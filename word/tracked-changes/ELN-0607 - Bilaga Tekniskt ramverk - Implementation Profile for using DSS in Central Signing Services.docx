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01DCCF1D" w:rsidR="00AC49F3" w:rsidRPr="006C4EAB" w:rsidRDefault="00394354" w:rsidP="00FA7E6F">
      <w:pPr>
        <w:pStyle w:val="Title"/>
        <w:rPr>
          <w:lang w:val="en-US"/>
        </w:rPr>
      </w:pPr>
      <w:r w:rsidRPr="00394354">
        <w:rPr>
          <w:lang w:val="en-US"/>
        </w:rPr>
        <w:t xml:space="preserve">Implementation </w:t>
      </w:r>
      <w:del w:id="1" w:author="stefan@aaa-sec.com" w:date="2015-08-14T17:55:00Z">
        <w:r w:rsidRPr="00394354" w:rsidDel="001A6857">
          <w:rPr>
            <w:lang w:val="en-US"/>
          </w:rPr>
          <w:delText xml:space="preserve">profile </w:delText>
        </w:r>
      </w:del>
      <w:ins w:id="2" w:author="stefan@aaa-sec.com" w:date="2015-08-14T17:55:00Z">
        <w:r w:rsidR="001A6857">
          <w:rPr>
            <w:lang w:val="en-US"/>
          </w:rPr>
          <w:t>P</w:t>
        </w:r>
        <w:r w:rsidR="001A6857" w:rsidRPr="00394354">
          <w:rPr>
            <w:lang w:val="en-US"/>
          </w:rPr>
          <w:t xml:space="preserve">rofile </w:t>
        </w:r>
      </w:ins>
      <w:r w:rsidRPr="00394354">
        <w:rPr>
          <w:lang w:val="en-US"/>
        </w:rPr>
        <w:t xml:space="preserve">for using OASIS DSS in Central Signing </w:t>
      </w:r>
      <w:del w:id="3" w:author="stefan@aaa-sec.com" w:date="2015-08-14T17:55:00Z">
        <w:r w:rsidRPr="00394354" w:rsidDel="001A6857">
          <w:rPr>
            <w:lang w:val="en-US"/>
          </w:rPr>
          <w:delText>services</w:delText>
        </w:r>
      </w:del>
      <w:ins w:id="4" w:author="stefan@aaa-sec.com" w:date="2015-08-14T17:55:00Z">
        <w:r w:rsidR="001A6857">
          <w:rPr>
            <w:lang w:val="en-US"/>
          </w:rPr>
          <w:t>S</w:t>
        </w:r>
        <w:r w:rsidR="001A6857" w:rsidRPr="00394354">
          <w:rPr>
            <w:lang w:val="en-US"/>
          </w:rPr>
          <w:t>ervices</w:t>
        </w:r>
      </w:ins>
    </w:p>
    <w:p w14:paraId="3749D3C1" w14:textId="0C698985" w:rsidR="00570253" w:rsidRDefault="00570253" w:rsidP="00471134">
      <w:pPr>
        <w:spacing w:line="240" w:lineRule="auto"/>
        <w:jc w:val="center"/>
        <w:rPr>
          <w:lang w:val="en-US"/>
        </w:rPr>
      </w:pPr>
      <w:r>
        <w:rPr>
          <w:lang w:val="en-US"/>
        </w:rPr>
        <w:t>ELN-0607-v</w:t>
      </w:r>
      <w:r w:rsidR="00165ED8">
        <w:rPr>
          <w:lang w:val="en-US"/>
        </w:rPr>
        <w:t>1.</w:t>
      </w:r>
      <w:del w:id="5" w:author="stefan@aaa-sec.com" w:date="2015-06-23T16:20:00Z">
        <w:r w:rsidR="00165ED8" w:rsidDel="00782583">
          <w:rPr>
            <w:lang w:val="en-US"/>
          </w:rPr>
          <w:delText>0</w:delText>
        </w:r>
      </w:del>
      <w:ins w:id="6" w:author="stefan@aaa-sec.com" w:date="2015-06-23T16:20:00Z">
        <w:r w:rsidR="00782583">
          <w:rPr>
            <w:lang w:val="en-US"/>
          </w:rPr>
          <w:t>1</w:t>
        </w:r>
      </w:ins>
    </w:p>
    <w:p w14:paraId="2635A040" w14:textId="20C3A3A4" w:rsidR="00B05A68" w:rsidRDefault="006E23A8" w:rsidP="00471134">
      <w:pPr>
        <w:spacing w:line="240" w:lineRule="auto"/>
        <w:jc w:val="center"/>
        <w:rPr>
          <w:lang w:val="en-US"/>
        </w:rPr>
      </w:pPr>
      <w:r w:rsidRPr="006C4EAB">
        <w:rPr>
          <w:lang w:val="en-US"/>
        </w:rPr>
        <w:t xml:space="preserve">Version </w:t>
      </w:r>
      <w:r w:rsidR="00165ED8">
        <w:rPr>
          <w:lang w:val="en-US"/>
        </w:rPr>
        <w:t>1.</w:t>
      </w:r>
      <w:del w:id="7" w:author="stefan@aaa-sec.com" w:date="2015-06-23T16:20:00Z">
        <w:r w:rsidR="00165ED8" w:rsidDel="00782583">
          <w:rPr>
            <w:lang w:val="en-US"/>
          </w:rPr>
          <w:delText>0</w:delText>
        </w:r>
      </w:del>
      <w:ins w:id="8" w:author="stefan@aaa-sec.com" w:date="2015-06-23T16:20:00Z">
        <w:r w:rsidR="00782583">
          <w:rPr>
            <w:lang w:val="en-US"/>
          </w:rPr>
          <w:t>1</w:t>
        </w:r>
      </w:ins>
    </w:p>
    <w:p w14:paraId="174C0B25" w14:textId="30D0C543" w:rsidR="005D5595" w:rsidRPr="006C4EAB" w:rsidRDefault="00374930" w:rsidP="00471134">
      <w:pPr>
        <w:spacing w:line="240" w:lineRule="auto"/>
        <w:jc w:val="center"/>
        <w:rPr>
          <w:lang w:val="en-US"/>
        </w:rPr>
      </w:pPr>
      <w:del w:id="9" w:author="stefan@aaa-sec.com" w:date="2015-06-23T16:20:00Z">
        <w:r w:rsidDel="00782583">
          <w:rPr>
            <w:lang w:val="en-US"/>
          </w:rPr>
          <w:delText>2013</w:delText>
        </w:r>
      </w:del>
      <w:ins w:id="10" w:author="stefan@aaa-sec.com" w:date="2015-06-23T16:20:00Z">
        <w:r w:rsidR="00782583">
          <w:rPr>
            <w:lang w:val="en-US"/>
          </w:rPr>
          <w:t>2015</w:t>
        </w:r>
      </w:ins>
      <w:r>
        <w:rPr>
          <w:lang w:val="en-US"/>
        </w:rPr>
        <w:t>-</w:t>
      </w:r>
      <w:del w:id="11" w:author="stefan@aaa-sec.com" w:date="2015-06-23T16:20:00Z">
        <w:r w:rsidR="00A94587" w:rsidDel="00782583">
          <w:rPr>
            <w:lang w:val="en-US"/>
          </w:rPr>
          <w:delText>10</w:delText>
        </w:r>
      </w:del>
      <w:ins w:id="12" w:author="stefan@aaa-sec.com" w:date="2015-06-23T16:20:00Z">
        <w:r w:rsidR="00782583">
          <w:rPr>
            <w:lang w:val="en-US"/>
          </w:rPr>
          <w:t>0</w:t>
        </w:r>
      </w:ins>
      <w:ins w:id="13" w:author="Stefan Santesson" w:date="2015-07-10T14:23:00Z">
        <w:del w:id="14" w:author="stefan@aaa-sec.com" w:date="2015-08-14T17:56:00Z">
          <w:r w:rsidR="00FD36EE" w:rsidDel="001A6857">
            <w:rPr>
              <w:lang w:val="en-US"/>
            </w:rPr>
            <w:delText>7</w:delText>
          </w:r>
        </w:del>
      </w:ins>
      <w:ins w:id="15" w:author="stefan@aaa-sec.com" w:date="2015-08-14T17:56:00Z">
        <w:r w:rsidR="001A6857">
          <w:rPr>
            <w:lang w:val="en-US"/>
          </w:rPr>
          <w:t>8</w:t>
        </w:r>
      </w:ins>
      <w:ins w:id="16" w:author="stefan@aaa-sec.com" w:date="2015-06-23T16:20:00Z">
        <w:del w:id="17" w:author="Stefan Santesson" w:date="2015-07-10T14:23:00Z">
          <w:r w:rsidR="00782583" w:rsidDel="00FD36EE">
            <w:rPr>
              <w:lang w:val="en-US"/>
            </w:rPr>
            <w:delText>6</w:delText>
          </w:r>
        </w:del>
      </w:ins>
      <w:r>
        <w:rPr>
          <w:lang w:val="en-US"/>
        </w:rPr>
        <w:t>-</w:t>
      </w:r>
      <w:del w:id="18" w:author="stefan@aaa-sec.com" w:date="2015-06-23T16:20:00Z">
        <w:r w:rsidR="00165ED8" w:rsidDel="00782583">
          <w:rPr>
            <w:lang w:val="en-US"/>
          </w:rPr>
          <w:delText>30</w:delText>
        </w:r>
      </w:del>
      <w:ins w:id="19" w:author="Stefan Santesson" w:date="2015-07-10T14:23:00Z">
        <w:r w:rsidR="00FD36EE">
          <w:rPr>
            <w:lang w:val="en-US"/>
          </w:rPr>
          <w:t>1</w:t>
        </w:r>
        <w:del w:id="20" w:author="stefan@aaa-sec.com" w:date="2015-08-14T17:56:00Z">
          <w:r w:rsidR="00FD36EE" w:rsidDel="001A6857">
            <w:rPr>
              <w:lang w:val="en-US"/>
            </w:rPr>
            <w:delText>0</w:delText>
          </w:r>
        </w:del>
      </w:ins>
      <w:ins w:id="21" w:author="Martin Lindström" w:date="2015-08-17T14:36:00Z">
        <w:r w:rsidR="00B80637">
          <w:rPr>
            <w:lang w:val="en-US"/>
          </w:rPr>
          <w:t>8</w:t>
        </w:r>
      </w:ins>
      <w:ins w:id="22" w:author="stefan@aaa-sec.com" w:date="2015-08-14T17:56:00Z">
        <w:del w:id="23" w:author="Martin Lindström" w:date="2015-08-17T14:35:00Z">
          <w:r w:rsidR="001A6857" w:rsidDel="0093238F">
            <w:rPr>
              <w:lang w:val="en-US"/>
            </w:rPr>
            <w:delText>4</w:delText>
          </w:r>
        </w:del>
      </w:ins>
      <w:ins w:id="24" w:author="stefan@aaa-sec.com" w:date="2015-06-23T16:20:00Z">
        <w:del w:id="25" w:author="Stefan Santesson" w:date="2015-07-10T14:23:00Z">
          <w:r w:rsidR="00782583" w:rsidDel="00FD36EE">
            <w:rPr>
              <w:lang w:val="en-US"/>
            </w:rPr>
            <w:delText>22</w:delText>
          </w:r>
        </w:del>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28E9A9C8" w14:textId="77777777" w:rsidR="00906F6A" w:rsidRDefault="00D8362E">
      <w:pPr>
        <w:pStyle w:val="TOC1"/>
        <w:tabs>
          <w:tab w:val="left" w:pos="332"/>
          <w:tab w:val="right" w:pos="9910"/>
        </w:tabs>
        <w:rPr>
          <w:ins w:id="26" w:author="stefan@aaa-sec.com" w:date="2015-08-14T18:08:00Z"/>
          <w:rFonts w:eastAsiaTheme="minorEastAsia" w:cstheme="minorBidi"/>
          <w:b w:val="0"/>
          <w:bCs w:val="0"/>
          <w:caps w:val="0"/>
          <w:noProof/>
          <w:color w:val="auto"/>
          <w:kern w:val="0"/>
          <w:u w:val="none"/>
          <w:lang w:eastAsia="sv-SE"/>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ins w:id="27" w:author="stefan@aaa-sec.com" w:date="2015-08-14T18:08:00Z">
        <w:r w:rsidR="00906F6A" w:rsidRPr="005C3232">
          <w:rPr>
            <w:noProof/>
            <w:lang w:val="en-US"/>
          </w:rPr>
          <w:t>1</w:t>
        </w:r>
        <w:r w:rsidR="00906F6A">
          <w:rPr>
            <w:rFonts w:eastAsiaTheme="minorEastAsia" w:cstheme="minorBidi"/>
            <w:b w:val="0"/>
            <w:bCs w:val="0"/>
            <w:caps w:val="0"/>
            <w:noProof/>
            <w:color w:val="auto"/>
            <w:kern w:val="0"/>
            <w:u w:val="none"/>
            <w:lang w:eastAsia="sv-SE"/>
          </w:rPr>
          <w:tab/>
        </w:r>
        <w:r w:rsidR="00906F6A" w:rsidRPr="005C3232">
          <w:rPr>
            <w:noProof/>
            <w:lang w:val="en-US"/>
          </w:rPr>
          <w:t>Introduction</w:t>
        </w:r>
        <w:r w:rsidR="00906F6A">
          <w:rPr>
            <w:noProof/>
          </w:rPr>
          <w:tab/>
        </w:r>
        <w:r w:rsidR="00906F6A">
          <w:rPr>
            <w:noProof/>
          </w:rPr>
          <w:fldChar w:fldCharType="begin"/>
        </w:r>
        <w:r w:rsidR="00906F6A">
          <w:rPr>
            <w:noProof/>
          </w:rPr>
          <w:instrText xml:space="preserve"> PAGEREF _Toc427339019 \h </w:instrText>
        </w:r>
      </w:ins>
      <w:r w:rsidR="00906F6A">
        <w:rPr>
          <w:noProof/>
        </w:rPr>
      </w:r>
      <w:r w:rsidR="00906F6A">
        <w:rPr>
          <w:noProof/>
        </w:rPr>
        <w:fldChar w:fldCharType="separate"/>
      </w:r>
      <w:ins w:id="28" w:author="Martin Lindström" w:date="2015-08-18T16:05:00Z">
        <w:r w:rsidR="00C13578">
          <w:rPr>
            <w:noProof/>
          </w:rPr>
          <w:t>3</w:t>
        </w:r>
      </w:ins>
      <w:ins w:id="29" w:author="stefan@aaa-sec.com" w:date="2015-08-14T18:08:00Z">
        <w:r w:rsidR="00906F6A">
          <w:rPr>
            <w:noProof/>
          </w:rPr>
          <w:fldChar w:fldCharType="end"/>
        </w:r>
      </w:ins>
    </w:p>
    <w:p w14:paraId="27231B19" w14:textId="77777777" w:rsidR="00906F6A" w:rsidRDefault="00906F6A">
      <w:pPr>
        <w:pStyle w:val="TOC2"/>
        <w:tabs>
          <w:tab w:val="left" w:pos="502"/>
          <w:tab w:val="right" w:pos="9910"/>
        </w:tabs>
        <w:rPr>
          <w:ins w:id="30" w:author="stefan@aaa-sec.com" w:date="2015-08-14T18:08:00Z"/>
          <w:rFonts w:eastAsiaTheme="minorEastAsia" w:cstheme="minorBidi"/>
          <w:b w:val="0"/>
          <w:bCs w:val="0"/>
          <w:smallCaps w:val="0"/>
          <w:noProof/>
          <w:color w:val="auto"/>
          <w:kern w:val="0"/>
          <w:lang w:eastAsia="sv-SE"/>
        </w:rPr>
      </w:pPr>
      <w:ins w:id="31" w:author="stefan@aaa-sec.com" w:date="2015-08-14T18:08:00Z">
        <w:r w:rsidRPr="005C3232">
          <w:rPr>
            <w:noProof/>
            <w:lang w:val="en-US"/>
          </w:rPr>
          <w:t>1.1</w:t>
        </w:r>
        <w:r>
          <w:rPr>
            <w:rFonts w:eastAsiaTheme="minorEastAsia" w:cstheme="minorBidi"/>
            <w:b w:val="0"/>
            <w:bCs w:val="0"/>
            <w:smallCaps w:val="0"/>
            <w:noProof/>
            <w:color w:val="auto"/>
            <w:kern w:val="0"/>
            <w:lang w:eastAsia="sv-SE"/>
          </w:rPr>
          <w:tab/>
        </w:r>
        <w:r w:rsidRPr="005C3232">
          <w:rPr>
            <w:noProof/>
            <w:lang w:val="en-US"/>
          </w:rPr>
          <w:t>Terminology</w:t>
        </w:r>
        <w:r>
          <w:rPr>
            <w:noProof/>
          </w:rPr>
          <w:tab/>
        </w:r>
        <w:r>
          <w:rPr>
            <w:noProof/>
          </w:rPr>
          <w:fldChar w:fldCharType="begin"/>
        </w:r>
        <w:r>
          <w:rPr>
            <w:noProof/>
          </w:rPr>
          <w:instrText xml:space="preserve"> PAGEREF _Toc427339020 \h </w:instrText>
        </w:r>
      </w:ins>
      <w:r>
        <w:rPr>
          <w:noProof/>
        </w:rPr>
      </w:r>
      <w:r>
        <w:rPr>
          <w:noProof/>
        </w:rPr>
        <w:fldChar w:fldCharType="separate"/>
      </w:r>
      <w:ins w:id="32" w:author="Martin Lindström" w:date="2015-08-18T16:05:00Z">
        <w:r w:rsidR="00C13578">
          <w:rPr>
            <w:noProof/>
          </w:rPr>
          <w:t>3</w:t>
        </w:r>
      </w:ins>
      <w:ins w:id="33" w:author="stefan@aaa-sec.com" w:date="2015-08-14T18:08:00Z">
        <w:r>
          <w:rPr>
            <w:noProof/>
          </w:rPr>
          <w:fldChar w:fldCharType="end"/>
        </w:r>
      </w:ins>
    </w:p>
    <w:p w14:paraId="08D365D4" w14:textId="77777777" w:rsidR="00906F6A" w:rsidRDefault="00906F6A">
      <w:pPr>
        <w:pStyle w:val="TOC2"/>
        <w:tabs>
          <w:tab w:val="left" w:pos="502"/>
          <w:tab w:val="right" w:pos="9910"/>
        </w:tabs>
        <w:rPr>
          <w:ins w:id="34" w:author="stefan@aaa-sec.com" w:date="2015-08-14T18:08:00Z"/>
          <w:rFonts w:eastAsiaTheme="minorEastAsia" w:cstheme="minorBidi"/>
          <w:b w:val="0"/>
          <w:bCs w:val="0"/>
          <w:smallCaps w:val="0"/>
          <w:noProof/>
          <w:color w:val="auto"/>
          <w:kern w:val="0"/>
          <w:lang w:eastAsia="sv-SE"/>
        </w:rPr>
      </w:pPr>
      <w:ins w:id="35" w:author="stefan@aaa-sec.com" w:date="2015-08-14T18:08:00Z">
        <w:r w:rsidRPr="005C3232">
          <w:rPr>
            <w:noProof/>
            <w:lang w:val="en-US"/>
          </w:rPr>
          <w:t>1.2</w:t>
        </w:r>
        <w:r>
          <w:rPr>
            <w:rFonts w:eastAsiaTheme="minorEastAsia" w:cstheme="minorBidi"/>
            <w:b w:val="0"/>
            <w:bCs w:val="0"/>
            <w:smallCaps w:val="0"/>
            <w:noProof/>
            <w:color w:val="auto"/>
            <w:kern w:val="0"/>
            <w:lang w:eastAsia="sv-SE"/>
          </w:rPr>
          <w:tab/>
        </w:r>
        <w:r w:rsidRPr="005C3232">
          <w:rPr>
            <w:noProof/>
            <w:lang w:val="en-US"/>
          </w:rPr>
          <w:t>Requirement key words</w:t>
        </w:r>
        <w:r>
          <w:rPr>
            <w:noProof/>
          </w:rPr>
          <w:tab/>
        </w:r>
        <w:r>
          <w:rPr>
            <w:noProof/>
          </w:rPr>
          <w:fldChar w:fldCharType="begin"/>
        </w:r>
        <w:r>
          <w:rPr>
            <w:noProof/>
          </w:rPr>
          <w:instrText xml:space="preserve"> PAGEREF _Toc427339021 \h </w:instrText>
        </w:r>
      </w:ins>
      <w:r>
        <w:rPr>
          <w:noProof/>
        </w:rPr>
      </w:r>
      <w:r>
        <w:rPr>
          <w:noProof/>
        </w:rPr>
        <w:fldChar w:fldCharType="separate"/>
      </w:r>
      <w:ins w:id="36" w:author="Martin Lindström" w:date="2015-08-18T16:05:00Z">
        <w:r w:rsidR="00C13578">
          <w:rPr>
            <w:noProof/>
          </w:rPr>
          <w:t>3</w:t>
        </w:r>
      </w:ins>
      <w:ins w:id="37" w:author="stefan@aaa-sec.com" w:date="2015-08-14T18:08:00Z">
        <w:r>
          <w:rPr>
            <w:noProof/>
          </w:rPr>
          <w:fldChar w:fldCharType="end"/>
        </w:r>
      </w:ins>
    </w:p>
    <w:p w14:paraId="30F61E07" w14:textId="77777777" w:rsidR="00906F6A" w:rsidRDefault="00906F6A">
      <w:pPr>
        <w:pStyle w:val="TOC2"/>
        <w:tabs>
          <w:tab w:val="left" w:pos="502"/>
          <w:tab w:val="right" w:pos="9910"/>
        </w:tabs>
        <w:rPr>
          <w:ins w:id="38" w:author="stefan@aaa-sec.com" w:date="2015-08-14T18:08:00Z"/>
          <w:rFonts w:eastAsiaTheme="minorEastAsia" w:cstheme="minorBidi"/>
          <w:b w:val="0"/>
          <w:bCs w:val="0"/>
          <w:smallCaps w:val="0"/>
          <w:noProof/>
          <w:color w:val="auto"/>
          <w:kern w:val="0"/>
          <w:lang w:eastAsia="sv-SE"/>
        </w:rPr>
      </w:pPr>
      <w:ins w:id="39" w:author="stefan@aaa-sec.com" w:date="2015-08-14T18:08:00Z">
        <w:r w:rsidRPr="005C3232">
          <w:rPr>
            <w:noProof/>
            <w:lang w:val="en-US"/>
          </w:rPr>
          <w:t>1.3</w:t>
        </w:r>
        <w:r>
          <w:rPr>
            <w:rFonts w:eastAsiaTheme="minorEastAsia" w:cstheme="minorBidi"/>
            <w:b w:val="0"/>
            <w:bCs w:val="0"/>
            <w:smallCaps w:val="0"/>
            <w:noProof/>
            <w:color w:val="auto"/>
            <w:kern w:val="0"/>
            <w:lang w:eastAsia="sv-SE"/>
          </w:rPr>
          <w:tab/>
        </w:r>
        <w:r w:rsidRPr="005C3232">
          <w:rPr>
            <w:noProof/>
            <w:lang w:val="en-US"/>
          </w:rPr>
          <w:t>Name space references</w:t>
        </w:r>
        <w:r>
          <w:rPr>
            <w:noProof/>
          </w:rPr>
          <w:tab/>
        </w:r>
        <w:r>
          <w:rPr>
            <w:noProof/>
          </w:rPr>
          <w:fldChar w:fldCharType="begin"/>
        </w:r>
        <w:r>
          <w:rPr>
            <w:noProof/>
          </w:rPr>
          <w:instrText xml:space="preserve"> PAGEREF _Toc427339022 \h </w:instrText>
        </w:r>
      </w:ins>
      <w:r>
        <w:rPr>
          <w:noProof/>
        </w:rPr>
      </w:r>
      <w:r>
        <w:rPr>
          <w:noProof/>
        </w:rPr>
        <w:fldChar w:fldCharType="separate"/>
      </w:r>
      <w:ins w:id="40" w:author="Martin Lindström" w:date="2015-08-18T16:05:00Z">
        <w:r w:rsidR="00C13578">
          <w:rPr>
            <w:noProof/>
          </w:rPr>
          <w:t>3</w:t>
        </w:r>
      </w:ins>
      <w:ins w:id="41" w:author="stefan@aaa-sec.com" w:date="2015-08-14T18:08:00Z">
        <w:r>
          <w:rPr>
            <w:noProof/>
          </w:rPr>
          <w:fldChar w:fldCharType="end"/>
        </w:r>
      </w:ins>
    </w:p>
    <w:p w14:paraId="6CEACC3B" w14:textId="77777777" w:rsidR="00906F6A" w:rsidRDefault="00906F6A">
      <w:pPr>
        <w:pStyle w:val="TOC2"/>
        <w:tabs>
          <w:tab w:val="left" w:pos="502"/>
          <w:tab w:val="right" w:pos="9910"/>
        </w:tabs>
        <w:rPr>
          <w:ins w:id="42" w:author="stefan@aaa-sec.com" w:date="2015-08-14T18:08:00Z"/>
          <w:rFonts w:eastAsiaTheme="minorEastAsia" w:cstheme="minorBidi"/>
          <w:b w:val="0"/>
          <w:bCs w:val="0"/>
          <w:smallCaps w:val="0"/>
          <w:noProof/>
          <w:color w:val="auto"/>
          <w:kern w:val="0"/>
          <w:lang w:eastAsia="sv-SE"/>
        </w:rPr>
      </w:pPr>
      <w:ins w:id="43" w:author="stefan@aaa-sec.com" w:date="2015-08-14T18:08:00Z">
        <w:r w:rsidRPr="005C3232">
          <w:rPr>
            <w:noProof/>
            <w:lang w:val="en-US"/>
          </w:rPr>
          <w:t>1.4</w:t>
        </w:r>
        <w:r>
          <w:rPr>
            <w:rFonts w:eastAsiaTheme="minorEastAsia" w:cstheme="minorBidi"/>
            <w:b w:val="0"/>
            <w:bCs w:val="0"/>
            <w:smallCaps w:val="0"/>
            <w:noProof/>
            <w:color w:val="auto"/>
            <w:kern w:val="0"/>
            <w:lang w:eastAsia="sv-SE"/>
          </w:rPr>
          <w:tab/>
        </w:r>
        <w:r w:rsidRPr="005C3232">
          <w:rPr>
            <w:noProof/>
            <w:lang w:val="en-US"/>
          </w:rPr>
          <w:t>Identification</w:t>
        </w:r>
        <w:r>
          <w:rPr>
            <w:noProof/>
          </w:rPr>
          <w:tab/>
        </w:r>
        <w:r>
          <w:rPr>
            <w:noProof/>
          </w:rPr>
          <w:fldChar w:fldCharType="begin"/>
        </w:r>
        <w:r>
          <w:rPr>
            <w:noProof/>
          </w:rPr>
          <w:instrText xml:space="preserve"> PAGEREF _Toc427339023 \h </w:instrText>
        </w:r>
      </w:ins>
      <w:r>
        <w:rPr>
          <w:noProof/>
        </w:rPr>
      </w:r>
      <w:r>
        <w:rPr>
          <w:noProof/>
        </w:rPr>
        <w:fldChar w:fldCharType="separate"/>
      </w:r>
      <w:ins w:id="44" w:author="Martin Lindström" w:date="2015-08-18T16:05:00Z">
        <w:r w:rsidR="00C13578">
          <w:rPr>
            <w:noProof/>
          </w:rPr>
          <w:t>3</w:t>
        </w:r>
      </w:ins>
      <w:ins w:id="45" w:author="stefan@aaa-sec.com" w:date="2015-08-14T18:08:00Z">
        <w:r>
          <w:rPr>
            <w:noProof/>
          </w:rPr>
          <w:fldChar w:fldCharType="end"/>
        </w:r>
      </w:ins>
    </w:p>
    <w:p w14:paraId="06A9DD89" w14:textId="77777777" w:rsidR="00906F6A" w:rsidRDefault="00906F6A">
      <w:pPr>
        <w:pStyle w:val="TOC2"/>
        <w:tabs>
          <w:tab w:val="left" w:pos="502"/>
          <w:tab w:val="right" w:pos="9910"/>
        </w:tabs>
        <w:rPr>
          <w:ins w:id="46" w:author="stefan@aaa-sec.com" w:date="2015-08-14T18:08:00Z"/>
          <w:rFonts w:eastAsiaTheme="minorEastAsia" w:cstheme="minorBidi"/>
          <w:b w:val="0"/>
          <w:bCs w:val="0"/>
          <w:smallCaps w:val="0"/>
          <w:noProof/>
          <w:color w:val="auto"/>
          <w:kern w:val="0"/>
          <w:lang w:eastAsia="sv-SE"/>
        </w:rPr>
      </w:pPr>
      <w:ins w:id="47" w:author="stefan@aaa-sec.com" w:date="2015-08-14T18:08:00Z">
        <w:r w:rsidRPr="005C3232">
          <w:rPr>
            <w:noProof/>
            <w:lang w:val="en-US"/>
          </w:rPr>
          <w:t>1.5</w:t>
        </w:r>
        <w:r>
          <w:rPr>
            <w:rFonts w:eastAsiaTheme="minorEastAsia" w:cstheme="minorBidi"/>
            <w:b w:val="0"/>
            <w:bCs w:val="0"/>
            <w:smallCaps w:val="0"/>
            <w:noProof/>
            <w:color w:val="auto"/>
            <w:kern w:val="0"/>
            <w:lang w:eastAsia="sv-SE"/>
          </w:rPr>
          <w:tab/>
        </w:r>
        <w:r w:rsidRPr="005C3232">
          <w:rPr>
            <w:noProof/>
            <w:lang w:val="en-US"/>
          </w:rPr>
          <w:t>Structure</w:t>
        </w:r>
        <w:r>
          <w:rPr>
            <w:noProof/>
          </w:rPr>
          <w:tab/>
        </w:r>
        <w:r>
          <w:rPr>
            <w:noProof/>
          </w:rPr>
          <w:fldChar w:fldCharType="begin"/>
        </w:r>
        <w:r>
          <w:rPr>
            <w:noProof/>
          </w:rPr>
          <w:instrText xml:space="preserve"> PAGEREF _Toc427339024 \h </w:instrText>
        </w:r>
      </w:ins>
      <w:r>
        <w:rPr>
          <w:noProof/>
        </w:rPr>
      </w:r>
      <w:r>
        <w:rPr>
          <w:noProof/>
        </w:rPr>
        <w:fldChar w:fldCharType="separate"/>
      </w:r>
      <w:ins w:id="48" w:author="Martin Lindström" w:date="2015-08-18T16:05:00Z">
        <w:r w:rsidR="00C13578">
          <w:rPr>
            <w:noProof/>
          </w:rPr>
          <w:t>3</w:t>
        </w:r>
      </w:ins>
      <w:ins w:id="49" w:author="stefan@aaa-sec.com" w:date="2015-08-14T18:08:00Z">
        <w:r>
          <w:rPr>
            <w:noProof/>
          </w:rPr>
          <w:fldChar w:fldCharType="end"/>
        </w:r>
      </w:ins>
    </w:p>
    <w:p w14:paraId="3DA48C0A" w14:textId="77777777" w:rsidR="00906F6A" w:rsidRDefault="00906F6A">
      <w:pPr>
        <w:pStyle w:val="TOC1"/>
        <w:tabs>
          <w:tab w:val="left" w:pos="332"/>
          <w:tab w:val="right" w:pos="9910"/>
        </w:tabs>
        <w:rPr>
          <w:ins w:id="50" w:author="stefan@aaa-sec.com" w:date="2015-08-14T18:08:00Z"/>
          <w:rFonts w:eastAsiaTheme="minorEastAsia" w:cstheme="minorBidi"/>
          <w:b w:val="0"/>
          <w:bCs w:val="0"/>
          <w:caps w:val="0"/>
          <w:noProof/>
          <w:color w:val="auto"/>
          <w:kern w:val="0"/>
          <w:u w:val="none"/>
          <w:lang w:eastAsia="sv-SE"/>
        </w:rPr>
      </w:pPr>
      <w:ins w:id="51" w:author="stefan@aaa-sec.com" w:date="2015-08-14T18:08:00Z">
        <w:r w:rsidRPr="005C3232">
          <w:rPr>
            <w:noProof/>
            <w:lang w:val="en-US"/>
          </w:rPr>
          <w:t>2</w:t>
        </w:r>
        <w:r>
          <w:rPr>
            <w:rFonts w:eastAsiaTheme="minorEastAsia" w:cstheme="minorBidi"/>
            <w:b w:val="0"/>
            <w:bCs w:val="0"/>
            <w:caps w:val="0"/>
            <w:noProof/>
            <w:color w:val="auto"/>
            <w:kern w:val="0"/>
            <w:u w:val="none"/>
            <w:lang w:eastAsia="sv-SE"/>
          </w:rPr>
          <w:tab/>
        </w:r>
        <w:r w:rsidRPr="005C3232">
          <w:rPr>
            <w:noProof/>
            <w:lang w:val="en-US"/>
          </w:rPr>
          <w:t>Sign request and response messages</w:t>
        </w:r>
        <w:r>
          <w:rPr>
            <w:noProof/>
          </w:rPr>
          <w:tab/>
        </w:r>
        <w:r>
          <w:rPr>
            <w:noProof/>
          </w:rPr>
          <w:fldChar w:fldCharType="begin"/>
        </w:r>
        <w:r>
          <w:rPr>
            <w:noProof/>
          </w:rPr>
          <w:instrText xml:space="preserve"> PAGEREF _Toc427339025 \h </w:instrText>
        </w:r>
      </w:ins>
      <w:r>
        <w:rPr>
          <w:noProof/>
        </w:rPr>
      </w:r>
      <w:r>
        <w:rPr>
          <w:noProof/>
        </w:rPr>
        <w:fldChar w:fldCharType="separate"/>
      </w:r>
      <w:ins w:id="52" w:author="Martin Lindström" w:date="2015-08-18T16:05:00Z">
        <w:r w:rsidR="00C13578">
          <w:rPr>
            <w:noProof/>
          </w:rPr>
          <w:t>4</w:t>
        </w:r>
      </w:ins>
      <w:ins w:id="53" w:author="stefan@aaa-sec.com" w:date="2015-08-14T18:08:00Z">
        <w:r>
          <w:rPr>
            <w:noProof/>
          </w:rPr>
          <w:fldChar w:fldCharType="end"/>
        </w:r>
      </w:ins>
    </w:p>
    <w:p w14:paraId="6C9D291B" w14:textId="77777777" w:rsidR="00906F6A" w:rsidRDefault="00906F6A">
      <w:pPr>
        <w:pStyle w:val="TOC2"/>
        <w:tabs>
          <w:tab w:val="left" w:pos="502"/>
          <w:tab w:val="right" w:pos="9910"/>
        </w:tabs>
        <w:rPr>
          <w:ins w:id="54" w:author="stefan@aaa-sec.com" w:date="2015-08-14T18:08:00Z"/>
          <w:rFonts w:eastAsiaTheme="minorEastAsia" w:cstheme="minorBidi"/>
          <w:b w:val="0"/>
          <w:bCs w:val="0"/>
          <w:smallCaps w:val="0"/>
          <w:noProof/>
          <w:color w:val="auto"/>
          <w:kern w:val="0"/>
          <w:lang w:eastAsia="sv-SE"/>
        </w:rPr>
      </w:pPr>
      <w:ins w:id="55" w:author="stefan@aaa-sec.com" w:date="2015-08-14T18:08:00Z">
        <w:r w:rsidRPr="005C3232">
          <w:rPr>
            <w:noProof/>
            <w:lang w:val="en-US"/>
          </w:rPr>
          <w:t>2.1</w:t>
        </w:r>
        <w:r>
          <w:rPr>
            <w:rFonts w:eastAsiaTheme="minorEastAsia" w:cstheme="minorBidi"/>
            <w:b w:val="0"/>
            <w:bCs w:val="0"/>
            <w:smallCaps w:val="0"/>
            <w:noProof/>
            <w:color w:val="auto"/>
            <w:kern w:val="0"/>
            <w:lang w:eastAsia="sv-SE"/>
          </w:rPr>
          <w:tab/>
        </w:r>
        <w:r w:rsidRPr="005C3232">
          <w:rPr>
            <w:noProof/>
            <w:lang w:val="en-US"/>
          </w:rPr>
          <w:t>Sign Requests</w:t>
        </w:r>
        <w:r>
          <w:rPr>
            <w:noProof/>
          </w:rPr>
          <w:tab/>
        </w:r>
        <w:r>
          <w:rPr>
            <w:noProof/>
          </w:rPr>
          <w:fldChar w:fldCharType="begin"/>
        </w:r>
        <w:r>
          <w:rPr>
            <w:noProof/>
          </w:rPr>
          <w:instrText xml:space="preserve"> PAGEREF _Toc427339026 \h </w:instrText>
        </w:r>
      </w:ins>
      <w:r>
        <w:rPr>
          <w:noProof/>
        </w:rPr>
      </w:r>
      <w:r>
        <w:rPr>
          <w:noProof/>
        </w:rPr>
        <w:fldChar w:fldCharType="separate"/>
      </w:r>
      <w:ins w:id="56" w:author="Martin Lindström" w:date="2015-08-18T16:05:00Z">
        <w:r w:rsidR="00C13578">
          <w:rPr>
            <w:noProof/>
          </w:rPr>
          <w:t>4</w:t>
        </w:r>
      </w:ins>
      <w:ins w:id="57" w:author="stefan@aaa-sec.com" w:date="2015-08-14T18:08:00Z">
        <w:r>
          <w:rPr>
            <w:noProof/>
          </w:rPr>
          <w:fldChar w:fldCharType="end"/>
        </w:r>
      </w:ins>
    </w:p>
    <w:p w14:paraId="643EE9F7" w14:textId="77777777" w:rsidR="00906F6A" w:rsidRDefault="00906F6A">
      <w:pPr>
        <w:pStyle w:val="TOC3"/>
        <w:tabs>
          <w:tab w:val="left" w:pos="666"/>
          <w:tab w:val="right" w:pos="9910"/>
        </w:tabs>
        <w:rPr>
          <w:ins w:id="58" w:author="stefan@aaa-sec.com" w:date="2015-08-14T18:08:00Z"/>
          <w:rFonts w:eastAsiaTheme="minorEastAsia" w:cstheme="minorBidi"/>
          <w:smallCaps w:val="0"/>
          <w:noProof/>
          <w:color w:val="auto"/>
          <w:kern w:val="0"/>
          <w:lang w:eastAsia="sv-SE"/>
        </w:rPr>
      </w:pPr>
      <w:ins w:id="59" w:author="stefan@aaa-sec.com" w:date="2015-08-14T18:08:00Z">
        <w:r w:rsidRPr="005C3232">
          <w:rPr>
            <w:noProof/>
            <w:lang w:val="en-US"/>
          </w:rPr>
          <w:t>2.1.1</w:t>
        </w:r>
        <w:r>
          <w:rPr>
            <w:rFonts w:eastAsiaTheme="minorEastAsia" w:cstheme="minorBidi"/>
            <w:smallCaps w:val="0"/>
            <w:noProof/>
            <w:color w:val="auto"/>
            <w:kern w:val="0"/>
            <w:lang w:eastAsia="sv-SE"/>
          </w:rPr>
          <w:tab/>
        </w:r>
        <w:r w:rsidRPr="005C3232">
          <w:rPr>
            <w:noProof/>
            <w:lang w:val="en-US"/>
          </w:rPr>
          <w:t>Signature on sign requests</w:t>
        </w:r>
        <w:r>
          <w:rPr>
            <w:noProof/>
          </w:rPr>
          <w:tab/>
        </w:r>
        <w:r>
          <w:rPr>
            <w:noProof/>
          </w:rPr>
          <w:fldChar w:fldCharType="begin"/>
        </w:r>
        <w:r>
          <w:rPr>
            <w:noProof/>
          </w:rPr>
          <w:instrText xml:space="preserve"> PAGEREF _Toc427339027 \h </w:instrText>
        </w:r>
      </w:ins>
      <w:r>
        <w:rPr>
          <w:noProof/>
        </w:rPr>
      </w:r>
      <w:r>
        <w:rPr>
          <w:noProof/>
        </w:rPr>
        <w:fldChar w:fldCharType="separate"/>
      </w:r>
      <w:ins w:id="60" w:author="Martin Lindström" w:date="2015-08-18T16:05:00Z">
        <w:r w:rsidR="00C13578">
          <w:rPr>
            <w:noProof/>
          </w:rPr>
          <w:t>4</w:t>
        </w:r>
      </w:ins>
      <w:ins w:id="61" w:author="stefan@aaa-sec.com" w:date="2015-08-14T18:08:00Z">
        <w:r>
          <w:rPr>
            <w:noProof/>
          </w:rPr>
          <w:fldChar w:fldCharType="end"/>
        </w:r>
      </w:ins>
    </w:p>
    <w:p w14:paraId="5CA29DFE" w14:textId="77777777" w:rsidR="00906F6A" w:rsidRDefault="00906F6A">
      <w:pPr>
        <w:pStyle w:val="TOC3"/>
        <w:tabs>
          <w:tab w:val="left" w:pos="666"/>
          <w:tab w:val="right" w:pos="9910"/>
        </w:tabs>
        <w:rPr>
          <w:ins w:id="62" w:author="stefan@aaa-sec.com" w:date="2015-08-14T18:08:00Z"/>
          <w:rFonts w:eastAsiaTheme="minorEastAsia" w:cstheme="minorBidi"/>
          <w:smallCaps w:val="0"/>
          <w:noProof/>
          <w:color w:val="auto"/>
          <w:kern w:val="0"/>
          <w:lang w:eastAsia="sv-SE"/>
        </w:rPr>
      </w:pPr>
      <w:ins w:id="63" w:author="stefan@aaa-sec.com" w:date="2015-08-14T18:08:00Z">
        <w:r w:rsidRPr="005C3232">
          <w:rPr>
            <w:noProof/>
            <w:lang w:val="en-US"/>
          </w:rPr>
          <w:t>2.1.2</w:t>
        </w:r>
        <w:r>
          <w:rPr>
            <w:rFonts w:eastAsiaTheme="minorEastAsia" w:cstheme="minorBidi"/>
            <w:smallCaps w:val="0"/>
            <w:noProof/>
            <w:color w:val="auto"/>
            <w:kern w:val="0"/>
            <w:lang w:eastAsia="sv-SE"/>
          </w:rPr>
          <w:tab/>
        </w:r>
        <w:r w:rsidRPr="005C3232">
          <w:rPr>
            <w:noProof/>
            <w:lang w:val="en-US"/>
          </w:rPr>
          <w:t>Data to be signed</w:t>
        </w:r>
        <w:r>
          <w:rPr>
            <w:noProof/>
          </w:rPr>
          <w:tab/>
        </w:r>
        <w:r>
          <w:rPr>
            <w:noProof/>
          </w:rPr>
          <w:fldChar w:fldCharType="begin"/>
        </w:r>
        <w:r>
          <w:rPr>
            <w:noProof/>
          </w:rPr>
          <w:instrText xml:space="preserve"> PAGEREF _Toc427339028 \h </w:instrText>
        </w:r>
      </w:ins>
      <w:r>
        <w:rPr>
          <w:noProof/>
        </w:rPr>
      </w:r>
      <w:r>
        <w:rPr>
          <w:noProof/>
        </w:rPr>
        <w:fldChar w:fldCharType="separate"/>
      </w:r>
      <w:ins w:id="64" w:author="Martin Lindström" w:date="2015-08-18T16:05:00Z">
        <w:r w:rsidR="00C13578">
          <w:rPr>
            <w:noProof/>
          </w:rPr>
          <w:t>4</w:t>
        </w:r>
      </w:ins>
      <w:ins w:id="65" w:author="stefan@aaa-sec.com" w:date="2015-08-14T18:08:00Z">
        <w:r>
          <w:rPr>
            <w:noProof/>
          </w:rPr>
          <w:fldChar w:fldCharType="end"/>
        </w:r>
      </w:ins>
    </w:p>
    <w:p w14:paraId="6593FD60" w14:textId="77777777" w:rsidR="00906F6A" w:rsidRDefault="00906F6A">
      <w:pPr>
        <w:pStyle w:val="TOC3"/>
        <w:tabs>
          <w:tab w:val="left" w:pos="666"/>
          <w:tab w:val="right" w:pos="9910"/>
        </w:tabs>
        <w:rPr>
          <w:ins w:id="66" w:author="stefan@aaa-sec.com" w:date="2015-08-14T18:08:00Z"/>
          <w:rFonts w:eastAsiaTheme="minorEastAsia" w:cstheme="minorBidi"/>
          <w:smallCaps w:val="0"/>
          <w:noProof/>
          <w:color w:val="auto"/>
          <w:kern w:val="0"/>
          <w:lang w:eastAsia="sv-SE"/>
        </w:rPr>
      </w:pPr>
      <w:ins w:id="67" w:author="stefan@aaa-sec.com" w:date="2015-08-14T18:08:00Z">
        <w:r w:rsidRPr="005C3232">
          <w:rPr>
            <w:noProof/>
            <w:lang w:val="en-US"/>
          </w:rPr>
          <w:t>2.1.3</w:t>
        </w:r>
        <w:r>
          <w:rPr>
            <w:rFonts w:eastAsiaTheme="minorEastAsia" w:cstheme="minorBidi"/>
            <w:smallCaps w:val="0"/>
            <w:noProof/>
            <w:color w:val="auto"/>
            <w:kern w:val="0"/>
            <w:lang w:eastAsia="sv-SE"/>
          </w:rPr>
          <w:tab/>
        </w:r>
        <w:r w:rsidRPr="005C3232">
          <w:rPr>
            <w:noProof/>
            <w:lang w:val="en-US"/>
          </w:rPr>
          <w:t>DSS extension</w:t>
        </w:r>
        <w:r>
          <w:rPr>
            <w:noProof/>
          </w:rPr>
          <w:tab/>
        </w:r>
        <w:r>
          <w:rPr>
            <w:noProof/>
          </w:rPr>
          <w:fldChar w:fldCharType="begin"/>
        </w:r>
        <w:r>
          <w:rPr>
            <w:noProof/>
          </w:rPr>
          <w:instrText xml:space="preserve"> PAGEREF _Toc427339029 \h </w:instrText>
        </w:r>
      </w:ins>
      <w:r>
        <w:rPr>
          <w:noProof/>
        </w:rPr>
      </w:r>
      <w:r>
        <w:rPr>
          <w:noProof/>
        </w:rPr>
        <w:fldChar w:fldCharType="separate"/>
      </w:r>
      <w:ins w:id="68" w:author="Martin Lindström" w:date="2015-08-18T16:05:00Z">
        <w:r w:rsidR="00C13578">
          <w:rPr>
            <w:noProof/>
          </w:rPr>
          <w:t>4</w:t>
        </w:r>
      </w:ins>
      <w:ins w:id="69" w:author="stefan@aaa-sec.com" w:date="2015-08-14T18:08:00Z">
        <w:r>
          <w:rPr>
            <w:noProof/>
          </w:rPr>
          <w:fldChar w:fldCharType="end"/>
        </w:r>
      </w:ins>
    </w:p>
    <w:p w14:paraId="796C3F7C" w14:textId="77777777" w:rsidR="00906F6A" w:rsidRDefault="00906F6A">
      <w:pPr>
        <w:pStyle w:val="TOC2"/>
        <w:tabs>
          <w:tab w:val="left" w:pos="502"/>
          <w:tab w:val="right" w:pos="9910"/>
        </w:tabs>
        <w:rPr>
          <w:ins w:id="70" w:author="stefan@aaa-sec.com" w:date="2015-08-14T18:08:00Z"/>
          <w:rFonts w:eastAsiaTheme="minorEastAsia" w:cstheme="minorBidi"/>
          <w:b w:val="0"/>
          <w:bCs w:val="0"/>
          <w:smallCaps w:val="0"/>
          <w:noProof/>
          <w:color w:val="auto"/>
          <w:kern w:val="0"/>
          <w:lang w:eastAsia="sv-SE"/>
        </w:rPr>
      </w:pPr>
      <w:ins w:id="71" w:author="stefan@aaa-sec.com" w:date="2015-08-14T18:08:00Z">
        <w:r w:rsidRPr="005C3232">
          <w:rPr>
            <w:noProof/>
            <w:lang w:val="en-US"/>
          </w:rPr>
          <w:t>2.2</w:t>
        </w:r>
        <w:r>
          <w:rPr>
            <w:rFonts w:eastAsiaTheme="minorEastAsia" w:cstheme="minorBidi"/>
            <w:b w:val="0"/>
            <w:bCs w:val="0"/>
            <w:smallCaps w:val="0"/>
            <w:noProof/>
            <w:color w:val="auto"/>
            <w:kern w:val="0"/>
            <w:lang w:eastAsia="sv-SE"/>
          </w:rPr>
          <w:tab/>
        </w:r>
        <w:r w:rsidRPr="005C3232">
          <w:rPr>
            <w:noProof/>
            <w:lang w:val="en-US"/>
          </w:rPr>
          <w:t>Sign Responses</w:t>
        </w:r>
        <w:r>
          <w:rPr>
            <w:noProof/>
          </w:rPr>
          <w:tab/>
        </w:r>
        <w:r>
          <w:rPr>
            <w:noProof/>
          </w:rPr>
          <w:fldChar w:fldCharType="begin"/>
        </w:r>
        <w:r>
          <w:rPr>
            <w:noProof/>
          </w:rPr>
          <w:instrText xml:space="preserve"> PAGEREF _Toc427339030 \h </w:instrText>
        </w:r>
      </w:ins>
      <w:r>
        <w:rPr>
          <w:noProof/>
        </w:rPr>
      </w:r>
      <w:r>
        <w:rPr>
          <w:noProof/>
        </w:rPr>
        <w:fldChar w:fldCharType="separate"/>
      </w:r>
      <w:ins w:id="72" w:author="Martin Lindström" w:date="2015-08-18T16:05:00Z">
        <w:r w:rsidR="00C13578">
          <w:rPr>
            <w:noProof/>
          </w:rPr>
          <w:t>6</w:t>
        </w:r>
      </w:ins>
      <w:ins w:id="73" w:author="stefan@aaa-sec.com" w:date="2015-08-14T18:08:00Z">
        <w:r>
          <w:rPr>
            <w:noProof/>
          </w:rPr>
          <w:fldChar w:fldCharType="end"/>
        </w:r>
      </w:ins>
    </w:p>
    <w:p w14:paraId="48CC82AA" w14:textId="77777777" w:rsidR="00906F6A" w:rsidRDefault="00906F6A">
      <w:pPr>
        <w:pStyle w:val="TOC3"/>
        <w:tabs>
          <w:tab w:val="left" w:pos="666"/>
          <w:tab w:val="right" w:pos="9910"/>
        </w:tabs>
        <w:rPr>
          <w:ins w:id="74" w:author="stefan@aaa-sec.com" w:date="2015-08-14T18:08:00Z"/>
          <w:rFonts w:eastAsiaTheme="minorEastAsia" w:cstheme="minorBidi"/>
          <w:smallCaps w:val="0"/>
          <w:noProof/>
          <w:color w:val="auto"/>
          <w:kern w:val="0"/>
          <w:lang w:eastAsia="sv-SE"/>
        </w:rPr>
      </w:pPr>
      <w:ins w:id="75" w:author="stefan@aaa-sec.com" w:date="2015-08-14T18:08:00Z">
        <w:r w:rsidRPr="005C3232">
          <w:rPr>
            <w:noProof/>
            <w:lang w:val="en-US"/>
          </w:rPr>
          <w:t>2.2.1</w:t>
        </w:r>
        <w:r>
          <w:rPr>
            <w:rFonts w:eastAsiaTheme="minorEastAsia" w:cstheme="minorBidi"/>
            <w:smallCaps w:val="0"/>
            <w:noProof/>
            <w:color w:val="auto"/>
            <w:kern w:val="0"/>
            <w:lang w:eastAsia="sv-SE"/>
          </w:rPr>
          <w:tab/>
        </w:r>
        <w:r w:rsidRPr="005C3232">
          <w:rPr>
            <w:noProof/>
            <w:lang w:val="en-US"/>
          </w:rPr>
          <w:t>Signature on sign responses</w:t>
        </w:r>
        <w:r>
          <w:rPr>
            <w:noProof/>
          </w:rPr>
          <w:tab/>
        </w:r>
        <w:r>
          <w:rPr>
            <w:noProof/>
          </w:rPr>
          <w:fldChar w:fldCharType="begin"/>
        </w:r>
        <w:r>
          <w:rPr>
            <w:noProof/>
          </w:rPr>
          <w:instrText xml:space="preserve"> PAGEREF _Toc427339031 \h </w:instrText>
        </w:r>
      </w:ins>
      <w:r>
        <w:rPr>
          <w:noProof/>
        </w:rPr>
      </w:r>
      <w:r>
        <w:rPr>
          <w:noProof/>
        </w:rPr>
        <w:fldChar w:fldCharType="separate"/>
      </w:r>
      <w:ins w:id="76" w:author="Martin Lindström" w:date="2015-08-18T16:05:00Z">
        <w:r w:rsidR="00C13578">
          <w:rPr>
            <w:noProof/>
          </w:rPr>
          <w:t>6</w:t>
        </w:r>
      </w:ins>
      <w:ins w:id="77" w:author="stefan@aaa-sec.com" w:date="2015-08-14T18:08:00Z">
        <w:r>
          <w:rPr>
            <w:noProof/>
          </w:rPr>
          <w:fldChar w:fldCharType="end"/>
        </w:r>
      </w:ins>
    </w:p>
    <w:p w14:paraId="68BD8F18" w14:textId="77777777" w:rsidR="00906F6A" w:rsidRDefault="00906F6A">
      <w:pPr>
        <w:pStyle w:val="TOC3"/>
        <w:tabs>
          <w:tab w:val="left" w:pos="666"/>
          <w:tab w:val="right" w:pos="9910"/>
        </w:tabs>
        <w:rPr>
          <w:ins w:id="78" w:author="stefan@aaa-sec.com" w:date="2015-08-14T18:08:00Z"/>
          <w:rFonts w:eastAsiaTheme="minorEastAsia" w:cstheme="minorBidi"/>
          <w:smallCaps w:val="0"/>
          <w:noProof/>
          <w:color w:val="auto"/>
          <w:kern w:val="0"/>
          <w:lang w:eastAsia="sv-SE"/>
        </w:rPr>
      </w:pPr>
      <w:ins w:id="79" w:author="stefan@aaa-sec.com" w:date="2015-08-14T18:08:00Z">
        <w:r w:rsidRPr="005C3232">
          <w:rPr>
            <w:noProof/>
            <w:lang w:val="en-US"/>
          </w:rPr>
          <w:t>2.2.2</w:t>
        </w:r>
        <w:r>
          <w:rPr>
            <w:rFonts w:eastAsiaTheme="minorEastAsia" w:cstheme="minorBidi"/>
            <w:smallCaps w:val="0"/>
            <w:noProof/>
            <w:color w:val="auto"/>
            <w:kern w:val="0"/>
            <w:lang w:eastAsia="sv-SE"/>
          </w:rPr>
          <w:tab/>
        </w:r>
        <w:r w:rsidRPr="005C3232">
          <w:rPr>
            <w:noProof/>
            <w:lang w:val="en-US"/>
          </w:rPr>
          <w:t>Sign response status information</w:t>
        </w:r>
        <w:r>
          <w:rPr>
            <w:noProof/>
          </w:rPr>
          <w:tab/>
        </w:r>
        <w:r>
          <w:rPr>
            <w:noProof/>
          </w:rPr>
          <w:fldChar w:fldCharType="begin"/>
        </w:r>
        <w:r>
          <w:rPr>
            <w:noProof/>
          </w:rPr>
          <w:instrText xml:space="preserve"> PAGEREF _Toc427339032 \h </w:instrText>
        </w:r>
      </w:ins>
      <w:r>
        <w:rPr>
          <w:noProof/>
        </w:rPr>
      </w:r>
      <w:r>
        <w:rPr>
          <w:noProof/>
        </w:rPr>
        <w:fldChar w:fldCharType="separate"/>
      </w:r>
      <w:ins w:id="80" w:author="Martin Lindström" w:date="2015-08-18T16:05:00Z">
        <w:r w:rsidR="00C13578">
          <w:rPr>
            <w:noProof/>
          </w:rPr>
          <w:t>6</w:t>
        </w:r>
      </w:ins>
      <w:ins w:id="81" w:author="stefan@aaa-sec.com" w:date="2015-08-14T18:08:00Z">
        <w:r>
          <w:rPr>
            <w:noProof/>
          </w:rPr>
          <w:fldChar w:fldCharType="end"/>
        </w:r>
      </w:ins>
    </w:p>
    <w:p w14:paraId="4B2775AB" w14:textId="77777777" w:rsidR="00906F6A" w:rsidRDefault="00906F6A">
      <w:pPr>
        <w:pStyle w:val="TOC3"/>
        <w:tabs>
          <w:tab w:val="left" w:pos="666"/>
          <w:tab w:val="right" w:pos="9910"/>
        </w:tabs>
        <w:rPr>
          <w:ins w:id="82" w:author="stefan@aaa-sec.com" w:date="2015-08-14T18:08:00Z"/>
          <w:rFonts w:eastAsiaTheme="minorEastAsia" w:cstheme="minorBidi"/>
          <w:smallCaps w:val="0"/>
          <w:noProof/>
          <w:color w:val="auto"/>
          <w:kern w:val="0"/>
          <w:lang w:eastAsia="sv-SE"/>
        </w:rPr>
      </w:pPr>
      <w:ins w:id="83" w:author="stefan@aaa-sec.com" w:date="2015-08-14T18:08:00Z">
        <w:r w:rsidRPr="005C3232">
          <w:rPr>
            <w:noProof/>
            <w:lang w:val="en-US"/>
          </w:rPr>
          <w:t>2.2.3</w:t>
        </w:r>
        <w:r>
          <w:rPr>
            <w:rFonts w:eastAsiaTheme="minorEastAsia" w:cstheme="minorBidi"/>
            <w:smallCaps w:val="0"/>
            <w:noProof/>
            <w:color w:val="auto"/>
            <w:kern w:val="0"/>
            <w:lang w:eastAsia="sv-SE"/>
          </w:rPr>
          <w:tab/>
        </w:r>
        <w:r w:rsidRPr="005C3232">
          <w:rPr>
            <w:noProof/>
            <w:lang w:val="en-US"/>
          </w:rPr>
          <w:t>Generated signature</w:t>
        </w:r>
        <w:r>
          <w:rPr>
            <w:noProof/>
          </w:rPr>
          <w:tab/>
        </w:r>
        <w:r>
          <w:rPr>
            <w:noProof/>
          </w:rPr>
          <w:fldChar w:fldCharType="begin"/>
        </w:r>
        <w:r>
          <w:rPr>
            <w:noProof/>
          </w:rPr>
          <w:instrText xml:space="preserve"> PAGEREF _Toc427339033 \h </w:instrText>
        </w:r>
      </w:ins>
      <w:r>
        <w:rPr>
          <w:noProof/>
        </w:rPr>
      </w:r>
      <w:r>
        <w:rPr>
          <w:noProof/>
        </w:rPr>
        <w:fldChar w:fldCharType="separate"/>
      </w:r>
      <w:ins w:id="84" w:author="Martin Lindström" w:date="2015-08-18T16:05:00Z">
        <w:r w:rsidR="00C13578">
          <w:rPr>
            <w:noProof/>
          </w:rPr>
          <w:t>7</w:t>
        </w:r>
      </w:ins>
      <w:ins w:id="85" w:author="stefan@aaa-sec.com" w:date="2015-08-14T18:08:00Z">
        <w:r>
          <w:rPr>
            <w:noProof/>
          </w:rPr>
          <w:fldChar w:fldCharType="end"/>
        </w:r>
      </w:ins>
    </w:p>
    <w:p w14:paraId="43D9F4D1" w14:textId="77777777" w:rsidR="00906F6A" w:rsidRDefault="00906F6A">
      <w:pPr>
        <w:pStyle w:val="TOC3"/>
        <w:tabs>
          <w:tab w:val="left" w:pos="666"/>
          <w:tab w:val="right" w:pos="9910"/>
        </w:tabs>
        <w:rPr>
          <w:ins w:id="86" w:author="stefan@aaa-sec.com" w:date="2015-08-14T18:08:00Z"/>
          <w:rFonts w:eastAsiaTheme="minorEastAsia" w:cstheme="minorBidi"/>
          <w:smallCaps w:val="0"/>
          <w:noProof/>
          <w:color w:val="auto"/>
          <w:kern w:val="0"/>
          <w:lang w:eastAsia="sv-SE"/>
        </w:rPr>
      </w:pPr>
      <w:ins w:id="87" w:author="stefan@aaa-sec.com" w:date="2015-08-14T18:08:00Z">
        <w:r w:rsidRPr="005C3232">
          <w:rPr>
            <w:noProof/>
            <w:lang w:val="en-US"/>
          </w:rPr>
          <w:t>2.2.4</w:t>
        </w:r>
        <w:r>
          <w:rPr>
            <w:rFonts w:eastAsiaTheme="minorEastAsia" w:cstheme="minorBidi"/>
            <w:smallCaps w:val="0"/>
            <w:noProof/>
            <w:color w:val="auto"/>
            <w:kern w:val="0"/>
            <w:lang w:eastAsia="sv-SE"/>
          </w:rPr>
          <w:tab/>
        </w:r>
        <w:r w:rsidRPr="005C3232">
          <w:rPr>
            <w:noProof/>
            <w:lang w:val="en-US"/>
          </w:rPr>
          <w:t>DSS Extension</w:t>
        </w:r>
        <w:r>
          <w:rPr>
            <w:noProof/>
          </w:rPr>
          <w:tab/>
        </w:r>
        <w:r>
          <w:rPr>
            <w:noProof/>
          </w:rPr>
          <w:fldChar w:fldCharType="begin"/>
        </w:r>
        <w:r>
          <w:rPr>
            <w:noProof/>
          </w:rPr>
          <w:instrText xml:space="preserve"> PAGEREF _Toc427339034 \h </w:instrText>
        </w:r>
      </w:ins>
      <w:r>
        <w:rPr>
          <w:noProof/>
        </w:rPr>
      </w:r>
      <w:r>
        <w:rPr>
          <w:noProof/>
        </w:rPr>
        <w:fldChar w:fldCharType="separate"/>
      </w:r>
      <w:ins w:id="88" w:author="Martin Lindström" w:date="2015-08-18T16:05:00Z">
        <w:r w:rsidR="00C13578">
          <w:rPr>
            <w:noProof/>
          </w:rPr>
          <w:t>7</w:t>
        </w:r>
      </w:ins>
      <w:ins w:id="89" w:author="stefan@aaa-sec.com" w:date="2015-08-14T18:08:00Z">
        <w:r>
          <w:rPr>
            <w:noProof/>
          </w:rPr>
          <w:fldChar w:fldCharType="end"/>
        </w:r>
      </w:ins>
    </w:p>
    <w:p w14:paraId="1B91CBA5" w14:textId="77777777" w:rsidR="00906F6A" w:rsidRDefault="00906F6A">
      <w:pPr>
        <w:pStyle w:val="TOC1"/>
        <w:tabs>
          <w:tab w:val="left" w:pos="332"/>
          <w:tab w:val="right" w:pos="9910"/>
        </w:tabs>
        <w:rPr>
          <w:ins w:id="90" w:author="stefan@aaa-sec.com" w:date="2015-08-14T18:08:00Z"/>
          <w:rFonts w:eastAsiaTheme="minorEastAsia" w:cstheme="minorBidi"/>
          <w:b w:val="0"/>
          <w:bCs w:val="0"/>
          <w:caps w:val="0"/>
          <w:noProof/>
          <w:color w:val="auto"/>
          <w:kern w:val="0"/>
          <w:u w:val="none"/>
          <w:lang w:eastAsia="sv-SE"/>
        </w:rPr>
      </w:pPr>
      <w:ins w:id="91" w:author="stefan@aaa-sec.com" w:date="2015-08-14T18:08:00Z">
        <w:r w:rsidRPr="005C3232">
          <w:rPr>
            <w:noProof/>
            <w:lang w:val="en-US"/>
          </w:rPr>
          <w:t>3</w:t>
        </w:r>
        <w:r>
          <w:rPr>
            <w:rFonts w:eastAsiaTheme="minorEastAsia" w:cstheme="minorBidi"/>
            <w:b w:val="0"/>
            <w:bCs w:val="0"/>
            <w:caps w:val="0"/>
            <w:noProof/>
            <w:color w:val="auto"/>
            <w:kern w:val="0"/>
            <w:u w:val="none"/>
            <w:lang w:eastAsia="sv-SE"/>
          </w:rPr>
          <w:tab/>
        </w:r>
        <w:r w:rsidRPr="005C3232">
          <w:rPr>
            <w:noProof/>
            <w:lang w:val="en-US"/>
          </w:rPr>
          <w:t>HTTP POST binding</w:t>
        </w:r>
        <w:r>
          <w:rPr>
            <w:noProof/>
          </w:rPr>
          <w:tab/>
        </w:r>
        <w:r>
          <w:rPr>
            <w:noProof/>
          </w:rPr>
          <w:fldChar w:fldCharType="begin"/>
        </w:r>
        <w:r>
          <w:rPr>
            <w:noProof/>
          </w:rPr>
          <w:instrText xml:space="preserve"> PAGEREF _Toc427339035 \h </w:instrText>
        </w:r>
      </w:ins>
      <w:r>
        <w:rPr>
          <w:noProof/>
        </w:rPr>
      </w:r>
      <w:r>
        <w:rPr>
          <w:noProof/>
        </w:rPr>
        <w:fldChar w:fldCharType="separate"/>
      </w:r>
      <w:ins w:id="92" w:author="Martin Lindström" w:date="2015-08-18T16:05:00Z">
        <w:r w:rsidR="00C13578">
          <w:rPr>
            <w:noProof/>
          </w:rPr>
          <w:t>8</w:t>
        </w:r>
      </w:ins>
      <w:ins w:id="93" w:author="stefan@aaa-sec.com" w:date="2015-08-14T18:08:00Z">
        <w:r>
          <w:rPr>
            <w:noProof/>
          </w:rPr>
          <w:fldChar w:fldCharType="end"/>
        </w:r>
      </w:ins>
    </w:p>
    <w:p w14:paraId="433E4AFD" w14:textId="77777777" w:rsidR="00906F6A" w:rsidRDefault="00906F6A">
      <w:pPr>
        <w:pStyle w:val="TOC2"/>
        <w:tabs>
          <w:tab w:val="left" w:pos="502"/>
          <w:tab w:val="right" w:pos="9910"/>
        </w:tabs>
        <w:rPr>
          <w:ins w:id="94" w:author="stefan@aaa-sec.com" w:date="2015-08-14T18:08:00Z"/>
          <w:rFonts w:eastAsiaTheme="minorEastAsia" w:cstheme="minorBidi"/>
          <w:b w:val="0"/>
          <w:bCs w:val="0"/>
          <w:smallCaps w:val="0"/>
          <w:noProof/>
          <w:color w:val="auto"/>
          <w:kern w:val="0"/>
          <w:lang w:eastAsia="sv-SE"/>
        </w:rPr>
      </w:pPr>
      <w:ins w:id="95" w:author="stefan@aaa-sec.com" w:date="2015-08-14T18:08:00Z">
        <w:r w:rsidRPr="005C3232">
          <w:rPr>
            <w:noProof/>
            <w:lang w:val="en-US"/>
          </w:rPr>
          <w:t>3.1</w:t>
        </w:r>
        <w:r>
          <w:rPr>
            <w:rFonts w:eastAsiaTheme="minorEastAsia" w:cstheme="minorBidi"/>
            <w:b w:val="0"/>
            <w:bCs w:val="0"/>
            <w:smallCaps w:val="0"/>
            <w:noProof/>
            <w:color w:val="auto"/>
            <w:kern w:val="0"/>
            <w:lang w:eastAsia="sv-SE"/>
          </w:rPr>
          <w:tab/>
        </w:r>
        <w:r w:rsidRPr="005C3232">
          <w:rPr>
            <w:noProof/>
            <w:lang w:val="en-US"/>
          </w:rPr>
          <w:t>Message exchange model</w:t>
        </w:r>
        <w:r>
          <w:rPr>
            <w:noProof/>
          </w:rPr>
          <w:tab/>
        </w:r>
        <w:r>
          <w:rPr>
            <w:noProof/>
          </w:rPr>
          <w:fldChar w:fldCharType="begin"/>
        </w:r>
        <w:r>
          <w:rPr>
            <w:noProof/>
          </w:rPr>
          <w:instrText xml:space="preserve"> PAGEREF _Toc427339036 \h </w:instrText>
        </w:r>
      </w:ins>
      <w:r>
        <w:rPr>
          <w:noProof/>
        </w:rPr>
      </w:r>
      <w:r>
        <w:rPr>
          <w:noProof/>
        </w:rPr>
        <w:fldChar w:fldCharType="separate"/>
      </w:r>
      <w:ins w:id="96" w:author="Martin Lindström" w:date="2015-08-18T16:05:00Z">
        <w:r w:rsidR="00C13578">
          <w:rPr>
            <w:noProof/>
          </w:rPr>
          <w:t>8</w:t>
        </w:r>
      </w:ins>
      <w:ins w:id="97" w:author="stefan@aaa-sec.com" w:date="2015-08-14T18:08:00Z">
        <w:r>
          <w:rPr>
            <w:noProof/>
          </w:rPr>
          <w:fldChar w:fldCharType="end"/>
        </w:r>
      </w:ins>
    </w:p>
    <w:p w14:paraId="47CFA1C7" w14:textId="77777777" w:rsidR="00906F6A" w:rsidRDefault="00906F6A">
      <w:pPr>
        <w:pStyle w:val="TOC3"/>
        <w:tabs>
          <w:tab w:val="left" w:pos="666"/>
          <w:tab w:val="right" w:pos="9910"/>
        </w:tabs>
        <w:rPr>
          <w:ins w:id="98" w:author="stefan@aaa-sec.com" w:date="2015-08-14T18:08:00Z"/>
          <w:rFonts w:eastAsiaTheme="minorEastAsia" w:cstheme="minorBidi"/>
          <w:smallCaps w:val="0"/>
          <w:noProof/>
          <w:color w:val="auto"/>
          <w:kern w:val="0"/>
          <w:lang w:eastAsia="sv-SE"/>
        </w:rPr>
      </w:pPr>
      <w:ins w:id="99" w:author="stefan@aaa-sec.com" w:date="2015-08-14T18:08:00Z">
        <w:r w:rsidRPr="005C3232">
          <w:rPr>
            <w:noProof/>
            <w:lang w:val="en-US"/>
          </w:rPr>
          <w:t>3.1.1</w:t>
        </w:r>
        <w:r>
          <w:rPr>
            <w:rFonts w:eastAsiaTheme="minorEastAsia" w:cstheme="minorBidi"/>
            <w:smallCaps w:val="0"/>
            <w:noProof/>
            <w:color w:val="auto"/>
            <w:kern w:val="0"/>
            <w:lang w:eastAsia="sv-SE"/>
          </w:rPr>
          <w:tab/>
        </w:r>
        <w:r w:rsidRPr="005C3232">
          <w:rPr>
            <w:noProof/>
            <w:lang w:val="en-US"/>
          </w:rPr>
          <w:t>Sign request XHTML form</w:t>
        </w:r>
        <w:r>
          <w:rPr>
            <w:noProof/>
          </w:rPr>
          <w:tab/>
        </w:r>
        <w:r>
          <w:rPr>
            <w:noProof/>
          </w:rPr>
          <w:fldChar w:fldCharType="begin"/>
        </w:r>
        <w:r>
          <w:rPr>
            <w:noProof/>
          </w:rPr>
          <w:instrText xml:space="preserve"> PAGEREF _Toc427339037 \h </w:instrText>
        </w:r>
      </w:ins>
      <w:r>
        <w:rPr>
          <w:noProof/>
        </w:rPr>
      </w:r>
      <w:r>
        <w:rPr>
          <w:noProof/>
        </w:rPr>
        <w:fldChar w:fldCharType="separate"/>
      </w:r>
      <w:ins w:id="100" w:author="Martin Lindström" w:date="2015-08-18T16:05:00Z">
        <w:r w:rsidR="00C13578">
          <w:rPr>
            <w:noProof/>
          </w:rPr>
          <w:t>9</w:t>
        </w:r>
      </w:ins>
      <w:ins w:id="101" w:author="stefan@aaa-sec.com" w:date="2015-08-14T18:08:00Z">
        <w:r>
          <w:rPr>
            <w:noProof/>
          </w:rPr>
          <w:fldChar w:fldCharType="end"/>
        </w:r>
      </w:ins>
    </w:p>
    <w:p w14:paraId="037E2F48" w14:textId="77777777" w:rsidR="00906F6A" w:rsidRDefault="00906F6A">
      <w:pPr>
        <w:pStyle w:val="TOC1"/>
        <w:tabs>
          <w:tab w:val="left" w:pos="332"/>
          <w:tab w:val="right" w:pos="9910"/>
        </w:tabs>
        <w:rPr>
          <w:ins w:id="102" w:author="stefan@aaa-sec.com" w:date="2015-08-14T18:08:00Z"/>
          <w:rFonts w:eastAsiaTheme="minorEastAsia" w:cstheme="minorBidi"/>
          <w:b w:val="0"/>
          <w:bCs w:val="0"/>
          <w:caps w:val="0"/>
          <w:noProof/>
          <w:color w:val="auto"/>
          <w:kern w:val="0"/>
          <w:u w:val="none"/>
          <w:lang w:eastAsia="sv-SE"/>
        </w:rPr>
      </w:pPr>
      <w:ins w:id="103" w:author="stefan@aaa-sec.com" w:date="2015-08-14T18:08:00Z">
        <w:r w:rsidRPr="005C3232">
          <w:rPr>
            <w:noProof/>
            <w:lang w:val="en-US"/>
          </w:rPr>
          <w:t>4</w:t>
        </w:r>
        <w:r>
          <w:rPr>
            <w:rFonts w:eastAsiaTheme="minorEastAsia" w:cstheme="minorBidi"/>
            <w:b w:val="0"/>
            <w:bCs w:val="0"/>
            <w:caps w:val="0"/>
            <w:noProof/>
            <w:color w:val="auto"/>
            <w:kern w:val="0"/>
            <w:u w:val="none"/>
            <w:lang w:eastAsia="sv-SE"/>
          </w:rPr>
          <w:tab/>
        </w:r>
        <w:r w:rsidRPr="005C3232">
          <w:rPr>
            <w:noProof/>
            <w:lang w:val="en-US"/>
          </w:rPr>
          <w:t>References</w:t>
        </w:r>
        <w:r>
          <w:rPr>
            <w:noProof/>
          </w:rPr>
          <w:tab/>
        </w:r>
        <w:r>
          <w:rPr>
            <w:noProof/>
          </w:rPr>
          <w:fldChar w:fldCharType="begin"/>
        </w:r>
        <w:r>
          <w:rPr>
            <w:noProof/>
          </w:rPr>
          <w:instrText xml:space="preserve"> PAGEREF _Toc427339038 \h </w:instrText>
        </w:r>
      </w:ins>
      <w:r>
        <w:rPr>
          <w:noProof/>
        </w:rPr>
      </w:r>
      <w:r>
        <w:rPr>
          <w:noProof/>
        </w:rPr>
        <w:fldChar w:fldCharType="separate"/>
      </w:r>
      <w:ins w:id="104" w:author="Martin Lindström" w:date="2015-08-18T16:05:00Z">
        <w:r w:rsidR="00C13578">
          <w:rPr>
            <w:noProof/>
          </w:rPr>
          <w:t>11</w:t>
        </w:r>
      </w:ins>
      <w:ins w:id="105" w:author="stefan@aaa-sec.com" w:date="2015-08-14T18:08:00Z">
        <w:r>
          <w:rPr>
            <w:noProof/>
          </w:rPr>
          <w:fldChar w:fldCharType="end"/>
        </w:r>
      </w:ins>
    </w:p>
    <w:p w14:paraId="1AE8846C" w14:textId="77777777" w:rsidR="00906F6A" w:rsidRDefault="00906F6A">
      <w:pPr>
        <w:pStyle w:val="TOC2"/>
        <w:tabs>
          <w:tab w:val="left" w:pos="502"/>
          <w:tab w:val="right" w:pos="9910"/>
        </w:tabs>
        <w:rPr>
          <w:ins w:id="106" w:author="stefan@aaa-sec.com" w:date="2015-08-14T18:08:00Z"/>
          <w:rFonts w:eastAsiaTheme="minorEastAsia" w:cstheme="minorBidi"/>
          <w:b w:val="0"/>
          <w:bCs w:val="0"/>
          <w:smallCaps w:val="0"/>
          <w:noProof/>
          <w:color w:val="auto"/>
          <w:kern w:val="0"/>
          <w:lang w:eastAsia="sv-SE"/>
        </w:rPr>
      </w:pPr>
      <w:ins w:id="107" w:author="stefan@aaa-sec.com" w:date="2015-08-14T18:08:00Z">
        <w:r w:rsidRPr="005C3232">
          <w:rPr>
            <w:noProof/>
            <w:lang w:val="en-US"/>
          </w:rPr>
          <w:t>4.1</w:t>
        </w:r>
        <w:r>
          <w:rPr>
            <w:rFonts w:eastAsiaTheme="minorEastAsia" w:cstheme="minorBidi"/>
            <w:b w:val="0"/>
            <w:bCs w:val="0"/>
            <w:smallCaps w:val="0"/>
            <w:noProof/>
            <w:color w:val="auto"/>
            <w:kern w:val="0"/>
            <w:lang w:eastAsia="sv-SE"/>
          </w:rPr>
          <w:tab/>
        </w:r>
        <w:r w:rsidRPr="005C3232">
          <w:rPr>
            <w:noProof/>
            <w:lang w:val="en-US"/>
          </w:rPr>
          <w:t>Normative References</w:t>
        </w:r>
        <w:r>
          <w:rPr>
            <w:noProof/>
          </w:rPr>
          <w:tab/>
        </w:r>
        <w:r>
          <w:rPr>
            <w:noProof/>
          </w:rPr>
          <w:fldChar w:fldCharType="begin"/>
        </w:r>
        <w:r>
          <w:rPr>
            <w:noProof/>
          </w:rPr>
          <w:instrText xml:space="preserve"> PAGEREF _Toc427339039 \h </w:instrText>
        </w:r>
      </w:ins>
      <w:r>
        <w:rPr>
          <w:noProof/>
        </w:rPr>
      </w:r>
      <w:r>
        <w:rPr>
          <w:noProof/>
        </w:rPr>
        <w:fldChar w:fldCharType="separate"/>
      </w:r>
      <w:ins w:id="108" w:author="Martin Lindström" w:date="2015-08-18T16:05:00Z">
        <w:r w:rsidR="00C13578">
          <w:rPr>
            <w:noProof/>
          </w:rPr>
          <w:t>11</w:t>
        </w:r>
      </w:ins>
      <w:ins w:id="109" w:author="stefan@aaa-sec.com" w:date="2015-08-14T18:08:00Z">
        <w:r>
          <w:rPr>
            <w:noProof/>
          </w:rPr>
          <w:fldChar w:fldCharType="end"/>
        </w:r>
      </w:ins>
    </w:p>
    <w:p w14:paraId="652CDD9A" w14:textId="77777777" w:rsidR="00906F6A" w:rsidRDefault="00906F6A">
      <w:pPr>
        <w:pStyle w:val="TOC2"/>
        <w:tabs>
          <w:tab w:val="left" w:pos="502"/>
          <w:tab w:val="right" w:pos="9910"/>
        </w:tabs>
        <w:rPr>
          <w:ins w:id="110" w:author="stefan@aaa-sec.com" w:date="2015-08-14T18:08:00Z"/>
          <w:rFonts w:eastAsiaTheme="minorEastAsia" w:cstheme="minorBidi"/>
          <w:b w:val="0"/>
          <w:bCs w:val="0"/>
          <w:smallCaps w:val="0"/>
          <w:noProof/>
          <w:color w:val="auto"/>
          <w:kern w:val="0"/>
          <w:lang w:eastAsia="sv-SE"/>
        </w:rPr>
      </w:pPr>
      <w:ins w:id="111" w:author="stefan@aaa-sec.com" w:date="2015-08-14T18:08:00Z">
        <w:r w:rsidRPr="005C3232">
          <w:rPr>
            <w:noProof/>
            <w:lang w:val="en-US"/>
          </w:rPr>
          <w:t>4.2</w:t>
        </w:r>
        <w:r>
          <w:rPr>
            <w:rFonts w:eastAsiaTheme="minorEastAsia" w:cstheme="minorBidi"/>
            <w:b w:val="0"/>
            <w:bCs w:val="0"/>
            <w:smallCaps w:val="0"/>
            <w:noProof/>
            <w:color w:val="auto"/>
            <w:kern w:val="0"/>
            <w:lang w:eastAsia="sv-SE"/>
          </w:rPr>
          <w:tab/>
        </w:r>
        <w:r w:rsidRPr="005C3232">
          <w:rPr>
            <w:noProof/>
            <w:lang w:val="en-US"/>
          </w:rPr>
          <w:t>Informative References</w:t>
        </w:r>
        <w:r>
          <w:rPr>
            <w:noProof/>
          </w:rPr>
          <w:tab/>
        </w:r>
        <w:r>
          <w:rPr>
            <w:noProof/>
          </w:rPr>
          <w:fldChar w:fldCharType="begin"/>
        </w:r>
        <w:r>
          <w:rPr>
            <w:noProof/>
          </w:rPr>
          <w:instrText xml:space="preserve"> PAGEREF _Toc427339040 \h </w:instrText>
        </w:r>
      </w:ins>
      <w:r>
        <w:rPr>
          <w:noProof/>
        </w:rPr>
      </w:r>
      <w:r>
        <w:rPr>
          <w:noProof/>
        </w:rPr>
        <w:fldChar w:fldCharType="separate"/>
      </w:r>
      <w:ins w:id="112" w:author="Martin Lindström" w:date="2015-08-18T16:05:00Z">
        <w:r w:rsidR="00C13578">
          <w:rPr>
            <w:noProof/>
          </w:rPr>
          <w:t>11</w:t>
        </w:r>
      </w:ins>
      <w:ins w:id="113" w:author="stefan@aaa-sec.com" w:date="2015-08-14T18:08:00Z">
        <w:r>
          <w:rPr>
            <w:noProof/>
          </w:rPr>
          <w:fldChar w:fldCharType="end"/>
        </w:r>
      </w:ins>
    </w:p>
    <w:p w14:paraId="053E49E5" w14:textId="77777777" w:rsidR="00906F6A" w:rsidRDefault="00906F6A">
      <w:pPr>
        <w:pStyle w:val="TOC1"/>
        <w:tabs>
          <w:tab w:val="left" w:pos="332"/>
          <w:tab w:val="right" w:pos="9910"/>
        </w:tabs>
        <w:rPr>
          <w:ins w:id="114" w:author="stefan@aaa-sec.com" w:date="2015-08-14T18:08:00Z"/>
          <w:rFonts w:eastAsiaTheme="minorEastAsia" w:cstheme="minorBidi"/>
          <w:b w:val="0"/>
          <w:bCs w:val="0"/>
          <w:caps w:val="0"/>
          <w:noProof/>
          <w:color w:val="auto"/>
          <w:kern w:val="0"/>
          <w:u w:val="none"/>
          <w:lang w:eastAsia="sv-SE"/>
        </w:rPr>
      </w:pPr>
      <w:ins w:id="115" w:author="stefan@aaa-sec.com" w:date="2015-08-14T18:08:00Z">
        <w:r w:rsidRPr="005C3232">
          <w:rPr>
            <w:noProof/>
            <w:lang w:val="en-US"/>
          </w:rPr>
          <w:t>5</w:t>
        </w:r>
        <w:r>
          <w:rPr>
            <w:rFonts w:eastAsiaTheme="minorEastAsia" w:cstheme="minorBidi"/>
            <w:b w:val="0"/>
            <w:bCs w:val="0"/>
            <w:caps w:val="0"/>
            <w:noProof/>
            <w:color w:val="auto"/>
            <w:kern w:val="0"/>
            <w:u w:val="none"/>
            <w:lang w:eastAsia="sv-SE"/>
          </w:rPr>
          <w:tab/>
        </w:r>
        <w:r w:rsidRPr="005C3232">
          <w:rPr>
            <w:noProof/>
            <w:lang w:val="en-US"/>
          </w:rPr>
          <w:t>Changes between versions</w:t>
        </w:r>
        <w:r>
          <w:rPr>
            <w:noProof/>
          </w:rPr>
          <w:tab/>
        </w:r>
        <w:r>
          <w:rPr>
            <w:noProof/>
          </w:rPr>
          <w:fldChar w:fldCharType="begin"/>
        </w:r>
        <w:r>
          <w:rPr>
            <w:noProof/>
          </w:rPr>
          <w:instrText xml:space="preserve"> PAGEREF _Toc427339041 \h </w:instrText>
        </w:r>
      </w:ins>
      <w:r>
        <w:rPr>
          <w:noProof/>
        </w:rPr>
      </w:r>
      <w:r>
        <w:rPr>
          <w:noProof/>
        </w:rPr>
        <w:fldChar w:fldCharType="separate"/>
      </w:r>
      <w:ins w:id="116" w:author="Martin Lindström" w:date="2015-08-18T16:05:00Z">
        <w:r w:rsidR="00C13578">
          <w:rPr>
            <w:noProof/>
          </w:rPr>
          <w:t>11</w:t>
        </w:r>
      </w:ins>
      <w:ins w:id="117" w:author="stefan@aaa-sec.com" w:date="2015-08-14T18:08:00Z">
        <w:r>
          <w:rPr>
            <w:noProof/>
          </w:rPr>
          <w:fldChar w:fldCharType="end"/>
        </w:r>
      </w:ins>
    </w:p>
    <w:p w14:paraId="0072B63E" w14:textId="77777777" w:rsidR="003527F1" w:rsidRPr="00734094" w:rsidDel="000645A6" w:rsidRDefault="003527F1">
      <w:pPr>
        <w:pStyle w:val="TOC1"/>
        <w:tabs>
          <w:tab w:val="left" w:pos="332"/>
          <w:tab w:val="right" w:pos="9910"/>
        </w:tabs>
        <w:rPr>
          <w:del w:id="118" w:author="stefan@aaa-sec.com" w:date="2015-08-14T17:56:00Z"/>
          <w:rFonts w:eastAsiaTheme="minorEastAsia" w:cstheme="minorBidi"/>
          <w:b w:val="0"/>
          <w:bCs w:val="0"/>
          <w:caps w:val="0"/>
          <w:noProof/>
          <w:color w:val="auto"/>
          <w:kern w:val="0"/>
          <w:u w:val="none"/>
          <w:lang w:val="en-US" w:eastAsia="sv-SE"/>
        </w:rPr>
      </w:pPr>
      <w:del w:id="119" w:author="stefan@aaa-sec.com" w:date="2015-08-14T17:56:00Z">
        <w:r w:rsidRPr="003B3056" w:rsidDel="000645A6">
          <w:rPr>
            <w:noProof/>
            <w:lang w:val="en-US"/>
          </w:rPr>
          <w:delText>1</w:delText>
        </w:r>
        <w:r w:rsidRPr="00734094" w:rsidDel="000645A6">
          <w:rPr>
            <w:rFonts w:eastAsiaTheme="minorEastAsia" w:cstheme="minorBidi"/>
            <w:b w:val="0"/>
            <w:bCs w:val="0"/>
            <w:caps w:val="0"/>
            <w:noProof/>
            <w:color w:val="auto"/>
            <w:kern w:val="0"/>
            <w:u w:val="none"/>
            <w:lang w:val="en-US" w:eastAsia="sv-SE"/>
          </w:rPr>
          <w:tab/>
        </w:r>
        <w:r w:rsidRPr="003B3056" w:rsidDel="000645A6">
          <w:rPr>
            <w:noProof/>
            <w:lang w:val="en-US"/>
          </w:rPr>
          <w:delText>Introduction</w:delText>
        </w:r>
        <w:r w:rsidRPr="00734094" w:rsidDel="000645A6">
          <w:rPr>
            <w:noProof/>
            <w:lang w:val="en-US"/>
          </w:rPr>
          <w:tab/>
          <w:delText>3</w:delText>
        </w:r>
      </w:del>
    </w:p>
    <w:p w14:paraId="4BC623CB" w14:textId="77777777" w:rsidR="003527F1" w:rsidRPr="00734094" w:rsidDel="000645A6" w:rsidRDefault="003527F1">
      <w:pPr>
        <w:pStyle w:val="TOC2"/>
        <w:tabs>
          <w:tab w:val="left" w:pos="502"/>
          <w:tab w:val="right" w:pos="9910"/>
        </w:tabs>
        <w:rPr>
          <w:del w:id="120" w:author="stefan@aaa-sec.com" w:date="2015-08-14T17:56:00Z"/>
          <w:rFonts w:eastAsiaTheme="minorEastAsia" w:cstheme="minorBidi"/>
          <w:b w:val="0"/>
          <w:bCs w:val="0"/>
          <w:smallCaps w:val="0"/>
          <w:noProof/>
          <w:color w:val="auto"/>
          <w:kern w:val="0"/>
          <w:lang w:val="en-US" w:eastAsia="sv-SE"/>
        </w:rPr>
      </w:pPr>
      <w:del w:id="121" w:author="stefan@aaa-sec.com" w:date="2015-08-14T17:56:00Z">
        <w:r w:rsidRPr="003B3056" w:rsidDel="000645A6">
          <w:rPr>
            <w:noProof/>
            <w:lang w:val="en-US"/>
          </w:rPr>
          <w:delText>1.1</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Terminology</w:delText>
        </w:r>
        <w:r w:rsidRPr="00734094" w:rsidDel="000645A6">
          <w:rPr>
            <w:noProof/>
            <w:lang w:val="en-US"/>
          </w:rPr>
          <w:tab/>
          <w:delText>3</w:delText>
        </w:r>
      </w:del>
    </w:p>
    <w:p w14:paraId="0B580739" w14:textId="77777777" w:rsidR="003527F1" w:rsidRPr="00734094" w:rsidDel="000645A6" w:rsidRDefault="003527F1">
      <w:pPr>
        <w:pStyle w:val="TOC2"/>
        <w:tabs>
          <w:tab w:val="left" w:pos="502"/>
          <w:tab w:val="right" w:pos="9910"/>
        </w:tabs>
        <w:rPr>
          <w:del w:id="122" w:author="stefan@aaa-sec.com" w:date="2015-08-14T17:56:00Z"/>
          <w:rFonts w:eastAsiaTheme="minorEastAsia" w:cstheme="minorBidi"/>
          <w:b w:val="0"/>
          <w:bCs w:val="0"/>
          <w:smallCaps w:val="0"/>
          <w:noProof/>
          <w:color w:val="auto"/>
          <w:kern w:val="0"/>
          <w:lang w:val="en-US" w:eastAsia="sv-SE"/>
        </w:rPr>
      </w:pPr>
      <w:del w:id="123" w:author="stefan@aaa-sec.com" w:date="2015-08-14T17:56:00Z">
        <w:r w:rsidRPr="003B3056" w:rsidDel="000645A6">
          <w:rPr>
            <w:noProof/>
            <w:lang w:val="en-US"/>
          </w:rPr>
          <w:delText>1.2</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Requirement key words</w:delText>
        </w:r>
        <w:r w:rsidRPr="00734094" w:rsidDel="000645A6">
          <w:rPr>
            <w:noProof/>
            <w:lang w:val="en-US"/>
          </w:rPr>
          <w:tab/>
          <w:delText>3</w:delText>
        </w:r>
      </w:del>
    </w:p>
    <w:p w14:paraId="4B19CC54" w14:textId="77777777" w:rsidR="003527F1" w:rsidRPr="00734094" w:rsidDel="000645A6" w:rsidRDefault="003527F1">
      <w:pPr>
        <w:pStyle w:val="TOC2"/>
        <w:tabs>
          <w:tab w:val="left" w:pos="502"/>
          <w:tab w:val="right" w:pos="9910"/>
        </w:tabs>
        <w:rPr>
          <w:del w:id="124" w:author="stefan@aaa-sec.com" w:date="2015-08-14T17:56:00Z"/>
          <w:rFonts w:eastAsiaTheme="minorEastAsia" w:cstheme="minorBidi"/>
          <w:b w:val="0"/>
          <w:bCs w:val="0"/>
          <w:smallCaps w:val="0"/>
          <w:noProof/>
          <w:color w:val="auto"/>
          <w:kern w:val="0"/>
          <w:lang w:val="en-US" w:eastAsia="sv-SE"/>
        </w:rPr>
      </w:pPr>
      <w:del w:id="125" w:author="stefan@aaa-sec.com" w:date="2015-08-14T17:56:00Z">
        <w:r w:rsidRPr="003B3056" w:rsidDel="000645A6">
          <w:rPr>
            <w:noProof/>
            <w:lang w:val="en-US"/>
          </w:rPr>
          <w:delText>1.3</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Name space references</w:delText>
        </w:r>
        <w:r w:rsidRPr="00734094" w:rsidDel="000645A6">
          <w:rPr>
            <w:noProof/>
            <w:lang w:val="en-US"/>
          </w:rPr>
          <w:tab/>
          <w:delText>3</w:delText>
        </w:r>
      </w:del>
    </w:p>
    <w:p w14:paraId="37C09C51" w14:textId="77777777" w:rsidR="003527F1" w:rsidRPr="00734094" w:rsidDel="000645A6" w:rsidRDefault="003527F1">
      <w:pPr>
        <w:pStyle w:val="TOC2"/>
        <w:tabs>
          <w:tab w:val="left" w:pos="502"/>
          <w:tab w:val="right" w:pos="9910"/>
        </w:tabs>
        <w:rPr>
          <w:del w:id="126" w:author="stefan@aaa-sec.com" w:date="2015-08-14T17:56:00Z"/>
          <w:rFonts w:eastAsiaTheme="minorEastAsia" w:cstheme="minorBidi"/>
          <w:b w:val="0"/>
          <w:bCs w:val="0"/>
          <w:smallCaps w:val="0"/>
          <w:noProof/>
          <w:color w:val="auto"/>
          <w:kern w:val="0"/>
          <w:lang w:val="en-US" w:eastAsia="sv-SE"/>
        </w:rPr>
      </w:pPr>
      <w:del w:id="127" w:author="stefan@aaa-sec.com" w:date="2015-08-14T17:56:00Z">
        <w:r w:rsidRPr="003B3056" w:rsidDel="000645A6">
          <w:rPr>
            <w:noProof/>
            <w:lang w:val="en-US"/>
          </w:rPr>
          <w:delText>1.4</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Identification</w:delText>
        </w:r>
        <w:r w:rsidRPr="00734094" w:rsidDel="000645A6">
          <w:rPr>
            <w:noProof/>
            <w:lang w:val="en-US"/>
          </w:rPr>
          <w:tab/>
          <w:delText>3</w:delText>
        </w:r>
      </w:del>
    </w:p>
    <w:p w14:paraId="7339952E" w14:textId="77777777" w:rsidR="003527F1" w:rsidRPr="00734094" w:rsidDel="000645A6" w:rsidRDefault="003527F1">
      <w:pPr>
        <w:pStyle w:val="TOC2"/>
        <w:tabs>
          <w:tab w:val="left" w:pos="502"/>
          <w:tab w:val="right" w:pos="9910"/>
        </w:tabs>
        <w:rPr>
          <w:del w:id="128" w:author="stefan@aaa-sec.com" w:date="2015-08-14T17:56:00Z"/>
          <w:rFonts w:eastAsiaTheme="minorEastAsia" w:cstheme="minorBidi"/>
          <w:b w:val="0"/>
          <w:bCs w:val="0"/>
          <w:smallCaps w:val="0"/>
          <w:noProof/>
          <w:color w:val="auto"/>
          <w:kern w:val="0"/>
          <w:lang w:val="en-US" w:eastAsia="sv-SE"/>
        </w:rPr>
      </w:pPr>
      <w:del w:id="129" w:author="stefan@aaa-sec.com" w:date="2015-08-14T17:56:00Z">
        <w:r w:rsidRPr="003B3056" w:rsidDel="000645A6">
          <w:rPr>
            <w:noProof/>
            <w:lang w:val="en-US"/>
          </w:rPr>
          <w:delText>1.5</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Structure</w:delText>
        </w:r>
        <w:r w:rsidRPr="00734094" w:rsidDel="000645A6">
          <w:rPr>
            <w:noProof/>
            <w:lang w:val="en-US"/>
          </w:rPr>
          <w:tab/>
          <w:delText>4</w:delText>
        </w:r>
      </w:del>
    </w:p>
    <w:p w14:paraId="031D0A0A" w14:textId="77777777" w:rsidR="003527F1" w:rsidRPr="00734094" w:rsidDel="000645A6" w:rsidRDefault="003527F1">
      <w:pPr>
        <w:pStyle w:val="TOC1"/>
        <w:tabs>
          <w:tab w:val="left" w:pos="332"/>
          <w:tab w:val="right" w:pos="9910"/>
        </w:tabs>
        <w:rPr>
          <w:del w:id="130" w:author="stefan@aaa-sec.com" w:date="2015-08-14T17:56:00Z"/>
          <w:rFonts w:eastAsiaTheme="minorEastAsia" w:cstheme="minorBidi"/>
          <w:b w:val="0"/>
          <w:bCs w:val="0"/>
          <w:caps w:val="0"/>
          <w:noProof/>
          <w:color w:val="auto"/>
          <w:kern w:val="0"/>
          <w:u w:val="none"/>
          <w:lang w:val="en-US" w:eastAsia="sv-SE"/>
        </w:rPr>
      </w:pPr>
      <w:del w:id="131" w:author="stefan@aaa-sec.com" w:date="2015-08-14T17:56:00Z">
        <w:r w:rsidRPr="003B3056" w:rsidDel="000645A6">
          <w:rPr>
            <w:noProof/>
            <w:lang w:val="en-US"/>
          </w:rPr>
          <w:delText>2</w:delText>
        </w:r>
        <w:r w:rsidRPr="00734094" w:rsidDel="000645A6">
          <w:rPr>
            <w:rFonts w:eastAsiaTheme="minorEastAsia" w:cstheme="minorBidi"/>
            <w:b w:val="0"/>
            <w:bCs w:val="0"/>
            <w:caps w:val="0"/>
            <w:noProof/>
            <w:color w:val="auto"/>
            <w:kern w:val="0"/>
            <w:u w:val="none"/>
            <w:lang w:val="en-US" w:eastAsia="sv-SE"/>
          </w:rPr>
          <w:tab/>
        </w:r>
        <w:r w:rsidRPr="003B3056" w:rsidDel="000645A6">
          <w:rPr>
            <w:noProof/>
            <w:lang w:val="en-US"/>
          </w:rPr>
          <w:delText>Sign request and response messages</w:delText>
        </w:r>
        <w:r w:rsidRPr="00734094" w:rsidDel="000645A6">
          <w:rPr>
            <w:noProof/>
            <w:lang w:val="en-US"/>
          </w:rPr>
          <w:tab/>
          <w:delText>5</w:delText>
        </w:r>
      </w:del>
    </w:p>
    <w:p w14:paraId="0C16CCB8" w14:textId="77777777" w:rsidR="003527F1" w:rsidRPr="00734094" w:rsidDel="000645A6" w:rsidRDefault="003527F1">
      <w:pPr>
        <w:pStyle w:val="TOC2"/>
        <w:tabs>
          <w:tab w:val="left" w:pos="502"/>
          <w:tab w:val="right" w:pos="9910"/>
        </w:tabs>
        <w:rPr>
          <w:del w:id="132" w:author="stefan@aaa-sec.com" w:date="2015-08-14T17:56:00Z"/>
          <w:rFonts w:eastAsiaTheme="minorEastAsia" w:cstheme="minorBidi"/>
          <w:b w:val="0"/>
          <w:bCs w:val="0"/>
          <w:smallCaps w:val="0"/>
          <w:noProof/>
          <w:color w:val="auto"/>
          <w:kern w:val="0"/>
          <w:lang w:val="en-US" w:eastAsia="sv-SE"/>
        </w:rPr>
      </w:pPr>
      <w:del w:id="133" w:author="stefan@aaa-sec.com" w:date="2015-08-14T17:56:00Z">
        <w:r w:rsidRPr="003B3056" w:rsidDel="000645A6">
          <w:rPr>
            <w:noProof/>
            <w:lang w:val="en-US"/>
          </w:rPr>
          <w:delText>2.1</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Sign Requests</w:delText>
        </w:r>
        <w:r w:rsidRPr="00734094" w:rsidDel="000645A6">
          <w:rPr>
            <w:noProof/>
            <w:lang w:val="en-US"/>
          </w:rPr>
          <w:tab/>
          <w:delText>5</w:delText>
        </w:r>
      </w:del>
    </w:p>
    <w:p w14:paraId="61B87354" w14:textId="77777777" w:rsidR="003527F1" w:rsidRPr="00734094" w:rsidDel="000645A6" w:rsidRDefault="003527F1">
      <w:pPr>
        <w:pStyle w:val="TOC3"/>
        <w:tabs>
          <w:tab w:val="left" w:pos="666"/>
          <w:tab w:val="right" w:pos="9910"/>
        </w:tabs>
        <w:rPr>
          <w:del w:id="134" w:author="stefan@aaa-sec.com" w:date="2015-08-14T17:56:00Z"/>
          <w:rFonts w:eastAsiaTheme="minorEastAsia" w:cstheme="minorBidi"/>
          <w:smallCaps w:val="0"/>
          <w:noProof/>
          <w:color w:val="auto"/>
          <w:kern w:val="0"/>
          <w:lang w:val="en-US" w:eastAsia="sv-SE"/>
        </w:rPr>
      </w:pPr>
      <w:del w:id="135" w:author="stefan@aaa-sec.com" w:date="2015-08-14T17:56:00Z">
        <w:r w:rsidRPr="003B3056" w:rsidDel="000645A6">
          <w:rPr>
            <w:noProof/>
            <w:lang w:val="en-US"/>
          </w:rPr>
          <w:delText>2.1.1</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Signature on sign requests</w:delText>
        </w:r>
        <w:r w:rsidRPr="00734094" w:rsidDel="000645A6">
          <w:rPr>
            <w:noProof/>
            <w:lang w:val="en-US"/>
          </w:rPr>
          <w:tab/>
          <w:delText>5</w:delText>
        </w:r>
      </w:del>
    </w:p>
    <w:p w14:paraId="7C2D4F18" w14:textId="77777777" w:rsidR="003527F1" w:rsidRPr="00734094" w:rsidDel="000645A6" w:rsidRDefault="003527F1">
      <w:pPr>
        <w:pStyle w:val="TOC3"/>
        <w:tabs>
          <w:tab w:val="left" w:pos="666"/>
          <w:tab w:val="right" w:pos="9910"/>
        </w:tabs>
        <w:rPr>
          <w:del w:id="136" w:author="stefan@aaa-sec.com" w:date="2015-08-14T17:56:00Z"/>
          <w:rFonts w:eastAsiaTheme="minorEastAsia" w:cstheme="minorBidi"/>
          <w:smallCaps w:val="0"/>
          <w:noProof/>
          <w:color w:val="auto"/>
          <w:kern w:val="0"/>
          <w:lang w:val="en-US" w:eastAsia="sv-SE"/>
        </w:rPr>
      </w:pPr>
      <w:del w:id="137" w:author="stefan@aaa-sec.com" w:date="2015-08-14T17:56:00Z">
        <w:r w:rsidRPr="003B3056" w:rsidDel="000645A6">
          <w:rPr>
            <w:noProof/>
            <w:lang w:val="en-US"/>
          </w:rPr>
          <w:delText>2.1.2</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Data to be signed</w:delText>
        </w:r>
        <w:r w:rsidRPr="00734094" w:rsidDel="000645A6">
          <w:rPr>
            <w:noProof/>
            <w:lang w:val="en-US"/>
          </w:rPr>
          <w:tab/>
          <w:delText>5</w:delText>
        </w:r>
      </w:del>
    </w:p>
    <w:p w14:paraId="71404AB8" w14:textId="77777777" w:rsidR="003527F1" w:rsidRPr="00734094" w:rsidDel="000645A6" w:rsidRDefault="003527F1">
      <w:pPr>
        <w:pStyle w:val="TOC3"/>
        <w:tabs>
          <w:tab w:val="left" w:pos="666"/>
          <w:tab w:val="right" w:pos="9910"/>
        </w:tabs>
        <w:rPr>
          <w:del w:id="138" w:author="stefan@aaa-sec.com" w:date="2015-08-14T17:56:00Z"/>
          <w:rFonts w:eastAsiaTheme="minorEastAsia" w:cstheme="minorBidi"/>
          <w:smallCaps w:val="0"/>
          <w:noProof/>
          <w:color w:val="auto"/>
          <w:kern w:val="0"/>
          <w:lang w:val="en-US" w:eastAsia="sv-SE"/>
        </w:rPr>
      </w:pPr>
      <w:del w:id="139" w:author="stefan@aaa-sec.com" w:date="2015-08-14T17:56:00Z">
        <w:r w:rsidRPr="003B3056" w:rsidDel="000645A6">
          <w:rPr>
            <w:noProof/>
            <w:lang w:val="en-US"/>
          </w:rPr>
          <w:delText>2.1.3</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Eid2-DSS extension</w:delText>
        </w:r>
        <w:r w:rsidRPr="00734094" w:rsidDel="000645A6">
          <w:rPr>
            <w:noProof/>
            <w:lang w:val="en-US"/>
          </w:rPr>
          <w:tab/>
          <w:delText>5</w:delText>
        </w:r>
      </w:del>
    </w:p>
    <w:p w14:paraId="4A7F708D" w14:textId="77777777" w:rsidR="003527F1" w:rsidRPr="00734094" w:rsidDel="000645A6" w:rsidRDefault="003527F1">
      <w:pPr>
        <w:pStyle w:val="TOC2"/>
        <w:tabs>
          <w:tab w:val="left" w:pos="502"/>
          <w:tab w:val="right" w:pos="9910"/>
        </w:tabs>
        <w:rPr>
          <w:del w:id="140" w:author="stefan@aaa-sec.com" w:date="2015-08-14T17:56:00Z"/>
          <w:rFonts w:eastAsiaTheme="minorEastAsia" w:cstheme="minorBidi"/>
          <w:b w:val="0"/>
          <w:bCs w:val="0"/>
          <w:smallCaps w:val="0"/>
          <w:noProof/>
          <w:color w:val="auto"/>
          <w:kern w:val="0"/>
          <w:lang w:val="en-US" w:eastAsia="sv-SE"/>
        </w:rPr>
      </w:pPr>
      <w:del w:id="141" w:author="stefan@aaa-sec.com" w:date="2015-08-14T17:56:00Z">
        <w:r w:rsidRPr="003B3056" w:rsidDel="000645A6">
          <w:rPr>
            <w:noProof/>
            <w:lang w:val="en-US"/>
          </w:rPr>
          <w:delText>2.2</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Sign Responses</w:delText>
        </w:r>
        <w:r w:rsidRPr="00734094" w:rsidDel="000645A6">
          <w:rPr>
            <w:noProof/>
            <w:lang w:val="en-US"/>
          </w:rPr>
          <w:tab/>
          <w:delText>7</w:delText>
        </w:r>
      </w:del>
    </w:p>
    <w:p w14:paraId="160DA6DE" w14:textId="77777777" w:rsidR="003527F1" w:rsidRPr="00734094" w:rsidDel="000645A6" w:rsidRDefault="003527F1">
      <w:pPr>
        <w:pStyle w:val="TOC3"/>
        <w:tabs>
          <w:tab w:val="left" w:pos="666"/>
          <w:tab w:val="right" w:pos="9910"/>
        </w:tabs>
        <w:rPr>
          <w:del w:id="142" w:author="stefan@aaa-sec.com" w:date="2015-08-14T17:56:00Z"/>
          <w:rFonts w:eastAsiaTheme="minorEastAsia" w:cstheme="minorBidi"/>
          <w:smallCaps w:val="0"/>
          <w:noProof/>
          <w:color w:val="auto"/>
          <w:kern w:val="0"/>
          <w:lang w:val="en-US" w:eastAsia="sv-SE"/>
        </w:rPr>
      </w:pPr>
      <w:del w:id="143" w:author="stefan@aaa-sec.com" w:date="2015-08-14T17:56:00Z">
        <w:r w:rsidRPr="003B3056" w:rsidDel="000645A6">
          <w:rPr>
            <w:noProof/>
            <w:lang w:val="en-US"/>
          </w:rPr>
          <w:delText>2.2.1</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Signature on sign responses</w:delText>
        </w:r>
        <w:r w:rsidRPr="00734094" w:rsidDel="000645A6">
          <w:rPr>
            <w:noProof/>
            <w:lang w:val="en-US"/>
          </w:rPr>
          <w:tab/>
          <w:delText>7</w:delText>
        </w:r>
      </w:del>
    </w:p>
    <w:p w14:paraId="24C75DBB" w14:textId="77777777" w:rsidR="003527F1" w:rsidRPr="00734094" w:rsidDel="000645A6" w:rsidRDefault="003527F1">
      <w:pPr>
        <w:pStyle w:val="TOC3"/>
        <w:tabs>
          <w:tab w:val="left" w:pos="666"/>
          <w:tab w:val="right" w:pos="9910"/>
        </w:tabs>
        <w:rPr>
          <w:del w:id="144" w:author="stefan@aaa-sec.com" w:date="2015-08-14T17:56:00Z"/>
          <w:rFonts w:eastAsiaTheme="minorEastAsia" w:cstheme="minorBidi"/>
          <w:smallCaps w:val="0"/>
          <w:noProof/>
          <w:color w:val="auto"/>
          <w:kern w:val="0"/>
          <w:lang w:val="en-US" w:eastAsia="sv-SE"/>
        </w:rPr>
      </w:pPr>
      <w:del w:id="145" w:author="stefan@aaa-sec.com" w:date="2015-08-14T17:56:00Z">
        <w:r w:rsidRPr="003B3056" w:rsidDel="000645A6">
          <w:rPr>
            <w:noProof/>
            <w:lang w:val="en-US"/>
          </w:rPr>
          <w:delText>2.2.2</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Sign response status information</w:delText>
        </w:r>
        <w:r w:rsidRPr="00734094" w:rsidDel="000645A6">
          <w:rPr>
            <w:noProof/>
            <w:lang w:val="en-US"/>
          </w:rPr>
          <w:tab/>
          <w:delText>7</w:delText>
        </w:r>
      </w:del>
    </w:p>
    <w:p w14:paraId="0F638290" w14:textId="77777777" w:rsidR="003527F1" w:rsidRPr="00734094" w:rsidDel="000645A6" w:rsidRDefault="003527F1">
      <w:pPr>
        <w:pStyle w:val="TOC3"/>
        <w:tabs>
          <w:tab w:val="left" w:pos="666"/>
          <w:tab w:val="right" w:pos="9910"/>
        </w:tabs>
        <w:rPr>
          <w:del w:id="146" w:author="stefan@aaa-sec.com" w:date="2015-08-14T17:56:00Z"/>
          <w:rFonts w:eastAsiaTheme="minorEastAsia" w:cstheme="minorBidi"/>
          <w:smallCaps w:val="0"/>
          <w:noProof/>
          <w:color w:val="auto"/>
          <w:kern w:val="0"/>
          <w:lang w:val="en-US" w:eastAsia="sv-SE"/>
        </w:rPr>
      </w:pPr>
      <w:del w:id="147" w:author="stefan@aaa-sec.com" w:date="2015-08-14T17:56:00Z">
        <w:r w:rsidRPr="003B3056" w:rsidDel="000645A6">
          <w:rPr>
            <w:noProof/>
            <w:lang w:val="en-US"/>
          </w:rPr>
          <w:delText>2.2.3</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Generated signature</w:delText>
        </w:r>
        <w:r w:rsidRPr="00734094" w:rsidDel="000645A6">
          <w:rPr>
            <w:noProof/>
            <w:lang w:val="en-US"/>
          </w:rPr>
          <w:tab/>
          <w:delText>7</w:delText>
        </w:r>
      </w:del>
    </w:p>
    <w:p w14:paraId="7794878E" w14:textId="77777777" w:rsidR="003527F1" w:rsidRPr="00734094" w:rsidDel="000645A6" w:rsidRDefault="003527F1">
      <w:pPr>
        <w:pStyle w:val="TOC3"/>
        <w:tabs>
          <w:tab w:val="left" w:pos="666"/>
          <w:tab w:val="right" w:pos="9910"/>
        </w:tabs>
        <w:rPr>
          <w:del w:id="148" w:author="stefan@aaa-sec.com" w:date="2015-08-14T17:56:00Z"/>
          <w:rFonts w:eastAsiaTheme="minorEastAsia" w:cstheme="minorBidi"/>
          <w:smallCaps w:val="0"/>
          <w:noProof/>
          <w:color w:val="auto"/>
          <w:kern w:val="0"/>
          <w:lang w:val="en-US" w:eastAsia="sv-SE"/>
        </w:rPr>
      </w:pPr>
      <w:del w:id="149" w:author="stefan@aaa-sec.com" w:date="2015-08-14T17:56:00Z">
        <w:r w:rsidRPr="003B3056" w:rsidDel="000645A6">
          <w:rPr>
            <w:noProof/>
            <w:lang w:val="en-US"/>
          </w:rPr>
          <w:delText>2.2.4</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Eid2-DSS Extension</w:delText>
        </w:r>
        <w:r w:rsidRPr="00734094" w:rsidDel="000645A6">
          <w:rPr>
            <w:noProof/>
            <w:lang w:val="en-US"/>
          </w:rPr>
          <w:tab/>
          <w:delText>7</w:delText>
        </w:r>
      </w:del>
    </w:p>
    <w:p w14:paraId="18214A19" w14:textId="77777777" w:rsidR="003527F1" w:rsidRPr="00734094" w:rsidDel="000645A6" w:rsidRDefault="003527F1">
      <w:pPr>
        <w:pStyle w:val="TOC1"/>
        <w:tabs>
          <w:tab w:val="left" w:pos="332"/>
          <w:tab w:val="right" w:pos="9910"/>
        </w:tabs>
        <w:rPr>
          <w:del w:id="150" w:author="stefan@aaa-sec.com" w:date="2015-08-14T17:56:00Z"/>
          <w:rFonts w:eastAsiaTheme="minorEastAsia" w:cstheme="minorBidi"/>
          <w:b w:val="0"/>
          <w:bCs w:val="0"/>
          <w:caps w:val="0"/>
          <w:noProof/>
          <w:color w:val="auto"/>
          <w:kern w:val="0"/>
          <w:u w:val="none"/>
          <w:lang w:val="en-US" w:eastAsia="sv-SE"/>
        </w:rPr>
      </w:pPr>
      <w:del w:id="151" w:author="stefan@aaa-sec.com" w:date="2015-08-14T17:56:00Z">
        <w:r w:rsidRPr="003B3056" w:rsidDel="000645A6">
          <w:rPr>
            <w:noProof/>
            <w:lang w:val="en-US"/>
          </w:rPr>
          <w:delText>3</w:delText>
        </w:r>
        <w:r w:rsidRPr="00734094" w:rsidDel="000645A6">
          <w:rPr>
            <w:rFonts w:eastAsiaTheme="minorEastAsia" w:cstheme="minorBidi"/>
            <w:b w:val="0"/>
            <w:bCs w:val="0"/>
            <w:caps w:val="0"/>
            <w:noProof/>
            <w:color w:val="auto"/>
            <w:kern w:val="0"/>
            <w:u w:val="none"/>
            <w:lang w:val="en-US" w:eastAsia="sv-SE"/>
          </w:rPr>
          <w:tab/>
        </w:r>
        <w:r w:rsidRPr="003B3056" w:rsidDel="000645A6">
          <w:rPr>
            <w:noProof/>
            <w:lang w:val="en-US"/>
          </w:rPr>
          <w:delText>HTTP POST binding</w:delText>
        </w:r>
        <w:r w:rsidRPr="00734094" w:rsidDel="000645A6">
          <w:rPr>
            <w:noProof/>
            <w:lang w:val="en-US"/>
          </w:rPr>
          <w:tab/>
          <w:delText>9</w:delText>
        </w:r>
      </w:del>
    </w:p>
    <w:p w14:paraId="50247021" w14:textId="77777777" w:rsidR="003527F1" w:rsidRPr="00734094" w:rsidDel="000645A6" w:rsidRDefault="003527F1">
      <w:pPr>
        <w:pStyle w:val="TOC2"/>
        <w:tabs>
          <w:tab w:val="left" w:pos="502"/>
          <w:tab w:val="right" w:pos="9910"/>
        </w:tabs>
        <w:rPr>
          <w:del w:id="152" w:author="stefan@aaa-sec.com" w:date="2015-08-14T17:56:00Z"/>
          <w:rFonts w:eastAsiaTheme="minorEastAsia" w:cstheme="minorBidi"/>
          <w:b w:val="0"/>
          <w:bCs w:val="0"/>
          <w:smallCaps w:val="0"/>
          <w:noProof/>
          <w:color w:val="auto"/>
          <w:kern w:val="0"/>
          <w:lang w:val="en-US" w:eastAsia="sv-SE"/>
        </w:rPr>
      </w:pPr>
      <w:del w:id="153" w:author="stefan@aaa-sec.com" w:date="2015-08-14T17:56:00Z">
        <w:r w:rsidRPr="003B3056" w:rsidDel="000645A6">
          <w:rPr>
            <w:noProof/>
            <w:lang w:val="en-US"/>
          </w:rPr>
          <w:delText>3.1</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Message exchange model</w:delText>
        </w:r>
        <w:r w:rsidRPr="00734094" w:rsidDel="000645A6">
          <w:rPr>
            <w:noProof/>
            <w:lang w:val="en-US"/>
          </w:rPr>
          <w:tab/>
          <w:delText>9</w:delText>
        </w:r>
      </w:del>
    </w:p>
    <w:p w14:paraId="20EE9408" w14:textId="77777777" w:rsidR="003527F1" w:rsidRPr="00734094" w:rsidDel="000645A6" w:rsidRDefault="003527F1">
      <w:pPr>
        <w:pStyle w:val="TOC3"/>
        <w:tabs>
          <w:tab w:val="left" w:pos="666"/>
          <w:tab w:val="right" w:pos="9910"/>
        </w:tabs>
        <w:rPr>
          <w:del w:id="154" w:author="stefan@aaa-sec.com" w:date="2015-08-14T17:56:00Z"/>
          <w:rFonts w:eastAsiaTheme="minorEastAsia" w:cstheme="minorBidi"/>
          <w:smallCaps w:val="0"/>
          <w:noProof/>
          <w:color w:val="auto"/>
          <w:kern w:val="0"/>
          <w:lang w:val="en-US" w:eastAsia="sv-SE"/>
        </w:rPr>
      </w:pPr>
      <w:del w:id="155" w:author="stefan@aaa-sec.com" w:date="2015-08-14T17:56:00Z">
        <w:r w:rsidRPr="003B3056" w:rsidDel="000645A6">
          <w:rPr>
            <w:noProof/>
            <w:lang w:val="en-US"/>
          </w:rPr>
          <w:delText>3.1.1</w:delText>
        </w:r>
        <w:r w:rsidRPr="00734094" w:rsidDel="000645A6">
          <w:rPr>
            <w:rFonts w:eastAsiaTheme="minorEastAsia" w:cstheme="minorBidi"/>
            <w:smallCaps w:val="0"/>
            <w:noProof/>
            <w:color w:val="auto"/>
            <w:kern w:val="0"/>
            <w:lang w:val="en-US" w:eastAsia="sv-SE"/>
          </w:rPr>
          <w:tab/>
        </w:r>
        <w:r w:rsidRPr="003B3056" w:rsidDel="000645A6">
          <w:rPr>
            <w:noProof/>
            <w:lang w:val="en-US"/>
          </w:rPr>
          <w:delText>Sign request XHTML form</w:delText>
        </w:r>
        <w:r w:rsidRPr="00734094" w:rsidDel="000645A6">
          <w:rPr>
            <w:noProof/>
            <w:lang w:val="en-US"/>
          </w:rPr>
          <w:tab/>
          <w:delText>10</w:delText>
        </w:r>
      </w:del>
    </w:p>
    <w:p w14:paraId="7BB1BBE9" w14:textId="77777777" w:rsidR="003527F1" w:rsidRPr="00734094" w:rsidDel="000645A6" w:rsidRDefault="003527F1">
      <w:pPr>
        <w:pStyle w:val="TOC1"/>
        <w:tabs>
          <w:tab w:val="left" w:pos="332"/>
          <w:tab w:val="right" w:pos="9910"/>
        </w:tabs>
        <w:rPr>
          <w:del w:id="156" w:author="stefan@aaa-sec.com" w:date="2015-08-14T17:56:00Z"/>
          <w:rFonts w:eastAsiaTheme="minorEastAsia" w:cstheme="minorBidi"/>
          <w:b w:val="0"/>
          <w:bCs w:val="0"/>
          <w:caps w:val="0"/>
          <w:noProof/>
          <w:color w:val="auto"/>
          <w:kern w:val="0"/>
          <w:u w:val="none"/>
          <w:lang w:val="en-US" w:eastAsia="sv-SE"/>
        </w:rPr>
      </w:pPr>
      <w:del w:id="157" w:author="stefan@aaa-sec.com" w:date="2015-08-14T17:56:00Z">
        <w:r w:rsidRPr="003B3056" w:rsidDel="000645A6">
          <w:rPr>
            <w:noProof/>
            <w:lang w:val="en-US"/>
          </w:rPr>
          <w:delText>4</w:delText>
        </w:r>
        <w:r w:rsidRPr="00734094" w:rsidDel="000645A6">
          <w:rPr>
            <w:rFonts w:eastAsiaTheme="minorEastAsia" w:cstheme="minorBidi"/>
            <w:b w:val="0"/>
            <w:bCs w:val="0"/>
            <w:caps w:val="0"/>
            <w:noProof/>
            <w:color w:val="auto"/>
            <w:kern w:val="0"/>
            <w:u w:val="none"/>
            <w:lang w:val="en-US" w:eastAsia="sv-SE"/>
          </w:rPr>
          <w:tab/>
        </w:r>
        <w:r w:rsidRPr="003B3056" w:rsidDel="000645A6">
          <w:rPr>
            <w:noProof/>
            <w:lang w:val="en-US"/>
          </w:rPr>
          <w:delText>References</w:delText>
        </w:r>
        <w:r w:rsidRPr="00734094" w:rsidDel="000645A6">
          <w:rPr>
            <w:noProof/>
            <w:lang w:val="en-US"/>
          </w:rPr>
          <w:tab/>
          <w:delText>12</w:delText>
        </w:r>
      </w:del>
    </w:p>
    <w:p w14:paraId="6C82E502" w14:textId="77777777" w:rsidR="003527F1" w:rsidRPr="00734094" w:rsidDel="000645A6" w:rsidRDefault="003527F1">
      <w:pPr>
        <w:pStyle w:val="TOC2"/>
        <w:tabs>
          <w:tab w:val="left" w:pos="502"/>
          <w:tab w:val="right" w:pos="9910"/>
        </w:tabs>
        <w:rPr>
          <w:del w:id="158" w:author="stefan@aaa-sec.com" w:date="2015-08-14T17:56:00Z"/>
          <w:rFonts w:eastAsiaTheme="minorEastAsia" w:cstheme="minorBidi"/>
          <w:b w:val="0"/>
          <w:bCs w:val="0"/>
          <w:smallCaps w:val="0"/>
          <w:noProof/>
          <w:color w:val="auto"/>
          <w:kern w:val="0"/>
          <w:lang w:val="en-US" w:eastAsia="sv-SE"/>
        </w:rPr>
      </w:pPr>
      <w:del w:id="159" w:author="stefan@aaa-sec.com" w:date="2015-08-14T17:56:00Z">
        <w:r w:rsidRPr="003B3056" w:rsidDel="000645A6">
          <w:rPr>
            <w:noProof/>
            <w:lang w:val="en-US"/>
          </w:rPr>
          <w:delText>4.1</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Normative References</w:delText>
        </w:r>
        <w:r w:rsidRPr="00734094" w:rsidDel="000645A6">
          <w:rPr>
            <w:noProof/>
            <w:lang w:val="en-US"/>
          </w:rPr>
          <w:tab/>
          <w:delText>12</w:delText>
        </w:r>
      </w:del>
    </w:p>
    <w:p w14:paraId="7498783B" w14:textId="77777777" w:rsidR="003527F1" w:rsidRPr="00734094" w:rsidDel="000645A6" w:rsidRDefault="003527F1">
      <w:pPr>
        <w:pStyle w:val="TOC2"/>
        <w:tabs>
          <w:tab w:val="left" w:pos="502"/>
          <w:tab w:val="right" w:pos="9910"/>
        </w:tabs>
        <w:rPr>
          <w:del w:id="160" w:author="stefan@aaa-sec.com" w:date="2015-08-14T17:56:00Z"/>
          <w:rFonts w:eastAsiaTheme="minorEastAsia" w:cstheme="minorBidi"/>
          <w:b w:val="0"/>
          <w:bCs w:val="0"/>
          <w:smallCaps w:val="0"/>
          <w:noProof/>
          <w:color w:val="auto"/>
          <w:kern w:val="0"/>
          <w:lang w:val="en-US" w:eastAsia="sv-SE"/>
        </w:rPr>
      </w:pPr>
      <w:del w:id="161" w:author="stefan@aaa-sec.com" w:date="2015-08-14T17:56:00Z">
        <w:r w:rsidRPr="003B3056" w:rsidDel="000645A6">
          <w:rPr>
            <w:noProof/>
            <w:lang w:val="en-US"/>
          </w:rPr>
          <w:delText>4.2</w:delText>
        </w:r>
        <w:r w:rsidRPr="00734094" w:rsidDel="000645A6">
          <w:rPr>
            <w:rFonts w:eastAsiaTheme="minorEastAsia" w:cstheme="minorBidi"/>
            <w:b w:val="0"/>
            <w:bCs w:val="0"/>
            <w:smallCaps w:val="0"/>
            <w:noProof/>
            <w:color w:val="auto"/>
            <w:kern w:val="0"/>
            <w:lang w:val="en-US" w:eastAsia="sv-SE"/>
          </w:rPr>
          <w:tab/>
        </w:r>
        <w:r w:rsidRPr="003B3056" w:rsidDel="000645A6">
          <w:rPr>
            <w:noProof/>
            <w:lang w:val="en-US"/>
          </w:rPr>
          <w:delText>Informative References</w:delText>
        </w:r>
        <w:r w:rsidRPr="00734094" w:rsidDel="000645A6">
          <w:rPr>
            <w:noProof/>
            <w:lang w:val="en-US"/>
          </w:rPr>
          <w:tab/>
          <w:delText>12</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1D5FEBCD" w14:textId="77777777" w:rsidR="00394354" w:rsidRDefault="00394354" w:rsidP="00394354">
      <w:pPr>
        <w:pStyle w:val="Heading1"/>
        <w:spacing w:before="480" w:after="0" w:line="276" w:lineRule="auto"/>
        <w:rPr>
          <w:lang w:val="en-US"/>
        </w:rPr>
      </w:pPr>
      <w:bookmarkStart w:id="162" w:name="_Toc427339019"/>
      <w:r>
        <w:rPr>
          <w:lang w:val="en-US"/>
        </w:rPr>
        <w:lastRenderedPageBreak/>
        <w:t>Introduction</w:t>
      </w:r>
      <w:bookmarkEnd w:id="162"/>
    </w:p>
    <w:p w14:paraId="03E5D2BF" w14:textId="7FE8B09F" w:rsidR="00394354" w:rsidRDefault="00394354" w:rsidP="00394354">
      <w:pPr>
        <w:rPr>
          <w:lang w:val="en-US"/>
        </w:rPr>
      </w:pPr>
      <w:r>
        <w:rPr>
          <w:lang w:val="en-US"/>
        </w:rPr>
        <w:t>This document specifies an implementation profile for exchange of sign requests and responses using the O</w:t>
      </w:r>
      <w:r>
        <w:rPr>
          <w:lang w:val="en-US"/>
        </w:rPr>
        <w:t>A</w:t>
      </w:r>
      <w:r>
        <w:rPr>
          <w:lang w:val="en-US"/>
        </w:rPr>
        <w:t xml:space="preserve">SIS DSS protocol [DSS], enhanced by the </w:t>
      </w:r>
      <w:del w:id="163" w:author="stefan@aaa-sec.com" w:date="2015-08-14T17:57:00Z">
        <w:r w:rsidDel="000645A6">
          <w:rPr>
            <w:lang w:val="en-US"/>
          </w:rPr>
          <w:delText xml:space="preserve">Eid2 </w:delText>
        </w:r>
      </w:del>
      <w:r>
        <w:rPr>
          <w:lang w:val="en-US"/>
        </w:rPr>
        <w:t xml:space="preserve">DSS Extensions for </w:t>
      </w:r>
      <w:del w:id="164" w:author="stefan@aaa-sec.com" w:date="2015-08-14T17:57:00Z">
        <w:r w:rsidDel="000645A6">
          <w:rPr>
            <w:lang w:val="en-US"/>
          </w:rPr>
          <w:delText xml:space="preserve">SAML based Central </w:delText>
        </w:r>
      </w:del>
      <w:ins w:id="165" w:author="stefan@aaa-sec.com" w:date="2015-08-14T17:57:00Z">
        <w:r w:rsidR="000645A6">
          <w:rPr>
            <w:lang w:val="en-US"/>
          </w:rPr>
          <w:t xml:space="preserve">Federated </w:t>
        </w:r>
      </w:ins>
      <w:ins w:id="166" w:author="stefan@aaa-sec.com" w:date="2015-08-14T17:58:00Z">
        <w:r w:rsidR="000645A6">
          <w:rPr>
            <w:lang w:val="en-US"/>
          </w:rPr>
          <w:t xml:space="preserve">Central </w:t>
        </w:r>
      </w:ins>
      <w:r>
        <w:rPr>
          <w:lang w:val="en-US"/>
        </w:rPr>
        <w:t xml:space="preserve">Signing </w:t>
      </w:r>
      <w:del w:id="167" w:author="stefan@aaa-sec.com" w:date="2015-08-14T17:57:00Z">
        <w:r w:rsidDel="000645A6">
          <w:rPr>
            <w:lang w:val="en-US"/>
          </w:rPr>
          <w:delText xml:space="preserve">service </w:delText>
        </w:r>
      </w:del>
      <w:ins w:id="168" w:author="stefan@aaa-sec.com" w:date="2015-08-14T17:57:00Z">
        <w:r w:rsidR="000645A6">
          <w:rPr>
            <w:lang w:val="en-US"/>
          </w:rPr>
          <w:t xml:space="preserve">Services </w:t>
        </w:r>
      </w:ins>
      <w:r>
        <w:rPr>
          <w:lang w:val="en-US"/>
        </w:rPr>
        <w:t>[</w:t>
      </w:r>
      <w:del w:id="169" w:author="stefan@aaa-sec.com" w:date="2015-08-14T17:58:00Z">
        <w:r w:rsidDel="000645A6">
          <w:rPr>
            <w:lang w:val="en-US"/>
          </w:rPr>
          <w:delText>Eid2</w:delText>
        </w:r>
      </w:del>
      <w:ins w:id="170" w:author="stefan@aaa-sec.com" w:date="2015-08-14T17:58:00Z">
        <w:r w:rsidR="000645A6">
          <w:rPr>
            <w:lang w:val="en-US"/>
          </w:rPr>
          <w:t>DSS</w:t>
        </w:r>
      </w:ins>
      <w:r>
        <w:rPr>
          <w:lang w:val="en-US"/>
        </w:rPr>
        <w:t>-</w:t>
      </w:r>
      <w:del w:id="171" w:author="stefan@aaa-sec.com" w:date="2015-08-14T17:58:00Z">
        <w:r w:rsidDel="000645A6">
          <w:rPr>
            <w:lang w:val="en-US"/>
          </w:rPr>
          <w:delText>DSS</w:delText>
        </w:r>
      </w:del>
      <w:ins w:id="172" w:author="stefan@aaa-sec.com" w:date="2015-08-14T17:58:00Z">
        <w:r w:rsidR="000645A6">
          <w:rPr>
            <w:lang w:val="en-US"/>
          </w:rPr>
          <w:t>Ext</w:t>
        </w:r>
      </w:ins>
      <w:r>
        <w:rPr>
          <w:lang w:val="en-US"/>
        </w:rPr>
        <w:t>].</w:t>
      </w:r>
    </w:p>
    <w:p w14:paraId="45665AA2" w14:textId="77777777" w:rsidR="00394354" w:rsidRDefault="00394354" w:rsidP="00394354">
      <w:pPr>
        <w:rPr>
          <w:lang w:val="en-US"/>
        </w:rPr>
      </w:pPr>
    </w:p>
    <w:p w14:paraId="22D29080" w14:textId="1F20054D" w:rsidR="00394354" w:rsidRDefault="00394354" w:rsidP="00394354">
      <w:pPr>
        <w:rPr>
          <w:lang w:val="en-US"/>
        </w:rPr>
      </w:pPr>
      <w:r>
        <w:rPr>
          <w:lang w:val="en-US"/>
        </w:rPr>
        <w:t>Section</w:t>
      </w:r>
      <w:r w:rsidR="00DC2F92">
        <w:rPr>
          <w:lang w:val="en-US"/>
        </w:rPr>
        <w:t xml:space="preserve"> 2</w:t>
      </w:r>
      <w:r>
        <w:rPr>
          <w:lang w:val="en-US"/>
        </w:rPr>
        <w:t xml:space="preserve"> defines the sign request and response messages</w:t>
      </w:r>
      <w:r w:rsidR="00AF2C67">
        <w:rPr>
          <w:lang w:val="en-US"/>
        </w:rPr>
        <w:t xml:space="preserve"> and</w:t>
      </w:r>
      <w:r>
        <w:rPr>
          <w:lang w:val="en-US"/>
        </w:rPr>
        <w:t xml:space="preserve"> section</w:t>
      </w:r>
      <w:r w:rsidR="00DC2F92">
        <w:rPr>
          <w:lang w:val="en-US"/>
        </w:rPr>
        <w:t xml:space="preserve"> 3</w:t>
      </w:r>
      <w:r>
        <w:rPr>
          <w:lang w:val="en-US"/>
        </w:rPr>
        <w:t xml:space="preserve"> defines the transport of these me</w:t>
      </w:r>
      <w:r>
        <w:rPr>
          <w:lang w:val="en-US"/>
        </w:rPr>
        <w:t>s</w:t>
      </w:r>
      <w:r>
        <w:rPr>
          <w:lang w:val="en-US"/>
        </w:rPr>
        <w:t>sages using HTTP</w:t>
      </w:r>
      <w:r w:rsidR="00AF2C67">
        <w:rPr>
          <w:lang w:val="en-US"/>
        </w:rPr>
        <w:t xml:space="preserve"> POST</w:t>
      </w:r>
      <w:r>
        <w:rPr>
          <w:lang w:val="en-US"/>
        </w:rPr>
        <w:t>.</w:t>
      </w:r>
    </w:p>
    <w:p w14:paraId="02FE514D" w14:textId="77777777" w:rsidR="00394354" w:rsidRDefault="00394354" w:rsidP="00394354">
      <w:pPr>
        <w:pStyle w:val="Heading2"/>
        <w:spacing w:before="200" w:after="0" w:line="276" w:lineRule="auto"/>
        <w:rPr>
          <w:lang w:val="en-US"/>
        </w:rPr>
      </w:pPr>
      <w:bookmarkStart w:id="173" w:name="_Toc427339020"/>
      <w:r>
        <w:rPr>
          <w:lang w:val="en-US"/>
        </w:rPr>
        <w:t>Terminology</w:t>
      </w:r>
      <w:bookmarkEnd w:id="173"/>
    </w:p>
    <w:tbl>
      <w:tblPr>
        <w:tblStyle w:val="LightShading-Accent1"/>
        <w:tblW w:w="0" w:type="auto"/>
        <w:tblLook w:val="04A0" w:firstRow="1" w:lastRow="0" w:firstColumn="1" w:lastColumn="0" w:noHBand="0" w:noVBand="1"/>
      </w:tblPr>
      <w:tblGrid>
        <w:gridCol w:w="2376"/>
        <w:gridCol w:w="6836"/>
      </w:tblGrid>
      <w:tr w:rsidR="00E17771" w:rsidRPr="004F606A" w14:paraId="676A4D2C"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453B28" w14:textId="741F716A" w:rsidR="00E17771" w:rsidRPr="00B94EA6" w:rsidRDefault="00E17771" w:rsidP="00394354">
            <w:pPr>
              <w:rPr>
                <w:lang w:val="en-US"/>
              </w:rPr>
            </w:pPr>
            <w:r>
              <w:rPr>
                <w:lang w:val="en-US"/>
              </w:rPr>
              <w:t>Term</w:t>
            </w:r>
          </w:p>
        </w:tc>
        <w:tc>
          <w:tcPr>
            <w:tcW w:w="6836" w:type="dxa"/>
          </w:tcPr>
          <w:p w14:paraId="3DFB2940" w14:textId="754EE6F1" w:rsidR="00E17771" w:rsidRPr="00B94EA6" w:rsidRDefault="00E17771"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394354" w:rsidRPr="00407547" w14:paraId="47D8913E"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819F6E" w14:textId="77777777" w:rsidR="00394354" w:rsidRPr="00B94EA6" w:rsidRDefault="00394354" w:rsidP="00394354">
            <w:pPr>
              <w:rPr>
                <w:lang w:val="en-US"/>
              </w:rPr>
            </w:pPr>
            <w:r w:rsidRPr="00B94EA6">
              <w:rPr>
                <w:lang w:val="en-US"/>
              </w:rPr>
              <w:t>User</w:t>
            </w:r>
          </w:p>
        </w:tc>
        <w:tc>
          <w:tcPr>
            <w:tcW w:w="6836" w:type="dxa"/>
          </w:tcPr>
          <w:p w14:paraId="14CE4277"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B94EA6">
              <w:rPr>
                <w:lang w:val="en-US"/>
              </w:rPr>
              <w:t>The entity requested to sign a document</w:t>
            </w:r>
          </w:p>
        </w:tc>
      </w:tr>
      <w:tr w:rsidR="00394354" w:rsidRPr="00407547" w14:paraId="1A88F879" w14:textId="77777777" w:rsidTr="00E17771">
        <w:tc>
          <w:tcPr>
            <w:cnfStyle w:val="001000000000" w:firstRow="0" w:lastRow="0" w:firstColumn="1" w:lastColumn="0" w:oddVBand="0" w:evenVBand="0" w:oddHBand="0" w:evenHBand="0" w:firstRowFirstColumn="0" w:firstRowLastColumn="0" w:lastRowFirstColumn="0" w:lastRowLastColumn="0"/>
            <w:tcW w:w="2376" w:type="dxa"/>
          </w:tcPr>
          <w:p w14:paraId="5A48D256" w14:textId="58FFD141" w:rsidR="00394354" w:rsidRPr="00B94EA6" w:rsidRDefault="00394354" w:rsidP="00D20045">
            <w:pPr>
              <w:rPr>
                <w:rFonts w:cs="Tahoma"/>
                <w:b w:val="0"/>
                <w:bCs w:val="0"/>
                <w:sz w:val="28"/>
                <w:lang w:val="en-US"/>
              </w:rPr>
            </w:pPr>
            <w:r w:rsidRPr="00B94EA6">
              <w:rPr>
                <w:lang w:val="en-US"/>
              </w:rPr>
              <w:t xml:space="preserve">Requesting </w:t>
            </w:r>
            <w:del w:id="174" w:author="stefan@aaa-sec.com" w:date="2015-08-14T17:58:00Z">
              <w:r w:rsidRPr="00B94EA6" w:rsidDel="000645A6">
                <w:rPr>
                  <w:lang w:val="en-US"/>
                </w:rPr>
                <w:delText>service</w:delText>
              </w:r>
            </w:del>
            <w:ins w:id="175" w:author="stefan@aaa-sec.com" w:date="2015-08-14T17:58:00Z">
              <w:r w:rsidR="000645A6">
                <w:rPr>
                  <w:lang w:val="en-US"/>
                </w:rPr>
                <w:t>S</w:t>
              </w:r>
              <w:r w:rsidR="000645A6" w:rsidRPr="00B94EA6">
                <w:rPr>
                  <w:lang w:val="en-US"/>
                </w:rPr>
                <w:t>ervice</w:t>
              </w:r>
            </w:ins>
          </w:p>
        </w:tc>
        <w:tc>
          <w:tcPr>
            <w:tcW w:w="6836" w:type="dxa"/>
          </w:tcPr>
          <w:p w14:paraId="36BA0CC7" w14:textId="77777777" w:rsidR="00394354" w:rsidRPr="00B94EA6"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B94EA6">
              <w:rPr>
                <w:lang w:val="en-US"/>
              </w:rPr>
              <w:t>The service requesting the signature on a particular document by a parti</w:t>
            </w:r>
            <w:r w:rsidRPr="00B94EA6">
              <w:rPr>
                <w:lang w:val="en-US"/>
              </w:rPr>
              <w:t>c</w:t>
            </w:r>
            <w:r w:rsidRPr="00B94EA6">
              <w:rPr>
                <w:lang w:val="en-US"/>
              </w:rPr>
              <w:t>ular user</w:t>
            </w:r>
          </w:p>
        </w:tc>
      </w:tr>
      <w:tr w:rsidR="00394354" w:rsidRPr="00407547" w14:paraId="03ED79E4"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10D0E" w14:textId="77777777" w:rsidR="00394354" w:rsidRPr="00B94EA6" w:rsidRDefault="00394354" w:rsidP="00394354">
            <w:pPr>
              <w:rPr>
                <w:lang w:val="en-US"/>
              </w:rPr>
            </w:pPr>
            <w:r>
              <w:rPr>
                <w:lang w:val="en-US"/>
              </w:rPr>
              <w:t>Signing Service</w:t>
            </w:r>
          </w:p>
        </w:tc>
        <w:tc>
          <w:tcPr>
            <w:tcW w:w="6836" w:type="dxa"/>
          </w:tcPr>
          <w:p w14:paraId="0A4E966D"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A centralized service that manages the process to authenticate the user that has been requested to sign a document, and the process to obtain the user’s signature on the requested document.</w:t>
            </w:r>
          </w:p>
        </w:tc>
      </w:tr>
    </w:tbl>
    <w:p w14:paraId="4869CC56" w14:textId="77777777" w:rsidR="00394354" w:rsidRDefault="00394354" w:rsidP="00394354">
      <w:pPr>
        <w:rPr>
          <w:lang w:val="en-US"/>
        </w:rPr>
      </w:pPr>
    </w:p>
    <w:p w14:paraId="1DD0D50A" w14:textId="77777777" w:rsidR="00394354" w:rsidRDefault="00394354" w:rsidP="00394354">
      <w:pPr>
        <w:pStyle w:val="Heading2"/>
        <w:spacing w:before="200" w:after="0" w:line="276" w:lineRule="auto"/>
        <w:rPr>
          <w:lang w:val="en-US"/>
        </w:rPr>
      </w:pPr>
      <w:bookmarkStart w:id="176" w:name="_Toc427339021"/>
      <w:r>
        <w:rPr>
          <w:lang w:val="en-US"/>
        </w:rPr>
        <w:t>Requirement key words</w:t>
      </w:r>
      <w:bookmarkEnd w:id="176"/>
    </w:p>
    <w:p w14:paraId="6F899348" w14:textId="2E24429F" w:rsidR="00394354" w:rsidRDefault="00394354" w:rsidP="00394354">
      <w:pPr>
        <w:rPr>
          <w:lang w:val="en-US"/>
        </w:rPr>
      </w:pPr>
      <w:r w:rsidRPr="00A52B01">
        <w:rPr>
          <w:lang w:val="en-US"/>
        </w:rPr>
        <w:t xml:space="preserve">The key words </w:t>
      </w:r>
      <w:r w:rsidRPr="00A52B01">
        <w:rPr>
          <w:b/>
          <w:iCs/>
          <w:lang w:val="en-US"/>
        </w:rPr>
        <w:t>MUST</w:t>
      </w:r>
      <w:r w:rsidRPr="00A52B01">
        <w:rPr>
          <w:lang w:val="en-US"/>
        </w:rPr>
        <w:t xml:space="preserve">, </w:t>
      </w:r>
      <w:r w:rsidRPr="00A52B01">
        <w:rPr>
          <w:b/>
          <w:iCs/>
          <w:lang w:val="en-US"/>
        </w:rPr>
        <w:t>MUST</w:t>
      </w:r>
      <w:r w:rsidRPr="00A52B01">
        <w:rPr>
          <w:iCs/>
          <w:lang w:val="en-US"/>
        </w:rPr>
        <w:t xml:space="preserve"> </w:t>
      </w:r>
      <w:r w:rsidRPr="00A52B01">
        <w:rPr>
          <w:b/>
          <w:iCs/>
          <w:lang w:val="en-US"/>
        </w:rPr>
        <w:t>NOT</w:t>
      </w:r>
      <w:r w:rsidRPr="00A52B01">
        <w:rPr>
          <w:lang w:val="en-US"/>
        </w:rPr>
        <w:t xml:space="preserve">, </w:t>
      </w:r>
      <w:r w:rsidRPr="00A52B01">
        <w:rPr>
          <w:b/>
          <w:iCs/>
          <w:lang w:val="en-US"/>
        </w:rPr>
        <w:t>REQUIRED</w:t>
      </w:r>
      <w:r w:rsidRPr="00A52B01">
        <w:rPr>
          <w:lang w:val="en-US"/>
        </w:rPr>
        <w:t xml:space="preserve">, </w:t>
      </w:r>
      <w:r w:rsidRPr="00A52B01">
        <w:rPr>
          <w:b/>
          <w:iCs/>
          <w:lang w:val="en-US"/>
        </w:rPr>
        <w:t>SHALL</w:t>
      </w:r>
      <w:r w:rsidRPr="00A52B01">
        <w:rPr>
          <w:lang w:val="en-US"/>
        </w:rPr>
        <w:t xml:space="preserve">, </w:t>
      </w:r>
      <w:r w:rsidRPr="00A52B01">
        <w:rPr>
          <w:b/>
          <w:iCs/>
          <w:lang w:val="en-US"/>
        </w:rPr>
        <w:t>SHALL</w:t>
      </w:r>
      <w:r w:rsidRPr="00A52B01">
        <w:rPr>
          <w:iCs/>
          <w:lang w:val="en-US"/>
        </w:rPr>
        <w:t xml:space="preserve"> </w:t>
      </w:r>
      <w:r w:rsidRPr="00A52B01">
        <w:rPr>
          <w:b/>
          <w:iCs/>
          <w:lang w:val="en-US"/>
        </w:rPr>
        <w:t>NOT</w:t>
      </w:r>
      <w:r w:rsidRPr="00A52B01">
        <w:rPr>
          <w:lang w:val="en-US"/>
        </w:rPr>
        <w:t xml:space="preserve">, </w:t>
      </w:r>
      <w:r w:rsidRPr="00A52B01">
        <w:rPr>
          <w:b/>
          <w:iCs/>
          <w:lang w:val="en-US"/>
        </w:rPr>
        <w:t>SHOULD</w:t>
      </w:r>
      <w:r w:rsidRPr="00A52B01">
        <w:rPr>
          <w:lang w:val="en-US"/>
        </w:rPr>
        <w:t xml:space="preserve">, </w:t>
      </w:r>
      <w:r w:rsidRPr="00A52B01">
        <w:rPr>
          <w:b/>
          <w:iCs/>
          <w:lang w:val="en-US"/>
        </w:rPr>
        <w:t>SHOULD</w:t>
      </w:r>
      <w:r w:rsidRPr="00A52B01">
        <w:rPr>
          <w:iCs/>
          <w:lang w:val="en-US"/>
        </w:rPr>
        <w:t xml:space="preserve"> </w:t>
      </w:r>
      <w:r w:rsidRPr="00A52B01">
        <w:rPr>
          <w:b/>
          <w:iCs/>
          <w:lang w:val="en-US"/>
        </w:rPr>
        <w:t>NOT</w:t>
      </w:r>
      <w:r w:rsidRPr="00A52B01">
        <w:rPr>
          <w:lang w:val="en-US"/>
        </w:rPr>
        <w:t xml:space="preserve">, </w:t>
      </w:r>
      <w:r w:rsidRPr="00A52B01">
        <w:rPr>
          <w:b/>
          <w:iCs/>
          <w:lang w:val="en-US"/>
        </w:rPr>
        <w:t>RECO</w:t>
      </w:r>
      <w:r w:rsidRPr="00A52B01">
        <w:rPr>
          <w:b/>
          <w:iCs/>
          <w:lang w:val="en-US"/>
        </w:rPr>
        <w:t>M</w:t>
      </w:r>
      <w:r w:rsidRPr="00A52B01">
        <w:rPr>
          <w:b/>
          <w:iCs/>
          <w:lang w:val="en-US"/>
        </w:rPr>
        <w:t>MENDED</w:t>
      </w:r>
      <w:r w:rsidRPr="00A52B01">
        <w:rPr>
          <w:lang w:val="en-US"/>
        </w:rPr>
        <w:t xml:space="preserve">, </w:t>
      </w:r>
      <w:r w:rsidRPr="00A52B01">
        <w:rPr>
          <w:b/>
          <w:iCs/>
          <w:lang w:val="en-US"/>
        </w:rPr>
        <w:t>MAY</w:t>
      </w:r>
      <w:r w:rsidRPr="00A52B01">
        <w:rPr>
          <w:lang w:val="en-US"/>
        </w:rPr>
        <w:t xml:space="preserve">, and </w:t>
      </w:r>
      <w:r w:rsidRPr="00A52B01">
        <w:rPr>
          <w:b/>
          <w:iCs/>
          <w:lang w:val="en-US"/>
        </w:rPr>
        <w:t>OPTIONAL</w:t>
      </w:r>
      <w:r w:rsidRPr="00A52B01">
        <w:rPr>
          <w:lang w:val="en-US"/>
        </w:rPr>
        <w:t xml:space="preserve"> are to be interpreted as described in [</w:t>
      </w:r>
      <w:r>
        <w:rPr>
          <w:lang w:val="en-US"/>
        </w:rPr>
        <w:t>RFC2119</w:t>
      </w:r>
      <w:r w:rsidRPr="00A52B01">
        <w:rPr>
          <w:lang w:val="en-US"/>
        </w:rPr>
        <w:t>].</w:t>
      </w:r>
    </w:p>
    <w:p w14:paraId="401C9565" w14:textId="77777777" w:rsidR="00394354" w:rsidRPr="00A52B01" w:rsidRDefault="00394354" w:rsidP="00394354">
      <w:pPr>
        <w:rPr>
          <w:lang w:val="en-US"/>
        </w:rPr>
      </w:pPr>
    </w:p>
    <w:p w14:paraId="4B0FF623" w14:textId="3892CBA8" w:rsidR="00394354" w:rsidRDefault="00394354" w:rsidP="00394354">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E626DCA" w14:textId="77777777" w:rsidR="00394354" w:rsidRDefault="00394354" w:rsidP="00394354">
      <w:pPr>
        <w:pStyle w:val="Heading2"/>
        <w:spacing w:before="200" w:after="0" w:line="276" w:lineRule="auto"/>
        <w:rPr>
          <w:lang w:val="en-US"/>
        </w:rPr>
      </w:pPr>
      <w:bookmarkStart w:id="177" w:name="_Toc427339022"/>
      <w:r>
        <w:rPr>
          <w:lang w:val="en-US"/>
        </w:rPr>
        <w:t>Name space references</w:t>
      </w:r>
      <w:bookmarkEnd w:id="177"/>
    </w:p>
    <w:p w14:paraId="07835E87" w14:textId="77777777" w:rsidR="00911005" w:rsidRDefault="00911005" w:rsidP="00911005">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5CE0B60" w14:textId="77777777" w:rsidR="00911005" w:rsidRDefault="00911005" w:rsidP="00911005">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253"/>
        <w:gridCol w:w="4677"/>
      </w:tblGrid>
      <w:tr w:rsidR="00911005" w:rsidRPr="00D34495" w14:paraId="3A4DEF43" w14:textId="77777777" w:rsidTr="00734094">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C9753C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25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47563A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677"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67C5177"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911005" w:rsidRPr="00407547" w14:paraId="2A46540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BA2A046" w14:textId="748529F4"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del w:id="178" w:author="stefan@aaa-sec.com" w:date="2015-06-23T16:20:00Z">
              <w:r w:rsidDel="00782583">
                <w:rPr>
                  <w:rFonts w:ascii="Helvetica" w:eastAsia="Times New Roman" w:hAnsi="Helvetica" w:cs="Helvetica"/>
                  <w:noProof/>
                  <w:color w:val="auto"/>
                  <w:kern w:val="0"/>
                  <w:szCs w:val="20"/>
                  <w:lang w:val="en-US" w:eastAsia="en-US"/>
                </w:rPr>
                <w:delText>eid2</w:delText>
              </w:r>
            </w:del>
            <w:ins w:id="179" w:author="stefan@aaa-sec.com" w:date="2015-06-23T16:20:00Z">
              <w:r w:rsidR="00782583">
                <w:rPr>
                  <w:rFonts w:ascii="Helvetica" w:eastAsia="Times New Roman" w:hAnsi="Helvetica" w:cs="Helvetica"/>
                  <w:noProof/>
                  <w:color w:val="auto"/>
                  <w:kern w:val="0"/>
                  <w:szCs w:val="20"/>
                  <w:lang w:val="en-US" w:eastAsia="en-US"/>
                </w:rPr>
                <w:t>csig</w:t>
              </w:r>
            </w:ins>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B5DF1" w14:textId="767AC1E8" w:rsidR="00911005" w:rsidRPr="00D34495" w:rsidRDefault="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734094">
              <w:rPr>
                <w:rFonts w:ascii="Helvetica" w:eastAsia="Times New Roman" w:hAnsi="Helvetica" w:cs="Helvetica"/>
                <w:color w:val="auto"/>
                <w:kern w:val="0"/>
                <w:szCs w:val="20"/>
                <w:lang w:val="en-US" w:eastAsia="en-US"/>
              </w:rPr>
              <w:t>http://id.elegnamnden.se/csig/1.</w:t>
            </w:r>
            <w:del w:id="180" w:author="stefan@aaa-sec.com" w:date="2015-06-23T16:20:00Z">
              <w:r w:rsidRPr="00734094" w:rsidDel="00782583">
                <w:rPr>
                  <w:rFonts w:ascii="Helvetica" w:eastAsia="Times New Roman" w:hAnsi="Helvetica" w:cs="Helvetica"/>
                  <w:color w:val="auto"/>
                  <w:kern w:val="0"/>
                  <w:szCs w:val="20"/>
                  <w:lang w:val="en-US" w:eastAsia="en-US"/>
                </w:rPr>
                <w:delText>0</w:delText>
              </w:r>
            </w:del>
            <w:ins w:id="181" w:author="stefan@aaa-sec.com" w:date="2015-06-23T16:20:00Z">
              <w:r w:rsidR="00782583">
                <w:rPr>
                  <w:rFonts w:ascii="Helvetica" w:eastAsia="Times New Roman" w:hAnsi="Helvetica" w:cs="Helvetica"/>
                  <w:color w:val="auto"/>
                  <w:kern w:val="0"/>
                  <w:szCs w:val="20"/>
                  <w:lang w:val="en-US" w:eastAsia="en-US"/>
                </w:rPr>
                <w:t>1</w:t>
              </w:r>
            </w:ins>
            <w:r w:rsidRPr="00734094">
              <w:rPr>
                <w:rFonts w:ascii="Helvetica" w:eastAsia="Times New Roman" w:hAnsi="Helvetica" w:cs="Helvetica"/>
                <w:color w:val="auto"/>
                <w:kern w:val="0"/>
                <w:szCs w:val="20"/>
                <w:lang w:val="en-US" w:eastAsia="en-US"/>
              </w:rPr>
              <w:t>/dss-ext/ns</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7FCF74" w14:textId="55A3754D" w:rsidR="00911005" w:rsidRPr="00D34495" w:rsidRDefault="001540E4">
            <w:pPr>
              <w:autoSpaceDE w:val="0"/>
              <w:autoSpaceDN w:val="0"/>
              <w:adjustRightInd w:val="0"/>
              <w:spacing w:line="240" w:lineRule="auto"/>
              <w:rPr>
                <w:rFonts w:ascii="Helvetica" w:eastAsia="Times New Roman" w:hAnsi="Helvetica" w:cs="Helvetica"/>
                <w:color w:val="auto"/>
                <w:kern w:val="0"/>
                <w:szCs w:val="20"/>
                <w:lang w:val="en-US" w:eastAsia="en-US"/>
              </w:rPr>
            </w:pPr>
            <w:del w:id="182" w:author="stefan@aaa-sec.com" w:date="2015-08-14T17:59:00Z">
              <w:r w:rsidRPr="00DE6E33" w:rsidDel="000645A6">
                <w:rPr>
                  <w:lang w:val="en-US"/>
                </w:rPr>
                <w:delText xml:space="preserve">for </w:delText>
              </w:r>
            </w:del>
            <w:ins w:id="183" w:author="stefan@aaa-sec.com" w:date="2015-08-14T17:59:00Z">
              <w:r w:rsidR="000645A6">
                <w:rPr>
                  <w:lang w:val="en-US"/>
                </w:rPr>
                <w:t>F</w:t>
              </w:r>
              <w:r w:rsidR="000645A6" w:rsidRPr="00DE6E33">
                <w:rPr>
                  <w:lang w:val="en-US"/>
                </w:rPr>
                <w:t xml:space="preserve">or </w:t>
              </w:r>
            </w:ins>
            <w:r w:rsidRPr="00DE6E33">
              <w:rPr>
                <w:lang w:val="en-US"/>
              </w:rPr>
              <w:t xml:space="preserve">the </w:t>
            </w:r>
            <w:del w:id="184" w:author="stefan@aaa-sec.com" w:date="2015-08-14T17:59:00Z">
              <w:r w:rsidRPr="00DE6E33" w:rsidDel="000645A6">
                <w:rPr>
                  <w:lang w:val="en-US"/>
                </w:rPr>
                <w:delText xml:space="preserve">Eid2 </w:delText>
              </w:r>
            </w:del>
            <w:r w:rsidRPr="00DE6E33">
              <w:rPr>
                <w:lang w:val="en-US"/>
              </w:rPr>
              <w:t>DSS extension namespace</w:t>
            </w:r>
            <w:r>
              <w:rPr>
                <w:lang w:val="en-US"/>
              </w:rPr>
              <w:t xml:space="preserve"> [</w:t>
            </w:r>
            <w:del w:id="185" w:author="stefan@aaa-sec.com" w:date="2015-08-14T17:59:00Z">
              <w:r w:rsidDel="000645A6">
                <w:rPr>
                  <w:lang w:val="en-US"/>
                </w:rPr>
                <w:delText>Eid2</w:delText>
              </w:r>
            </w:del>
            <w:ins w:id="186" w:author="stefan@aaa-sec.com" w:date="2015-08-14T17:59:00Z">
              <w:r w:rsidR="000645A6">
                <w:rPr>
                  <w:lang w:val="en-US"/>
                </w:rPr>
                <w:t>DSS</w:t>
              </w:r>
            </w:ins>
            <w:r>
              <w:rPr>
                <w:lang w:val="en-US"/>
              </w:rPr>
              <w:t>-</w:t>
            </w:r>
            <w:del w:id="187" w:author="stefan@aaa-sec.com" w:date="2015-08-14T17:59:00Z">
              <w:r w:rsidDel="000645A6">
                <w:rPr>
                  <w:lang w:val="en-US"/>
                </w:rPr>
                <w:delText>DSS</w:delText>
              </w:r>
            </w:del>
            <w:ins w:id="188" w:author="stefan@aaa-sec.com" w:date="2015-08-14T17:59:00Z">
              <w:r w:rsidR="000645A6">
                <w:rPr>
                  <w:lang w:val="en-US"/>
                </w:rPr>
                <w:t>Ext</w:t>
              </w:r>
            </w:ins>
            <w:r>
              <w:rPr>
                <w:lang w:val="en-US"/>
              </w:rPr>
              <w:t>] (default namespace).</w:t>
            </w:r>
          </w:p>
        </w:tc>
      </w:tr>
      <w:tr w:rsidR="00911005" w:rsidRPr="00407547" w14:paraId="10B8A260"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3D88FA" w14:textId="344675CE"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CB092" w14:textId="7BEFAD9B"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911005">
              <w:rPr>
                <w:rFonts w:ascii="Helvetica" w:eastAsia="Times New Roman" w:hAnsi="Helvetica" w:cs="Helvetica"/>
                <w:color w:val="auto"/>
                <w:kern w:val="0"/>
                <w:szCs w:val="20"/>
                <w:lang w:val="en-US" w:eastAsia="en-US"/>
              </w:rPr>
              <w:t>urn:oasis:names:tc:dss:1.0:core:schema</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ACE8B08" w14:textId="16F3B3BB" w:rsidR="00911005" w:rsidRPr="00D34495" w:rsidRDefault="001540E4" w:rsidP="00911005">
            <w:pPr>
              <w:autoSpaceDE w:val="0"/>
              <w:autoSpaceDN w:val="0"/>
              <w:adjustRightInd w:val="0"/>
              <w:spacing w:line="240" w:lineRule="auto"/>
              <w:rPr>
                <w:rFonts w:ascii="Helvetica" w:eastAsia="Times New Roman" w:hAnsi="Helvetica" w:cs="Helvetica"/>
                <w:color w:val="auto"/>
                <w:kern w:val="0"/>
                <w:szCs w:val="20"/>
                <w:lang w:val="en-US" w:eastAsia="en-US"/>
              </w:rPr>
            </w:pPr>
            <w:del w:id="189" w:author="stefan@aaa-sec.com" w:date="2015-08-14T17:59:00Z">
              <w:r w:rsidRPr="00DE6E33" w:rsidDel="000645A6">
                <w:rPr>
                  <w:lang w:val="en-US"/>
                </w:rPr>
                <w:delText xml:space="preserve">the </w:delText>
              </w:r>
            </w:del>
            <w:ins w:id="190" w:author="stefan@aaa-sec.com" w:date="2015-08-14T17:59:00Z">
              <w:r w:rsidR="000645A6">
                <w:rPr>
                  <w:lang w:val="en-US"/>
                </w:rPr>
                <w:t>T</w:t>
              </w:r>
              <w:r w:rsidR="000645A6" w:rsidRPr="00DE6E33">
                <w:rPr>
                  <w:lang w:val="en-US"/>
                </w:rPr>
                <w:t xml:space="preserve">he </w:t>
              </w:r>
            </w:ins>
            <w:r w:rsidRPr="00DE6E33">
              <w:rPr>
                <w:lang w:val="en-US"/>
              </w:rPr>
              <w:t>DSS core namespace</w:t>
            </w:r>
            <w:r>
              <w:rPr>
                <w:lang w:val="en-US"/>
              </w:rPr>
              <w:t xml:space="preserve"> [DSS].</w:t>
            </w:r>
          </w:p>
        </w:tc>
      </w:tr>
      <w:tr w:rsidR="00911005" w:rsidRPr="00911005" w14:paraId="570C3D40" w14:textId="77777777" w:rsidTr="00911005">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5691790" w14:textId="6BE8C51B" w:rsidR="00911005" w:rsidRDefault="001540E4"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B99AC5" w14:textId="17AEE274" w:rsidR="00911005" w:rsidRPr="00911005" w:rsidRDefault="001540E4"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http://www.w3.org/2000/09/xmldsig#</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B28F860" w14:textId="7AF43AF1" w:rsidR="001540E4" w:rsidRPr="001540E4"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Signature Syntax and </w:t>
            </w:r>
            <w:r w:rsidRPr="001540E4">
              <w:rPr>
                <w:rFonts w:ascii="Helvetica" w:eastAsia="Times New Roman" w:hAnsi="Helvetica" w:cs="Helvetica"/>
                <w:color w:val="auto"/>
                <w:kern w:val="0"/>
                <w:szCs w:val="20"/>
                <w:lang w:val="en-US" w:eastAsia="en-US"/>
              </w:rPr>
              <w:t>Processing spec</w:t>
            </w:r>
            <w:r w:rsidRPr="001540E4">
              <w:rPr>
                <w:rFonts w:ascii="Helvetica" w:eastAsia="Times New Roman" w:hAnsi="Helvetica" w:cs="Helvetica"/>
                <w:color w:val="auto"/>
                <w:kern w:val="0"/>
                <w:szCs w:val="20"/>
                <w:lang w:val="en-US" w:eastAsia="en-US"/>
              </w:rPr>
              <w:t>i</w:t>
            </w:r>
            <w:r w:rsidRPr="001540E4">
              <w:rPr>
                <w:rFonts w:ascii="Helvetica" w:eastAsia="Times New Roman" w:hAnsi="Helvetica" w:cs="Helvetica"/>
                <w:color w:val="auto"/>
                <w:kern w:val="0"/>
                <w:szCs w:val="20"/>
                <w:lang w:val="en-US" w:eastAsia="en-US"/>
              </w:rPr>
              <w:t>fication [XMLSig] and its governing schema</w:t>
            </w:r>
          </w:p>
          <w:p w14:paraId="1A735EE5" w14:textId="7DCD48DF" w:rsidR="00911005" w:rsidRPr="00D34495"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[XMLSig-XSD].</w:t>
            </w:r>
          </w:p>
        </w:tc>
      </w:tr>
      <w:tr w:rsidR="00911005" w:rsidRPr="00407547" w14:paraId="66ED60E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AE0BD8C" w14:textId="77777777"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sidRPr="00D34495">
              <w:rPr>
                <w:rFonts w:ascii="Helvetica" w:eastAsia="Times New Roman" w:hAnsi="Helvetica" w:cs="Helvetica"/>
                <w:noProof/>
                <w:color w:val="auto"/>
                <w:kern w:val="0"/>
                <w:szCs w:val="20"/>
                <w:lang w:val="en-US" w:eastAsia="en-US"/>
              </w:rPr>
              <w:t>saml</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D48663" w14:textId="77777777" w:rsidR="00911005" w:rsidRPr="00D34495" w:rsidRDefault="00911005" w:rsidP="00911005">
            <w:pPr>
              <w:autoSpaceDE w:val="0"/>
              <w:autoSpaceDN w:val="0"/>
              <w:adjustRightInd w:val="0"/>
              <w:spacing w:line="240" w:lineRule="auto"/>
              <w:rPr>
                <w:rFonts w:ascii="Courier New" w:eastAsia="Times New Roman" w:hAnsi="Courier New" w:cs="Courier New"/>
                <w:color w:val="auto"/>
                <w:kern w:val="0"/>
                <w:szCs w:val="20"/>
                <w:lang w:val="en-US" w:eastAsia="en-US"/>
              </w:rPr>
            </w:pPr>
            <w:r w:rsidRPr="00D34495">
              <w:rPr>
                <w:rFonts w:ascii="Helvetica" w:eastAsia="Times New Roman" w:hAnsi="Helvetica" w: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6347EB3" w14:textId="77777777"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bl>
    <w:p w14:paraId="332F43D3" w14:textId="330F9BF3" w:rsidR="004F606A" w:rsidRDefault="004F606A" w:rsidP="00394354">
      <w:pPr>
        <w:rPr>
          <w:lang w:val="en-US"/>
        </w:rPr>
      </w:pPr>
      <w:bookmarkStart w:id="191" w:name="_Ref218853978"/>
    </w:p>
    <w:p w14:paraId="795B6A69" w14:textId="77777777" w:rsidR="00394354" w:rsidRDefault="00394354" w:rsidP="00394354">
      <w:pPr>
        <w:pStyle w:val="Heading2"/>
        <w:spacing w:before="200" w:after="0" w:line="276" w:lineRule="auto"/>
        <w:rPr>
          <w:lang w:val="en-US"/>
        </w:rPr>
      </w:pPr>
      <w:bookmarkStart w:id="192" w:name="_Toc427339023"/>
      <w:r>
        <w:rPr>
          <w:lang w:val="en-US"/>
        </w:rPr>
        <w:t>Identification</w:t>
      </w:r>
      <w:bookmarkEnd w:id="192"/>
    </w:p>
    <w:p w14:paraId="29D2EB4D" w14:textId="7D482820" w:rsidR="00394354" w:rsidRDefault="00394354" w:rsidP="00394354">
      <w:pPr>
        <w:rPr>
          <w:lang w:val="en-US"/>
        </w:rPr>
      </w:pPr>
      <w:r>
        <w:rPr>
          <w:lang w:val="en-US"/>
        </w:rPr>
        <w:t>The following URI identifier identifies this profile:</w:t>
      </w:r>
    </w:p>
    <w:p w14:paraId="6FC3118F" w14:textId="77777777" w:rsidR="00394354" w:rsidRDefault="00394354" w:rsidP="00394354">
      <w:pPr>
        <w:rPr>
          <w:lang w:val="en-US"/>
        </w:rPr>
      </w:pPr>
    </w:p>
    <w:p w14:paraId="430E2A0B" w14:textId="0729D75D" w:rsidR="00394354" w:rsidRPr="00520575" w:rsidRDefault="00394354" w:rsidP="00520575">
      <w:pPr>
        <w:ind w:left="576"/>
        <w:rPr>
          <w:rFonts w:ascii="Courier" w:hAnsi="Courier"/>
          <w:b/>
          <w:lang w:val="en-US"/>
        </w:rPr>
      </w:pPr>
      <w:r w:rsidRPr="00520575">
        <w:rPr>
          <w:rFonts w:ascii="Courier New" w:hAnsi="Courier New" w:cs="Courier New"/>
          <w:b/>
          <w:color w:val="434343"/>
          <w:lang w:val="en-US"/>
        </w:rPr>
        <w:t>http://id.elegnamnden.se/csig/1.</w:t>
      </w:r>
      <w:del w:id="193" w:author="stefan@aaa-sec.com" w:date="2015-06-23T16:21:00Z">
        <w:r w:rsidRPr="00520575" w:rsidDel="00782583">
          <w:rPr>
            <w:rFonts w:ascii="Courier New" w:hAnsi="Courier New" w:cs="Courier New"/>
            <w:b/>
            <w:color w:val="434343"/>
            <w:lang w:val="en-US"/>
          </w:rPr>
          <w:delText>0</w:delText>
        </w:r>
      </w:del>
      <w:ins w:id="194" w:author="stefan@aaa-sec.com" w:date="2015-06-23T16:21:00Z">
        <w:r w:rsidR="00782583">
          <w:rPr>
            <w:rFonts w:ascii="Courier New" w:hAnsi="Courier New" w:cs="Courier New"/>
            <w:b/>
            <w:color w:val="434343"/>
            <w:lang w:val="en-US"/>
          </w:rPr>
          <w:t>1</w:t>
        </w:r>
      </w:ins>
      <w:r w:rsidRPr="00520575">
        <w:rPr>
          <w:rFonts w:ascii="Courier New" w:hAnsi="Courier New" w:cs="Courier New"/>
          <w:b/>
          <w:color w:val="434343"/>
          <w:lang w:val="en-US"/>
        </w:rPr>
        <w:t>/</w:t>
      </w:r>
      <w:del w:id="195" w:author="stefan@aaa-sec.com" w:date="2015-08-14T18:00:00Z">
        <w:r w:rsidRPr="00520575" w:rsidDel="000645A6">
          <w:rPr>
            <w:rFonts w:ascii="Courier New" w:hAnsi="Courier New" w:cs="Courier New"/>
            <w:b/>
            <w:color w:val="434343"/>
            <w:lang w:val="en-US"/>
          </w:rPr>
          <w:delText>eid2</w:delText>
        </w:r>
      </w:del>
      <w:ins w:id="196" w:author="stefan@aaa-sec.com" w:date="2015-08-14T18:00:00Z">
        <w:r w:rsidR="000645A6">
          <w:rPr>
            <w:rFonts w:ascii="Courier New" w:hAnsi="Courier New" w:cs="Courier New"/>
            <w:b/>
            <w:color w:val="434343"/>
            <w:lang w:val="en-US"/>
          </w:rPr>
          <w:t>dss</w:t>
        </w:r>
      </w:ins>
      <w:r w:rsidRPr="00520575">
        <w:rPr>
          <w:rFonts w:ascii="Courier New" w:hAnsi="Courier New" w:cs="Courier New"/>
          <w:b/>
          <w:color w:val="434343"/>
          <w:lang w:val="en-US"/>
        </w:rPr>
        <w:t>-</w:t>
      </w:r>
      <w:del w:id="197" w:author="stefan@aaa-sec.com" w:date="2015-08-14T18:00:00Z">
        <w:r w:rsidRPr="00520575" w:rsidDel="000645A6">
          <w:rPr>
            <w:rFonts w:ascii="Courier New" w:hAnsi="Courier New" w:cs="Courier New"/>
            <w:b/>
            <w:color w:val="434343"/>
            <w:lang w:val="en-US"/>
          </w:rPr>
          <w:delText>dss</w:delText>
        </w:r>
      </w:del>
      <w:ins w:id="198" w:author="stefan@aaa-sec.com" w:date="2015-08-14T18:00:00Z">
        <w:r w:rsidR="000645A6">
          <w:rPr>
            <w:rFonts w:ascii="Courier New" w:hAnsi="Courier New" w:cs="Courier New"/>
            <w:b/>
            <w:color w:val="434343"/>
            <w:lang w:val="en-US"/>
          </w:rPr>
          <w:t>ext</w:t>
        </w:r>
      </w:ins>
      <w:r w:rsidRPr="00520575">
        <w:rPr>
          <w:rFonts w:ascii="Courier New" w:hAnsi="Courier New" w:cs="Courier New"/>
          <w:b/>
          <w:color w:val="434343"/>
          <w:lang w:val="en-US"/>
        </w:rPr>
        <w:t>/profile</w:t>
      </w:r>
    </w:p>
    <w:p w14:paraId="305ADE4C" w14:textId="77777777" w:rsidR="001F7148" w:rsidRDefault="001F7148" w:rsidP="00394354">
      <w:pPr>
        <w:rPr>
          <w:lang w:val="en-US"/>
        </w:rPr>
      </w:pPr>
    </w:p>
    <w:p w14:paraId="728A743A" w14:textId="4499BF2B" w:rsidR="001F7148" w:rsidRDefault="001F7148" w:rsidP="001F7148">
      <w:pPr>
        <w:pStyle w:val="Heading2"/>
        <w:rPr>
          <w:lang w:val="en-US"/>
        </w:rPr>
      </w:pPr>
      <w:bookmarkStart w:id="199" w:name="_Toc427339024"/>
      <w:r>
        <w:rPr>
          <w:lang w:val="en-US"/>
        </w:rPr>
        <w:t>Structure</w:t>
      </w:r>
      <w:bookmarkEnd w:id="199"/>
    </w:p>
    <w:p w14:paraId="116FB10E" w14:textId="1F2FEEF3" w:rsidR="00394354" w:rsidRDefault="001F7148" w:rsidP="00394354">
      <w:pPr>
        <w:rPr>
          <w:rFonts w:asciiTheme="majorHAnsi" w:eastAsiaTheme="majorEastAsia" w:hAnsiTheme="majorHAnsi" w:cstheme="majorBidi"/>
          <w:b/>
          <w:bCs/>
          <w:color w:val="365F91" w:themeColor="accent1" w:themeShade="BF"/>
          <w:sz w:val="28"/>
          <w:szCs w:val="28"/>
          <w:lang w:val="en-US"/>
        </w:rPr>
      </w:pPr>
      <w:r w:rsidRPr="001F7148">
        <w:rPr>
          <w:lang w:val="en-US"/>
        </w:rPr>
        <w:t xml:space="preserve">This specification uses the following typographical conventions in text: </w:t>
      </w:r>
      <w:r w:rsidRPr="0089637B">
        <w:rPr>
          <w:rStyle w:val="Code"/>
        </w:rPr>
        <w:t>&lt;EidElement&gt;</w:t>
      </w:r>
      <w:r w:rsidRPr="001F7148">
        <w:rPr>
          <w:lang w:val="en-US"/>
        </w:rPr>
        <w:t xml:space="preserve">, </w:t>
      </w:r>
      <w:r w:rsidRPr="0089637B">
        <w:rPr>
          <w:rStyle w:val="Code"/>
        </w:rPr>
        <w:t>&lt;ns:ForeignElement&gt;</w:t>
      </w:r>
      <w:r w:rsidRPr="001F7148">
        <w:rPr>
          <w:lang w:val="en-US"/>
        </w:rPr>
        <w:t xml:space="preserve">, </w:t>
      </w:r>
      <w:r w:rsidRPr="0089637B">
        <w:rPr>
          <w:rStyle w:val="Code"/>
        </w:rPr>
        <w:t>Attribute</w:t>
      </w:r>
      <w:r w:rsidRPr="001F7148">
        <w:rPr>
          <w:lang w:val="en-US"/>
        </w:rPr>
        <w:t xml:space="preserve">, </w:t>
      </w:r>
      <w:r w:rsidRPr="001F7148">
        <w:rPr>
          <w:b/>
          <w:bCs/>
          <w:lang w:val="en-US"/>
        </w:rPr>
        <w:t>Datatype</w:t>
      </w:r>
      <w:r w:rsidRPr="001F7148">
        <w:rPr>
          <w:lang w:val="en-US"/>
        </w:rPr>
        <w:t xml:space="preserve">, </w:t>
      </w:r>
      <w:r w:rsidRPr="0089637B">
        <w:rPr>
          <w:rStyle w:val="Code"/>
        </w:rPr>
        <w:t>OtherCode</w:t>
      </w:r>
      <w:ins w:id="200" w:author="Martin Lindström" w:date="2015-08-17T14:57:00Z">
        <w:r w:rsidR="006C71BB">
          <w:rPr>
            <w:lang w:val="en-US"/>
          </w:rPr>
          <w:t>.</w:t>
        </w:r>
      </w:ins>
      <w:r w:rsidR="00394354">
        <w:rPr>
          <w:lang w:val="en-US"/>
        </w:rPr>
        <w:br w:type="page"/>
      </w:r>
    </w:p>
    <w:p w14:paraId="04E81D63" w14:textId="77777777" w:rsidR="00394354" w:rsidRDefault="00394354" w:rsidP="00394354">
      <w:pPr>
        <w:pStyle w:val="Heading1"/>
        <w:spacing w:before="480" w:after="0" w:line="276" w:lineRule="auto"/>
        <w:rPr>
          <w:lang w:val="en-US"/>
        </w:rPr>
      </w:pPr>
      <w:bookmarkStart w:id="201" w:name="_Toc427339025"/>
      <w:r>
        <w:rPr>
          <w:lang w:val="en-US"/>
        </w:rPr>
        <w:lastRenderedPageBreak/>
        <w:t>Sign request and response messages</w:t>
      </w:r>
      <w:bookmarkEnd w:id="191"/>
      <w:bookmarkEnd w:id="201"/>
    </w:p>
    <w:p w14:paraId="57BC1463" w14:textId="74637CE8" w:rsidR="00394354" w:rsidRDefault="00394354" w:rsidP="00394354">
      <w:pPr>
        <w:rPr>
          <w:lang w:val="en-US"/>
        </w:rPr>
      </w:pPr>
      <w:r>
        <w:rPr>
          <w:lang w:val="en-US"/>
        </w:rPr>
        <w:t>This section defines a profile for sign requests and responses using the OASIS DSS standard [</w:t>
      </w:r>
      <w:r w:rsidR="001F7148">
        <w:rPr>
          <w:lang w:val="en-US"/>
        </w:rPr>
        <w:t>DSS</w:t>
      </w:r>
      <w:r>
        <w:rPr>
          <w:lang w:val="en-US"/>
        </w:rPr>
        <w:t>] in comb</w:t>
      </w:r>
      <w:r>
        <w:rPr>
          <w:lang w:val="en-US"/>
        </w:rPr>
        <w:t>i</w:t>
      </w:r>
      <w:r>
        <w:rPr>
          <w:lang w:val="en-US"/>
        </w:rPr>
        <w:t xml:space="preserve">nation with </w:t>
      </w:r>
      <w:ins w:id="202" w:author="stefan@aaa-sec.com" w:date="2015-08-14T18:01:00Z">
        <w:r w:rsidR="000645A6">
          <w:rPr>
            <w:lang w:val="en-US"/>
          </w:rPr>
          <w:t>“</w:t>
        </w:r>
      </w:ins>
      <w:r>
        <w:rPr>
          <w:lang w:val="en-US"/>
        </w:rPr>
        <w:t>DSS extensions</w:t>
      </w:r>
      <w:ins w:id="203" w:author="stefan@aaa-sec.com" w:date="2015-08-14T18:01:00Z">
        <w:r w:rsidR="000645A6">
          <w:rPr>
            <w:lang w:val="en-US"/>
          </w:rPr>
          <w:t xml:space="preserve"> for Federated Central Signing Services”</w:t>
        </w:r>
      </w:ins>
      <w:r>
        <w:rPr>
          <w:lang w:val="en-US"/>
        </w:rPr>
        <w:t xml:space="preserve"> [</w:t>
      </w:r>
      <w:ins w:id="204" w:author="stefan@aaa-sec.com" w:date="2015-08-14T18:01:00Z">
        <w:r w:rsidR="000645A6">
          <w:rPr>
            <w:lang w:val="en-US"/>
          </w:rPr>
          <w:t>DSS</w:t>
        </w:r>
      </w:ins>
      <w:r w:rsidR="001F7148">
        <w:rPr>
          <w:lang w:val="en-US"/>
        </w:rPr>
        <w:t>-</w:t>
      </w:r>
      <w:ins w:id="205" w:author="stefan@aaa-sec.com" w:date="2015-08-14T18:01:00Z">
        <w:r w:rsidR="000645A6">
          <w:rPr>
            <w:lang w:val="en-US"/>
          </w:rPr>
          <w:t>Ext</w:t>
        </w:r>
      </w:ins>
      <w:r>
        <w:rPr>
          <w:lang w:val="en-US"/>
        </w:rPr>
        <w:t>].</w:t>
      </w:r>
    </w:p>
    <w:p w14:paraId="6567075C" w14:textId="0E464556" w:rsidR="00394354" w:rsidRDefault="00394354" w:rsidP="00394354">
      <w:pPr>
        <w:rPr>
          <w:lang w:val="en-US"/>
        </w:rPr>
      </w:pPr>
      <w:r>
        <w:rPr>
          <w:lang w:val="en-US"/>
        </w:rPr>
        <w:t>In the following sections the OASIS DSS standard is referred to as “DSS” and the DSS extensions are referred to as “</w:t>
      </w:r>
      <w:ins w:id="206" w:author="stefan@aaa-sec.com" w:date="2015-08-14T18:02:00Z">
        <w:r w:rsidR="000645A6">
          <w:rPr>
            <w:lang w:val="en-US"/>
          </w:rPr>
          <w:t>DSS</w:t>
        </w:r>
      </w:ins>
      <w:r>
        <w:rPr>
          <w:lang w:val="en-US"/>
        </w:rPr>
        <w:t>-</w:t>
      </w:r>
      <w:ins w:id="207" w:author="stefan@aaa-sec.com" w:date="2015-08-14T18:02:00Z">
        <w:r w:rsidR="000645A6">
          <w:rPr>
            <w:lang w:val="en-US"/>
          </w:rPr>
          <w:t>Ext</w:t>
        </w:r>
      </w:ins>
      <w:r>
        <w:rPr>
          <w:lang w:val="en-US"/>
        </w:rPr>
        <w:t>”.</w:t>
      </w:r>
    </w:p>
    <w:p w14:paraId="5438484A" w14:textId="77777777" w:rsidR="00394354" w:rsidRDefault="00394354" w:rsidP="00394354">
      <w:pPr>
        <w:rPr>
          <w:lang w:val="en-US"/>
        </w:rPr>
      </w:pPr>
    </w:p>
    <w:p w14:paraId="3C9235C1" w14:textId="48CEE299" w:rsidR="00394354" w:rsidRDefault="00394354" w:rsidP="00394354">
      <w:pPr>
        <w:rPr>
          <w:lang w:val="en-US"/>
        </w:rPr>
      </w:pPr>
      <w:r>
        <w:rPr>
          <w:lang w:val="en-US"/>
        </w:rPr>
        <w:t>Confo</w:t>
      </w:r>
      <w:r w:rsidR="008A0DC9">
        <w:rPr>
          <w:lang w:val="en-US"/>
        </w:rPr>
        <w:t>rmance with this implementation</w:t>
      </w:r>
      <w:r>
        <w:rPr>
          <w:lang w:val="en-US"/>
        </w:rPr>
        <w:t xml:space="preserve"> profile requires full conformance with DSS and </w:t>
      </w:r>
      <w:ins w:id="208" w:author="stefan@aaa-sec.com" w:date="2015-08-14T18:02:00Z">
        <w:r w:rsidR="000645A6">
          <w:rPr>
            <w:lang w:val="en-US"/>
          </w:rPr>
          <w:t>DSS-Ext</w:t>
        </w:r>
      </w:ins>
      <w:r>
        <w:rPr>
          <w:lang w:val="en-US"/>
        </w:rPr>
        <w:t>. In case of co</w:t>
      </w:r>
      <w:r>
        <w:rPr>
          <w:lang w:val="en-US"/>
        </w:rPr>
        <w:t>n</w:t>
      </w:r>
      <w:r>
        <w:rPr>
          <w:lang w:val="en-US"/>
        </w:rPr>
        <w:t xml:space="preserve">flict between </w:t>
      </w:r>
      <w:ins w:id="209" w:author="stefan@aaa-sec.com" w:date="2015-08-14T18:02:00Z">
        <w:r w:rsidR="000645A6">
          <w:rPr>
            <w:lang w:val="en-US"/>
          </w:rPr>
          <w:t>DSS-Ext</w:t>
        </w:r>
      </w:ins>
      <w:r>
        <w:rPr>
          <w:lang w:val="en-US"/>
        </w:rPr>
        <w:t xml:space="preserve"> and DSS, </w:t>
      </w:r>
      <w:ins w:id="210" w:author="stefan@aaa-sec.com" w:date="2015-08-14T18:02:00Z">
        <w:r w:rsidR="000645A6">
          <w:rPr>
            <w:lang w:val="en-US"/>
          </w:rPr>
          <w:t>DSS-Ext</w:t>
        </w:r>
      </w:ins>
      <w:r>
        <w:rPr>
          <w:lang w:val="en-US"/>
        </w:rPr>
        <w:t xml:space="preserve"> is the normative one. In case of differences between this implement</w:t>
      </w:r>
      <w:r>
        <w:rPr>
          <w:lang w:val="en-US"/>
        </w:rPr>
        <w:t>a</w:t>
      </w:r>
      <w:r>
        <w:rPr>
          <w:lang w:val="en-US"/>
        </w:rPr>
        <w:t xml:space="preserve">tion profile and </w:t>
      </w:r>
      <w:ins w:id="211" w:author="stefan@aaa-sec.com" w:date="2015-08-14T18:02:00Z">
        <w:r w:rsidR="000645A6">
          <w:rPr>
            <w:lang w:val="en-US"/>
          </w:rPr>
          <w:t>DSS-Ext</w:t>
        </w:r>
      </w:ins>
      <w:r>
        <w:rPr>
          <w:lang w:val="en-US"/>
        </w:rPr>
        <w:t>, this implementation profile is the normative one.</w:t>
      </w:r>
    </w:p>
    <w:p w14:paraId="50250514" w14:textId="77777777" w:rsidR="00394354" w:rsidRPr="000C1038" w:rsidRDefault="00394354" w:rsidP="00394354">
      <w:pPr>
        <w:pStyle w:val="Heading2"/>
        <w:spacing w:before="200" w:after="0" w:line="276" w:lineRule="auto"/>
        <w:rPr>
          <w:lang w:val="en-US"/>
        </w:rPr>
      </w:pPr>
      <w:bookmarkStart w:id="212" w:name="_Toc427339026"/>
      <w:r>
        <w:rPr>
          <w:lang w:val="en-US"/>
        </w:rPr>
        <w:t>Sign Requests</w:t>
      </w:r>
      <w:bookmarkEnd w:id="212"/>
    </w:p>
    <w:p w14:paraId="3740B38C" w14:textId="77777777" w:rsidR="00394354" w:rsidRDefault="00394354" w:rsidP="00394354">
      <w:pPr>
        <w:rPr>
          <w:lang w:val="en-US"/>
        </w:rPr>
      </w:pPr>
      <w:r>
        <w:rPr>
          <w:lang w:val="en-US"/>
        </w:rPr>
        <w:t xml:space="preserve">Sign requests are carried in a </w:t>
      </w:r>
      <w:r w:rsidRPr="006D14CD">
        <w:rPr>
          <w:rStyle w:val="Code"/>
        </w:rPr>
        <w:t>&lt;dss:SignRequest&gt;</w:t>
      </w:r>
      <w:r>
        <w:rPr>
          <w:lang w:val="en-US"/>
        </w:rPr>
        <w:t xml:space="preserve"> element according to requirements and conditions of the following subsections.</w:t>
      </w:r>
    </w:p>
    <w:p w14:paraId="0E3A11AF" w14:textId="77777777" w:rsidR="00394354" w:rsidRDefault="00394354" w:rsidP="00394354">
      <w:pPr>
        <w:rPr>
          <w:lang w:val="en-US"/>
        </w:rPr>
      </w:pPr>
    </w:p>
    <w:p w14:paraId="4834CF2F" w14:textId="50A28BD2"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Profile</w:t>
      </w:r>
      <w:r>
        <w:rPr>
          <w:lang w:val="en-US"/>
        </w:rPr>
        <w:t xml:space="preserve"> attribute with the value “</w:t>
      </w:r>
      <w:r w:rsidRPr="006A3CCA">
        <w:rPr>
          <w:i/>
          <w:lang w:val="en-US"/>
        </w:rPr>
        <w:t>http://id.elegnamnden.se/csig/1.</w:t>
      </w:r>
      <w:ins w:id="213" w:author="stefan@aaa-sec.com" w:date="2015-06-23T16:55:00Z">
        <w:r w:rsidR="00A305C0">
          <w:rPr>
            <w:i/>
            <w:lang w:val="en-US"/>
          </w:rPr>
          <w:t>1</w:t>
        </w:r>
      </w:ins>
      <w:del w:id="214" w:author="stefan@aaa-sec.com" w:date="2015-06-23T16:55:00Z">
        <w:r w:rsidRPr="006A3CCA" w:rsidDel="00A305C0">
          <w:rPr>
            <w:i/>
            <w:lang w:val="en-US"/>
          </w:rPr>
          <w:delText>0</w:delText>
        </w:r>
      </w:del>
      <w:r w:rsidRPr="006A3CCA">
        <w:rPr>
          <w:i/>
          <w:lang w:val="en-US"/>
        </w:rPr>
        <w:t>/</w:t>
      </w:r>
      <w:del w:id="215" w:author="stefan@aaa-sec.com" w:date="2015-08-14T18:03:00Z">
        <w:r w:rsidRPr="006A3CCA" w:rsidDel="000645A6">
          <w:rPr>
            <w:i/>
            <w:lang w:val="en-US"/>
          </w:rPr>
          <w:delText>eid2</w:delText>
        </w:r>
      </w:del>
      <w:ins w:id="216" w:author="stefan@aaa-sec.com" w:date="2015-08-14T18:03:00Z">
        <w:r w:rsidR="000645A6">
          <w:rPr>
            <w:i/>
            <w:lang w:val="en-US"/>
          </w:rPr>
          <w:t>dss</w:t>
        </w:r>
      </w:ins>
      <w:r w:rsidRPr="006A3CCA">
        <w:rPr>
          <w:i/>
          <w:lang w:val="en-US"/>
        </w:rPr>
        <w:t>-</w:t>
      </w:r>
      <w:del w:id="217" w:author="stefan@aaa-sec.com" w:date="2015-08-14T18:03:00Z">
        <w:r w:rsidRPr="006A3CCA" w:rsidDel="000645A6">
          <w:rPr>
            <w:i/>
            <w:lang w:val="en-US"/>
          </w:rPr>
          <w:delText>dss</w:delText>
        </w:r>
      </w:del>
      <w:ins w:id="218" w:author="stefan@aaa-sec.com" w:date="2015-08-14T18:03:00Z">
        <w:r w:rsidR="000645A6">
          <w:rPr>
            <w:i/>
            <w:lang w:val="en-US"/>
          </w:rPr>
          <w:t>ext</w:t>
        </w:r>
      </w:ins>
      <w:r w:rsidRPr="006A3CCA">
        <w:rPr>
          <w:i/>
          <w:lang w:val="en-US"/>
        </w:rPr>
        <w:t>/profile</w:t>
      </w:r>
      <w:r>
        <w:rPr>
          <w:lang w:val="en-US"/>
        </w:rPr>
        <w:t>”, which specifies conformance to this implementation profile.</w:t>
      </w:r>
    </w:p>
    <w:p w14:paraId="64C50F09" w14:textId="77777777" w:rsidR="00394354" w:rsidRDefault="00394354" w:rsidP="00394354">
      <w:pPr>
        <w:rPr>
          <w:lang w:val="en-US"/>
        </w:rPr>
      </w:pPr>
    </w:p>
    <w:p w14:paraId="2CFD294C" w14:textId="77777777"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RequestID</w:t>
      </w:r>
      <w:r>
        <w:rPr>
          <w:b/>
          <w:lang w:val="en-US"/>
        </w:rPr>
        <w:t xml:space="preserve"> </w:t>
      </w:r>
      <w:r>
        <w:rPr>
          <w:lang w:val="en-US"/>
        </w:rPr>
        <w:t xml:space="preserve">attribute with a value that uniquely identifies this request. The </w:t>
      </w:r>
      <w:r w:rsidRPr="006D14CD">
        <w:rPr>
          <w:rStyle w:val="Code"/>
        </w:rPr>
        <w:t>RequestID</w:t>
      </w:r>
      <w:r>
        <w:rPr>
          <w:lang w:val="en-US"/>
        </w:rPr>
        <w:t xml:space="preserve"> value MUST be a random generated value with at least 64 bit entropy.</w:t>
      </w:r>
    </w:p>
    <w:p w14:paraId="07261FAE" w14:textId="77777777" w:rsidR="00394354" w:rsidRDefault="00394354" w:rsidP="00394354">
      <w:pPr>
        <w:pStyle w:val="Heading3"/>
        <w:spacing w:before="200" w:after="0" w:line="276" w:lineRule="auto"/>
        <w:rPr>
          <w:lang w:val="en-US"/>
        </w:rPr>
      </w:pPr>
      <w:bookmarkStart w:id="219" w:name="_Toc427339027"/>
      <w:r w:rsidRPr="00717987">
        <w:rPr>
          <w:lang w:val="en-US"/>
        </w:rPr>
        <w:t>Signature on sign requests</w:t>
      </w:r>
      <w:bookmarkEnd w:id="219"/>
    </w:p>
    <w:p w14:paraId="5C9A0C3C" w14:textId="77777777" w:rsidR="00394354" w:rsidRDefault="00394354" w:rsidP="00394354">
      <w:pPr>
        <w:rPr>
          <w:lang w:val="en-US"/>
        </w:rPr>
      </w:pPr>
      <w:r>
        <w:rPr>
          <w:lang w:val="en-US"/>
        </w:rPr>
        <w:t>Sign requests MUST be signed. The signature MUST have a Same-Document URI-Reference (URI=””) to e</w:t>
      </w:r>
      <w:r>
        <w:rPr>
          <w:lang w:val="en-US"/>
        </w:rPr>
        <w:t>n</w:t>
      </w:r>
      <w:r>
        <w:rPr>
          <w:lang w:val="en-US"/>
        </w:rPr>
        <w:t xml:space="preserve">sure that the signature covers the complete </w:t>
      </w:r>
      <w:r w:rsidRPr="006D14CD">
        <w:rPr>
          <w:rStyle w:val="Code"/>
        </w:rPr>
        <w:t>&lt;dss:SignRequest&gt;</w:t>
      </w:r>
      <w:r>
        <w:rPr>
          <w:lang w:val="en-US"/>
        </w:rPr>
        <w:t xml:space="preserve"> element.</w:t>
      </w:r>
    </w:p>
    <w:p w14:paraId="76DEA967" w14:textId="77777777" w:rsidR="00394354" w:rsidRDefault="00394354" w:rsidP="00394354">
      <w:pPr>
        <w:rPr>
          <w:lang w:val="en-US"/>
        </w:rPr>
      </w:pPr>
    </w:p>
    <w:p w14:paraId="1CD43237" w14:textId="4E8A9FE7" w:rsidR="00394354" w:rsidRDefault="00394354" w:rsidP="00394354">
      <w:pPr>
        <w:rPr>
          <w:lang w:val="en-US"/>
        </w:rPr>
      </w:pPr>
      <w:r>
        <w:rPr>
          <w:lang w:val="en-US"/>
        </w:rPr>
        <w:t xml:space="preserve">The resulting </w:t>
      </w:r>
      <w:r w:rsidRPr="006D14CD">
        <w:rPr>
          <w:rStyle w:val="Code"/>
        </w:rPr>
        <w:t>&lt;ds:Signature&gt;</w:t>
      </w:r>
      <w:r>
        <w:rPr>
          <w:lang w:val="en-US"/>
        </w:rPr>
        <w:t xml:space="preserve"> element MUST be placed inside the </w:t>
      </w:r>
      <w:r w:rsidRPr="006D14CD">
        <w:rPr>
          <w:rStyle w:val="Code"/>
        </w:rPr>
        <w:t>&lt;dss:OptionalInputs&gt;</w:t>
      </w:r>
      <w:r>
        <w:rPr>
          <w:lang w:val="en-US"/>
        </w:rPr>
        <w:t xml:space="preserve"> element in accordance with section 5 of </w:t>
      </w:r>
      <w:ins w:id="220" w:author="stefan@aaa-sec.com" w:date="2015-08-14T18:03:00Z">
        <w:r w:rsidR="000645A6">
          <w:rPr>
            <w:lang w:val="en-US"/>
          </w:rPr>
          <w:t>DSS-Ext</w:t>
        </w:r>
      </w:ins>
      <w:r>
        <w:rPr>
          <w:lang w:val="en-US"/>
        </w:rPr>
        <w:t>.</w:t>
      </w:r>
    </w:p>
    <w:p w14:paraId="5715CC27" w14:textId="77777777" w:rsidR="00394354" w:rsidRDefault="00394354" w:rsidP="00394354">
      <w:pPr>
        <w:rPr>
          <w:lang w:val="en-US"/>
        </w:rPr>
      </w:pPr>
    </w:p>
    <w:p w14:paraId="13972859" w14:textId="77777777" w:rsidR="00394354" w:rsidRDefault="00394354" w:rsidP="00394354">
      <w:pPr>
        <w:rPr>
          <w:lang w:val="en-US"/>
        </w:rPr>
      </w:pPr>
      <w:r>
        <w:rPr>
          <w:lang w:val="en-US"/>
        </w:rPr>
        <w:t>The Signature Service MUST NOT process the sign request unless the signature of the sign request can be authenticated as originating from a legitimate Requesting Service.</w:t>
      </w:r>
    </w:p>
    <w:p w14:paraId="28F392EF" w14:textId="77777777" w:rsidR="00394354" w:rsidRPr="00717987" w:rsidRDefault="00394354" w:rsidP="00394354">
      <w:pPr>
        <w:pStyle w:val="Heading3"/>
        <w:spacing w:before="200" w:after="0" w:line="276" w:lineRule="auto"/>
        <w:rPr>
          <w:lang w:val="en-US"/>
        </w:rPr>
      </w:pPr>
      <w:bookmarkStart w:id="221" w:name="_Toc427339028"/>
      <w:r>
        <w:rPr>
          <w:lang w:val="en-US"/>
        </w:rPr>
        <w:t>Data to be signed</w:t>
      </w:r>
      <w:bookmarkEnd w:id="221"/>
    </w:p>
    <w:p w14:paraId="2358A1EF" w14:textId="2AADB1C1" w:rsidR="00394354" w:rsidRDefault="00394354" w:rsidP="00394354">
      <w:pPr>
        <w:rPr>
          <w:lang w:val="en-US"/>
        </w:rPr>
      </w:pPr>
      <w:r>
        <w:rPr>
          <w:lang w:val="en-US"/>
        </w:rPr>
        <w:t xml:space="preserve">A representation of the document to be signed MUST be provided in accordance with section 4.1 of </w:t>
      </w:r>
      <w:ins w:id="222" w:author="stefan@aaa-sec.com" w:date="2015-08-14T18:03:00Z">
        <w:r w:rsidR="000645A6">
          <w:rPr>
            <w:lang w:val="en-US"/>
          </w:rPr>
          <w:t>DSS-Ext</w:t>
        </w:r>
      </w:ins>
      <w:r>
        <w:rPr>
          <w:lang w:val="en-US"/>
        </w:rPr>
        <w:t>.</w:t>
      </w:r>
    </w:p>
    <w:p w14:paraId="1A490FC4" w14:textId="6616679B" w:rsidR="00394354" w:rsidRDefault="00394354" w:rsidP="00394354">
      <w:pPr>
        <w:rPr>
          <w:lang w:val="en-US"/>
        </w:rPr>
      </w:pPr>
      <w:r>
        <w:rPr>
          <w:lang w:val="en-US"/>
        </w:rPr>
        <w:t xml:space="preserve">Data to be signed MUST be provided in a </w:t>
      </w:r>
      <w:r w:rsidRPr="006D14CD">
        <w:rPr>
          <w:rStyle w:val="Code"/>
        </w:rPr>
        <w:t>&lt;SignTaskData&gt;</w:t>
      </w:r>
      <w:r>
        <w:rPr>
          <w:lang w:val="en-US"/>
        </w:rPr>
        <w:t xml:space="preserve"> element.</w:t>
      </w:r>
    </w:p>
    <w:p w14:paraId="7A45D832" w14:textId="77777777" w:rsidR="00394354" w:rsidRDefault="00394354" w:rsidP="00394354">
      <w:pPr>
        <w:rPr>
          <w:lang w:val="en-US"/>
        </w:rPr>
      </w:pPr>
    </w:p>
    <w:p w14:paraId="7FEE7FAE" w14:textId="71616EE8" w:rsidR="00394354" w:rsidRPr="00717987" w:rsidRDefault="00394354" w:rsidP="00394354">
      <w:pPr>
        <w:rPr>
          <w:lang w:val="en-US"/>
        </w:rPr>
      </w:pPr>
      <w:r>
        <w:rPr>
          <w:lang w:val="en-US"/>
        </w:rPr>
        <w:t xml:space="preserve">The </w:t>
      </w:r>
      <w:r w:rsidRPr="006D14CD">
        <w:rPr>
          <w:rStyle w:val="Code"/>
        </w:rPr>
        <w:t>&lt;SignTasks&gt;</w:t>
      </w:r>
      <w:r>
        <w:rPr>
          <w:lang w:val="en-US"/>
        </w:rPr>
        <w:t xml:space="preserve"> element MAY contain one or more </w:t>
      </w:r>
      <w:r w:rsidRPr="006D14CD">
        <w:rPr>
          <w:rStyle w:val="Code"/>
        </w:rPr>
        <w:t>&lt;SignTaskData&gt;</w:t>
      </w:r>
      <w:r>
        <w:rPr>
          <w:lang w:val="en-US"/>
        </w:rPr>
        <w:t xml:space="preserve"> elements, representing one or more requested signatures.</w:t>
      </w:r>
    </w:p>
    <w:p w14:paraId="7BA5403A" w14:textId="77777777" w:rsidR="00394354" w:rsidRDefault="00394354" w:rsidP="00394354">
      <w:pPr>
        <w:pStyle w:val="Heading3"/>
        <w:spacing w:before="200" w:after="0" w:line="276" w:lineRule="auto"/>
        <w:rPr>
          <w:lang w:val="en-US"/>
        </w:rPr>
      </w:pPr>
      <w:del w:id="223" w:author="stefan@aaa-sec.com" w:date="2015-08-14T18:03:00Z">
        <w:r w:rsidDel="000645A6">
          <w:rPr>
            <w:lang w:val="en-US"/>
          </w:rPr>
          <w:delText>Eid2-</w:delText>
        </w:r>
      </w:del>
      <w:bookmarkStart w:id="224" w:name="_Toc427339029"/>
      <w:r>
        <w:rPr>
          <w:lang w:val="en-US"/>
        </w:rPr>
        <w:t>DSS extension</w:t>
      </w:r>
      <w:bookmarkEnd w:id="224"/>
    </w:p>
    <w:p w14:paraId="0D9DE164" w14:textId="7A4BDADF" w:rsidR="00394354" w:rsidRDefault="00394354" w:rsidP="00394354">
      <w:pPr>
        <w:rPr>
          <w:lang w:val="en-US"/>
        </w:rPr>
      </w:pPr>
      <w:r>
        <w:rPr>
          <w:lang w:val="en-US"/>
        </w:rPr>
        <w:t xml:space="preserve">The </w:t>
      </w:r>
      <w:r w:rsidRPr="00F9116A">
        <w:rPr>
          <w:rStyle w:val="Code"/>
        </w:rPr>
        <w:t>&lt;dss:OptionalInput&gt;</w:t>
      </w:r>
      <w:r>
        <w:rPr>
          <w:lang w:val="en-US"/>
        </w:rPr>
        <w:t xml:space="preserve"> element of the sign request MUST contain a </w:t>
      </w:r>
      <w:r w:rsidRPr="00F9116A">
        <w:rPr>
          <w:rStyle w:val="Code"/>
        </w:rPr>
        <w:t>&lt;SignRequestExtension&gt;</w:t>
      </w:r>
      <w:r>
        <w:rPr>
          <w:lang w:val="en-US"/>
        </w:rPr>
        <w:t xml:space="preserve"> el</w:t>
      </w:r>
      <w:r>
        <w:rPr>
          <w:lang w:val="en-US"/>
        </w:rPr>
        <w:t>e</w:t>
      </w:r>
      <w:r>
        <w:rPr>
          <w:lang w:val="en-US"/>
        </w:rPr>
        <w:t>ment according to requirements and conditions of the following subsections.</w:t>
      </w:r>
    </w:p>
    <w:p w14:paraId="7CDC7797" w14:textId="77777777" w:rsidR="00394354" w:rsidRDefault="00394354" w:rsidP="00394354">
      <w:pPr>
        <w:pStyle w:val="Heading4"/>
        <w:spacing w:line="276" w:lineRule="auto"/>
        <w:rPr>
          <w:lang w:val="en-US"/>
        </w:rPr>
      </w:pPr>
      <w:r>
        <w:rPr>
          <w:lang w:val="en-US"/>
        </w:rPr>
        <w:t>V</w:t>
      </w:r>
      <w:r w:rsidRPr="00717987">
        <w:rPr>
          <w:lang w:val="en-US"/>
        </w:rPr>
        <w:t>ersion</w:t>
      </w:r>
    </w:p>
    <w:p w14:paraId="30E4D9E3" w14:textId="2758E73D" w:rsidR="00394354" w:rsidRPr="00717987" w:rsidRDefault="00394354" w:rsidP="00394354">
      <w:pPr>
        <w:rPr>
          <w:lang w:val="en-US"/>
        </w:rPr>
      </w:pPr>
      <w:r>
        <w:rPr>
          <w:lang w:val="en-US"/>
        </w:rPr>
        <w:t xml:space="preserve">The version of the </w:t>
      </w:r>
      <w:ins w:id="225" w:author="stefan@aaa-sec.com" w:date="2015-08-14T18:03:00Z">
        <w:r w:rsidR="000645A6">
          <w:rPr>
            <w:lang w:val="en-US"/>
          </w:rPr>
          <w:t>DSS-Ext</w:t>
        </w:r>
      </w:ins>
      <w:r>
        <w:rPr>
          <w:lang w:val="en-US"/>
        </w:rPr>
        <w:t xml:space="preserve"> specification MUST be version 1.</w:t>
      </w:r>
      <w:ins w:id="226" w:author="stefan@aaa-sec.com" w:date="2015-06-23T16:55:00Z">
        <w:r w:rsidR="00A305C0">
          <w:rPr>
            <w:lang w:val="en-US"/>
          </w:rPr>
          <w:t>1</w:t>
        </w:r>
      </w:ins>
      <w:del w:id="227" w:author="stefan@aaa-sec.com" w:date="2015-06-23T16:55:00Z">
        <w:r w:rsidDel="00A305C0">
          <w:rPr>
            <w:lang w:val="en-US"/>
          </w:rPr>
          <w:delText>0</w:delText>
        </w:r>
      </w:del>
      <w:r>
        <w:rPr>
          <w:lang w:val="en-US"/>
        </w:rPr>
        <w:t xml:space="preserve"> (default). The version attribute MUST either be absent (default value) or MUST specify the value “1.</w:t>
      </w:r>
      <w:del w:id="228" w:author="stefan@aaa-sec.com" w:date="2015-06-23T16:55:00Z">
        <w:r w:rsidDel="00A305C0">
          <w:rPr>
            <w:lang w:val="en-US"/>
          </w:rPr>
          <w:delText>0</w:delText>
        </w:r>
      </w:del>
      <w:ins w:id="229" w:author="stefan@aaa-sec.com" w:date="2015-06-23T16:55:00Z">
        <w:r w:rsidR="00A305C0">
          <w:rPr>
            <w:lang w:val="en-US"/>
          </w:rPr>
          <w:t>1</w:t>
        </w:r>
      </w:ins>
      <w:r>
        <w:rPr>
          <w:lang w:val="en-US"/>
        </w:rPr>
        <w:t>”.</w:t>
      </w:r>
    </w:p>
    <w:p w14:paraId="5687A105" w14:textId="77777777" w:rsidR="00394354" w:rsidRDefault="00394354" w:rsidP="00394354">
      <w:pPr>
        <w:pStyle w:val="Heading4"/>
        <w:spacing w:line="276" w:lineRule="auto"/>
        <w:rPr>
          <w:lang w:val="en-US"/>
        </w:rPr>
      </w:pPr>
      <w:r w:rsidRPr="00717987">
        <w:rPr>
          <w:lang w:val="en-US"/>
        </w:rPr>
        <w:t>Conditions</w:t>
      </w:r>
    </w:p>
    <w:p w14:paraId="2C392891" w14:textId="1552FF78" w:rsidR="00394354" w:rsidRPr="00717987" w:rsidRDefault="00394354" w:rsidP="00394354">
      <w:pPr>
        <w:rPr>
          <w:lang w:val="en-US"/>
        </w:rPr>
      </w:pPr>
      <w:r>
        <w:rPr>
          <w:lang w:val="en-US"/>
        </w:rPr>
        <w:t xml:space="preserve">A </w:t>
      </w:r>
      <w:r w:rsidRPr="00634D22">
        <w:rPr>
          <w:rStyle w:val="Code"/>
        </w:rPr>
        <w:t>&lt;saml:Conditions&gt;</w:t>
      </w:r>
      <w:r>
        <w:rPr>
          <w:lang w:val="en-US"/>
        </w:rPr>
        <w:t xml:space="preserve"> element MUST be present. This element MUST NOT contain any information in add</w:t>
      </w:r>
      <w:r>
        <w:rPr>
          <w:lang w:val="en-US"/>
        </w:rPr>
        <w:t>i</w:t>
      </w:r>
      <w:r>
        <w:rPr>
          <w:lang w:val="en-US"/>
        </w:rPr>
        <w:t xml:space="preserve">tion to what is defined in section 3.1 of </w:t>
      </w:r>
      <w:ins w:id="230" w:author="stefan@aaa-sec.com" w:date="2015-08-14T18:03:00Z">
        <w:r w:rsidR="000645A6">
          <w:rPr>
            <w:lang w:val="en-US"/>
          </w:rPr>
          <w:t>DSS-Ext</w:t>
        </w:r>
      </w:ins>
      <w:r>
        <w:rPr>
          <w:lang w:val="en-US"/>
        </w:rPr>
        <w:t>.</w:t>
      </w:r>
    </w:p>
    <w:p w14:paraId="27D5FDCC" w14:textId="77777777" w:rsidR="00394354" w:rsidRDefault="00394354" w:rsidP="00394354">
      <w:pPr>
        <w:pStyle w:val="Heading4"/>
        <w:spacing w:line="276" w:lineRule="auto"/>
        <w:rPr>
          <w:lang w:val="en-US"/>
        </w:rPr>
      </w:pPr>
      <w:r>
        <w:rPr>
          <w:lang w:val="en-US"/>
        </w:rPr>
        <w:lastRenderedPageBreak/>
        <w:t>S</w:t>
      </w:r>
      <w:r w:rsidRPr="00717987">
        <w:rPr>
          <w:lang w:val="en-US"/>
        </w:rPr>
        <w:t>igner</w:t>
      </w:r>
    </w:p>
    <w:p w14:paraId="57763AA6" w14:textId="70E54504" w:rsidR="00394354" w:rsidRDefault="00394354" w:rsidP="00394354">
      <w:pPr>
        <w:rPr>
          <w:lang w:val="en-US"/>
        </w:rPr>
      </w:pPr>
      <w:r>
        <w:rPr>
          <w:lang w:val="en-US"/>
        </w:rPr>
        <w:t xml:space="preserve">The </w:t>
      </w:r>
      <w:r w:rsidRPr="00B21674">
        <w:rPr>
          <w:rStyle w:val="Code"/>
        </w:rPr>
        <w:t>&lt;Signer&gt;</w:t>
      </w:r>
      <w:r>
        <w:rPr>
          <w:lang w:val="en-US"/>
        </w:rPr>
        <w:t xml:space="preserve"> element MUST contain at least the SAML attributes that are necessary in order to uniquely identify the signer. The present attributes MUST match the attributes that are provided for this signer when a</w:t>
      </w:r>
      <w:r>
        <w:rPr>
          <w:lang w:val="en-US"/>
        </w:rPr>
        <w:t>u</w:t>
      </w:r>
      <w:r>
        <w:rPr>
          <w:lang w:val="en-US"/>
        </w:rPr>
        <w:t xml:space="preserve">thenticating the signer using the </w:t>
      </w:r>
      <w:ins w:id="231" w:author="Martin Lindström" w:date="2015-08-17T14:55:00Z">
        <w:r w:rsidR="00CA024A">
          <w:rPr>
            <w:lang w:val="en-US"/>
          </w:rPr>
          <w:t>I</w:t>
        </w:r>
      </w:ins>
      <w:r>
        <w:rPr>
          <w:lang w:val="en-US"/>
        </w:rPr>
        <w:t xml:space="preserve">dentity </w:t>
      </w:r>
      <w:ins w:id="232" w:author="Martin Lindström" w:date="2015-08-17T14:55:00Z">
        <w:r w:rsidR="00CA024A">
          <w:rPr>
            <w:lang w:val="en-US"/>
          </w:rPr>
          <w:t>P</w:t>
        </w:r>
      </w:ins>
      <w:r>
        <w:rPr>
          <w:lang w:val="en-US"/>
        </w:rPr>
        <w:t xml:space="preserve">rovider specified in the </w:t>
      </w:r>
      <w:r w:rsidRPr="00B21674">
        <w:rPr>
          <w:rStyle w:val="Code"/>
        </w:rPr>
        <w:t>&lt;IdentityProvider&gt;</w:t>
      </w:r>
      <w:r>
        <w:rPr>
          <w:lang w:val="en-US"/>
        </w:rPr>
        <w:t xml:space="preserve"> element.</w:t>
      </w:r>
    </w:p>
    <w:p w14:paraId="6483E2CF" w14:textId="77777777" w:rsidR="00394354" w:rsidRDefault="00394354" w:rsidP="00394354">
      <w:pPr>
        <w:rPr>
          <w:lang w:val="en-US"/>
        </w:rPr>
      </w:pPr>
    </w:p>
    <w:p w14:paraId="6DB4CD57" w14:textId="6007D3F9" w:rsidR="00394354" w:rsidRDefault="00394354" w:rsidP="00394354">
      <w:pPr>
        <w:rPr>
          <w:lang w:val="en-US"/>
        </w:rPr>
      </w:pPr>
      <w:r>
        <w:rPr>
          <w:lang w:val="en-US"/>
        </w:rPr>
        <w:t xml:space="preserve">The </w:t>
      </w:r>
      <w:del w:id="233" w:author="stefan@aaa-sec.com" w:date="2015-08-14T18:19:00Z">
        <w:r w:rsidDel="007465FE">
          <w:rPr>
            <w:lang w:val="en-US"/>
          </w:rPr>
          <w:delText>signature service</w:delText>
        </w:r>
      </w:del>
      <w:ins w:id="234" w:author="stefan@aaa-sec.com" w:date="2015-08-14T18:19:00Z">
        <w:r w:rsidR="007465FE">
          <w:rPr>
            <w:lang w:val="en-US"/>
          </w:rPr>
          <w:t>Signing Service</w:t>
        </w:r>
      </w:ins>
      <w:r>
        <w:rPr>
          <w:lang w:val="en-US"/>
        </w:rPr>
        <w:t xml:space="preserve"> MUST match all attribute values provided in the </w:t>
      </w:r>
      <w:r w:rsidRPr="00B21674">
        <w:rPr>
          <w:rStyle w:val="Code"/>
        </w:rPr>
        <w:t>&lt;Signer&gt;</w:t>
      </w:r>
      <w:r>
        <w:rPr>
          <w:lang w:val="en-US"/>
        </w:rPr>
        <w:t xml:space="preserve"> element with SAML attributes provided for this signer subject in a valid assertion obtained from the specified </w:t>
      </w:r>
      <w:ins w:id="235" w:author="Martin Lindström" w:date="2015-08-17T14:55:00Z">
        <w:r w:rsidR="00BA186B">
          <w:rPr>
            <w:lang w:val="en-US"/>
          </w:rPr>
          <w:t>I</w:t>
        </w:r>
      </w:ins>
      <w:r>
        <w:rPr>
          <w:lang w:val="en-US"/>
        </w:rPr>
        <w:t xml:space="preserve">dentity </w:t>
      </w:r>
      <w:ins w:id="236" w:author="Martin Lindström" w:date="2015-08-17T14:55:00Z">
        <w:r w:rsidR="00BA186B">
          <w:rPr>
            <w:lang w:val="en-US"/>
          </w:rPr>
          <w:t>P</w:t>
        </w:r>
      </w:ins>
      <w:r>
        <w:rPr>
          <w:lang w:val="en-US"/>
        </w:rPr>
        <w:t>rovider.</w:t>
      </w:r>
    </w:p>
    <w:p w14:paraId="32A107BA" w14:textId="77777777" w:rsidR="00394354" w:rsidRDefault="00394354" w:rsidP="00394354">
      <w:pPr>
        <w:rPr>
          <w:lang w:val="en-US"/>
        </w:rPr>
      </w:pPr>
    </w:p>
    <w:p w14:paraId="4C36770B" w14:textId="7B641F83" w:rsidR="00394354" w:rsidRPr="00717987" w:rsidRDefault="00394354" w:rsidP="00394354">
      <w:pPr>
        <w:rPr>
          <w:lang w:val="en-US"/>
        </w:rPr>
      </w:pPr>
      <w:r>
        <w:rPr>
          <w:lang w:val="en-US"/>
        </w:rPr>
        <w:t xml:space="preserve">If any of the attributes specified in the </w:t>
      </w:r>
      <w:r w:rsidRPr="00B21674">
        <w:rPr>
          <w:rStyle w:val="Code"/>
        </w:rPr>
        <w:t>&lt;Signer&gt;</w:t>
      </w:r>
      <w:r>
        <w:rPr>
          <w:lang w:val="en-US"/>
        </w:rPr>
        <w:t xml:space="preserve"> element can’t be found or matched with a corresponding a</w:t>
      </w:r>
      <w:r>
        <w:rPr>
          <w:lang w:val="en-US"/>
        </w:rPr>
        <w:t>t</w:t>
      </w:r>
      <w:r>
        <w:rPr>
          <w:lang w:val="en-US"/>
        </w:rPr>
        <w:t xml:space="preserve">tribute value from an obtained assertion from the specified </w:t>
      </w:r>
      <w:ins w:id="237" w:author="Martin Lindström" w:date="2015-08-17T14:55:00Z">
        <w:r w:rsidR="002C2A97">
          <w:rPr>
            <w:lang w:val="en-US"/>
          </w:rPr>
          <w:t>I</w:t>
        </w:r>
      </w:ins>
      <w:r>
        <w:rPr>
          <w:lang w:val="en-US"/>
        </w:rPr>
        <w:t xml:space="preserve">dentity </w:t>
      </w:r>
      <w:ins w:id="238" w:author="Martin Lindström" w:date="2015-08-17T14:55:00Z">
        <w:r w:rsidR="002C2A97">
          <w:rPr>
            <w:lang w:val="en-US"/>
          </w:rPr>
          <w:t>P</w:t>
        </w:r>
      </w:ins>
      <w:r>
        <w:rPr>
          <w:lang w:val="en-US"/>
        </w:rPr>
        <w:t>rovider, the Signing Service MUST reject the sign request.</w:t>
      </w:r>
    </w:p>
    <w:p w14:paraId="6081C553" w14:textId="77777777" w:rsidR="00394354" w:rsidRDefault="00394354" w:rsidP="00394354">
      <w:pPr>
        <w:pStyle w:val="Heading4"/>
        <w:spacing w:line="276" w:lineRule="auto"/>
        <w:rPr>
          <w:lang w:val="en-US"/>
        </w:rPr>
      </w:pPr>
      <w:r>
        <w:rPr>
          <w:lang w:val="en-US"/>
        </w:rPr>
        <w:t>I</w:t>
      </w:r>
      <w:r w:rsidRPr="00717987">
        <w:rPr>
          <w:lang w:val="en-US"/>
        </w:rPr>
        <w:t>dentityProvider</w:t>
      </w:r>
    </w:p>
    <w:p w14:paraId="6D7BE34E" w14:textId="68047F4D"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 xml:space="preserve">ntityID of the </w:t>
      </w:r>
      <w:ins w:id="239" w:author="Martin Lindström" w:date="2015-08-17T14:55:00Z">
        <w:r w:rsidR="004152F9">
          <w:rPr>
            <w:lang w:val="en-US"/>
          </w:rPr>
          <w:t>I</w:t>
        </w:r>
      </w:ins>
      <w:r>
        <w:rPr>
          <w:lang w:val="en-US"/>
        </w:rPr>
        <w:t xml:space="preserve">dentity </w:t>
      </w:r>
      <w:ins w:id="240" w:author="Martin Lindström" w:date="2015-08-17T14:55:00Z">
        <w:r w:rsidR="004152F9">
          <w:rPr>
            <w:lang w:val="en-US"/>
          </w:rPr>
          <w:t>P</w:t>
        </w:r>
      </w:ins>
      <w:r>
        <w:rPr>
          <w:lang w:val="en-US"/>
        </w:rPr>
        <w:t xml:space="preserve">rovider that MUST be used to authenticate the signer. The </w:t>
      </w:r>
      <w:del w:id="241" w:author="stefan@aaa-sec.com" w:date="2015-08-14T18:19:00Z">
        <w:r w:rsidDel="007465FE">
          <w:rPr>
            <w:lang w:val="en-US"/>
          </w:rPr>
          <w:delText xml:space="preserve">Signature </w:delText>
        </w:r>
      </w:del>
      <w:ins w:id="242" w:author="stefan@aaa-sec.com" w:date="2015-08-14T18:19:00Z">
        <w:r w:rsidR="007465FE">
          <w:rPr>
            <w:lang w:val="en-US"/>
          </w:rPr>
          <w:t xml:space="preserve">Signing </w:t>
        </w:r>
      </w:ins>
      <w:r>
        <w:rPr>
          <w:lang w:val="en-US"/>
        </w:rPr>
        <w:t xml:space="preserve">Service MUST NOT generate the requested signature unless the signer is successfully authenticated through this </w:t>
      </w:r>
      <w:ins w:id="243" w:author="Martin Lindström" w:date="2015-08-17T14:56:00Z">
        <w:r w:rsidR="00124D92">
          <w:rPr>
            <w:lang w:val="en-US"/>
          </w:rPr>
          <w:t>I</w:t>
        </w:r>
      </w:ins>
      <w:r>
        <w:rPr>
          <w:lang w:val="en-US"/>
        </w:rPr>
        <w:t xml:space="preserve">dentity </w:t>
      </w:r>
      <w:ins w:id="244" w:author="Martin Lindström" w:date="2015-08-17T14:56:00Z">
        <w:r w:rsidR="00124D92">
          <w:rPr>
            <w:lang w:val="en-US"/>
          </w:rPr>
          <w:t>P</w:t>
        </w:r>
      </w:ins>
      <w:del w:id="245" w:author="Martin Lindström" w:date="2015-08-17T14:56:00Z">
        <w:r w:rsidDel="00124D92">
          <w:rPr>
            <w:lang w:val="en-US"/>
          </w:rPr>
          <w:delText>p</w:delText>
        </w:r>
      </w:del>
      <w:r>
        <w:rPr>
          <w:lang w:val="en-US"/>
        </w:rPr>
        <w:t>rovider.</w:t>
      </w:r>
    </w:p>
    <w:p w14:paraId="44CC2597" w14:textId="63578A2F" w:rsidR="00394354" w:rsidRDefault="00394354" w:rsidP="00394354">
      <w:pPr>
        <w:pStyle w:val="Heading4"/>
        <w:spacing w:line="276" w:lineRule="auto"/>
        <w:rPr>
          <w:lang w:val="en-US"/>
        </w:rPr>
      </w:pPr>
      <w:r>
        <w:rPr>
          <w:lang w:val="en-US"/>
        </w:rPr>
        <w:t>S</w:t>
      </w:r>
      <w:r w:rsidRPr="00717987">
        <w:rPr>
          <w:lang w:val="en-US"/>
        </w:rPr>
        <w:t>ign Requester</w:t>
      </w:r>
    </w:p>
    <w:p w14:paraId="66CAEE3D" w14:textId="7DF8987E" w:rsidR="00394354" w:rsidRPr="00717987" w:rsidRDefault="00394354" w:rsidP="00394354">
      <w:pPr>
        <w:rPr>
          <w:lang w:val="en-US"/>
        </w:rPr>
      </w:pPr>
      <w:r>
        <w:rPr>
          <w:lang w:val="en-US"/>
        </w:rPr>
        <w:t>This element MUST be present, specifying the identity of the Requesting Service in the form of its SAML E</w:t>
      </w:r>
      <w:r>
        <w:rPr>
          <w:lang w:val="en-US"/>
        </w:rPr>
        <w:t>n</w:t>
      </w:r>
      <w:r>
        <w:rPr>
          <w:lang w:val="en-US"/>
        </w:rPr>
        <w:t>tityID.</w:t>
      </w:r>
    </w:p>
    <w:p w14:paraId="122298F1" w14:textId="77777777" w:rsidR="00394354" w:rsidRDefault="00394354" w:rsidP="00394354">
      <w:pPr>
        <w:pStyle w:val="Heading4"/>
        <w:spacing w:line="276" w:lineRule="auto"/>
        <w:rPr>
          <w:lang w:val="en-US"/>
        </w:rPr>
      </w:pPr>
      <w:r>
        <w:rPr>
          <w:lang w:val="en-US"/>
        </w:rPr>
        <w:t>S</w:t>
      </w:r>
      <w:r w:rsidRPr="00717987">
        <w:rPr>
          <w:lang w:val="en-US"/>
        </w:rPr>
        <w:t>ignService</w:t>
      </w:r>
    </w:p>
    <w:p w14:paraId="545215EA" w14:textId="075D3AE0"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ntityID of the Signing Service that is the target of this sign request.</w:t>
      </w:r>
    </w:p>
    <w:p w14:paraId="6C1F8CF8" w14:textId="77777777" w:rsidR="00394354" w:rsidRDefault="00394354" w:rsidP="00394354">
      <w:pPr>
        <w:pStyle w:val="Heading4"/>
        <w:spacing w:line="276" w:lineRule="auto"/>
        <w:rPr>
          <w:lang w:val="en-US"/>
        </w:rPr>
      </w:pPr>
      <w:r>
        <w:rPr>
          <w:lang w:val="en-US"/>
        </w:rPr>
        <w:t>R</w:t>
      </w:r>
      <w:r w:rsidRPr="00717987">
        <w:rPr>
          <w:lang w:val="en-US"/>
        </w:rPr>
        <w:t>equestedSignatureAlgorithm</w:t>
      </w:r>
    </w:p>
    <w:p w14:paraId="116FF391" w14:textId="77777777" w:rsidR="00394354" w:rsidRDefault="00394354" w:rsidP="00394354">
      <w:pPr>
        <w:rPr>
          <w:lang w:val="en-US"/>
        </w:rPr>
      </w:pPr>
      <w:r>
        <w:rPr>
          <w:lang w:val="en-US"/>
        </w:rPr>
        <w:t>This element MAY be present, specifying a URI that identifies a signature algorithm that the Requesting Service prefers to be used when generating the requested signature.</w:t>
      </w:r>
    </w:p>
    <w:p w14:paraId="0EDFC3B1" w14:textId="77777777" w:rsidR="00394354" w:rsidRPr="00717987" w:rsidRDefault="00394354" w:rsidP="00394354">
      <w:pPr>
        <w:rPr>
          <w:lang w:val="en-US"/>
        </w:rPr>
      </w:pPr>
      <w:r>
        <w:rPr>
          <w:lang w:val="en-US"/>
        </w:rPr>
        <w:t>When this element is absent, the default signing algorithm is RSA with SHA-256.</w:t>
      </w:r>
    </w:p>
    <w:p w14:paraId="396311C0" w14:textId="77777777" w:rsidR="00394354" w:rsidRDefault="00394354" w:rsidP="00394354">
      <w:pPr>
        <w:pStyle w:val="Heading4"/>
        <w:spacing w:line="276" w:lineRule="auto"/>
        <w:rPr>
          <w:lang w:val="en-US"/>
        </w:rPr>
      </w:pPr>
      <w:r>
        <w:rPr>
          <w:lang w:val="en-US"/>
        </w:rPr>
        <w:t>S</w:t>
      </w:r>
      <w:r w:rsidRPr="00717987">
        <w:rPr>
          <w:lang w:val="en-US"/>
        </w:rPr>
        <w:t>ignMessage</w:t>
      </w:r>
    </w:p>
    <w:p w14:paraId="6EAF9E12" w14:textId="41E17CA6" w:rsidR="00857F12" w:rsidRDefault="00394354" w:rsidP="00394354">
      <w:pPr>
        <w:rPr>
          <w:ins w:id="246" w:author="stefan@aaa-sec.com" w:date="2015-06-23T16:31:00Z"/>
          <w:lang w:val="en-US"/>
        </w:rPr>
      </w:pPr>
      <w:r>
        <w:rPr>
          <w:lang w:val="en-US"/>
        </w:rPr>
        <w:t xml:space="preserve">This element MAY be present to provide </w:t>
      </w:r>
      <w:del w:id="247" w:author="stefan@aaa-sec.com" w:date="2015-06-23T16:22:00Z">
        <w:r w:rsidDel="00782583">
          <w:rPr>
            <w:lang w:val="en-US"/>
          </w:rPr>
          <w:delText>an optional message</w:delText>
        </w:r>
      </w:del>
      <w:ins w:id="248" w:author="stefan@aaa-sec.com" w:date="2015-06-23T16:22:00Z">
        <w:r w:rsidR="00782583">
          <w:rPr>
            <w:lang w:val="en-US"/>
          </w:rPr>
          <w:t>information</w:t>
        </w:r>
      </w:ins>
      <w:r>
        <w:rPr>
          <w:lang w:val="en-US"/>
        </w:rPr>
        <w:t xml:space="preserve"> to the user that the </w:t>
      </w:r>
      <w:del w:id="249" w:author="stefan@aaa-sec.com" w:date="2015-06-23T16:22:00Z">
        <w:r w:rsidDel="00782583">
          <w:rPr>
            <w:lang w:val="en-US"/>
          </w:rPr>
          <w:delText>Signing Service</w:delText>
        </w:r>
      </w:del>
      <w:ins w:id="250" w:author="stefan@aaa-sec.com" w:date="2015-06-23T16:22:00Z">
        <w:r w:rsidR="00782583">
          <w:rPr>
            <w:lang w:val="en-US"/>
          </w:rPr>
          <w:t>Identity Provider</w:t>
        </w:r>
      </w:ins>
      <w:r>
        <w:rPr>
          <w:lang w:val="en-US"/>
        </w:rPr>
        <w:t xml:space="preserve"> MAY present to the user before obtaining the user’s consent to sign. </w:t>
      </w:r>
      <w:ins w:id="251" w:author="stefan@aaa-sec.com" w:date="2015-06-23T16:23:00Z">
        <w:r w:rsidR="00782583">
          <w:rPr>
            <w:lang w:val="en-US"/>
          </w:rPr>
          <w:t>The message MAY be prov</w:t>
        </w:r>
      </w:ins>
      <w:ins w:id="252" w:author="stefan@aaa-sec.com" w:date="2015-08-14T18:09:00Z">
        <w:r w:rsidR="00906F6A">
          <w:rPr>
            <w:lang w:val="en-US"/>
          </w:rPr>
          <w:t>id</w:t>
        </w:r>
      </w:ins>
      <w:ins w:id="253" w:author="stefan@aaa-sec.com" w:date="2015-06-23T16:23:00Z">
        <w:r w:rsidR="00782583">
          <w:rPr>
            <w:lang w:val="en-US"/>
          </w:rPr>
          <w:t xml:space="preserve">ed in clear text or in encrypted form. </w:t>
        </w:r>
      </w:ins>
      <w:ins w:id="254" w:author="stefan@aaa-sec.com" w:date="2015-06-23T16:24:00Z">
        <w:r w:rsidR="00782583">
          <w:rPr>
            <w:lang w:val="en-US"/>
          </w:rPr>
          <w:t xml:space="preserve">The attribute </w:t>
        </w:r>
        <w:r w:rsidR="00782583" w:rsidRPr="00746AEF">
          <w:rPr>
            <w:rStyle w:val="Code"/>
          </w:rPr>
          <w:t>MustShow</w:t>
        </w:r>
        <w:r w:rsidR="00782583">
          <w:rPr>
            <w:lang w:val="en-US"/>
          </w:rPr>
          <w:t xml:space="preserve"> MUST be set to </w:t>
        </w:r>
        <w:r w:rsidR="00782583" w:rsidRPr="00746AEF">
          <w:rPr>
            <w:rStyle w:val="Code"/>
          </w:rPr>
          <w:t>true</w:t>
        </w:r>
        <w:r w:rsidR="00782583">
          <w:rPr>
            <w:lang w:val="en-US"/>
          </w:rPr>
          <w:t xml:space="preserve"> </w:t>
        </w:r>
      </w:ins>
      <w:ins w:id="255" w:author="stefan@aaa-sec.com" w:date="2015-06-23T16:25:00Z">
        <w:r w:rsidR="00782583">
          <w:rPr>
            <w:lang w:val="en-US"/>
          </w:rPr>
          <w:t>i</w:t>
        </w:r>
      </w:ins>
      <w:ins w:id="256" w:author="stefan@aaa-sec.com" w:date="2015-06-23T16:24:00Z">
        <w:r w:rsidR="00782583">
          <w:rPr>
            <w:lang w:val="en-US"/>
          </w:rPr>
          <w:t>f</w:t>
        </w:r>
      </w:ins>
      <w:ins w:id="257" w:author="stefan@aaa-sec.com" w:date="2015-06-23T16:23:00Z">
        <w:r w:rsidR="00782583">
          <w:rPr>
            <w:lang w:val="en-US"/>
          </w:rPr>
          <w:t xml:space="preserve"> the </w:t>
        </w:r>
      </w:ins>
      <w:ins w:id="258" w:author="stefan@aaa-sec.com" w:date="2015-08-14T18:09:00Z">
        <w:r w:rsidR="00906F6A">
          <w:rPr>
            <w:lang w:val="en-US"/>
          </w:rPr>
          <w:t>I</w:t>
        </w:r>
      </w:ins>
      <w:ins w:id="259" w:author="stefan@aaa-sec.com" w:date="2015-06-23T16:23:00Z">
        <w:r w:rsidR="00782583">
          <w:rPr>
            <w:lang w:val="en-US"/>
          </w:rPr>
          <w:t xml:space="preserve">dentity </w:t>
        </w:r>
      </w:ins>
      <w:ins w:id="260" w:author="stefan@aaa-sec.com" w:date="2015-08-14T18:09:00Z">
        <w:r w:rsidR="00906F6A">
          <w:rPr>
            <w:lang w:val="en-US"/>
          </w:rPr>
          <w:t>P</w:t>
        </w:r>
      </w:ins>
      <w:ins w:id="261" w:author="stefan@aaa-sec.com" w:date="2015-06-23T16:23:00Z">
        <w:r w:rsidR="00782583">
          <w:rPr>
            <w:lang w:val="en-US"/>
          </w:rPr>
          <w:t>rovider is required to show this message to the user</w:t>
        </w:r>
      </w:ins>
      <w:ins w:id="262" w:author="stefan@aaa-sec.com" w:date="2015-06-23T16:25:00Z">
        <w:r w:rsidR="00782583">
          <w:rPr>
            <w:lang w:val="en-US"/>
          </w:rPr>
          <w:t xml:space="preserve">. </w:t>
        </w:r>
      </w:ins>
      <w:ins w:id="263" w:author="stefan@aaa-sec.com" w:date="2015-06-23T16:27:00Z">
        <w:r w:rsidR="00782583">
          <w:rPr>
            <w:lang w:val="en-US"/>
          </w:rPr>
          <w:t xml:space="preserve">When the message is provided in encrypted form, the </w:t>
        </w:r>
        <w:r w:rsidR="00782583" w:rsidRPr="0050214D">
          <w:rPr>
            <w:rStyle w:val="Code"/>
          </w:rPr>
          <w:t>DisplayEntity</w:t>
        </w:r>
        <w:r w:rsidR="00782583">
          <w:rPr>
            <w:lang w:val="en-US"/>
          </w:rPr>
          <w:t xml:space="preserve"> attribute</w:t>
        </w:r>
        <w:r w:rsidR="00857F12">
          <w:rPr>
            <w:lang w:val="en-US"/>
          </w:rPr>
          <w:t xml:space="preserve"> MUST include the EntityID of the Identity Provider holding the private decryption key. The encryption key included in the metadata of the identifie</w:t>
        </w:r>
      </w:ins>
      <w:ins w:id="264" w:author="Martin Lindström" w:date="2015-08-18T12:48:00Z">
        <w:r w:rsidR="007D599A">
          <w:rPr>
            <w:lang w:val="en-US"/>
          </w:rPr>
          <w:t>d</w:t>
        </w:r>
      </w:ins>
      <w:ins w:id="265" w:author="stefan@aaa-sec.com" w:date="2015-06-23T16:27:00Z">
        <w:del w:id="266" w:author="Martin Lindström" w:date="2015-08-18T12:48:00Z">
          <w:r w:rsidR="00857F12" w:rsidDel="007D599A">
            <w:rPr>
              <w:lang w:val="en-US"/>
            </w:rPr>
            <w:delText>r</w:delText>
          </w:r>
        </w:del>
        <w:r w:rsidR="00857F12">
          <w:rPr>
            <w:lang w:val="en-US"/>
          </w:rPr>
          <w:t xml:space="preserve"> Identity Provider SHOULD be used</w:t>
        </w:r>
      </w:ins>
      <w:ins w:id="267" w:author="stefan@aaa-sec.com" w:date="2015-06-23T16:31:00Z">
        <w:r w:rsidR="00857F12">
          <w:rPr>
            <w:lang w:val="en-US"/>
          </w:rPr>
          <w:t xml:space="preserve"> to encrypt the message.</w:t>
        </w:r>
      </w:ins>
    </w:p>
    <w:p w14:paraId="311AB917" w14:textId="77777777" w:rsidR="00857F12" w:rsidRDefault="00857F12" w:rsidP="00394354">
      <w:pPr>
        <w:rPr>
          <w:ins w:id="268" w:author="stefan@aaa-sec.com" w:date="2015-06-23T16:31:00Z"/>
          <w:lang w:val="en-US"/>
        </w:rPr>
      </w:pPr>
    </w:p>
    <w:p w14:paraId="45FF64C1" w14:textId="07F56334" w:rsidR="00857F12" w:rsidRDefault="00857F12" w:rsidP="00394354">
      <w:pPr>
        <w:rPr>
          <w:ins w:id="269" w:author="stefan@aaa-sec.com" w:date="2015-06-23T16:35:00Z"/>
          <w:lang w:val="en-US"/>
        </w:rPr>
      </w:pPr>
      <w:ins w:id="270" w:author="stefan@aaa-sec.com" w:date="2015-06-23T16:31:00Z">
        <w:r>
          <w:rPr>
            <w:lang w:val="en-US"/>
          </w:rPr>
          <w:t xml:space="preserve">The message MUST be encoded using UTF-8 and MUST be using one of the formats plain text, </w:t>
        </w:r>
      </w:ins>
      <w:ins w:id="271" w:author="Martin Lindström" w:date="2015-08-17T14:46:00Z">
        <w:r w:rsidR="0050214D">
          <w:rPr>
            <w:lang w:val="en-US"/>
          </w:rPr>
          <w:t>HTML</w:t>
        </w:r>
      </w:ins>
      <w:ins w:id="272" w:author="stefan@aaa-sec.com" w:date="2015-06-23T16:31:00Z">
        <w:r>
          <w:rPr>
            <w:lang w:val="en-US"/>
          </w:rPr>
          <w:t xml:space="preserve"> or markdown. The appropriate MIME type must be declared in the </w:t>
        </w:r>
        <w:r w:rsidRPr="0050214D">
          <w:rPr>
            <w:rStyle w:val="Code"/>
          </w:rPr>
          <w:t>MimeType</w:t>
        </w:r>
        <w:r>
          <w:rPr>
            <w:lang w:val="en-US"/>
          </w:rPr>
          <w:t xml:space="preserve"> attribute</w:t>
        </w:r>
      </w:ins>
      <w:ins w:id="273" w:author="stefan@aaa-sec.com" w:date="2015-06-23T16:27:00Z">
        <w:r>
          <w:rPr>
            <w:lang w:val="en-US"/>
          </w:rPr>
          <w:t>.</w:t>
        </w:r>
      </w:ins>
    </w:p>
    <w:p w14:paraId="4BD88D18" w14:textId="77777777" w:rsidR="00857F12" w:rsidRDefault="00857F12" w:rsidP="00394354">
      <w:pPr>
        <w:rPr>
          <w:ins w:id="274" w:author="stefan@aaa-sec.com" w:date="2015-06-23T16:35:00Z"/>
          <w:lang w:val="en-US"/>
        </w:rPr>
      </w:pPr>
    </w:p>
    <w:p w14:paraId="20249782" w14:textId="550FF249" w:rsidR="00857F12" w:rsidRDefault="00857F12" w:rsidP="00394354">
      <w:pPr>
        <w:rPr>
          <w:ins w:id="275" w:author="stefan@aaa-sec.com" w:date="2015-06-23T16:48:00Z"/>
          <w:lang w:val="en-US"/>
        </w:rPr>
      </w:pPr>
      <w:ins w:id="276" w:author="stefan@aaa-sec.com" w:date="2015-06-23T16:35:00Z">
        <w:r>
          <w:rPr>
            <w:lang w:val="en-US"/>
          </w:rPr>
          <w:t xml:space="preserve">For messages in </w:t>
        </w:r>
      </w:ins>
      <w:ins w:id="277" w:author="stefan@aaa-sec.com" w:date="2015-08-14T18:09:00Z">
        <w:r w:rsidR="00906F6A">
          <w:rPr>
            <w:lang w:val="en-US"/>
          </w:rPr>
          <w:t>HTML</w:t>
        </w:r>
      </w:ins>
      <w:ins w:id="278" w:author="stefan@aaa-sec.com" w:date="2015-06-23T16:35:00Z">
        <w:r>
          <w:rPr>
            <w:lang w:val="en-US"/>
          </w:rPr>
          <w:t xml:space="preserve"> format, the message MUST NOT </w:t>
        </w:r>
      </w:ins>
      <w:ins w:id="279" w:author="stefan@aaa-sec.com" w:date="2015-06-23T16:36:00Z">
        <w:r>
          <w:rPr>
            <w:lang w:val="en-US"/>
          </w:rPr>
          <w:t>contain</w:t>
        </w:r>
      </w:ins>
      <w:ins w:id="280" w:author="stefan@aaa-sec.com" w:date="2015-06-23T16:35:00Z">
        <w:r>
          <w:rPr>
            <w:lang w:val="en-US"/>
          </w:rPr>
          <w:t xml:space="preserve"> tags and attributes for each tag </w:t>
        </w:r>
      </w:ins>
      <w:ins w:id="281" w:author="stefan@aaa-sec.com" w:date="2015-06-23T16:37:00Z">
        <w:r>
          <w:rPr>
            <w:lang w:val="en-US"/>
          </w:rPr>
          <w:t>other than those listed in the following table:</w:t>
        </w:r>
      </w:ins>
    </w:p>
    <w:p w14:paraId="30568B7D" w14:textId="77777777" w:rsidR="00F4622A" w:rsidRDefault="00F4622A" w:rsidP="00394354">
      <w:pPr>
        <w:rPr>
          <w:ins w:id="282" w:author="stefan@aaa-sec.com" w:date="2015-06-23T16:37:00Z"/>
          <w:lang w:val="en-US"/>
        </w:rPr>
      </w:pPr>
    </w:p>
    <w:tbl>
      <w:tblPr>
        <w:tblStyle w:val="GridTable4-Accent11"/>
        <w:tblW w:w="0" w:type="auto"/>
        <w:tblInd w:w="250" w:type="dxa"/>
        <w:tblLook w:val="04A0" w:firstRow="1" w:lastRow="0" w:firstColumn="1" w:lastColumn="0" w:noHBand="0" w:noVBand="1"/>
      </w:tblPr>
      <w:tblGrid>
        <w:gridCol w:w="2268"/>
        <w:gridCol w:w="1701"/>
        <w:gridCol w:w="5917"/>
      </w:tblGrid>
      <w:tr w:rsidR="00F4622A" w14:paraId="3644EEAF" w14:textId="77777777" w:rsidTr="00DF2B1D">
        <w:trPr>
          <w:cnfStyle w:val="100000000000" w:firstRow="1" w:lastRow="0" w:firstColumn="0" w:lastColumn="0" w:oddVBand="0" w:evenVBand="0" w:oddHBand="0" w:evenHBand="0" w:firstRowFirstColumn="0" w:firstRowLastColumn="0" w:lastRowFirstColumn="0" w:lastRowLastColumn="0"/>
          <w:ins w:id="283" w:author="stefan@aaa-sec.com" w:date="2015-06-23T16:38:00Z"/>
        </w:trPr>
        <w:tc>
          <w:tcPr>
            <w:cnfStyle w:val="001000000000" w:firstRow="0" w:lastRow="0" w:firstColumn="1" w:lastColumn="0" w:oddVBand="0" w:evenVBand="0" w:oddHBand="0" w:evenHBand="0" w:firstRowFirstColumn="0" w:firstRowLastColumn="0" w:lastRowFirstColumn="0" w:lastRowLastColumn="0"/>
            <w:tcW w:w="2268" w:type="dxa"/>
          </w:tcPr>
          <w:p w14:paraId="074F0ED8" w14:textId="7C8A9D2C" w:rsidR="00F4622A" w:rsidRDefault="00F4622A" w:rsidP="00394354">
            <w:pPr>
              <w:rPr>
                <w:ins w:id="284" w:author="stefan@aaa-sec.com" w:date="2015-06-23T16:38:00Z"/>
                <w:lang w:val="en-US"/>
              </w:rPr>
            </w:pPr>
            <w:ins w:id="285" w:author="stefan@aaa-sec.com" w:date="2015-06-23T16:38:00Z">
              <w:r>
                <w:rPr>
                  <w:lang w:val="en-US"/>
                </w:rPr>
                <w:t>HTML Tag</w:t>
              </w:r>
            </w:ins>
            <w:ins w:id="286" w:author="stefan@aaa-sec.com" w:date="2015-06-23T16:42:00Z">
              <w:r>
                <w:rPr>
                  <w:lang w:val="en-US"/>
                </w:rPr>
                <w:t>s</w:t>
              </w:r>
            </w:ins>
          </w:p>
        </w:tc>
        <w:tc>
          <w:tcPr>
            <w:tcW w:w="1701" w:type="dxa"/>
          </w:tcPr>
          <w:p w14:paraId="3DD1C8C0" w14:textId="7C4CA705" w:rsidR="00F4622A" w:rsidRDefault="00F4622A" w:rsidP="00394354">
            <w:pPr>
              <w:cnfStyle w:val="100000000000" w:firstRow="1" w:lastRow="0" w:firstColumn="0" w:lastColumn="0" w:oddVBand="0" w:evenVBand="0" w:oddHBand="0" w:evenHBand="0" w:firstRowFirstColumn="0" w:firstRowLastColumn="0" w:lastRowFirstColumn="0" w:lastRowLastColumn="0"/>
              <w:rPr>
                <w:ins w:id="287" w:author="stefan@aaa-sec.com" w:date="2015-06-23T16:46:00Z"/>
                <w:lang w:val="en-US"/>
              </w:rPr>
            </w:pPr>
            <w:ins w:id="288" w:author="stefan@aaa-sec.com" w:date="2015-06-23T16:46:00Z">
              <w:r>
                <w:rPr>
                  <w:lang w:val="en-US"/>
                </w:rPr>
                <w:t>Type</w:t>
              </w:r>
            </w:ins>
          </w:p>
        </w:tc>
        <w:tc>
          <w:tcPr>
            <w:tcW w:w="5917" w:type="dxa"/>
          </w:tcPr>
          <w:p w14:paraId="7EF91FC6" w14:textId="0C268BE7" w:rsidR="00F4622A" w:rsidRDefault="00F4622A" w:rsidP="00394354">
            <w:pPr>
              <w:cnfStyle w:val="100000000000" w:firstRow="1" w:lastRow="0" w:firstColumn="0" w:lastColumn="0" w:oddVBand="0" w:evenVBand="0" w:oddHBand="0" w:evenHBand="0" w:firstRowFirstColumn="0" w:firstRowLastColumn="0" w:lastRowFirstColumn="0" w:lastRowLastColumn="0"/>
              <w:rPr>
                <w:ins w:id="289" w:author="stefan@aaa-sec.com" w:date="2015-06-23T16:38:00Z"/>
                <w:lang w:val="en-US"/>
              </w:rPr>
            </w:pPr>
            <w:ins w:id="290" w:author="stefan@aaa-sec.com" w:date="2015-06-23T16:38:00Z">
              <w:r>
                <w:rPr>
                  <w:lang w:val="en-US"/>
                </w:rPr>
                <w:t>Allowed attributes</w:t>
              </w:r>
            </w:ins>
          </w:p>
        </w:tc>
      </w:tr>
      <w:tr w:rsidR="00F4622A" w14:paraId="4BDAFFF0" w14:textId="77777777" w:rsidTr="00DF2B1D">
        <w:trPr>
          <w:cnfStyle w:val="000000100000" w:firstRow="0" w:lastRow="0" w:firstColumn="0" w:lastColumn="0" w:oddVBand="0" w:evenVBand="0" w:oddHBand="1" w:evenHBand="0" w:firstRowFirstColumn="0" w:firstRowLastColumn="0" w:lastRowFirstColumn="0" w:lastRowLastColumn="0"/>
          <w:ins w:id="291" w:author="stefan@aaa-sec.com" w:date="2015-06-23T16:38:00Z"/>
        </w:trPr>
        <w:tc>
          <w:tcPr>
            <w:cnfStyle w:val="001000000000" w:firstRow="0" w:lastRow="0" w:firstColumn="1" w:lastColumn="0" w:oddVBand="0" w:evenVBand="0" w:oddHBand="0" w:evenHBand="0" w:firstRowFirstColumn="0" w:firstRowLastColumn="0" w:lastRowFirstColumn="0" w:lastRowLastColumn="0"/>
            <w:tcW w:w="2268" w:type="dxa"/>
          </w:tcPr>
          <w:p w14:paraId="0D857DE1" w14:textId="691D9E80" w:rsidR="00F4622A" w:rsidRDefault="00F4622A" w:rsidP="00394354">
            <w:pPr>
              <w:rPr>
                <w:ins w:id="292" w:author="stefan@aaa-sec.com" w:date="2015-06-23T16:38:00Z"/>
                <w:lang w:val="en-US"/>
              </w:rPr>
            </w:pPr>
            <w:ins w:id="293" w:author="stefan@aaa-sec.com" w:date="2015-06-23T16:40:00Z">
              <w:r>
                <w:rPr>
                  <w:lang w:val="en-US"/>
                </w:rPr>
                <w:t>h1,</w:t>
              </w:r>
            </w:ins>
            <w:ins w:id="294" w:author="stefan@aaa-sec.com" w:date="2015-06-23T16:47:00Z">
              <w:r>
                <w:rPr>
                  <w:lang w:val="en-US"/>
                </w:rPr>
                <w:t xml:space="preserve"> </w:t>
              </w:r>
            </w:ins>
            <w:ins w:id="295" w:author="stefan@aaa-sec.com" w:date="2015-06-23T16:40:00Z">
              <w:r>
                <w:rPr>
                  <w:lang w:val="en-US"/>
                </w:rPr>
                <w:t>h2,</w:t>
              </w:r>
            </w:ins>
            <w:ins w:id="296" w:author="stefan@aaa-sec.com" w:date="2015-06-23T16:47:00Z">
              <w:r>
                <w:rPr>
                  <w:lang w:val="en-US"/>
                </w:rPr>
                <w:t xml:space="preserve"> </w:t>
              </w:r>
            </w:ins>
            <w:ins w:id="297" w:author="stefan@aaa-sec.com" w:date="2015-06-23T16:40:00Z">
              <w:r>
                <w:rPr>
                  <w:lang w:val="en-US"/>
                </w:rPr>
                <w:t>h3,</w:t>
              </w:r>
            </w:ins>
            <w:ins w:id="298" w:author="stefan@aaa-sec.com" w:date="2015-06-23T16:47:00Z">
              <w:r>
                <w:rPr>
                  <w:lang w:val="en-US"/>
                </w:rPr>
                <w:t xml:space="preserve"> </w:t>
              </w:r>
            </w:ins>
            <w:ins w:id="299" w:author="stefan@aaa-sec.com" w:date="2015-06-23T16:40:00Z">
              <w:r>
                <w:rPr>
                  <w:lang w:val="en-US"/>
                </w:rPr>
                <w:t>h4</w:t>
              </w:r>
            </w:ins>
          </w:p>
        </w:tc>
        <w:tc>
          <w:tcPr>
            <w:tcW w:w="1701" w:type="dxa"/>
          </w:tcPr>
          <w:p w14:paraId="4AB88C54" w14:textId="23B05464" w:rsidR="00F4622A" w:rsidRDefault="00F4622A" w:rsidP="00394354">
            <w:pPr>
              <w:cnfStyle w:val="000000100000" w:firstRow="0" w:lastRow="0" w:firstColumn="0" w:lastColumn="0" w:oddVBand="0" w:evenVBand="0" w:oddHBand="1" w:evenHBand="0" w:firstRowFirstColumn="0" w:firstRowLastColumn="0" w:lastRowFirstColumn="0" w:lastRowLastColumn="0"/>
              <w:rPr>
                <w:ins w:id="300" w:author="stefan@aaa-sec.com" w:date="2015-06-23T16:46:00Z"/>
                <w:lang w:val="en-US"/>
              </w:rPr>
            </w:pPr>
            <w:ins w:id="301" w:author="stefan@aaa-sec.com" w:date="2015-06-23T16:46:00Z">
              <w:r>
                <w:rPr>
                  <w:lang w:val="en-US"/>
                </w:rPr>
                <w:t>Headings</w:t>
              </w:r>
            </w:ins>
          </w:p>
        </w:tc>
        <w:tc>
          <w:tcPr>
            <w:tcW w:w="5917" w:type="dxa"/>
          </w:tcPr>
          <w:p w14:paraId="553ACD18" w14:textId="340F518E" w:rsidR="00F4622A" w:rsidRDefault="00F4622A" w:rsidP="00394354">
            <w:pPr>
              <w:cnfStyle w:val="000000100000" w:firstRow="0" w:lastRow="0" w:firstColumn="0" w:lastColumn="0" w:oddVBand="0" w:evenVBand="0" w:oddHBand="1" w:evenHBand="0" w:firstRowFirstColumn="0" w:firstRowLastColumn="0" w:lastRowFirstColumn="0" w:lastRowLastColumn="0"/>
              <w:rPr>
                <w:ins w:id="302" w:author="stefan@aaa-sec.com" w:date="2015-06-23T16:38:00Z"/>
                <w:lang w:val="en-US"/>
              </w:rPr>
            </w:pPr>
            <w:ins w:id="303" w:author="stefan@aaa-sec.com" w:date="2015-06-23T16:41:00Z">
              <w:r>
                <w:rPr>
                  <w:lang w:val="en-US"/>
                </w:rPr>
                <w:t>style</w:t>
              </w:r>
            </w:ins>
          </w:p>
        </w:tc>
      </w:tr>
      <w:tr w:rsidR="00F4622A" w14:paraId="356DC48C" w14:textId="77777777" w:rsidTr="00DF2B1D">
        <w:trPr>
          <w:ins w:id="304" w:author="stefan@aaa-sec.com" w:date="2015-06-23T16:38:00Z"/>
        </w:trPr>
        <w:tc>
          <w:tcPr>
            <w:cnfStyle w:val="001000000000" w:firstRow="0" w:lastRow="0" w:firstColumn="1" w:lastColumn="0" w:oddVBand="0" w:evenVBand="0" w:oddHBand="0" w:evenHBand="0" w:firstRowFirstColumn="0" w:firstRowLastColumn="0" w:lastRowFirstColumn="0" w:lastRowLastColumn="0"/>
            <w:tcW w:w="2268" w:type="dxa"/>
          </w:tcPr>
          <w:p w14:paraId="2B997B72" w14:textId="7CBF0464" w:rsidR="00F4622A" w:rsidRDefault="00F4622A" w:rsidP="00394354">
            <w:pPr>
              <w:rPr>
                <w:ins w:id="305" w:author="stefan@aaa-sec.com" w:date="2015-06-23T16:38:00Z"/>
                <w:lang w:val="en-US"/>
              </w:rPr>
            </w:pPr>
            <w:ins w:id="306" w:author="stefan@aaa-sec.com" w:date="2015-06-23T16:41:00Z">
              <w:r>
                <w:rPr>
                  <w:lang w:val="en-US"/>
                </w:rPr>
                <w:t>div</w:t>
              </w:r>
            </w:ins>
            <w:ins w:id="307" w:author="stefan@aaa-sec.com" w:date="2015-06-23T16:42:00Z">
              <w:r>
                <w:rPr>
                  <w:lang w:val="en-US"/>
                </w:rPr>
                <w:t>, span</w:t>
              </w:r>
            </w:ins>
            <w:ins w:id="308" w:author="stefan@aaa-sec.com" w:date="2015-06-23T16:43:00Z">
              <w:r>
                <w:rPr>
                  <w:lang w:val="en-US"/>
                </w:rPr>
                <w:t>, p</w:t>
              </w:r>
            </w:ins>
          </w:p>
        </w:tc>
        <w:tc>
          <w:tcPr>
            <w:tcW w:w="1701" w:type="dxa"/>
          </w:tcPr>
          <w:p w14:paraId="16824485" w14:textId="3EA2579F" w:rsidR="00F4622A" w:rsidRDefault="00F4622A" w:rsidP="00394354">
            <w:pPr>
              <w:cnfStyle w:val="000000000000" w:firstRow="0" w:lastRow="0" w:firstColumn="0" w:lastColumn="0" w:oddVBand="0" w:evenVBand="0" w:oddHBand="0" w:evenHBand="0" w:firstRowFirstColumn="0" w:firstRowLastColumn="0" w:lastRowFirstColumn="0" w:lastRowLastColumn="0"/>
              <w:rPr>
                <w:ins w:id="309" w:author="stefan@aaa-sec.com" w:date="2015-06-23T16:46:00Z"/>
                <w:lang w:val="en-US"/>
              </w:rPr>
            </w:pPr>
            <w:ins w:id="310" w:author="stefan@aaa-sec.com" w:date="2015-06-23T16:46:00Z">
              <w:r>
                <w:rPr>
                  <w:lang w:val="en-US"/>
                </w:rPr>
                <w:t>Section</w:t>
              </w:r>
            </w:ins>
          </w:p>
        </w:tc>
        <w:tc>
          <w:tcPr>
            <w:tcW w:w="5917" w:type="dxa"/>
          </w:tcPr>
          <w:p w14:paraId="3A21956A" w14:textId="24EC40E5" w:rsidR="00F4622A" w:rsidRDefault="00F4622A" w:rsidP="00394354">
            <w:pPr>
              <w:cnfStyle w:val="000000000000" w:firstRow="0" w:lastRow="0" w:firstColumn="0" w:lastColumn="0" w:oddVBand="0" w:evenVBand="0" w:oddHBand="0" w:evenHBand="0" w:firstRowFirstColumn="0" w:firstRowLastColumn="0" w:lastRowFirstColumn="0" w:lastRowLastColumn="0"/>
              <w:rPr>
                <w:ins w:id="311" w:author="stefan@aaa-sec.com" w:date="2015-06-23T16:38:00Z"/>
                <w:lang w:val="en-US"/>
              </w:rPr>
            </w:pPr>
            <w:ins w:id="312" w:author="stefan@aaa-sec.com" w:date="2015-06-23T16:41:00Z">
              <w:r>
                <w:rPr>
                  <w:lang w:val="en-US"/>
                </w:rPr>
                <w:t>style</w:t>
              </w:r>
            </w:ins>
          </w:p>
        </w:tc>
      </w:tr>
      <w:tr w:rsidR="00F4622A" w14:paraId="0F797082" w14:textId="77777777" w:rsidTr="00DF2B1D">
        <w:trPr>
          <w:cnfStyle w:val="000000100000" w:firstRow="0" w:lastRow="0" w:firstColumn="0" w:lastColumn="0" w:oddVBand="0" w:evenVBand="0" w:oddHBand="1" w:evenHBand="0" w:firstRowFirstColumn="0" w:firstRowLastColumn="0" w:lastRowFirstColumn="0" w:lastRowLastColumn="0"/>
          <w:ins w:id="313" w:author="stefan@aaa-sec.com" w:date="2015-06-23T16:45:00Z"/>
        </w:trPr>
        <w:tc>
          <w:tcPr>
            <w:cnfStyle w:val="001000000000" w:firstRow="0" w:lastRow="0" w:firstColumn="1" w:lastColumn="0" w:oddVBand="0" w:evenVBand="0" w:oddHBand="0" w:evenHBand="0" w:firstRowFirstColumn="0" w:firstRowLastColumn="0" w:lastRowFirstColumn="0" w:lastRowLastColumn="0"/>
            <w:tcW w:w="2268" w:type="dxa"/>
          </w:tcPr>
          <w:p w14:paraId="4AE879C8" w14:textId="77777777" w:rsidR="00F4622A" w:rsidRDefault="00F4622A" w:rsidP="009033C9">
            <w:pPr>
              <w:rPr>
                <w:ins w:id="314" w:author="stefan@aaa-sec.com" w:date="2015-06-23T16:45:00Z"/>
                <w:lang w:val="en-US"/>
              </w:rPr>
            </w:pPr>
            <w:ins w:id="315" w:author="stefan@aaa-sec.com" w:date="2015-06-23T16:45:00Z">
              <w:r>
                <w:rPr>
                  <w:lang w:val="en-US"/>
                </w:rPr>
                <w:t>table, tr, td</w:t>
              </w:r>
            </w:ins>
          </w:p>
        </w:tc>
        <w:tc>
          <w:tcPr>
            <w:tcW w:w="1701" w:type="dxa"/>
          </w:tcPr>
          <w:p w14:paraId="64D6E25A" w14:textId="750839B0" w:rsidR="00F4622A" w:rsidRDefault="00F4622A" w:rsidP="009033C9">
            <w:pPr>
              <w:cnfStyle w:val="000000100000" w:firstRow="0" w:lastRow="0" w:firstColumn="0" w:lastColumn="0" w:oddVBand="0" w:evenVBand="0" w:oddHBand="1" w:evenHBand="0" w:firstRowFirstColumn="0" w:firstRowLastColumn="0" w:lastRowFirstColumn="0" w:lastRowLastColumn="0"/>
              <w:rPr>
                <w:ins w:id="316" w:author="stefan@aaa-sec.com" w:date="2015-06-23T16:46:00Z"/>
                <w:lang w:val="en-US"/>
              </w:rPr>
            </w:pPr>
            <w:ins w:id="317" w:author="stefan@aaa-sec.com" w:date="2015-06-23T16:46:00Z">
              <w:r>
                <w:rPr>
                  <w:lang w:val="en-US"/>
                </w:rPr>
                <w:t>Table</w:t>
              </w:r>
            </w:ins>
          </w:p>
        </w:tc>
        <w:tc>
          <w:tcPr>
            <w:tcW w:w="5917" w:type="dxa"/>
          </w:tcPr>
          <w:p w14:paraId="5394D342" w14:textId="1E8B660E" w:rsidR="00F4622A" w:rsidRDefault="00F4622A" w:rsidP="009033C9">
            <w:pPr>
              <w:cnfStyle w:val="000000100000" w:firstRow="0" w:lastRow="0" w:firstColumn="0" w:lastColumn="0" w:oddVBand="0" w:evenVBand="0" w:oddHBand="1" w:evenHBand="0" w:firstRowFirstColumn="0" w:firstRowLastColumn="0" w:lastRowFirstColumn="0" w:lastRowLastColumn="0"/>
              <w:rPr>
                <w:ins w:id="318" w:author="stefan@aaa-sec.com" w:date="2015-06-23T16:45:00Z"/>
                <w:lang w:val="en-US"/>
              </w:rPr>
            </w:pPr>
            <w:ins w:id="319" w:author="stefan@aaa-sec.com" w:date="2015-06-23T16:45:00Z">
              <w:r>
                <w:rPr>
                  <w:lang w:val="en-US"/>
                </w:rPr>
                <w:t>style</w:t>
              </w:r>
            </w:ins>
          </w:p>
        </w:tc>
      </w:tr>
      <w:tr w:rsidR="00F4622A" w14:paraId="0EEF633A" w14:textId="77777777" w:rsidTr="00DF2B1D">
        <w:trPr>
          <w:ins w:id="320" w:author="stefan@aaa-sec.com" w:date="2015-06-23T16:38:00Z"/>
        </w:trPr>
        <w:tc>
          <w:tcPr>
            <w:cnfStyle w:val="001000000000" w:firstRow="0" w:lastRow="0" w:firstColumn="1" w:lastColumn="0" w:oddVBand="0" w:evenVBand="0" w:oddHBand="0" w:evenHBand="0" w:firstRowFirstColumn="0" w:firstRowLastColumn="0" w:lastRowFirstColumn="0" w:lastRowLastColumn="0"/>
            <w:tcW w:w="2268" w:type="dxa"/>
          </w:tcPr>
          <w:p w14:paraId="4F19FBCF" w14:textId="3B79FA54" w:rsidR="00F4622A" w:rsidRDefault="00F4622A" w:rsidP="00394354">
            <w:pPr>
              <w:rPr>
                <w:ins w:id="321" w:author="stefan@aaa-sec.com" w:date="2015-06-23T16:38:00Z"/>
                <w:lang w:val="en-US"/>
              </w:rPr>
            </w:pPr>
            <w:ins w:id="322" w:author="stefan@aaa-sec.com" w:date="2015-06-23T16:43:00Z">
              <w:r>
                <w:rPr>
                  <w:lang w:val="en-US"/>
                </w:rPr>
                <w:t>b, strong</w:t>
              </w:r>
            </w:ins>
          </w:p>
        </w:tc>
        <w:tc>
          <w:tcPr>
            <w:tcW w:w="1701" w:type="dxa"/>
          </w:tcPr>
          <w:p w14:paraId="4FED7C91" w14:textId="51852EA6" w:rsidR="00F4622A" w:rsidRDefault="009307AA" w:rsidP="00394354">
            <w:pPr>
              <w:cnfStyle w:val="000000000000" w:firstRow="0" w:lastRow="0" w:firstColumn="0" w:lastColumn="0" w:oddVBand="0" w:evenVBand="0" w:oddHBand="0" w:evenHBand="0" w:firstRowFirstColumn="0" w:firstRowLastColumn="0" w:lastRowFirstColumn="0" w:lastRowLastColumn="0"/>
              <w:rPr>
                <w:ins w:id="323" w:author="stefan@aaa-sec.com" w:date="2015-06-23T16:46:00Z"/>
                <w:lang w:val="en-US"/>
              </w:rPr>
            </w:pPr>
            <w:ins w:id="324" w:author="Stefan Santesson" w:date="2015-07-10T11:04:00Z">
              <w:r>
                <w:rPr>
                  <w:lang w:val="en-US"/>
                </w:rPr>
                <w:t>Highlight</w:t>
              </w:r>
            </w:ins>
          </w:p>
        </w:tc>
        <w:tc>
          <w:tcPr>
            <w:tcW w:w="5917" w:type="dxa"/>
          </w:tcPr>
          <w:p w14:paraId="32DE22F2" w14:textId="7A3FF48B" w:rsidR="00F4622A" w:rsidRDefault="009307AA" w:rsidP="00394354">
            <w:pPr>
              <w:cnfStyle w:val="000000000000" w:firstRow="0" w:lastRow="0" w:firstColumn="0" w:lastColumn="0" w:oddVBand="0" w:evenVBand="0" w:oddHBand="0" w:evenHBand="0" w:firstRowFirstColumn="0" w:firstRowLastColumn="0" w:lastRowFirstColumn="0" w:lastRowLastColumn="0"/>
              <w:rPr>
                <w:ins w:id="325" w:author="stefan@aaa-sec.com" w:date="2015-06-23T16:38:00Z"/>
                <w:lang w:val="en-US"/>
              </w:rPr>
            </w:pPr>
            <w:ins w:id="326" w:author="Stefan Santesson" w:date="2015-07-10T11:04:00Z">
              <w:r>
                <w:rPr>
                  <w:lang w:val="en-US"/>
                </w:rPr>
                <w:t>style</w:t>
              </w:r>
            </w:ins>
          </w:p>
        </w:tc>
      </w:tr>
      <w:tr w:rsidR="009033C9" w14:paraId="030C7BAC" w14:textId="77777777" w:rsidTr="00F4622A">
        <w:trPr>
          <w:cnfStyle w:val="000000100000" w:firstRow="0" w:lastRow="0" w:firstColumn="0" w:lastColumn="0" w:oddVBand="0" w:evenVBand="0" w:oddHBand="1" w:evenHBand="0" w:firstRowFirstColumn="0" w:firstRowLastColumn="0" w:lastRowFirstColumn="0" w:lastRowLastColumn="0"/>
          <w:ins w:id="327" w:author="Stefan Santesson" w:date="2015-07-10T11:02:00Z"/>
        </w:trPr>
        <w:tc>
          <w:tcPr>
            <w:cnfStyle w:val="001000000000" w:firstRow="0" w:lastRow="0" w:firstColumn="1" w:lastColumn="0" w:oddVBand="0" w:evenVBand="0" w:oddHBand="0" w:evenHBand="0" w:firstRowFirstColumn="0" w:firstRowLastColumn="0" w:lastRowFirstColumn="0" w:lastRowLastColumn="0"/>
            <w:tcW w:w="2268" w:type="dxa"/>
          </w:tcPr>
          <w:p w14:paraId="72688BEC" w14:textId="3294E50D" w:rsidR="009033C9" w:rsidRDefault="009307AA" w:rsidP="00394354">
            <w:pPr>
              <w:rPr>
                <w:ins w:id="328" w:author="Stefan Santesson" w:date="2015-07-10T11:02:00Z"/>
                <w:lang w:val="en-US"/>
              </w:rPr>
            </w:pPr>
            <w:ins w:id="329" w:author="Stefan Santesson" w:date="2015-07-10T11:03:00Z">
              <w:r>
                <w:rPr>
                  <w:lang w:val="en-US"/>
                </w:rPr>
                <w:t>i</w:t>
              </w:r>
            </w:ins>
            <w:ins w:id="330" w:author="Stefan Santesson" w:date="2015-07-10T11:02:00Z">
              <w:r w:rsidR="009033C9">
                <w:rPr>
                  <w:lang w:val="en-US"/>
                </w:rPr>
                <w:t>, u</w:t>
              </w:r>
            </w:ins>
            <w:ins w:id="331" w:author="Stefan Santesson" w:date="2015-07-10T11:03:00Z">
              <w:r>
                <w:rPr>
                  <w:lang w:val="en-US"/>
                </w:rPr>
                <w:t>, br</w:t>
              </w:r>
            </w:ins>
          </w:p>
        </w:tc>
        <w:tc>
          <w:tcPr>
            <w:tcW w:w="1701" w:type="dxa"/>
          </w:tcPr>
          <w:p w14:paraId="2FCCC290" w14:textId="1523EC8E" w:rsidR="009033C9" w:rsidRDefault="009307AA" w:rsidP="00394354">
            <w:pPr>
              <w:cnfStyle w:val="000000100000" w:firstRow="0" w:lastRow="0" w:firstColumn="0" w:lastColumn="0" w:oddVBand="0" w:evenVBand="0" w:oddHBand="1" w:evenHBand="0" w:firstRowFirstColumn="0" w:firstRowLastColumn="0" w:lastRowFirstColumn="0" w:lastRowLastColumn="0"/>
              <w:rPr>
                <w:ins w:id="332" w:author="Stefan Santesson" w:date="2015-07-10T11:02:00Z"/>
                <w:lang w:val="en-US"/>
              </w:rPr>
            </w:pPr>
            <w:ins w:id="333" w:author="Stefan Santesson" w:date="2015-07-10T11:03:00Z">
              <w:r>
                <w:rPr>
                  <w:lang w:val="en-US"/>
                </w:rPr>
                <w:t>Format</w:t>
              </w:r>
            </w:ins>
          </w:p>
        </w:tc>
        <w:tc>
          <w:tcPr>
            <w:tcW w:w="5917" w:type="dxa"/>
          </w:tcPr>
          <w:p w14:paraId="5D50E275" w14:textId="77777777" w:rsidR="009033C9" w:rsidRDefault="009033C9" w:rsidP="00394354">
            <w:pPr>
              <w:cnfStyle w:val="000000100000" w:firstRow="0" w:lastRow="0" w:firstColumn="0" w:lastColumn="0" w:oddVBand="0" w:evenVBand="0" w:oddHBand="1" w:evenHBand="0" w:firstRowFirstColumn="0" w:firstRowLastColumn="0" w:lastRowFirstColumn="0" w:lastRowLastColumn="0"/>
              <w:rPr>
                <w:ins w:id="334" w:author="Stefan Santesson" w:date="2015-07-10T11:02:00Z"/>
                <w:lang w:val="en-US"/>
              </w:rPr>
            </w:pPr>
          </w:p>
        </w:tc>
      </w:tr>
      <w:tr w:rsidR="00F4622A" w14:paraId="7C0FB3AB" w14:textId="77777777" w:rsidTr="00DF2B1D">
        <w:trPr>
          <w:ins w:id="335" w:author="stefan@aaa-sec.com" w:date="2015-06-23T16:41:00Z"/>
        </w:trPr>
        <w:tc>
          <w:tcPr>
            <w:cnfStyle w:val="001000000000" w:firstRow="0" w:lastRow="0" w:firstColumn="1" w:lastColumn="0" w:oddVBand="0" w:evenVBand="0" w:oddHBand="0" w:evenHBand="0" w:firstRowFirstColumn="0" w:firstRowLastColumn="0" w:lastRowFirstColumn="0" w:lastRowLastColumn="0"/>
            <w:tcW w:w="2268" w:type="dxa"/>
          </w:tcPr>
          <w:p w14:paraId="1E9C011F" w14:textId="3CC9CDF9" w:rsidR="00F4622A" w:rsidRDefault="00F4622A" w:rsidP="00394354">
            <w:pPr>
              <w:rPr>
                <w:ins w:id="336" w:author="stefan@aaa-sec.com" w:date="2015-06-23T16:41:00Z"/>
                <w:lang w:val="en-US"/>
              </w:rPr>
            </w:pPr>
            <w:ins w:id="337" w:author="stefan@aaa-sec.com" w:date="2015-06-23T16:44:00Z">
              <w:r>
                <w:rPr>
                  <w:lang w:val="en-US"/>
                </w:rPr>
                <w:t>ol, ul, li</w:t>
              </w:r>
            </w:ins>
          </w:p>
        </w:tc>
        <w:tc>
          <w:tcPr>
            <w:tcW w:w="1701" w:type="dxa"/>
          </w:tcPr>
          <w:p w14:paraId="31042CA3" w14:textId="4B18EF9F" w:rsidR="00F4622A" w:rsidRDefault="00F4622A" w:rsidP="00394354">
            <w:pPr>
              <w:cnfStyle w:val="000000000000" w:firstRow="0" w:lastRow="0" w:firstColumn="0" w:lastColumn="0" w:oddVBand="0" w:evenVBand="0" w:oddHBand="0" w:evenHBand="0" w:firstRowFirstColumn="0" w:firstRowLastColumn="0" w:lastRowFirstColumn="0" w:lastRowLastColumn="0"/>
              <w:rPr>
                <w:ins w:id="338" w:author="stefan@aaa-sec.com" w:date="2015-06-23T16:46:00Z"/>
                <w:lang w:val="en-US"/>
              </w:rPr>
            </w:pPr>
            <w:ins w:id="339" w:author="stefan@aaa-sec.com" w:date="2015-06-23T16:46:00Z">
              <w:r>
                <w:rPr>
                  <w:lang w:val="en-US"/>
                </w:rPr>
                <w:t>List</w:t>
              </w:r>
            </w:ins>
          </w:p>
        </w:tc>
        <w:tc>
          <w:tcPr>
            <w:tcW w:w="5917" w:type="dxa"/>
          </w:tcPr>
          <w:p w14:paraId="61E3D282" w14:textId="64D09580" w:rsidR="00F4622A" w:rsidRDefault="00F4622A" w:rsidP="00394354">
            <w:pPr>
              <w:cnfStyle w:val="000000000000" w:firstRow="0" w:lastRow="0" w:firstColumn="0" w:lastColumn="0" w:oddVBand="0" w:evenVBand="0" w:oddHBand="0" w:evenHBand="0" w:firstRowFirstColumn="0" w:firstRowLastColumn="0" w:lastRowFirstColumn="0" w:lastRowLastColumn="0"/>
              <w:rPr>
                <w:ins w:id="340" w:author="stefan@aaa-sec.com" w:date="2015-06-23T16:41:00Z"/>
                <w:lang w:val="en-US"/>
              </w:rPr>
            </w:pPr>
          </w:p>
        </w:tc>
      </w:tr>
    </w:tbl>
    <w:p w14:paraId="61392D27" w14:textId="77777777" w:rsidR="00857F12" w:rsidRDefault="00857F12" w:rsidP="00394354">
      <w:pPr>
        <w:rPr>
          <w:ins w:id="341" w:author="Stefan Santesson" w:date="2015-07-10T11:06:00Z"/>
          <w:lang w:val="en-US"/>
        </w:rPr>
      </w:pPr>
    </w:p>
    <w:p w14:paraId="029561C6" w14:textId="43C4354B" w:rsidR="009307AA" w:rsidRDefault="009307AA" w:rsidP="00394354">
      <w:pPr>
        <w:rPr>
          <w:ins w:id="342" w:author="Stefan Santesson" w:date="2015-07-10T11:10:00Z"/>
          <w:lang w:val="en-US"/>
        </w:rPr>
      </w:pPr>
      <w:ins w:id="343" w:author="Stefan Santesson" w:date="2015-07-10T11:06:00Z">
        <w:r>
          <w:rPr>
            <w:lang w:val="en-US"/>
          </w:rPr>
          <w:lastRenderedPageBreak/>
          <w:t xml:space="preserve">Allowed </w:t>
        </w:r>
      </w:ins>
      <w:ins w:id="344" w:author="Stefan Santesson" w:date="2015-07-10T11:08:00Z">
        <w:r>
          <w:rPr>
            <w:lang w:val="en-US"/>
          </w:rPr>
          <w:t xml:space="preserve">HTML entities for character replacement SHALL be restricted to </w:t>
        </w:r>
      </w:ins>
      <w:ins w:id="345" w:author="Stefan Santesson" w:date="2015-07-10T11:09:00Z">
        <w:r>
          <w:rPr>
            <w:lang w:val="en-US"/>
          </w:rPr>
          <w:t xml:space="preserve">"amp","gt","lt","quot" and </w:t>
        </w:r>
        <w:r w:rsidRPr="009307AA">
          <w:rPr>
            <w:lang w:val="en-US"/>
          </w:rPr>
          <w:t>"nbsp"</w:t>
        </w:r>
        <w:r>
          <w:rPr>
            <w:lang w:val="en-US"/>
          </w:rPr>
          <w:t xml:space="preserve"> (in the form </w:t>
        </w:r>
      </w:ins>
      <w:ins w:id="346" w:author="Martin Lindström" w:date="2015-08-17T14:47:00Z">
        <w:r w:rsidR="004F4E49">
          <w:rPr>
            <w:lang w:val="en-US"/>
          </w:rPr>
          <w:t>"</w:t>
        </w:r>
      </w:ins>
      <w:ins w:id="347" w:author="Stefan Santesson" w:date="2015-07-10T11:09:00Z">
        <w:r>
          <w:rPr>
            <w:lang w:val="en-US"/>
          </w:rPr>
          <w:t>&amp;</w:t>
        </w:r>
        <w:r w:rsidRPr="00CC794D">
          <w:rPr>
            <w:rFonts w:ascii="Courier New" w:hAnsi="Courier New" w:cs="Courier New"/>
            <w:i/>
            <w:lang w:val="en-US"/>
          </w:rPr>
          <w:t>entity-name</w:t>
        </w:r>
        <w:r>
          <w:rPr>
            <w:lang w:val="en-US"/>
          </w:rPr>
          <w:t>;</w:t>
        </w:r>
      </w:ins>
      <w:ins w:id="348" w:author="Martin Lindström" w:date="2015-08-17T14:47:00Z">
        <w:r w:rsidR="004F4E49">
          <w:rPr>
            <w:lang w:val="en-US"/>
          </w:rPr>
          <w:t>"</w:t>
        </w:r>
      </w:ins>
      <w:ins w:id="349" w:author="Stefan Santesson" w:date="2015-07-10T11:09:00Z">
        <w:r>
          <w:rPr>
            <w:lang w:val="en-US"/>
          </w:rPr>
          <w:t xml:space="preserve"> )</w:t>
        </w:r>
      </w:ins>
      <w:ins w:id="350" w:author="Stefan Santesson" w:date="2015-07-10T11:10:00Z">
        <w:r>
          <w:rPr>
            <w:lang w:val="en-US"/>
          </w:rPr>
          <w:t>.</w:t>
        </w:r>
      </w:ins>
    </w:p>
    <w:p w14:paraId="13E36AC6" w14:textId="77777777" w:rsidR="009307AA" w:rsidRDefault="009307AA" w:rsidP="00394354">
      <w:pPr>
        <w:rPr>
          <w:ins w:id="351" w:author="stefan@aaa-sec.com" w:date="2015-06-23T16:38:00Z"/>
          <w:lang w:val="en-US"/>
        </w:rPr>
      </w:pPr>
    </w:p>
    <w:p w14:paraId="0002E133" w14:textId="5A029BB4" w:rsidR="00782583" w:rsidRDefault="00DF2B1D" w:rsidP="00394354">
      <w:pPr>
        <w:rPr>
          <w:ins w:id="352" w:author="stefan@aaa-sec.com" w:date="2015-06-23T16:23:00Z"/>
          <w:lang w:val="en-US"/>
        </w:rPr>
      </w:pPr>
      <w:ins w:id="353" w:author="Martin Lindström" w:date="2015-08-17T14:46:00Z">
        <w:r>
          <w:rPr>
            <w:lang w:val="en-US"/>
          </w:rPr>
          <w:t>HTML</w:t>
        </w:r>
      </w:ins>
      <w:ins w:id="354" w:author="stefan@aaa-sec.com" w:date="2015-06-23T16:38:00Z">
        <w:r w:rsidR="00F4622A">
          <w:rPr>
            <w:lang w:val="en-US"/>
          </w:rPr>
          <w:t xml:space="preserve"> messages MUST NOT contain any URI references to data outside of the message </w:t>
        </w:r>
      </w:ins>
      <w:ins w:id="355" w:author="stefan@aaa-sec.com" w:date="2015-06-23T16:39:00Z">
        <w:r w:rsidR="00F4622A">
          <w:rPr>
            <w:lang w:val="en-US"/>
          </w:rPr>
          <w:t>and MUST NOT co</w:t>
        </w:r>
        <w:r w:rsidR="00F4622A">
          <w:rPr>
            <w:lang w:val="en-US"/>
          </w:rPr>
          <w:t>n</w:t>
        </w:r>
        <w:r w:rsidR="00F4622A">
          <w:rPr>
            <w:lang w:val="en-US"/>
          </w:rPr>
          <w:t>tain any JavaScript in any form.</w:t>
        </w:r>
      </w:ins>
    </w:p>
    <w:p w14:paraId="28ACD249" w14:textId="0B5BD046" w:rsidR="00394354" w:rsidRPr="00717987" w:rsidDel="00857F12" w:rsidRDefault="00487423" w:rsidP="00394354">
      <w:pPr>
        <w:rPr>
          <w:del w:id="356" w:author="stefan@aaa-sec.com" w:date="2015-06-23T16:37:00Z"/>
          <w:lang w:val="en-US"/>
        </w:rPr>
      </w:pPr>
      <w:del w:id="357" w:author="stefan@aaa-sec.com" w:date="2015-06-23T16:37:00Z">
        <w:r w:rsidDel="00857F12">
          <w:rPr>
            <w:lang w:val="en-US"/>
          </w:rPr>
          <w:delText>When present, this element MUST provide a string in HTML form</w:delText>
        </w:r>
        <w:r w:rsidR="00394354" w:rsidDel="00857F12">
          <w:rPr>
            <w:lang w:val="en-US"/>
          </w:rPr>
          <w:delText>. The message string MUST NOT contain any JavaScript. The Signing Service MUST filter the message string before using it to remove any present JavaScript.</w:delText>
        </w:r>
      </w:del>
    </w:p>
    <w:p w14:paraId="090C04B4" w14:textId="77777777" w:rsidR="00394354" w:rsidRPr="00717987" w:rsidRDefault="00394354" w:rsidP="00394354">
      <w:pPr>
        <w:pStyle w:val="Heading4"/>
        <w:spacing w:line="276" w:lineRule="auto"/>
        <w:rPr>
          <w:lang w:val="en-US"/>
        </w:rPr>
      </w:pPr>
      <w:r w:rsidRPr="00322FA7">
        <w:rPr>
          <w:lang w:val="en-US"/>
        </w:rPr>
        <w:t>CertRequestProperties</w:t>
      </w:r>
    </w:p>
    <w:p w14:paraId="2D1D1A20" w14:textId="34165F6D" w:rsidR="00394354" w:rsidRDefault="00394354" w:rsidP="00394354">
      <w:pPr>
        <w:rPr>
          <w:lang w:val="en-US"/>
        </w:rPr>
      </w:pPr>
      <w:r>
        <w:rPr>
          <w:lang w:val="en-US"/>
        </w:rPr>
        <w:t xml:space="preserve">This element MAY be present to provide requested properties of generates signature certificates according with section 3.1.1 of </w:t>
      </w:r>
      <w:del w:id="358" w:author="stefan@aaa-sec.com" w:date="2015-08-14T18:03:00Z">
        <w:r w:rsidDel="000645A6">
          <w:rPr>
            <w:lang w:val="en-US"/>
          </w:rPr>
          <w:delText>Eid2-DSS</w:delText>
        </w:r>
      </w:del>
      <w:ins w:id="359" w:author="stefan@aaa-sec.com" w:date="2015-08-14T18:03:00Z">
        <w:r w:rsidR="000645A6">
          <w:rPr>
            <w:lang w:val="en-US"/>
          </w:rPr>
          <w:t>DSS-Ext</w:t>
        </w:r>
      </w:ins>
    </w:p>
    <w:p w14:paraId="508001F5" w14:textId="77777777" w:rsidR="00394354" w:rsidRDefault="00394354" w:rsidP="00394354">
      <w:pPr>
        <w:pStyle w:val="Heading5"/>
        <w:spacing w:line="276" w:lineRule="auto"/>
        <w:rPr>
          <w:lang w:val="en-US"/>
        </w:rPr>
      </w:pPr>
      <w:r>
        <w:rPr>
          <w:lang w:val="en-US"/>
        </w:rPr>
        <w:t>RequestedCertAttributes</w:t>
      </w:r>
    </w:p>
    <w:p w14:paraId="59D80705" w14:textId="77777777" w:rsidR="00394354" w:rsidRDefault="00394354" w:rsidP="00394354">
      <w:pPr>
        <w:rPr>
          <w:lang w:val="en-US"/>
        </w:rPr>
      </w:pPr>
      <w:r>
        <w:rPr>
          <w:lang w:val="en-US"/>
        </w:rPr>
        <w:t>This element MAY be present to specify any number of attributes that the Requesting Service requires or r</w:t>
      </w:r>
      <w:r>
        <w:rPr>
          <w:lang w:val="en-US"/>
        </w:rPr>
        <w:t>e</w:t>
      </w:r>
      <w:r>
        <w:rPr>
          <w:lang w:val="en-US"/>
        </w:rPr>
        <w:t>quests to be included as a representation of the subject in the signature certificate that is generated with the requested signature.</w:t>
      </w:r>
    </w:p>
    <w:p w14:paraId="4A274539" w14:textId="77777777" w:rsidR="00394354" w:rsidRDefault="00394354" w:rsidP="00394354">
      <w:pPr>
        <w:rPr>
          <w:lang w:val="en-US"/>
        </w:rPr>
      </w:pPr>
    </w:p>
    <w:p w14:paraId="4F921DB0" w14:textId="77777777" w:rsidR="00394354" w:rsidRDefault="00394354" w:rsidP="00394354">
      <w:pPr>
        <w:rPr>
          <w:lang w:val="en-US"/>
        </w:rPr>
      </w:pPr>
      <w:r>
        <w:rPr>
          <w:lang w:val="en-US"/>
        </w:rPr>
        <w:t>The Signature Service MUST NOT generate the requested signature unless it can obtain attribute values from an authoritative source for all requested attributes that is marked as “required”. The Signature service SHOULD attempt to provide all “requested” attributes.</w:t>
      </w:r>
    </w:p>
    <w:p w14:paraId="5F9769DB" w14:textId="77777777" w:rsidR="00394354" w:rsidRDefault="00394354" w:rsidP="00394354">
      <w:pPr>
        <w:rPr>
          <w:lang w:val="en-US"/>
        </w:rPr>
      </w:pPr>
    </w:p>
    <w:p w14:paraId="3389BEBB" w14:textId="207FE75C" w:rsidR="00394354" w:rsidRDefault="00394354" w:rsidP="00394354">
      <w:pPr>
        <w:rPr>
          <w:lang w:val="en-US"/>
        </w:rPr>
      </w:pPr>
      <w:r>
        <w:rPr>
          <w:lang w:val="en-US"/>
        </w:rPr>
        <w:t xml:space="preserve">The Signing Service MAY use an </w:t>
      </w:r>
      <w:ins w:id="360" w:author="stefan@aaa-sec.com" w:date="2015-08-14T18:11:00Z">
        <w:r w:rsidR="00906F6A">
          <w:rPr>
            <w:lang w:val="en-US"/>
          </w:rPr>
          <w:t xml:space="preserve">Attribute </w:t>
        </w:r>
      </w:ins>
      <w:del w:id="361" w:author="stefan@aaa-sec.com" w:date="2015-08-14T18:12:00Z">
        <w:r w:rsidDel="00906F6A">
          <w:rPr>
            <w:lang w:val="en-US"/>
          </w:rPr>
          <w:delText xml:space="preserve">authority </w:delText>
        </w:r>
      </w:del>
      <w:ins w:id="362" w:author="stefan@aaa-sec.com" w:date="2015-08-14T18:12:00Z">
        <w:r w:rsidR="00906F6A">
          <w:rPr>
            <w:lang w:val="en-US"/>
          </w:rPr>
          <w:t xml:space="preserve">Authority </w:t>
        </w:r>
      </w:ins>
      <w:r>
        <w:rPr>
          <w:lang w:val="en-US"/>
        </w:rPr>
        <w:t xml:space="preserve">as complementary source to obtain requested attribute values, as long as the identity assertion provided by the specified </w:t>
      </w:r>
      <w:del w:id="363" w:author="stefan@aaa-sec.com" w:date="2015-08-14T18:12:00Z">
        <w:r w:rsidDel="00906F6A">
          <w:rPr>
            <w:lang w:val="en-US"/>
          </w:rPr>
          <w:delText xml:space="preserve">identity </w:delText>
        </w:r>
      </w:del>
      <w:ins w:id="364" w:author="stefan@aaa-sec.com" w:date="2015-08-14T18:12:00Z">
        <w:r w:rsidR="00906F6A">
          <w:rPr>
            <w:lang w:val="en-US"/>
          </w:rPr>
          <w:t xml:space="preserve">Identity </w:t>
        </w:r>
      </w:ins>
      <w:del w:id="365" w:author="stefan@aaa-sec.com" w:date="2015-08-14T18:12:00Z">
        <w:r w:rsidDel="00906F6A">
          <w:rPr>
            <w:lang w:val="en-US"/>
          </w:rPr>
          <w:delText xml:space="preserve">provider </w:delText>
        </w:r>
      </w:del>
      <w:ins w:id="366" w:author="stefan@aaa-sec.com" w:date="2015-08-14T18:12:00Z">
        <w:r w:rsidR="00906F6A">
          <w:rPr>
            <w:lang w:val="en-US"/>
          </w:rPr>
          <w:t xml:space="preserve">Provider </w:t>
        </w:r>
      </w:ins>
      <w:r>
        <w:rPr>
          <w:lang w:val="en-US"/>
        </w:rPr>
        <w:t>is sufficient to uniquely ide</w:t>
      </w:r>
      <w:r>
        <w:rPr>
          <w:lang w:val="en-US"/>
        </w:rPr>
        <w:t>n</w:t>
      </w:r>
      <w:r>
        <w:rPr>
          <w:lang w:val="en-US"/>
        </w:rPr>
        <w:t xml:space="preserve">tify the signer. The Sign Requester MAY provide one or more SAML EntityID identifiers of Attribute Authorities in </w:t>
      </w:r>
      <w:r w:rsidRPr="00E27584">
        <w:rPr>
          <w:rStyle w:val="Code"/>
        </w:rPr>
        <w:t>&lt;AttributeAuthority&gt;</w:t>
      </w:r>
      <w:r>
        <w:rPr>
          <w:lang w:val="en-US"/>
        </w:rPr>
        <w:t xml:space="preserve"> elements, which could be used to obtain an attribute value for the requested attri</w:t>
      </w:r>
      <w:r>
        <w:rPr>
          <w:lang w:val="en-US"/>
        </w:rPr>
        <w:t>b</w:t>
      </w:r>
      <w:r>
        <w:rPr>
          <w:lang w:val="en-US"/>
        </w:rPr>
        <w:t>ute.</w:t>
      </w:r>
    </w:p>
    <w:p w14:paraId="4EC4E1B5" w14:textId="77777777" w:rsidR="00394354" w:rsidRDefault="00394354" w:rsidP="00394354">
      <w:pPr>
        <w:rPr>
          <w:lang w:val="en-US"/>
        </w:rPr>
      </w:pPr>
    </w:p>
    <w:p w14:paraId="4666E4F3" w14:textId="47310A51" w:rsidR="00394354" w:rsidRDefault="00394354" w:rsidP="00394354">
      <w:pPr>
        <w:rPr>
          <w:lang w:val="en-US"/>
        </w:rPr>
      </w:pPr>
      <w:r>
        <w:rPr>
          <w:lang w:val="en-US"/>
        </w:rPr>
        <w:t xml:space="preserve">It is left to local policy of the Signature Service whether it accepts any </w:t>
      </w:r>
      <w:r w:rsidRPr="00E27584">
        <w:rPr>
          <w:rStyle w:val="Code"/>
        </w:rPr>
        <w:t>DefaultValue</w:t>
      </w:r>
      <w:r>
        <w:rPr>
          <w:lang w:val="en-US"/>
        </w:rPr>
        <w:t xml:space="preserve"> attribute value for any requested attributes as being provided by an authoritative source. If a </w:t>
      </w:r>
      <w:r w:rsidRPr="00E27584">
        <w:rPr>
          <w:rStyle w:val="Code"/>
        </w:rPr>
        <w:t>DefaultValue</w:t>
      </w:r>
      <w:r>
        <w:rPr>
          <w:lang w:val="en-US"/>
        </w:rPr>
        <w:t xml:space="preserve"> is accepted as authorit</w:t>
      </w:r>
      <w:r>
        <w:rPr>
          <w:lang w:val="en-US"/>
        </w:rPr>
        <w:t>a</w:t>
      </w:r>
      <w:r>
        <w:rPr>
          <w:lang w:val="en-US"/>
        </w:rPr>
        <w:t xml:space="preserve">tive, it MUST NOT conflict with any attributes received by the specified </w:t>
      </w:r>
      <w:del w:id="367" w:author="stefan@aaa-sec.com" w:date="2015-08-14T18:12:00Z">
        <w:r w:rsidDel="00906F6A">
          <w:rPr>
            <w:lang w:val="en-US"/>
          </w:rPr>
          <w:delText xml:space="preserve">identity </w:delText>
        </w:r>
      </w:del>
      <w:ins w:id="368" w:author="stefan@aaa-sec.com" w:date="2015-08-14T18:12:00Z">
        <w:r w:rsidR="00906F6A">
          <w:rPr>
            <w:lang w:val="en-US"/>
          </w:rPr>
          <w:t xml:space="preserve">Identity </w:t>
        </w:r>
      </w:ins>
      <w:del w:id="369" w:author="stefan@aaa-sec.com" w:date="2015-08-14T18:13:00Z">
        <w:r w:rsidDel="00906F6A">
          <w:rPr>
            <w:lang w:val="en-US"/>
          </w:rPr>
          <w:delText xml:space="preserve">provider </w:delText>
        </w:r>
      </w:del>
      <w:ins w:id="370" w:author="stefan@aaa-sec.com" w:date="2015-08-14T18:13:00Z">
        <w:r w:rsidR="00906F6A">
          <w:rPr>
            <w:lang w:val="en-US"/>
          </w:rPr>
          <w:t xml:space="preserve">Provider </w:t>
        </w:r>
      </w:ins>
      <w:r>
        <w:rPr>
          <w:lang w:val="en-US"/>
        </w:rPr>
        <w:t xml:space="preserve">or </w:t>
      </w:r>
      <w:del w:id="371" w:author="stefan@aaa-sec.com" w:date="2015-08-14T18:13:00Z">
        <w:r w:rsidDel="00906F6A">
          <w:rPr>
            <w:lang w:val="en-US"/>
          </w:rPr>
          <w:delText xml:space="preserve">attribute </w:delText>
        </w:r>
      </w:del>
      <w:ins w:id="372" w:author="stefan@aaa-sec.com" w:date="2015-08-14T18:13:00Z">
        <w:r w:rsidR="00906F6A">
          <w:rPr>
            <w:lang w:val="en-US"/>
          </w:rPr>
          <w:t xml:space="preserve">Attribute </w:t>
        </w:r>
      </w:ins>
      <w:del w:id="373" w:author="stefan@aaa-sec.com" w:date="2015-08-14T18:13:00Z">
        <w:r w:rsidDel="00906F6A">
          <w:rPr>
            <w:lang w:val="en-US"/>
          </w:rPr>
          <w:delText xml:space="preserve">authority </w:delText>
        </w:r>
      </w:del>
      <w:ins w:id="374" w:author="stefan@aaa-sec.com" w:date="2015-08-14T18:13:00Z">
        <w:r w:rsidR="00906F6A">
          <w:rPr>
            <w:lang w:val="en-US"/>
          </w:rPr>
          <w:t xml:space="preserve">Authority </w:t>
        </w:r>
      </w:ins>
      <w:r>
        <w:rPr>
          <w:lang w:val="en-US"/>
        </w:rPr>
        <w:t xml:space="preserve">when authenticating the signer. If the requested attribute is provided by the </w:t>
      </w:r>
      <w:del w:id="375" w:author="stefan@aaa-sec.com" w:date="2015-08-14T18:13:00Z">
        <w:r w:rsidDel="00906F6A">
          <w:rPr>
            <w:lang w:val="en-US"/>
          </w:rPr>
          <w:delText xml:space="preserve">identity </w:delText>
        </w:r>
      </w:del>
      <w:ins w:id="376" w:author="stefan@aaa-sec.com" w:date="2015-08-14T18:13:00Z">
        <w:r w:rsidR="00906F6A">
          <w:rPr>
            <w:lang w:val="en-US"/>
          </w:rPr>
          <w:t xml:space="preserve">Identity </w:t>
        </w:r>
      </w:ins>
      <w:del w:id="377" w:author="stefan@aaa-sec.com" w:date="2015-08-14T18:13:00Z">
        <w:r w:rsidDel="00906F6A">
          <w:rPr>
            <w:lang w:val="en-US"/>
          </w:rPr>
          <w:delText xml:space="preserve">provider </w:delText>
        </w:r>
      </w:del>
      <w:ins w:id="378" w:author="stefan@aaa-sec.com" w:date="2015-08-14T18:13:00Z">
        <w:r w:rsidR="00906F6A">
          <w:rPr>
            <w:lang w:val="en-US"/>
          </w:rPr>
          <w:t xml:space="preserve">Provider </w:t>
        </w:r>
      </w:ins>
      <w:r>
        <w:rPr>
          <w:lang w:val="en-US"/>
        </w:rPr>
        <w:t xml:space="preserve">or any </w:t>
      </w:r>
      <w:del w:id="379" w:author="stefan@aaa-sec.com" w:date="2015-08-14T18:13:00Z">
        <w:r w:rsidDel="00906F6A">
          <w:rPr>
            <w:lang w:val="en-US"/>
          </w:rPr>
          <w:delText xml:space="preserve">attribute </w:delText>
        </w:r>
      </w:del>
      <w:ins w:id="380" w:author="stefan@aaa-sec.com" w:date="2015-08-14T18:13:00Z">
        <w:r w:rsidR="00906F6A">
          <w:rPr>
            <w:lang w:val="en-US"/>
          </w:rPr>
          <w:t xml:space="preserve">Attribute </w:t>
        </w:r>
      </w:ins>
      <w:del w:id="381" w:author="stefan@aaa-sec.com" w:date="2015-08-14T18:13:00Z">
        <w:r w:rsidDel="00906F6A">
          <w:rPr>
            <w:lang w:val="en-US"/>
          </w:rPr>
          <w:delText xml:space="preserve">authority </w:delText>
        </w:r>
      </w:del>
      <w:ins w:id="382" w:author="stefan@aaa-sec.com" w:date="2015-08-14T18:13:00Z">
        <w:r w:rsidR="00906F6A">
          <w:rPr>
            <w:lang w:val="en-US"/>
          </w:rPr>
          <w:t xml:space="preserve">Authority </w:t>
        </w:r>
      </w:ins>
      <w:r>
        <w:rPr>
          <w:lang w:val="en-US"/>
        </w:rPr>
        <w:t xml:space="preserve">used by the Signing Service, then these values MUST be used over the </w:t>
      </w:r>
      <w:r w:rsidRPr="00E27584">
        <w:rPr>
          <w:rStyle w:val="Code"/>
        </w:rPr>
        <w:t>DefaultValue</w:t>
      </w:r>
      <w:r>
        <w:rPr>
          <w:lang w:val="en-US"/>
        </w:rPr>
        <w:t>.</w:t>
      </w:r>
    </w:p>
    <w:p w14:paraId="746A1005" w14:textId="77777777" w:rsidR="00394354" w:rsidRDefault="00394354" w:rsidP="00394354">
      <w:pPr>
        <w:pStyle w:val="Heading2"/>
        <w:spacing w:before="200" w:after="0" w:line="276" w:lineRule="auto"/>
        <w:rPr>
          <w:lang w:val="en-US"/>
        </w:rPr>
      </w:pPr>
      <w:bookmarkStart w:id="383" w:name="_Toc427339030"/>
      <w:r>
        <w:rPr>
          <w:lang w:val="en-US"/>
        </w:rPr>
        <w:t>Sign Responses</w:t>
      </w:r>
      <w:bookmarkEnd w:id="383"/>
    </w:p>
    <w:p w14:paraId="23F5968A" w14:textId="77777777" w:rsidR="00394354" w:rsidRDefault="00394354" w:rsidP="00394354">
      <w:pPr>
        <w:rPr>
          <w:lang w:val="en-US"/>
        </w:rPr>
      </w:pPr>
      <w:r>
        <w:rPr>
          <w:lang w:val="en-US"/>
        </w:rPr>
        <w:t xml:space="preserve">Sign responses are carried in a </w:t>
      </w:r>
      <w:r w:rsidRPr="00E27584">
        <w:rPr>
          <w:rStyle w:val="Code"/>
        </w:rPr>
        <w:t>&lt;dss:SignResponse&gt;</w:t>
      </w:r>
      <w:r>
        <w:rPr>
          <w:lang w:val="en-US"/>
        </w:rPr>
        <w:t xml:space="preserve"> element according to requirements and conditions of the following subsections.</w:t>
      </w:r>
    </w:p>
    <w:p w14:paraId="5247F14E" w14:textId="77777777" w:rsidR="00394354" w:rsidRDefault="00394354" w:rsidP="00394354">
      <w:pPr>
        <w:rPr>
          <w:lang w:val="en-US"/>
        </w:rPr>
      </w:pPr>
    </w:p>
    <w:p w14:paraId="1F9CF664" w14:textId="2BDA4B7B" w:rsidR="00394354" w:rsidRDefault="00394354" w:rsidP="00394354">
      <w:pPr>
        <w:rPr>
          <w:lang w:val="en-US"/>
        </w:rPr>
      </w:pPr>
      <w:r>
        <w:rPr>
          <w:lang w:val="en-US"/>
        </w:rPr>
        <w:t xml:space="preserve">The </w:t>
      </w:r>
      <w:r w:rsidRPr="00E27584">
        <w:rPr>
          <w:rStyle w:val="Code"/>
        </w:rPr>
        <w:t>&lt;dss:SignResponse&gt;</w:t>
      </w:r>
      <w:r>
        <w:rPr>
          <w:lang w:val="en-US"/>
        </w:rPr>
        <w:t xml:space="preserve"> element MUST have a </w:t>
      </w:r>
      <w:r w:rsidRPr="00394354">
        <w:rPr>
          <w:rFonts w:ascii="Courier" w:hAnsi="Courier"/>
          <w:lang w:val="en-US"/>
        </w:rPr>
        <w:t>Profile</w:t>
      </w:r>
      <w:r>
        <w:rPr>
          <w:lang w:val="en-US"/>
        </w:rPr>
        <w:t xml:space="preserve"> attribute with the value “</w:t>
      </w:r>
      <w:r w:rsidRPr="006A3CCA">
        <w:rPr>
          <w:i/>
          <w:lang w:val="en-US"/>
        </w:rPr>
        <w:t>http://id.elegnamnden.se/csig/1.</w:t>
      </w:r>
      <w:ins w:id="384" w:author="Martin Lindström" w:date="2015-08-17T14:49:00Z">
        <w:r w:rsidR="00487D0A">
          <w:rPr>
            <w:i/>
            <w:lang w:val="en-US"/>
          </w:rPr>
          <w:t>1</w:t>
        </w:r>
      </w:ins>
      <w:del w:id="385" w:author="Martin Lindström" w:date="2015-08-17T14:49:00Z">
        <w:r w:rsidRPr="006A3CCA" w:rsidDel="00487D0A">
          <w:rPr>
            <w:i/>
            <w:lang w:val="en-US"/>
          </w:rPr>
          <w:delText>0</w:delText>
        </w:r>
      </w:del>
      <w:r w:rsidRPr="006A3CCA">
        <w:rPr>
          <w:i/>
          <w:lang w:val="en-US"/>
        </w:rPr>
        <w:t>/</w:t>
      </w:r>
      <w:del w:id="386" w:author="stefan@aaa-sec.com" w:date="2015-08-14T18:03:00Z">
        <w:r w:rsidRPr="006A3CCA" w:rsidDel="000645A6">
          <w:rPr>
            <w:i/>
            <w:lang w:val="en-US"/>
          </w:rPr>
          <w:delText>eid2-</w:delText>
        </w:r>
      </w:del>
      <w:r w:rsidRPr="006A3CCA">
        <w:rPr>
          <w:i/>
          <w:lang w:val="en-US"/>
        </w:rPr>
        <w:t>dss</w:t>
      </w:r>
      <w:ins w:id="387" w:author="stefan@aaa-sec.com" w:date="2015-08-14T18:04:00Z">
        <w:r w:rsidR="000645A6">
          <w:rPr>
            <w:i/>
            <w:lang w:val="en-US"/>
          </w:rPr>
          <w:t>-ext</w:t>
        </w:r>
      </w:ins>
      <w:r w:rsidRPr="006A3CCA">
        <w:rPr>
          <w:i/>
          <w:lang w:val="en-US"/>
        </w:rPr>
        <w:t>/profile</w:t>
      </w:r>
      <w:r>
        <w:rPr>
          <w:lang w:val="en-US"/>
        </w:rPr>
        <w:t>”, which specifies conformance to this implementation profile.</w:t>
      </w:r>
    </w:p>
    <w:p w14:paraId="6E7C0063" w14:textId="77777777" w:rsidR="001F7148" w:rsidRDefault="001F7148" w:rsidP="00394354">
      <w:pPr>
        <w:rPr>
          <w:lang w:val="en-US"/>
        </w:rPr>
      </w:pPr>
    </w:p>
    <w:p w14:paraId="63A50E07" w14:textId="77777777" w:rsidR="00394354" w:rsidRDefault="00394354" w:rsidP="00394354">
      <w:pPr>
        <w:rPr>
          <w:lang w:val="en-US"/>
        </w:rPr>
      </w:pPr>
      <w:r>
        <w:rPr>
          <w:lang w:val="en-US"/>
        </w:rPr>
        <w:t xml:space="preserve">The </w:t>
      </w:r>
      <w:r w:rsidRPr="000021D5">
        <w:rPr>
          <w:rStyle w:val="Code"/>
        </w:rPr>
        <w:t>&lt;dss:SignResponse&gt;</w:t>
      </w:r>
      <w:r>
        <w:rPr>
          <w:lang w:val="en-US"/>
        </w:rPr>
        <w:t xml:space="preserve"> element MUST have a </w:t>
      </w:r>
      <w:r w:rsidRPr="000021D5">
        <w:rPr>
          <w:rStyle w:val="Code"/>
        </w:rPr>
        <w:t>RequestID</w:t>
      </w:r>
      <w:r>
        <w:rPr>
          <w:b/>
          <w:lang w:val="en-US"/>
        </w:rPr>
        <w:t xml:space="preserve"> </w:t>
      </w:r>
      <w:r>
        <w:rPr>
          <w:lang w:val="en-US"/>
        </w:rPr>
        <w:t>attribute with a value that is identical to the sign request that is being serviced through this sign response.</w:t>
      </w:r>
    </w:p>
    <w:p w14:paraId="4E18091F" w14:textId="77777777" w:rsidR="00394354" w:rsidRDefault="00394354" w:rsidP="00394354">
      <w:pPr>
        <w:pStyle w:val="Heading3"/>
        <w:spacing w:before="200" w:after="0" w:line="276" w:lineRule="auto"/>
        <w:rPr>
          <w:lang w:val="en-US"/>
        </w:rPr>
      </w:pPr>
      <w:bookmarkStart w:id="388" w:name="_Toc427339031"/>
      <w:r>
        <w:rPr>
          <w:lang w:val="en-US"/>
        </w:rPr>
        <w:t>Signature on sign responses</w:t>
      </w:r>
      <w:bookmarkEnd w:id="388"/>
    </w:p>
    <w:p w14:paraId="0B22B74B" w14:textId="77777777" w:rsidR="00394354" w:rsidRDefault="00394354" w:rsidP="00394354">
      <w:pPr>
        <w:rPr>
          <w:lang w:val="en-US"/>
        </w:rPr>
      </w:pPr>
      <w:r>
        <w:rPr>
          <w:lang w:val="en-US"/>
        </w:rPr>
        <w:t xml:space="preserve">Sign responses MUST be signed. The signature MUST have a Same-Document URI-Reference (URI=””) to ensure that the signature covers the complete </w:t>
      </w:r>
      <w:r w:rsidRPr="000021D5">
        <w:rPr>
          <w:rStyle w:val="Code"/>
        </w:rPr>
        <w:t>&lt;dss:SignResponse&gt;</w:t>
      </w:r>
      <w:r>
        <w:rPr>
          <w:lang w:val="en-US"/>
        </w:rPr>
        <w:t xml:space="preserve"> element.</w:t>
      </w:r>
    </w:p>
    <w:p w14:paraId="2627BCFE" w14:textId="77777777" w:rsidR="001F7148" w:rsidRDefault="001F7148" w:rsidP="00394354">
      <w:pPr>
        <w:rPr>
          <w:lang w:val="en-US"/>
        </w:rPr>
      </w:pPr>
    </w:p>
    <w:p w14:paraId="4DDE613B" w14:textId="1EC3E417" w:rsidR="00394354" w:rsidRDefault="00394354" w:rsidP="00394354">
      <w:pPr>
        <w:rPr>
          <w:lang w:val="en-US"/>
        </w:rPr>
      </w:pPr>
      <w:r>
        <w:rPr>
          <w:lang w:val="en-US"/>
        </w:rPr>
        <w:t xml:space="preserve">The resulting </w:t>
      </w:r>
      <w:r w:rsidRPr="000021D5">
        <w:rPr>
          <w:rStyle w:val="Code"/>
        </w:rPr>
        <w:t>&lt;ds:Signature&gt;</w:t>
      </w:r>
      <w:r>
        <w:rPr>
          <w:lang w:val="en-US"/>
        </w:rPr>
        <w:t xml:space="preserve"> element MUST be placed inside the </w:t>
      </w:r>
      <w:r w:rsidRPr="000021D5">
        <w:rPr>
          <w:rStyle w:val="Code"/>
        </w:rPr>
        <w:t>&lt;dss:OptionalOutputs&gt;</w:t>
      </w:r>
      <w:r>
        <w:rPr>
          <w:lang w:val="en-US"/>
        </w:rPr>
        <w:t xml:space="preserve"> element in accordance with section 5 of </w:t>
      </w:r>
      <w:ins w:id="389" w:author="stefan@aaa-sec.com" w:date="2015-08-14T18:04:00Z">
        <w:r w:rsidR="000645A6">
          <w:rPr>
            <w:lang w:val="en-US"/>
          </w:rPr>
          <w:t>DSS-Ext</w:t>
        </w:r>
      </w:ins>
      <w:r>
        <w:rPr>
          <w:lang w:val="en-US"/>
        </w:rPr>
        <w:t>.</w:t>
      </w:r>
    </w:p>
    <w:p w14:paraId="6744FBFB" w14:textId="77777777" w:rsidR="00394354" w:rsidRDefault="00394354" w:rsidP="00394354">
      <w:pPr>
        <w:pStyle w:val="Heading3"/>
        <w:spacing w:before="200" w:after="0" w:line="276" w:lineRule="auto"/>
        <w:rPr>
          <w:lang w:val="en-US"/>
        </w:rPr>
      </w:pPr>
      <w:bookmarkStart w:id="390" w:name="_Toc427339032"/>
      <w:r>
        <w:rPr>
          <w:lang w:val="en-US"/>
        </w:rPr>
        <w:t>Sign response status information</w:t>
      </w:r>
      <w:bookmarkEnd w:id="390"/>
    </w:p>
    <w:p w14:paraId="5C83CD6F" w14:textId="77777777" w:rsidR="00394354" w:rsidRDefault="00394354" w:rsidP="00394354">
      <w:pPr>
        <w:rPr>
          <w:lang w:val="en-US"/>
        </w:rPr>
      </w:pPr>
      <w:r w:rsidRPr="007262FB">
        <w:rPr>
          <w:lang w:val="en-US"/>
        </w:rPr>
        <w:t xml:space="preserve">Implementations of this specification MUST return a </w:t>
      </w:r>
      <w:r w:rsidRPr="000021D5">
        <w:rPr>
          <w:rStyle w:val="Code"/>
        </w:rPr>
        <w:t>&lt;dss:ResultMajor&gt;</w:t>
      </w:r>
      <w:r w:rsidRPr="007262FB">
        <w:rPr>
          <w:lang w:val="en-US"/>
        </w:rPr>
        <w:t xml:space="preserve"> value and MAY return a </w:t>
      </w:r>
      <w:r w:rsidRPr="000021D5">
        <w:rPr>
          <w:rStyle w:val="Code"/>
        </w:rPr>
        <w:t>&lt;dss:ResultMinor&gt;</w:t>
      </w:r>
      <w:r w:rsidRPr="007262FB">
        <w:rPr>
          <w:lang w:val="en-US"/>
        </w:rPr>
        <w:t xml:space="preserve"> value. Implementations of this specification are released from the requirement to return any of the listed values of </w:t>
      </w:r>
      <w:r w:rsidRPr="000021D5">
        <w:rPr>
          <w:rStyle w:val="Code"/>
        </w:rPr>
        <w:t>&lt;dss:ResultMinor&gt;</w:t>
      </w:r>
      <w:r>
        <w:rPr>
          <w:lang w:val="en-US"/>
        </w:rPr>
        <w:t xml:space="preserve">, specified in the DSS standard, </w:t>
      </w:r>
      <w:r w:rsidRPr="007262FB">
        <w:rPr>
          <w:lang w:val="en-US"/>
        </w:rPr>
        <w:t xml:space="preserve">when returning the </w:t>
      </w:r>
      <w:r w:rsidRPr="000021D5">
        <w:rPr>
          <w:rStyle w:val="Code"/>
        </w:rPr>
        <w:lastRenderedPageBreak/>
        <w:t>&lt;dss:ResultMajor&gt;</w:t>
      </w:r>
      <w:r w:rsidRPr="007262FB">
        <w:rPr>
          <w:lang w:val="en-US"/>
        </w:rPr>
        <w:t xml:space="preserve"> value "urn:oasis:names:tc:dss:1.0:resultmajor:Success", since all the listed </w:t>
      </w:r>
      <w:r w:rsidRPr="000021D5">
        <w:rPr>
          <w:rStyle w:val="Code"/>
        </w:rPr>
        <w:t>&lt;dss:ResultMinor&gt;</w:t>
      </w:r>
      <w:r w:rsidRPr="007262FB">
        <w:rPr>
          <w:lang w:val="en-US"/>
        </w:rPr>
        <w:t xml:space="preserve"> values relates to signature validation and not signature creation.</w:t>
      </w:r>
    </w:p>
    <w:p w14:paraId="5D8A2CD2" w14:textId="77777777" w:rsidR="001F7148" w:rsidRDefault="001F7148" w:rsidP="00394354">
      <w:pPr>
        <w:rPr>
          <w:lang w:val="en-US"/>
        </w:rPr>
      </w:pPr>
    </w:p>
    <w:p w14:paraId="476D01D3" w14:textId="35C337A5" w:rsidR="00394354" w:rsidRDefault="00394354" w:rsidP="00394354">
      <w:pPr>
        <w:rPr>
          <w:lang w:val="en-US"/>
        </w:rPr>
      </w:pPr>
      <w:r>
        <w:rPr>
          <w:lang w:val="en-US"/>
        </w:rPr>
        <w:t>With the exception above, the response values defined in section 2.6 of the DSS standard</w:t>
      </w:r>
      <w:r w:rsidR="000F09B4">
        <w:rPr>
          <w:lang w:val="en-US"/>
        </w:rPr>
        <w:t>, amended by status identifiers defined</w:t>
      </w:r>
      <w:r w:rsidR="004D39DF">
        <w:rPr>
          <w:lang w:val="en-US"/>
        </w:rPr>
        <w:t xml:space="preserve"> in section </w:t>
      </w:r>
      <w:ins w:id="391" w:author="Stefan Santesson" w:date="2015-06-25T14:08:00Z">
        <w:r w:rsidR="001C67E1">
          <w:rPr>
            <w:lang w:val="en-US"/>
          </w:rPr>
          <w:t>3</w:t>
        </w:r>
      </w:ins>
      <w:del w:id="392" w:author="Stefan Santesson" w:date="2015-06-25T14:08:00Z">
        <w:r w:rsidR="004D39DF" w:rsidDel="001C67E1">
          <w:rPr>
            <w:lang w:val="en-US"/>
          </w:rPr>
          <w:delText>4</w:delText>
        </w:r>
      </w:del>
      <w:r w:rsidR="004D39DF">
        <w:rPr>
          <w:lang w:val="en-US"/>
        </w:rPr>
        <w:t xml:space="preserve">.1.5 of </w:t>
      </w:r>
      <w:r w:rsidR="000F09B4">
        <w:rPr>
          <w:lang w:val="en-US"/>
        </w:rPr>
        <w:t>[Eid</w:t>
      </w:r>
      <w:del w:id="393" w:author="stefan@aaa-sec.com" w:date="2015-08-14T18:14:00Z">
        <w:r w:rsidR="000F09B4" w:rsidDel="00906F6A">
          <w:rPr>
            <w:lang w:val="en-US"/>
          </w:rPr>
          <w:delText>2</w:delText>
        </w:r>
      </w:del>
      <w:r w:rsidR="000F09B4">
        <w:rPr>
          <w:lang w:val="en-US"/>
        </w:rPr>
        <w:t>-</w:t>
      </w:r>
      <w:del w:id="394" w:author="stefan@aaa-sec.com" w:date="2015-08-14T18:14:00Z">
        <w:r w:rsidR="000F09B4" w:rsidDel="00906F6A">
          <w:rPr>
            <w:lang w:val="en-US"/>
          </w:rPr>
          <w:delText>Identifiers</w:delText>
        </w:r>
      </w:del>
      <w:ins w:id="395" w:author="stefan@aaa-sec.com" w:date="2015-08-14T18:14:00Z">
        <w:r w:rsidR="00906F6A">
          <w:rPr>
            <w:lang w:val="en-US"/>
          </w:rPr>
          <w:t>Registry</w:t>
        </w:r>
      </w:ins>
      <w:r w:rsidR="000F09B4">
        <w:rPr>
          <w:lang w:val="en-US"/>
        </w:rPr>
        <w:t>],</w:t>
      </w:r>
      <w:r w:rsidR="004D39DF">
        <w:rPr>
          <w:lang w:val="en-US"/>
        </w:rPr>
        <w:t xml:space="preserve"> </w:t>
      </w:r>
      <w:r>
        <w:rPr>
          <w:lang w:val="en-US"/>
        </w:rPr>
        <w:t>SHOULD be used.</w:t>
      </w:r>
    </w:p>
    <w:p w14:paraId="3BEBE813" w14:textId="77777777" w:rsidR="00394354" w:rsidRDefault="00394354" w:rsidP="00394354">
      <w:pPr>
        <w:rPr>
          <w:lang w:val="en-US"/>
        </w:rPr>
      </w:pPr>
    </w:p>
    <w:p w14:paraId="6432F45F" w14:textId="77777777" w:rsidR="00394354" w:rsidRDefault="00394354" w:rsidP="00394354">
      <w:pPr>
        <w:pStyle w:val="Heading3"/>
        <w:spacing w:before="200" w:after="0" w:line="276" w:lineRule="auto"/>
        <w:rPr>
          <w:lang w:val="en-US"/>
        </w:rPr>
      </w:pPr>
      <w:bookmarkStart w:id="396" w:name="_Toc427339033"/>
      <w:r>
        <w:rPr>
          <w:lang w:val="en-US"/>
        </w:rPr>
        <w:t>Generated signature</w:t>
      </w:r>
      <w:bookmarkEnd w:id="396"/>
    </w:p>
    <w:p w14:paraId="11D5C7B1" w14:textId="72726F3C" w:rsidR="00394354" w:rsidRDefault="00394354" w:rsidP="00394354">
      <w:pPr>
        <w:rPr>
          <w:lang w:val="en-US"/>
        </w:rPr>
      </w:pPr>
      <w:r>
        <w:rPr>
          <w:lang w:val="en-US"/>
        </w:rPr>
        <w:t xml:space="preserve">The generated signature result data SHALL be provided in </w:t>
      </w:r>
      <w:r w:rsidRPr="00B13860">
        <w:rPr>
          <w:rStyle w:val="Code"/>
        </w:rPr>
        <w:t>&lt;SignTaskData&gt;</w:t>
      </w:r>
      <w:r>
        <w:rPr>
          <w:lang w:val="en-US"/>
        </w:rPr>
        <w:t xml:space="preserve"> element according to section 4.1.1 of </w:t>
      </w:r>
      <w:ins w:id="397" w:author="stefan@aaa-sec.com" w:date="2015-08-14T18:04:00Z">
        <w:r w:rsidR="000645A6">
          <w:rPr>
            <w:lang w:val="en-US"/>
          </w:rPr>
          <w:t>DSS-Ext</w:t>
        </w:r>
      </w:ins>
      <w:r>
        <w:rPr>
          <w:lang w:val="en-US"/>
        </w:rPr>
        <w:t>.</w:t>
      </w:r>
    </w:p>
    <w:p w14:paraId="6E27D59E" w14:textId="77777777" w:rsidR="001F7148" w:rsidRDefault="001F7148" w:rsidP="00394354">
      <w:pPr>
        <w:rPr>
          <w:lang w:val="en-US"/>
        </w:rPr>
      </w:pPr>
    </w:p>
    <w:p w14:paraId="515A8959" w14:textId="069C7A68" w:rsidR="00394354" w:rsidRDefault="00394354" w:rsidP="00394354">
      <w:pPr>
        <w:rPr>
          <w:lang w:val="en-US"/>
        </w:rPr>
      </w:pPr>
      <w:r>
        <w:rPr>
          <w:lang w:val="en-US"/>
        </w:rPr>
        <w:t xml:space="preserve">One </w:t>
      </w:r>
      <w:r w:rsidRPr="00B13860">
        <w:rPr>
          <w:rStyle w:val="Code"/>
        </w:rPr>
        <w:t>&lt;SignTaskData&gt;</w:t>
      </w:r>
      <w:r>
        <w:rPr>
          <w:lang w:val="en-US"/>
        </w:rPr>
        <w:t xml:space="preserve"> element shall be provided for each successfully generated signature as a result of the corresponding request.</w:t>
      </w:r>
    </w:p>
    <w:p w14:paraId="1953F014" w14:textId="77777777" w:rsidR="00394354" w:rsidRDefault="00394354" w:rsidP="00394354">
      <w:pPr>
        <w:pStyle w:val="Heading3"/>
        <w:spacing w:before="200" w:after="0" w:line="276" w:lineRule="auto"/>
        <w:rPr>
          <w:lang w:val="en-US"/>
        </w:rPr>
      </w:pPr>
      <w:del w:id="398" w:author="stefan@aaa-sec.com" w:date="2015-08-14T18:04:00Z">
        <w:r w:rsidDel="000645A6">
          <w:rPr>
            <w:lang w:val="en-US"/>
          </w:rPr>
          <w:delText>Eid2-</w:delText>
        </w:r>
      </w:del>
      <w:bookmarkStart w:id="399" w:name="_Toc427339034"/>
      <w:r>
        <w:rPr>
          <w:lang w:val="en-US"/>
        </w:rPr>
        <w:t>DSS Extension</w:t>
      </w:r>
      <w:bookmarkEnd w:id="399"/>
    </w:p>
    <w:p w14:paraId="442DF373" w14:textId="662C2D1C" w:rsidR="00394354" w:rsidRDefault="00394354" w:rsidP="00394354">
      <w:pPr>
        <w:rPr>
          <w:lang w:val="en-US"/>
        </w:rPr>
      </w:pPr>
      <w:r>
        <w:rPr>
          <w:lang w:val="en-US"/>
        </w:rPr>
        <w:t xml:space="preserve">The </w:t>
      </w:r>
      <w:r w:rsidRPr="00B13860">
        <w:rPr>
          <w:rStyle w:val="Code"/>
        </w:rPr>
        <w:t>&lt;dss:OptionalInput&gt;</w:t>
      </w:r>
      <w:r>
        <w:rPr>
          <w:lang w:val="en-US"/>
        </w:rPr>
        <w:t xml:space="preserve"> element of the sign response MUST contain a </w:t>
      </w:r>
      <w:r w:rsidRPr="00B13860">
        <w:rPr>
          <w:rStyle w:val="Code"/>
        </w:rPr>
        <w:t>&lt;SignResponseExtension&gt;</w:t>
      </w:r>
      <w:r>
        <w:rPr>
          <w:lang w:val="en-US"/>
        </w:rPr>
        <w:t xml:space="preserve"> element according to requirements and conditions of the following subsections.</w:t>
      </w:r>
    </w:p>
    <w:p w14:paraId="31E167DB" w14:textId="77777777" w:rsidR="00394354" w:rsidRPr="00CD11D4" w:rsidRDefault="00394354" w:rsidP="00394354">
      <w:pPr>
        <w:pStyle w:val="Heading4"/>
        <w:spacing w:line="276" w:lineRule="auto"/>
        <w:rPr>
          <w:lang w:val="en-US"/>
        </w:rPr>
      </w:pPr>
      <w:r>
        <w:rPr>
          <w:lang w:val="en-US"/>
        </w:rPr>
        <w:t>V</w:t>
      </w:r>
      <w:r w:rsidRPr="00CD11D4">
        <w:rPr>
          <w:lang w:val="en-US"/>
        </w:rPr>
        <w:t>ersion</w:t>
      </w:r>
    </w:p>
    <w:p w14:paraId="2F5A17AC" w14:textId="5BD85DC9" w:rsidR="00394354" w:rsidRDefault="00394354" w:rsidP="00394354">
      <w:pPr>
        <w:rPr>
          <w:lang w:val="en-US"/>
        </w:rPr>
      </w:pPr>
      <w:r>
        <w:rPr>
          <w:lang w:val="en-US"/>
        </w:rPr>
        <w:t xml:space="preserve">The version of the </w:t>
      </w:r>
      <w:ins w:id="400" w:author="stefan@aaa-sec.com" w:date="2015-08-14T18:04:00Z">
        <w:r w:rsidR="000645A6">
          <w:rPr>
            <w:lang w:val="en-US"/>
          </w:rPr>
          <w:t>DSS-Ext</w:t>
        </w:r>
      </w:ins>
      <w:r>
        <w:rPr>
          <w:lang w:val="en-US"/>
        </w:rPr>
        <w:t xml:space="preserve"> specification MUST be version 1.</w:t>
      </w:r>
      <w:ins w:id="401" w:author="stefan@aaa-sec.com" w:date="2015-06-23T16:54:00Z">
        <w:r w:rsidR="00A305C0">
          <w:rPr>
            <w:lang w:val="en-US"/>
          </w:rPr>
          <w:t>1</w:t>
        </w:r>
      </w:ins>
      <w:del w:id="402" w:author="stefan@aaa-sec.com" w:date="2015-06-23T16:54:00Z">
        <w:r w:rsidDel="00A305C0">
          <w:rPr>
            <w:lang w:val="en-US"/>
          </w:rPr>
          <w:delText>0</w:delText>
        </w:r>
      </w:del>
      <w:r>
        <w:rPr>
          <w:lang w:val="en-US"/>
        </w:rPr>
        <w:t xml:space="preserve"> (default). The version attribute MUST either be absent (default value) or MUST specify the value “1.</w:t>
      </w:r>
      <w:ins w:id="403" w:author="stefan@aaa-sec.com" w:date="2015-06-23T16:54:00Z">
        <w:r w:rsidR="00A305C0">
          <w:rPr>
            <w:lang w:val="en-US"/>
          </w:rPr>
          <w:t>1</w:t>
        </w:r>
      </w:ins>
      <w:del w:id="404" w:author="stefan@aaa-sec.com" w:date="2015-06-23T16:54:00Z">
        <w:r w:rsidDel="00A305C0">
          <w:rPr>
            <w:lang w:val="en-US"/>
          </w:rPr>
          <w:delText>0</w:delText>
        </w:r>
      </w:del>
      <w:r>
        <w:rPr>
          <w:lang w:val="en-US"/>
        </w:rPr>
        <w:t>”.</w:t>
      </w:r>
    </w:p>
    <w:p w14:paraId="2E4AF688" w14:textId="77777777" w:rsidR="00394354" w:rsidRPr="00CD11D4" w:rsidRDefault="00394354" w:rsidP="00394354">
      <w:pPr>
        <w:pStyle w:val="Heading4"/>
        <w:spacing w:line="276" w:lineRule="auto"/>
        <w:rPr>
          <w:lang w:val="en-US"/>
        </w:rPr>
      </w:pPr>
      <w:r>
        <w:rPr>
          <w:lang w:val="en-US"/>
        </w:rPr>
        <w:t>R</w:t>
      </w:r>
      <w:r w:rsidRPr="00CD11D4">
        <w:rPr>
          <w:lang w:val="en-US"/>
        </w:rPr>
        <w:t>esponseTime</w:t>
      </w:r>
    </w:p>
    <w:p w14:paraId="0CE0791B" w14:textId="47F3BABD" w:rsidR="00394354" w:rsidRDefault="00394354" w:rsidP="00394354">
      <w:pPr>
        <w:rPr>
          <w:lang w:val="en-US"/>
        </w:rPr>
      </w:pPr>
      <w:r>
        <w:rPr>
          <w:lang w:val="en-US"/>
        </w:rPr>
        <w:t xml:space="preserve">The </w:t>
      </w:r>
      <w:r w:rsidRPr="00B13860">
        <w:rPr>
          <w:rStyle w:val="Code"/>
        </w:rPr>
        <w:t>&lt;ResponseTime&gt;</w:t>
      </w:r>
      <w:r>
        <w:rPr>
          <w:lang w:val="en-US"/>
        </w:rPr>
        <w:t xml:space="preserve"> element MUST be present in the response.</w:t>
      </w:r>
    </w:p>
    <w:p w14:paraId="1A92AF0B" w14:textId="77777777" w:rsidR="00394354" w:rsidRPr="00CD11D4" w:rsidRDefault="00394354" w:rsidP="00394354">
      <w:pPr>
        <w:pStyle w:val="Heading4"/>
        <w:spacing w:line="276" w:lineRule="auto"/>
        <w:rPr>
          <w:lang w:val="en-US"/>
        </w:rPr>
      </w:pPr>
      <w:r>
        <w:rPr>
          <w:lang w:val="en-US"/>
        </w:rPr>
        <w:t>R</w:t>
      </w:r>
      <w:r w:rsidRPr="00CD11D4">
        <w:rPr>
          <w:lang w:val="en-US"/>
        </w:rPr>
        <w:t>equest</w:t>
      </w:r>
    </w:p>
    <w:p w14:paraId="0851EF3F" w14:textId="775B37E6" w:rsidR="00394354" w:rsidRDefault="00394354" w:rsidP="00394354">
      <w:pPr>
        <w:rPr>
          <w:lang w:val="en-US"/>
        </w:rPr>
      </w:pPr>
      <w:r>
        <w:rPr>
          <w:lang w:val="en-US"/>
        </w:rPr>
        <w:t xml:space="preserve">The </w:t>
      </w:r>
      <w:r w:rsidRPr="00B13860">
        <w:rPr>
          <w:rStyle w:val="Code"/>
        </w:rPr>
        <w:t>&lt;Request&gt;</w:t>
      </w:r>
      <w:r>
        <w:rPr>
          <w:lang w:val="en-US"/>
        </w:rPr>
        <w:t xml:space="preserve"> element MUST be present in all responses where a corresponding request could be parsed and authenticated to originate from a legitimate requester.</w:t>
      </w:r>
    </w:p>
    <w:p w14:paraId="4A540AD8" w14:textId="77777777" w:rsidR="00394354" w:rsidRPr="00CD11D4" w:rsidRDefault="00394354" w:rsidP="00394354">
      <w:pPr>
        <w:pStyle w:val="Heading4"/>
        <w:spacing w:line="276" w:lineRule="auto"/>
        <w:rPr>
          <w:lang w:val="en-US"/>
        </w:rPr>
      </w:pPr>
      <w:r>
        <w:rPr>
          <w:lang w:val="en-US"/>
        </w:rPr>
        <w:t>S</w:t>
      </w:r>
      <w:r w:rsidRPr="00CD11D4">
        <w:rPr>
          <w:lang w:val="en-US"/>
        </w:rPr>
        <w:t>ignerAssertionInfo</w:t>
      </w:r>
    </w:p>
    <w:p w14:paraId="1530DAD6" w14:textId="7129E1D2" w:rsidR="00394354" w:rsidRDefault="00394354" w:rsidP="00734094">
      <w:pPr>
        <w:suppressAutoHyphens/>
        <w:rPr>
          <w:lang w:val="en-US"/>
        </w:rPr>
      </w:pPr>
      <w:r>
        <w:rPr>
          <w:lang w:val="en-US"/>
        </w:rPr>
        <w:t xml:space="preserve">The </w:t>
      </w:r>
      <w:r w:rsidRPr="00B13860">
        <w:rPr>
          <w:rStyle w:val="Code"/>
        </w:rPr>
        <w:t>&lt;SignerAssertionInfo&gt;</w:t>
      </w:r>
      <w:r>
        <w:rPr>
          <w:lang w:val="en-US"/>
        </w:rPr>
        <w:t xml:space="preserve"> element MUST be present if the signer has been successfully authenticated using the specified Identity Provider.</w:t>
      </w:r>
      <w:r w:rsidR="00A42933">
        <w:rPr>
          <w:lang w:val="en-US"/>
        </w:rPr>
        <w:t xml:space="preserve"> The present </w:t>
      </w:r>
      <w:r w:rsidR="00A42933" w:rsidRPr="00B13860">
        <w:rPr>
          <w:rStyle w:val="Code"/>
        </w:rPr>
        <w:t>&lt;ContextInfo&gt;</w:t>
      </w:r>
      <w:r w:rsidR="00A42933">
        <w:rPr>
          <w:lang w:val="en-US"/>
        </w:rPr>
        <w:t xml:space="preserve"> child element MUST include an </w:t>
      </w:r>
      <w:r w:rsidR="00A42933" w:rsidRPr="00B13860">
        <w:rPr>
          <w:rStyle w:val="Code"/>
        </w:rPr>
        <w:t>&lt;AssertionRef&gt;</w:t>
      </w:r>
      <w:r w:rsidR="00A42933">
        <w:rPr>
          <w:lang w:val="en-US"/>
        </w:rPr>
        <w:t xml:space="preserve"> child element. The </w:t>
      </w:r>
      <w:r w:rsidR="00A42933" w:rsidRPr="00B13860">
        <w:rPr>
          <w:rStyle w:val="Code"/>
        </w:rPr>
        <w:t>&lt;AssertionRef&gt;</w:t>
      </w:r>
      <w:r w:rsidR="00A42933">
        <w:rPr>
          <w:lang w:val="en-US"/>
        </w:rPr>
        <w:t xml:space="preserve"> child element MUST contain the value of the </w:t>
      </w:r>
      <w:r w:rsidR="00A42933" w:rsidRPr="00B13860">
        <w:rPr>
          <w:rStyle w:val="Code"/>
        </w:rPr>
        <w:t>ID</w:t>
      </w:r>
      <w:r w:rsidR="00A42933">
        <w:rPr>
          <w:lang w:val="en-US"/>
        </w:rPr>
        <w:t xml:space="preserve"> attribute</w:t>
      </w:r>
      <w:r w:rsidR="00A65749">
        <w:rPr>
          <w:lang w:val="en-US"/>
        </w:rPr>
        <w:t xml:space="preserve"> of the root element of the SAML assertion used to authenticate the signer.</w:t>
      </w:r>
    </w:p>
    <w:p w14:paraId="0E47F978" w14:textId="77777777" w:rsidR="00394354" w:rsidRPr="00CD11D4" w:rsidRDefault="00394354" w:rsidP="00394354">
      <w:pPr>
        <w:pStyle w:val="Heading4"/>
        <w:spacing w:line="276" w:lineRule="auto"/>
        <w:rPr>
          <w:lang w:val="en-US"/>
        </w:rPr>
      </w:pPr>
      <w:r>
        <w:rPr>
          <w:lang w:val="en-US"/>
        </w:rPr>
        <w:t>S</w:t>
      </w:r>
      <w:r w:rsidRPr="00CD11D4">
        <w:rPr>
          <w:lang w:val="en-US"/>
        </w:rPr>
        <w:t>ignatureCertificateChain</w:t>
      </w:r>
    </w:p>
    <w:p w14:paraId="7A3A2D22" w14:textId="46F67E67" w:rsidR="00394354" w:rsidRDefault="00394354" w:rsidP="00394354">
      <w:pPr>
        <w:rPr>
          <w:lang w:val="en-US"/>
        </w:rPr>
      </w:pPr>
      <w:r>
        <w:rPr>
          <w:lang w:val="en-US"/>
        </w:rPr>
        <w:t xml:space="preserve">The </w:t>
      </w:r>
      <w:r w:rsidRPr="00B13860">
        <w:rPr>
          <w:rStyle w:val="Code"/>
        </w:rPr>
        <w:t>&lt;SignatureCertificateChain&gt;</w:t>
      </w:r>
      <w:r>
        <w:rPr>
          <w:lang w:val="en-US"/>
        </w:rPr>
        <w:t xml:space="preserve"> element MUST be present if a certificate was issued to the signer. This element MUST provide a complete chain of certificate up to a self</w:t>
      </w:r>
      <w:r w:rsidR="001F7148">
        <w:rPr>
          <w:lang w:val="en-US"/>
        </w:rPr>
        <w:t>-</w:t>
      </w:r>
      <w:r>
        <w:rPr>
          <w:lang w:val="en-US"/>
        </w:rPr>
        <w:t>signed root certificate.</w:t>
      </w:r>
    </w:p>
    <w:p w14:paraId="4680414B" w14:textId="77777777" w:rsidR="004F606A" w:rsidRDefault="004F606A" w:rsidP="00394354">
      <w:pPr>
        <w:rPr>
          <w:lang w:val="en-US"/>
        </w:rPr>
      </w:pPr>
    </w:p>
    <w:p w14:paraId="24E26891" w14:textId="47DFDDED" w:rsidR="00394354" w:rsidRPr="00CD11D4" w:rsidRDefault="00CB387F" w:rsidP="00394354">
      <w:pPr>
        <w:rPr>
          <w:lang w:val="en-US"/>
        </w:rPr>
      </w:pPr>
      <w:r>
        <w:rPr>
          <w:lang w:val="en-US"/>
        </w:rPr>
        <w:t>A</w:t>
      </w:r>
      <w:r w:rsidR="00394354">
        <w:rPr>
          <w:lang w:val="en-US"/>
        </w:rPr>
        <w:t>ll signature values according to section 2.2.3 MUST be verifiable using the signer certificate provided in this element.</w:t>
      </w:r>
    </w:p>
    <w:p w14:paraId="1CD235DB" w14:textId="77777777" w:rsidR="00394354" w:rsidRPr="007E64CC" w:rsidRDefault="00394354" w:rsidP="00394354">
      <w:pPr>
        <w:pStyle w:val="ListParagraph"/>
        <w:rPr>
          <w:lang w:val="en-US"/>
        </w:rPr>
      </w:pPr>
    </w:p>
    <w:p w14:paraId="4768C85B" w14:textId="77777777" w:rsidR="00394354" w:rsidRDefault="00394354" w:rsidP="00394354">
      <w:pPr>
        <w:rPr>
          <w:lang w:val="en-US"/>
        </w:rPr>
      </w:pPr>
    </w:p>
    <w:p w14:paraId="76DDEB21" w14:textId="77777777" w:rsidR="00C05A93" w:rsidRDefault="00C05A93">
      <w:pPr>
        <w:spacing w:line="240" w:lineRule="auto"/>
        <w:rPr>
          <w:rFonts w:asciiTheme="majorHAnsi" w:eastAsiaTheme="majorEastAsia" w:hAnsiTheme="majorHAnsi" w:cstheme="majorBidi"/>
          <w:b/>
          <w:bCs/>
          <w:color w:val="345A8A" w:themeColor="accent1" w:themeShade="B5"/>
          <w:sz w:val="32"/>
          <w:szCs w:val="32"/>
          <w:lang w:val="en-US"/>
        </w:rPr>
      </w:pPr>
      <w:bookmarkStart w:id="405" w:name="_Ref218854013"/>
      <w:r>
        <w:rPr>
          <w:lang w:val="en-US"/>
        </w:rPr>
        <w:br w:type="page"/>
      </w:r>
    </w:p>
    <w:p w14:paraId="19DB34EF" w14:textId="1C940DB0" w:rsidR="00394354" w:rsidRPr="007171A3" w:rsidRDefault="00394354" w:rsidP="00394354">
      <w:pPr>
        <w:pStyle w:val="Heading1"/>
        <w:spacing w:before="480" w:after="0" w:line="276" w:lineRule="auto"/>
        <w:rPr>
          <w:lang w:val="en-US"/>
        </w:rPr>
      </w:pPr>
      <w:bookmarkStart w:id="406" w:name="_Toc427339035"/>
      <w:r w:rsidRPr="007171A3">
        <w:rPr>
          <w:lang w:val="en-US"/>
        </w:rPr>
        <w:lastRenderedPageBreak/>
        <w:t>HTTP POST binding</w:t>
      </w:r>
      <w:bookmarkEnd w:id="405"/>
      <w:bookmarkEnd w:id="406"/>
    </w:p>
    <w:p w14:paraId="098A818E" w14:textId="77777777" w:rsidR="00394354" w:rsidRDefault="00394354" w:rsidP="00394354">
      <w:pPr>
        <w:rPr>
          <w:lang w:val="en-US"/>
        </w:rPr>
      </w:pPr>
      <w:bookmarkStart w:id="407" w:name="_Ref218854009"/>
      <w:r w:rsidRPr="007171A3">
        <w:rPr>
          <w:lang w:val="en-US"/>
        </w:rPr>
        <w:t xml:space="preserve">This </w:t>
      </w:r>
      <w:r>
        <w:rPr>
          <w:lang w:val="en-US"/>
        </w:rPr>
        <w:t xml:space="preserve">section specifies the protocol binding for transport of sign request and sign response using HTTP POST. This protocol binding implements the message exchange model in section </w:t>
      </w:r>
      <w:r>
        <w:rPr>
          <w:lang w:val="en-US"/>
        </w:rPr>
        <w:fldChar w:fldCharType="begin"/>
      </w:r>
      <w:r>
        <w:rPr>
          <w:lang w:val="en-US"/>
        </w:rPr>
        <w:instrText xml:space="preserve"> REF _Ref218853699 \r \h </w:instrText>
      </w:r>
      <w:r>
        <w:rPr>
          <w:lang w:val="en-US"/>
        </w:rPr>
      </w:r>
      <w:r>
        <w:rPr>
          <w:lang w:val="en-US"/>
        </w:rPr>
        <w:fldChar w:fldCharType="separate"/>
      </w:r>
      <w:r w:rsidR="00C13578">
        <w:rPr>
          <w:lang w:val="en-US"/>
        </w:rPr>
        <w:t>3.1</w:t>
      </w:r>
      <w:r>
        <w:rPr>
          <w:lang w:val="en-US"/>
        </w:rPr>
        <w:fldChar w:fldCharType="end"/>
      </w:r>
      <w:r>
        <w:rPr>
          <w:lang w:val="en-US"/>
        </w:rPr>
        <w:t>.</w:t>
      </w:r>
      <w:bookmarkEnd w:id="407"/>
    </w:p>
    <w:p w14:paraId="377960B8" w14:textId="77777777" w:rsidR="004F606A" w:rsidRPr="007171A3" w:rsidRDefault="004F606A" w:rsidP="00394354">
      <w:pPr>
        <w:rPr>
          <w:lang w:val="en-US"/>
        </w:rPr>
      </w:pPr>
    </w:p>
    <w:p w14:paraId="2198D810" w14:textId="76CEBD94" w:rsidR="00394354" w:rsidRDefault="00394354" w:rsidP="00394354">
      <w:pPr>
        <w:rPr>
          <w:lang w:val="en-US"/>
        </w:rPr>
      </w:pPr>
      <w:r>
        <w:rPr>
          <w:lang w:val="en-US"/>
        </w:rPr>
        <w:t>This process is technically equivalent to the procedures implemented by SAML HTTP POST bindings [</w:t>
      </w:r>
      <w:r w:rsidR="001F7148">
        <w:rPr>
          <w:lang w:val="en-US"/>
        </w:rPr>
        <w:t>SAML</w:t>
      </w:r>
      <w:r w:rsidR="00E17771">
        <w:rPr>
          <w:lang w:val="en-US"/>
        </w:rPr>
        <w:t>2Bind</w:t>
      </w:r>
      <w:r>
        <w:rPr>
          <w:lang w:val="en-US"/>
        </w:rPr>
        <w:t>], section 3.5.</w:t>
      </w:r>
    </w:p>
    <w:p w14:paraId="7FA5AF7B" w14:textId="77777777" w:rsidR="00394354" w:rsidRDefault="00394354" w:rsidP="00394354">
      <w:pPr>
        <w:pStyle w:val="Heading2"/>
        <w:spacing w:before="200" w:after="0" w:line="276" w:lineRule="auto"/>
        <w:rPr>
          <w:lang w:val="en-US"/>
        </w:rPr>
      </w:pPr>
      <w:bookmarkStart w:id="408" w:name="_Ref218853699"/>
      <w:bookmarkStart w:id="409" w:name="_Toc427339036"/>
      <w:bookmarkStart w:id="410" w:name="_Toc336989618"/>
      <w:r>
        <w:rPr>
          <w:lang w:val="en-US"/>
        </w:rPr>
        <w:t>Message exchange model</w:t>
      </w:r>
      <w:bookmarkEnd w:id="408"/>
      <w:bookmarkEnd w:id="409"/>
    </w:p>
    <w:p w14:paraId="124A0170" w14:textId="7CF5B00F" w:rsidR="00394354" w:rsidRDefault="00394354" w:rsidP="00394354">
      <w:pPr>
        <w:rPr>
          <w:lang w:val="en-US"/>
        </w:rPr>
      </w:pPr>
      <w:r>
        <w:rPr>
          <w:lang w:val="en-US"/>
        </w:rPr>
        <w:t xml:space="preserve">Sign request and response messages are exchanged between the Requesting Service and the </w:t>
      </w:r>
      <w:del w:id="411" w:author="stefan@aaa-sec.com" w:date="2015-08-14T18:19:00Z">
        <w:r w:rsidDel="007465FE">
          <w:rPr>
            <w:lang w:val="en-US"/>
          </w:rPr>
          <w:delText xml:space="preserve">signing </w:delText>
        </w:r>
      </w:del>
      <w:ins w:id="412" w:author="stefan@aaa-sec.com" w:date="2015-08-14T18:19:00Z">
        <w:r w:rsidR="007465FE">
          <w:rPr>
            <w:lang w:val="en-US"/>
          </w:rPr>
          <w:t xml:space="preserve">Signing </w:t>
        </w:r>
      </w:ins>
      <w:del w:id="413" w:author="stefan@aaa-sec.com" w:date="2015-08-14T18:19:00Z">
        <w:r w:rsidDel="007465FE">
          <w:rPr>
            <w:lang w:val="en-US"/>
          </w:rPr>
          <w:delText xml:space="preserve">service </w:delText>
        </w:r>
      </w:del>
      <w:ins w:id="414" w:author="stefan@aaa-sec.com" w:date="2015-08-14T18:19:00Z">
        <w:r w:rsidR="007465FE">
          <w:rPr>
            <w:lang w:val="en-US"/>
          </w:rPr>
          <w:t xml:space="preserve">Service </w:t>
        </w:r>
      </w:ins>
      <w:r>
        <w:rPr>
          <w:lang w:val="en-US"/>
        </w:rPr>
        <w:t>with the user acting as an intermediary through a user agent (typically a web browser) according to the following message flow</w:t>
      </w:r>
      <w:r w:rsidR="004F606A">
        <w:rPr>
          <w:lang w:val="en-US"/>
        </w:rPr>
        <w:t>:</w:t>
      </w:r>
      <w:r>
        <w:rPr>
          <w:lang w:val="en-US"/>
        </w:rPr>
        <w:t xml:space="preserve"> </w:t>
      </w:r>
    </w:p>
    <w:p w14:paraId="4155BAE7" w14:textId="77777777" w:rsidR="004F606A" w:rsidRDefault="004F606A" w:rsidP="00394354">
      <w:pPr>
        <w:rPr>
          <w:lang w:val="en-US"/>
        </w:rPr>
      </w:pPr>
    </w:p>
    <w:p w14:paraId="3C25F3FD" w14:textId="0673E80B" w:rsidR="00394354" w:rsidRDefault="00F55E32" w:rsidP="00394354">
      <w:pPr>
        <w:rPr>
          <w:lang w:val="en-US"/>
        </w:rPr>
      </w:pPr>
      <w:r w:rsidRPr="00F55E32">
        <w:rPr>
          <w:noProof/>
          <w:lang w:val="en-US" w:eastAsia="en-US"/>
        </w:rPr>
        <w:drawing>
          <wp:inline distT="0" distB="0" distL="0" distR="0" wp14:anchorId="27999FE6" wp14:editId="7D2726BB">
            <wp:extent cx="5057935" cy="2889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0761" cy="2890864"/>
                    </a:xfrm>
                    <a:prstGeom prst="rect">
                      <a:avLst/>
                    </a:prstGeom>
                  </pic:spPr>
                </pic:pic>
              </a:graphicData>
            </a:graphic>
          </wp:inline>
        </w:drawing>
      </w:r>
    </w:p>
    <w:p w14:paraId="170E03A2" w14:textId="2288F997" w:rsidR="00394354" w:rsidRDefault="00394354" w:rsidP="00394354">
      <w:pPr>
        <w:pStyle w:val="ListParagraph"/>
        <w:numPr>
          <w:ilvl w:val="0"/>
          <w:numId w:val="28"/>
        </w:numPr>
        <w:spacing w:after="200" w:line="276" w:lineRule="auto"/>
        <w:rPr>
          <w:lang w:val="en-US"/>
        </w:rPr>
      </w:pPr>
      <w:r>
        <w:rPr>
          <w:lang w:val="en-US"/>
        </w:rPr>
        <w:t xml:space="preserve">The user agent initiates the signing process by an HTTP request to the </w:t>
      </w:r>
      <w:del w:id="415" w:author="stefan@aaa-sec.com" w:date="2015-08-14T18:15:00Z">
        <w:r w:rsidDel="00906F6A">
          <w:rPr>
            <w:lang w:val="en-US"/>
          </w:rPr>
          <w:delText xml:space="preserve">service </w:delText>
        </w:r>
      </w:del>
      <w:ins w:id="416" w:author="stefan@aaa-sec.com" w:date="2015-08-14T18:15:00Z">
        <w:r w:rsidR="00906F6A">
          <w:rPr>
            <w:lang w:val="en-US"/>
          </w:rPr>
          <w:t xml:space="preserve">Service </w:t>
        </w:r>
      </w:ins>
      <w:del w:id="417" w:author="stefan@aaa-sec.com" w:date="2015-08-14T18:15:00Z">
        <w:r w:rsidDel="00906F6A">
          <w:rPr>
            <w:lang w:val="en-US"/>
          </w:rPr>
          <w:delText>provider</w:delText>
        </w:r>
      </w:del>
      <w:ins w:id="418" w:author="stefan@aaa-sec.com" w:date="2015-08-14T18:15:00Z">
        <w:r w:rsidR="00906F6A">
          <w:rPr>
            <w:lang w:val="en-US"/>
          </w:rPr>
          <w:t>Provider</w:t>
        </w:r>
      </w:ins>
      <w:r>
        <w:rPr>
          <w:lang w:val="en-US"/>
        </w:rPr>
        <w:t>, for example caused by the user clicking on some button on a web page.</w:t>
      </w:r>
    </w:p>
    <w:p w14:paraId="0FAE25B6" w14:textId="2E0CEBEB" w:rsidR="00394354" w:rsidRDefault="00394354" w:rsidP="00394354">
      <w:pPr>
        <w:pStyle w:val="ListParagraph"/>
        <w:numPr>
          <w:ilvl w:val="0"/>
          <w:numId w:val="28"/>
        </w:numPr>
        <w:spacing w:after="200" w:line="276" w:lineRule="auto"/>
        <w:rPr>
          <w:lang w:val="en-US"/>
        </w:rPr>
      </w:pPr>
      <w:r>
        <w:rPr>
          <w:lang w:val="en-US"/>
        </w:rPr>
        <w:t xml:space="preserve">The </w:t>
      </w:r>
      <w:del w:id="419" w:author="stefan@aaa-sec.com" w:date="2015-08-14T18:15:00Z">
        <w:r w:rsidDel="00906F6A">
          <w:rPr>
            <w:lang w:val="en-US"/>
          </w:rPr>
          <w:delText xml:space="preserve">service </w:delText>
        </w:r>
      </w:del>
      <w:ins w:id="420" w:author="stefan@aaa-sec.com" w:date="2015-08-14T18:15:00Z">
        <w:r w:rsidR="00906F6A">
          <w:rPr>
            <w:lang w:val="en-US"/>
          </w:rPr>
          <w:t xml:space="preserve">Service </w:t>
        </w:r>
      </w:ins>
      <w:del w:id="421" w:author="stefan@aaa-sec.com" w:date="2015-08-14T18:15:00Z">
        <w:r w:rsidDel="00906F6A">
          <w:rPr>
            <w:lang w:val="en-US"/>
          </w:rPr>
          <w:delText xml:space="preserve">provider </w:delText>
        </w:r>
      </w:del>
      <w:ins w:id="422" w:author="stefan@aaa-sec.com" w:date="2015-08-14T18:15:00Z">
        <w:r w:rsidR="00906F6A">
          <w:rPr>
            <w:lang w:val="en-US"/>
          </w:rPr>
          <w:t xml:space="preserve">Provider </w:t>
        </w:r>
      </w:ins>
      <w:r>
        <w:rPr>
          <w:lang w:val="en-US"/>
        </w:rPr>
        <w:t>responds to the user agent with an XHTML form, containing a Base64 encoded sign request.</w:t>
      </w:r>
    </w:p>
    <w:p w14:paraId="26E97203" w14:textId="6A3CD73D"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request to the </w:t>
      </w:r>
      <w:del w:id="423" w:author="stefan@aaa-sec.com" w:date="2015-08-14T18:18:00Z">
        <w:r w:rsidDel="007465FE">
          <w:rPr>
            <w:lang w:val="en-US"/>
          </w:rPr>
          <w:delText xml:space="preserve">signing </w:delText>
        </w:r>
      </w:del>
      <w:ins w:id="424" w:author="stefan@aaa-sec.com" w:date="2015-08-14T18:18:00Z">
        <w:r w:rsidR="007465FE">
          <w:rPr>
            <w:lang w:val="en-US"/>
          </w:rPr>
          <w:t xml:space="preserve">Signing </w:t>
        </w:r>
      </w:ins>
      <w:del w:id="425" w:author="stefan@aaa-sec.com" w:date="2015-08-14T18:18:00Z">
        <w:r w:rsidDel="007465FE">
          <w:rPr>
            <w:lang w:val="en-US"/>
          </w:rPr>
          <w:delText xml:space="preserve">service </w:delText>
        </w:r>
      </w:del>
      <w:ins w:id="426" w:author="stefan@aaa-sec.com" w:date="2015-08-14T18:18:00Z">
        <w:r w:rsidR="007465FE">
          <w:rPr>
            <w:lang w:val="en-US"/>
          </w:rPr>
          <w:t xml:space="preserve">Service </w:t>
        </w:r>
      </w:ins>
      <w:r>
        <w:rPr>
          <w:lang w:val="en-US"/>
        </w:rPr>
        <w:t>using HTTP POST.</w:t>
      </w:r>
    </w:p>
    <w:p w14:paraId="64C7AE16" w14:textId="1A3A1D9C" w:rsidR="00394354" w:rsidRDefault="00394354" w:rsidP="00394354">
      <w:pPr>
        <w:pStyle w:val="ListParagraph"/>
        <w:numPr>
          <w:ilvl w:val="0"/>
          <w:numId w:val="28"/>
        </w:numPr>
        <w:spacing w:after="200" w:line="276" w:lineRule="auto"/>
        <w:rPr>
          <w:lang w:val="en-US"/>
        </w:rPr>
      </w:pPr>
      <w:r>
        <w:rPr>
          <w:lang w:val="en-US"/>
        </w:rPr>
        <w:t xml:space="preserve">The user interacts with the </w:t>
      </w:r>
      <w:del w:id="427" w:author="stefan@aaa-sec.com" w:date="2015-08-14T18:17:00Z">
        <w:r w:rsidDel="007465FE">
          <w:rPr>
            <w:lang w:val="en-US"/>
          </w:rPr>
          <w:delText xml:space="preserve">signing </w:delText>
        </w:r>
      </w:del>
      <w:ins w:id="428" w:author="stefan@aaa-sec.com" w:date="2015-08-14T18:17:00Z">
        <w:r w:rsidR="007465FE">
          <w:rPr>
            <w:lang w:val="en-US"/>
          </w:rPr>
          <w:t xml:space="preserve">Signing </w:t>
        </w:r>
      </w:ins>
      <w:del w:id="429" w:author="stefan@aaa-sec.com" w:date="2015-08-14T18:17:00Z">
        <w:r w:rsidDel="007465FE">
          <w:rPr>
            <w:lang w:val="en-US"/>
          </w:rPr>
          <w:delText xml:space="preserve">service </w:delText>
        </w:r>
      </w:del>
      <w:ins w:id="430" w:author="stefan@aaa-sec.com" w:date="2015-08-14T18:17:00Z">
        <w:r w:rsidR="007465FE">
          <w:rPr>
            <w:lang w:val="en-US"/>
          </w:rPr>
          <w:t xml:space="preserve">Service </w:t>
        </w:r>
      </w:ins>
      <w:r>
        <w:rPr>
          <w:lang w:val="en-US"/>
        </w:rPr>
        <w:t>to complete the requested signature.</w:t>
      </w:r>
    </w:p>
    <w:p w14:paraId="5B6E6964" w14:textId="0415F4C6" w:rsidR="00394354" w:rsidRDefault="00394354" w:rsidP="00394354">
      <w:pPr>
        <w:pStyle w:val="ListParagraph"/>
        <w:numPr>
          <w:ilvl w:val="0"/>
          <w:numId w:val="28"/>
        </w:numPr>
        <w:spacing w:after="200" w:line="276" w:lineRule="auto"/>
        <w:rPr>
          <w:lang w:val="en-US"/>
        </w:rPr>
      </w:pPr>
      <w:r>
        <w:rPr>
          <w:lang w:val="en-US"/>
        </w:rPr>
        <w:t xml:space="preserve">The </w:t>
      </w:r>
      <w:del w:id="431" w:author="stefan@aaa-sec.com" w:date="2015-08-14T18:18:00Z">
        <w:r w:rsidDel="007465FE">
          <w:rPr>
            <w:lang w:val="en-US"/>
          </w:rPr>
          <w:delText xml:space="preserve">signing </w:delText>
        </w:r>
      </w:del>
      <w:ins w:id="432" w:author="stefan@aaa-sec.com" w:date="2015-08-14T18:18:00Z">
        <w:r w:rsidR="007465FE">
          <w:rPr>
            <w:lang w:val="en-US"/>
          </w:rPr>
          <w:t xml:space="preserve">Signing </w:t>
        </w:r>
      </w:ins>
      <w:del w:id="433" w:author="stefan@aaa-sec.com" w:date="2015-08-14T18:18:00Z">
        <w:r w:rsidDel="007465FE">
          <w:rPr>
            <w:lang w:val="en-US"/>
          </w:rPr>
          <w:delText xml:space="preserve">service </w:delText>
        </w:r>
      </w:del>
      <w:ins w:id="434" w:author="stefan@aaa-sec.com" w:date="2015-08-14T18:18:00Z">
        <w:r w:rsidR="007465FE">
          <w:rPr>
            <w:lang w:val="en-US"/>
          </w:rPr>
          <w:t xml:space="preserve">Service </w:t>
        </w:r>
      </w:ins>
      <w:r>
        <w:rPr>
          <w:lang w:val="en-US"/>
        </w:rPr>
        <w:t>responds to the user agent with an XHTML form, containing a Base64 encoded sign response.</w:t>
      </w:r>
    </w:p>
    <w:p w14:paraId="35CE14A5" w14:textId="5E50BD74"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response to the </w:t>
      </w:r>
      <w:del w:id="435" w:author="stefan@aaa-sec.com" w:date="2015-08-14T18:15:00Z">
        <w:r w:rsidDel="00906F6A">
          <w:rPr>
            <w:lang w:val="en-US"/>
          </w:rPr>
          <w:delText xml:space="preserve">service </w:delText>
        </w:r>
      </w:del>
      <w:ins w:id="436" w:author="stefan@aaa-sec.com" w:date="2015-08-14T18:15:00Z">
        <w:r w:rsidR="00906F6A">
          <w:rPr>
            <w:lang w:val="en-US"/>
          </w:rPr>
          <w:t xml:space="preserve">Service </w:t>
        </w:r>
      </w:ins>
      <w:del w:id="437" w:author="stefan@aaa-sec.com" w:date="2015-08-14T18:15:00Z">
        <w:r w:rsidDel="00906F6A">
          <w:rPr>
            <w:lang w:val="en-US"/>
          </w:rPr>
          <w:delText xml:space="preserve">provider </w:delText>
        </w:r>
      </w:del>
      <w:ins w:id="438" w:author="stefan@aaa-sec.com" w:date="2015-08-14T18:15:00Z">
        <w:r w:rsidR="00906F6A">
          <w:rPr>
            <w:lang w:val="en-US"/>
          </w:rPr>
          <w:t>Pr</w:t>
        </w:r>
        <w:r w:rsidR="00906F6A">
          <w:rPr>
            <w:lang w:val="en-US"/>
          </w:rPr>
          <w:t>o</w:t>
        </w:r>
        <w:r w:rsidR="00906F6A">
          <w:rPr>
            <w:lang w:val="en-US"/>
          </w:rPr>
          <w:t xml:space="preserve">vider </w:t>
        </w:r>
      </w:ins>
      <w:r>
        <w:rPr>
          <w:lang w:val="en-US"/>
        </w:rPr>
        <w:t>using HTTP POST.</w:t>
      </w:r>
    </w:p>
    <w:p w14:paraId="3DFAC653" w14:textId="72160EEC" w:rsidR="00394354" w:rsidRDefault="00394354" w:rsidP="00394354">
      <w:pPr>
        <w:pStyle w:val="ListParagraph"/>
        <w:numPr>
          <w:ilvl w:val="0"/>
          <w:numId w:val="28"/>
        </w:numPr>
        <w:spacing w:after="200" w:line="276" w:lineRule="auto"/>
        <w:rPr>
          <w:lang w:val="en-US"/>
        </w:rPr>
      </w:pPr>
      <w:r>
        <w:rPr>
          <w:lang w:val="en-US"/>
        </w:rPr>
        <w:t xml:space="preserve">The </w:t>
      </w:r>
      <w:del w:id="439" w:author="stefan@aaa-sec.com" w:date="2015-08-14T18:15:00Z">
        <w:r w:rsidDel="00906F6A">
          <w:rPr>
            <w:lang w:val="en-US"/>
          </w:rPr>
          <w:delText xml:space="preserve">service </w:delText>
        </w:r>
      </w:del>
      <w:ins w:id="440" w:author="stefan@aaa-sec.com" w:date="2015-08-14T18:15:00Z">
        <w:r w:rsidR="00906F6A">
          <w:rPr>
            <w:lang w:val="en-US"/>
          </w:rPr>
          <w:t xml:space="preserve">Service </w:t>
        </w:r>
      </w:ins>
      <w:del w:id="441" w:author="stefan@aaa-sec.com" w:date="2015-08-14T18:15:00Z">
        <w:r w:rsidDel="00906F6A">
          <w:rPr>
            <w:lang w:val="en-US"/>
          </w:rPr>
          <w:delText xml:space="preserve">provider </w:delText>
        </w:r>
      </w:del>
      <w:ins w:id="442" w:author="stefan@aaa-sec.com" w:date="2015-08-14T18:15:00Z">
        <w:r w:rsidR="00906F6A">
          <w:rPr>
            <w:lang w:val="en-US"/>
          </w:rPr>
          <w:t xml:space="preserve">Provider </w:t>
        </w:r>
      </w:ins>
      <w:r>
        <w:rPr>
          <w:lang w:val="en-US"/>
        </w:rPr>
        <w:t>processes the sign response and a confirmation or status message is returned to the user agent.</w:t>
      </w:r>
    </w:p>
    <w:p w14:paraId="58972376" w14:textId="77777777" w:rsidR="00394354" w:rsidRDefault="00394354" w:rsidP="00394354">
      <w:pPr>
        <w:rPr>
          <w:lang w:val="en-US"/>
        </w:rPr>
      </w:pPr>
      <w:r>
        <w:rPr>
          <w:lang w:val="en-US"/>
        </w:rPr>
        <w:t>The steps 1,4 and 7 are part of the service infrastructure and are outside the scope of this HTTP POST binding specification.</w:t>
      </w:r>
    </w:p>
    <w:p w14:paraId="39384062" w14:textId="77777777" w:rsidR="00394354" w:rsidRPr="007171A3" w:rsidRDefault="00394354" w:rsidP="00394354">
      <w:pPr>
        <w:pStyle w:val="Heading3"/>
        <w:spacing w:before="200" w:after="0" w:line="276" w:lineRule="auto"/>
        <w:rPr>
          <w:lang w:val="en-US"/>
        </w:rPr>
      </w:pPr>
      <w:bookmarkStart w:id="443" w:name="_Toc427339037"/>
      <w:r w:rsidRPr="007171A3">
        <w:rPr>
          <w:lang w:val="en-US"/>
        </w:rPr>
        <w:lastRenderedPageBreak/>
        <w:t>Sign request</w:t>
      </w:r>
      <w:bookmarkEnd w:id="410"/>
      <w:r>
        <w:rPr>
          <w:lang w:val="en-US"/>
        </w:rPr>
        <w:t xml:space="preserve"> XHTML form</w:t>
      </w:r>
      <w:bookmarkEnd w:id="443"/>
    </w:p>
    <w:p w14:paraId="3E0AB343" w14:textId="77777777" w:rsidR="00394354" w:rsidRDefault="00394354" w:rsidP="00394354">
      <w:pPr>
        <w:rPr>
          <w:lang w:val="en-US"/>
        </w:rPr>
      </w:pPr>
      <w:r>
        <w:rPr>
          <w:lang w:val="en-US"/>
        </w:rPr>
        <w:t>The sign request XHTML form SHALL have functional properties that are equivalent to the following impleme</w:t>
      </w:r>
      <w:r>
        <w:rPr>
          <w:lang w:val="en-US"/>
        </w:rPr>
        <w:t>n</w:t>
      </w:r>
      <w:r>
        <w:rPr>
          <w:lang w:val="en-US"/>
        </w:rPr>
        <w:t>tation example:</w:t>
      </w:r>
    </w:p>
    <w:p w14:paraId="5438BAD8" w14:textId="77777777" w:rsidR="001F7148" w:rsidRPr="007171A3" w:rsidRDefault="001F7148" w:rsidP="00394354">
      <w:pPr>
        <w:rPr>
          <w:lang w:val="en-US"/>
        </w:rPr>
      </w:pPr>
    </w:p>
    <w:p w14:paraId="3B8BEC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01E9B3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7DA9B6C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&lt;html xmlns='http://www.w3.org/1999/xhtml' xml:lang='en'&gt;</w:t>
      </w:r>
    </w:p>
    <w:p w14:paraId="72D635BB"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&lt;body onload='document.forms[0].submit()'&gt;</w:t>
      </w:r>
    </w:p>
    <w:p w14:paraId="1ED8295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65B5CEE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0AD07DB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7B74B07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46A2F29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action='https://eid2csig.konki.se/signrequest' method='post'&gt;</w:t>
      </w:r>
    </w:p>
    <w:p w14:paraId="7442572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3016AFD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name='Binding' value='POST/XML/1.0'/&gt;</w:t>
      </w:r>
    </w:p>
    <w:p w14:paraId="71648C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name='RelayState' value='56345145a482995d'/&gt;</w:t>
      </w:r>
    </w:p>
    <w:p w14:paraId="3980D2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name='EidSignRequest' value='PD94bWw…WVzdD4='/&gt;</w:t>
      </w:r>
    </w:p>
    <w:p w14:paraId="1E2A5C06"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A1903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0C9BF3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5EB5F63"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41B7413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2E4CC1A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51AEF19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3F78508E"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05B731BB" w14:textId="77777777" w:rsidR="00394354" w:rsidRDefault="00394354" w:rsidP="00394354">
      <w:pPr>
        <w:rPr>
          <w:rFonts w:eastAsiaTheme="minorEastAsia"/>
          <w:lang w:val="en-US"/>
        </w:rPr>
      </w:pPr>
    </w:p>
    <w:p w14:paraId="5FFB73C0" w14:textId="4CE6B83A" w:rsidR="00394354" w:rsidRDefault="00394354" w:rsidP="00394354">
      <w:pPr>
        <w:rPr>
          <w:rFonts w:eastAsiaTheme="minorEastAsia"/>
          <w:lang w:val="en-US"/>
        </w:rPr>
      </w:pPr>
      <w:r>
        <w:rPr>
          <w:rFonts w:eastAsiaTheme="minorEastAsia"/>
          <w:lang w:val="en-US"/>
        </w:rPr>
        <w:t xml:space="preserve">The form’s action attribute specifies the URL to the </w:t>
      </w:r>
      <w:del w:id="444" w:author="stefan@aaa-sec.com" w:date="2015-08-14T18:15:00Z">
        <w:r w:rsidDel="00906F6A">
          <w:rPr>
            <w:rFonts w:eastAsiaTheme="minorEastAsia"/>
            <w:lang w:val="en-US"/>
          </w:rPr>
          <w:delText xml:space="preserve">signing </w:delText>
        </w:r>
      </w:del>
      <w:ins w:id="445" w:author="stefan@aaa-sec.com" w:date="2015-08-14T18:15:00Z">
        <w:r w:rsidR="00906F6A">
          <w:rPr>
            <w:rFonts w:eastAsiaTheme="minorEastAsia"/>
            <w:lang w:val="en-US"/>
          </w:rPr>
          <w:t xml:space="preserve">Signing </w:t>
        </w:r>
      </w:ins>
      <w:del w:id="446" w:author="stefan@aaa-sec.com" w:date="2015-08-14T18:16:00Z">
        <w:r w:rsidDel="00906F6A">
          <w:rPr>
            <w:rFonts w:eastAsiaTheme="minorEastAsia"/>
            <w:lang w:val="en-US"/>
          </w:rPr>
          <w:delText xml:space="preserve">service </w:delText>
        </w:r>
      </w:del>
      <w:ins w:id="447" w:author="stefan@aaa-sec.com" w:date="2015-08-14T18:16:00Z">
        <w:r w:rsidR="00906F6A">
          <w:rPr>
            <w:rFonts w:eastAsiaTheme="minorEastAsia"/>
            <w:lang w:val="en-US"/>
          </w:rPr>
          <w:t xml:space="preserve">Service </w:t>
        </w:r>
      </w:ins>
      <w:r>
        <w:rPr>
          <w:rFonts w:eastAsiaTheme="minorEastAsia"/>
          <w:lang w:val="en-US"/>
        </w:rPr>
        <w:t>and the form MUST have a method attribute with the value “post”.</w:t>
      </w:r>
    </w:p>
    <w:p w14:paraId="1F64E49C" w14:textId="77777777" w:rsidR="001F7148" w:rsidRPr="007171A3" w:rsidRDefault="001F7148" w:rsidP="00394354">
      <w:pPr>
        <w:rPr>
          <w:rFonts w:eastAsiaTheme="minorEastAsia"/>
          <w:lang w:val="en-US"/>
        </w:rPr>
      </w:pPr>
    </w:p>
    <w:p w14:paraId="4C947C05" w14:textId="77777777" w:rsidR="00394354" w:rsidRDefault="00394354" w:rsidP="00394354">
      <w:pPr>
        <w:rPr>
          <w:lang w:val="en-US"/>
        </w:rPr>
      </w:pPr>
      <w:r>
        <w:rPr>
          <w:lang w:val="en-US"/>
        </w:rPr>
        <w:t>The form MUST provide the following parameters:</w:t>
      </w:r>
    </w:p>
    <w:p w14:paraId="7CA2FCF9"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16EFCE9E" w14:textId="77777777" w:rsidTr="005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7669B89"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669E12A"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5E99B95E"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D64C62"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203CFBE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32DE4487" w14:textId="77777777" w:rsidTr="00520575">
        <w:tc>
          <w:tcPr>
            <w:cnfStyle w:val="001000000000" w:firstRow="0" w:lastRow="0" w:firstColumn="1" w:lastColumn="0" w:oddVBand="0" w:evenVBand="0" w:oddHBand="0" w:evenHBand="0" w:firstRowFirstColumn="0" w:firstRowLastColumn="0" w:lastRowFirstColumn="0" w:lastRowLastColumn="0"/>
            <w:tcW w:w="2518" w:type="dxa"/>
          </w:tcPr>
          <w:p w14:paraId="4A69382B" w14:textId="77777777" w:rsidR="00394354" w:rsidRPr="007171A3" w:rsidRDefault="00394354" w:rsidP="00394354">
            <w:pPr>
              <w:rPr>
                <w:rFonts w:eastAsiaTheme="minorEastAsia"/>
                <w:lang w:val="en-US"/>
              </w:rPr>
            </w:pPr>
            <w:r w:rsidRPr="007171A3">
              <w:rPr>
                <w:rFonts w:eastAsiaTheme="minorEastAsia"/>
                <w:lang w:val="en-US"/>
              </w:rPr>
              <w:t>RelayState</w:t>
            </w:r>
          </w:p>
        </w:tc>
        <w:tc>
          <w:tcPr>
            <w:tcW w:w="5998" w:type="dxa"/>
          </w:tcPr>
          <w:p w14:paraId="419CAE7A" w14:textId="11C31E76" w:rsidR="00394354" w:rsidRPr="007171A3" w:rsidRDefault="00394354" w:rsidP="00EB1836">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EB1836">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Pr="00EB1836">
              <w:rPr>
                <w:rStyle w:val="Code"/>
              </w:rPr>
              <w:t>dss:SignRequest</w:t>
            </w:r>
            <w:r>
              <w:rPr>
                <w:rFonts w:eastAsiaTheme="minorEastAsia"/>
                <w:lang w:val="en-US"/>
              </w:rPr>
              <w:t xml:space="preserve"> element that </w:t>
            </w:r>
            <w:del w:id="448" w:author="Martin Lindström" w:date="2015-08-17T14:59:00Z">
              <w:r w:rsidDel="00EB1836">
                <w:rPr>
                  <w:rFonts w:eastAsiaTheme="minorEastAsia"/>
                  <w:lang w:val="en-US"/>
                </w:rPr>
                <w:delText xml:space="preserve">are </w:delText>
              </w:r>
            </w:del>
            <w:ins w:id="449" w:author="Martin Lindström" w:date="2015-08-17T14:59:00Z">
              <w:r w:rsidR="00EB1836">
                <w:rPr>
                  <w:rFonts w:eastAsiaTheme="minorEastAsia"/>
                  <w:lang w:val="en-US"/>
                </w:rPr>
                <w:t xml:space="preserve">is </w:t>
              </w:r>
            </w:ins>
            <w:r>
              <w:rPr>
                <w:rFonts w:eastAsiaTheme="minorEastAsia"/>
                <w:lang w:val="en-US"/>
              </w:rPr>
              <w:t>present in the base64 encoded sign request.</w:t>
            </w:r>
          </w:p>
        </w:tc>
      </w:tr>
      <w:tr w:rsidR="00394354" w:rsidRPr="007171A3" w14:paraId="3F15E747"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F7D074" w14:textId="77777777" w:rsidR="00394354" w:rsidRPr="007171A3" w:rsidRDefault="00394354" w:rsidP="00394354">
            <w:pPr>
              <w:rPr>
                <w:rFonts w:eastAsiaTheme="minorEastAsia"/>
                <w:lang w:val="en-US"/>
              </w:rPr>
            </w:pPr>
            <w:r w:rsidRPr="007171A3">
              <w:rPr>
                <w:rFonts w:eastAsiaTheme="minorEastAsia"/>
                <w:lang w:val="en-US"/>
              </w:rPr>
              <w:t>EidSignRequest</w:t>
            </w:r>
          </w:p>
        </w:tc>
        <w:tc>
          <w:tcPr>
            <w:tcW w:w="5998" w:type="dxa"/>
          </w:tcPr>
          <w:p w14:paraId="2504AAB7"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request.</w:t>
            </w:r>
          </w:p>
        </w:tc>
      </w:tr>
    </w:tbl>
    <w:p w14:paraId="46565C7E" w14:textId="77777777" w:rsidR="00394354" w:rsidRDefault="00394354" w:rsidP="00394354">
      <w:pPr>
        <w:rPr>
          <w:lang w:val="en-US"/>
        </w:rPr>
      </w:pPr>
    </w:p>
    <w:p w14:paraId="4D3B4BC8" w14:textId="77777777" w:rsidR="00394354" w:rsidRPr="007171A3" w:rsidRDefault="00394354" w:rsidP="00394354">
      <w:pPr>
        <w:pStyle w:val="Heading4"/>
        <w:numPr>
          <w:ilvl w:val="3"/>
          <w:numId w:val="0"/>
        </w:numPr>
        <w:tabs>
          <w:tab w:val="left" w:pos="1134"/>
          <w:tab w:val="left" w:pos="2268"/>
          <w:tab w:val="left" w:pos="3402"/>
          <w:tab w:val="left" w:pos="4536"/>
          <w:tab w:val="left" w:pos="5670"/>
          <w:tab w:val="left" w:pos="6804"/>
        </w:tabs>
        <w:spacing w:line="240" w:lineRule="auto"/>
        <w:ind w:left="1134" w:hanging="1134"/>
        <w:rPr>
          <w:lang w:val="en-US"/>
        </w:rPr>
      </w:pPr>
      <w:bookmarkStart w:id="450" w:name="_Toc336989619"/>
      <w:r w:rsidRPr="007171A3">
        <w:rPr>
          <w:lang w:val="en-US"/>
        </w:rPr>
        <w:t>Sign Response</w:t>
      </w:r>
      <w:bookmarkEnd w:id="450"/>
      <w:r>
        <w:rPr>
          <w:lang w:val="en-US"/>
        </w:rPr>
        <w:t xml:space="preserve"> XHTML form</w:t>
      </w:r>
    </w:p>
    <w:p w14:paraId="76D715FD" w14:textId="77777777" w:rsidR="00394354" w:rsidRDefault="00394354" w:rsidP="00394354">
      <w:pPr>
        <w:rPr>
          <w:lang w:val="en-US"/>
        </w:rPr>
      </w:pPr>
      <w:r>
        <w:rPr>
          <w:lang w:val="en-US"/>
        </w:rPr>
        <w:t>The sign response XHTML form SHALL have functional properties that are equivalent to the following impl</w:t>
      </w:r>
      <w:r>
        <w:rPr>
          <w:lang w:val="en-US"/>
        </w:rPr>
        <w:t>e</w:t>
      </w:r>
      <w:r>
        <w:rPr>
          <w:lang w:val="en-US"/>
        </w:rPr>
        <w:t>mentation example:</w:t>
      </w:r>
    </w:p>
    <w:p w14:paraId="13CFE787" w14:textId="77777777" w:rsidR="001F7148" w:rsidRPr="007171A3" w:rsidRDefault="001F7148" w:rsidP="00394354">
      <w:pPr>
        <w:rPr>
          <w:lang w:val="en-US"/>
        </w:rPr>
      </w:pPr>
    </w:p>
    <w:p w14:paraId="34737F0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4DDDDE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53A156F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&lt;html xmlns='http://www.w3.org/1999/xhtml' xml:lang='en'&gt;</w:t>
      </w:r>
    </w:p>
    <w:p w14:paraId="6F92FE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&lt;body onload='document.forms[0].submit()'&gt;</w:t>
      </w:r>
    </w:p>
    <w:p w14:paraId="7532BA5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3624A5A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36F3DB1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4429295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7A23F7F2"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w:t>
      </w:r>
      <w:r>
        <w:rPr>
          <w:rFonts w:ascii="Lucida Sans Typewriter" w:eastAsiaTheme="minorEastAsia" w:hAnsi="Lucida Sans Typewriter"/>
          <w:sz w:val="18"/>
          <w:szCs w:val="18"/>
          <w:lang w:val="en-US"/>
        </w:rPr>
        <w:t>sp</w:t>
      </w:r>
      <w:r w:rsidRPr="00DD16DB">
        <w:rPr>
          <w:rFonts w:ascii="Lucida Sans Typewriter" w:eastAsiaTheme="minorEastAsia" w:hAnsi="Lucida Sans Typewriter"/>
          <w:sz w:val="18"/>
          <w:szCs w:val="18"/>
          <w:lang w:val="en-US"/>
        </w:rPr>
        <w:t>.</w:t>
      </w:r>
      <w:r>
        <w:rPr>
          <w:rFonts w:ascii="Lucida Sans Typewriter" w:eastAsiaTheme="minorEastAsia" w:hAnsi="Lucida Sans Typewriter"/>
          <w:sz w:val="18"/>
          <w:szCs w:val="18"/>
          <w:lang w:val="en-US"/>
        </w:rPr>
        <w:t>example.com</w:t>
      </w:r>
      <w:r w:rsidRPr="00DD16DB">
        <w:rPr>
          <w:rFonts w:ascii="Lucida Sans Typewriter" w:eastAsiaTheme="minorEastAsia" w:hAnsi="Lucida Sans Typewriter"/>
          <w:sz w:val="18"/>
          <w:szCs w:val="18"/>
          <w:lang w:val="en-US"/>
        </w:rPr>
        <w:t>/</w:t>
      </w:r>
      <w:r>
        <w:rPr>
          <w:rFonts w:ascii="Lucida Sans Typewriter" w:eastAsiaTheme="minorEastAsia" w:hAnsi="Lucida Sans Typewriter"/>
          <w:sz w:val="18"/>
          <w:szCs w:val="18"/>
          <w:lang w:val="en-US"/>
        </w:rPr>
        <w:t>sigResponseHandler</w:t>
      </w:r>
      <w:r w:rsidRPr="00DD16DB">
        <w:rPr>
          <w:rFonts w:ascii="Lucida Sans Typewriter" w:eastAsiaTheme="minorEastAsia" w:hAnsi="Lucida Sans Typewriter"/>
          <w:sz w:val="18"/>
          <w:szCs w:val="18"/>
          <w:lang w:val="en-US"/>
        </w:rPr>
        <w:t>' method='post'&gt;</w:t>
      </w:r>
    </w:p>
    <w:p w14:paraId="50EBFD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0859571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lastRenderedPageBreak/>
        <w:t xml:space="preserve">      </w:t>
      </w:r>
      <w:r w:rsidRPr="00DD16DB">
        <w:rPr>
          <w:rFonts w:ascii="Lucida Sans Typewriter" w:eastAsiaTheme="minorEastAsia" w:hAnsi="Lucida Sans Typewriter"/>
          <w:sz w:val="18"/>
          <w:szCs w:val="18"/>
          <w:lang w:val="en-US"/>
        </w:rPr>
        <w:t>&lt;input type='hidden' name='Binding' value='POST/XML/1.0'/&gt;</w:t>
      </w:r>
    </w:p>
    <w:p w14:paraId="666DD6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name='RelayState' value='56345145a482995d'/&gt;</w:t>
      </w:r>
    </w:p>
    <w:p w14:paraId="1EC631B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r w:rsidRPr="001E62FD">
        <w:rPr>
          <w:rFonts w:eastAsiaTheme="minorEastAsia"/>
          <w:lang w:val="en-US"/>
        </w:rPr>
        <w:t xml:space="preserve"> </w:t>
      </w:r>
      <w:r w:rsidRPr="001E62FD">
        <w:rPr>
          <w:rFonts w:ascii="Lucida Sans Typewriter" w:eastAsiaTheme="minorEastAsia" w:hAnsi="Lucida Sans Typewriter"/>
          <w:sz w:val="18"/>
          <w:szCs w:val="18"/>
          <w:lang w:val="en-US"/>
        </w:rPr>
        <w:t>EidSignResponse</w:t>
      </w:r>
      <w:r w:rsidRPr="00DD16DB">
        <w:rPr>
          <w:rFonts w:ascii="Lucida Sans Typewriter" w:eastAsiaTheme="minorEastAsia" w:hAnsi="Lucida Sans Typewriter"/>
          <w:sz w:val="18"/>
          <w:szCs w:val="18"/>
          <w:lang w:val="en-US"/>
        </w:rPr>
        <w:t>' value='PD94bWw…WVzdD4='/&gt;</w:t>
      </w:r>
    </w:p>
    <w:p w14:paraId="346DF13A"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78CC1D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498D0E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435F20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335F097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FFBF945"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&lt;/noscript&gt;</w:t>
      </w:r>
    </w:p>
    <w:p w14:paraId="6096A5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0E5367DD"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30C432CC" w14:textId="77777777" w:rsidR="00394354" w:rsidRDefault="00394354" w:rsidP="00394354">
      <w:pPr>
        <w:rPr>
          <w:lang w:val="en-US"/>
        </w:rPr>
      </w:pPr>
    </w:p>
    <w:p w14:paraId="71DD87B6" w14:textId="4AFBD46F" w:rsidR="00394354" w:rsidRDefault="00394354" w:rsidP="00394354">
      <w:pPr>
        <w:rPr>
          <w:rFonts w:eastAsiaTheme="minorEastAsia"/>
          <w:lang w:val="en-US"/>
        </w:rPr>
      </w:pPr>
      <w:r>
        <w:rPr>
          <w:rFonts w:eastAsiaTheme="minorEastAsia"/>
          <w:lang w:val="en-US"/>
        </w:rPr>
        <w:t xml:space="preserve">The form’s action attribute specifies the URL to the requesting </w:t>
      </w:r>
      <w:del w:id="451" w:author="stefan@aaa-sec.com" w:date="2015-08-14T18:16:00Z">
        <w:r w:rsidDel="007465FE">
          <w:rPr>
            <w:rFonts w:eastAsiaTheme="minorEastAsia"/>
            <w:lang w:val="en-US"/>
          </w:rPr>
          <w:delText xml:space="preserve">service </w:delText>
        </w:r>
      </w:del>
      <w:ins w:id="452" w:author="stefan@aaa-sec.com" w:date="2015-08-14T18:16:00Z">
        <w:r w:rsidR="007465FE">
          <w:rPr>
            <w:rFonts w:eastAsiaTheme="minorEastAsia"/>
            <w:lang w:val="en-US"/>
          </w:rPr>
          <w:t xml:space="preserve">Service </w:t>
        </w:r>
      </w:ins>
      <w:del w:id="453" w:author="stefan@aaa-sec.com" w:date="2015-08-14T18:16:00Z">
        <w:r w:rsidDel="007465FE">
          <w:rPr>
            <w:rFonts w:eastAsiaTheme="minorEastAsia"/>
            <w:lang w:val="en-US"/>
          </w:rPr>
          <w:delText>provider</w:delText>
        </w:r>
      </w:del>
      <w:ins w:id="454" w:author="stefan@aaa-sec.com" w:date="2015-08-14T18:16:00Z">
        <w:r w:rsidR="007465FE">
          <w:rPr>
            <w:rFonts w:eastAsiaTheme="minorEastAsia"/>
            <w:lang w:val="en-US"/>
          </w:rPr>
          <w:t>Provider</w:t>
        </w:r>
      </w:ins>
      <w:r>
        <w:rPr>
          <w:rFonts w:eastAsiaTheme="minorEastAsia"/>
          <w:lang w:val="en-US"/>
        </w:rPr>
        <w:t xml:space="preserve">. This URL MUST specify a URL from the </w:t>
      </w:r>
      <w:r w:rsidR="00520575" w:rsidRPr="00B13860">
        <w:rPr>
          <w:rStyle w:val="Code"/>
        </w:rPr>
        <w:t>&lt;</w:t>
      </w:r>
      <w:r w:rsidRPr="00B13860">
        <w:rPr>
          <w:rStyle w:val="Code"/>
        </w:rPr>
        <w:t>saml:AudienceRestriction</w:t>
      </w:r>
      <w:r w:rsidR="00520575" w:rsidRPr="00B13860">
        <w:rPr>
          <w:rStyle w:val="Code"/>
        </w:rPr>
        <w:t>&gt;</w:t>
      </w:r>
      <w:r w:rsidRPr="00520575">
        <w:rPr>
          <w:rFonts w:ascii="Courier New" w:eastAsiaTheme="minorEastAsia" w:hAnsi="Courier New" w:cs="Courier New"/>
          <w:lang w:val="en-US"/>
        </w:rPr>
        <w:t xml:space="preserve"> </w:t>
      </w:r>
      <w:r>
        <w:rPr>
          <w:rFonts w:eastAsiaTheme="minorEastAsia"/>
          <w:lang w:val="en-US"/>
        </w:rPr>
        <w:t>element that was provided in the corresponding sign request. The form MUST have a method attribute with the value “post”.</w:t>
      </w:r>
    </w:p>
    <w:p w14:paraId="29F1DE51" w14:textId="77777777" w:rsidR="001F7148" w:rsidRPr="007171A3" w:rsidRDefault="001F7148" w:rsidP="00394354">
      <w:pPr>
        <w:rPr>
          <w:rFonts w:eastAsiaTheme="minorEastAsia"/>
          <w:lang w:val="en-US"/>
        </w:rPr>
      </w:pPr>
    </w:p>
    <w:p w14:paraId="5AAC3585" w14:textId="77777777" w:rsidR="00394354" w:rsidRDefault="00394354" w:rsidP="00394354">
      <w:pPr>
        <w:rPr>
          <w:lang w:val="en-US"/>
        </w:rPr>
      </w:pPr>
      <w:r>
        <w:rPr>
          <w:lang w:val="en-US"/>
        </w:rPr>
        <w:t>The form MUST provide the following parameters:</w:t>
      </w:r>
    </w:p>
    <w:p w14:paraId="3EEA8CB6"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5210A6F9"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8E1871"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54C7AD2"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41411FF3"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3E292BE"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06247FA2"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0B076557" w14:textId="77777777" w:rsidTr="00E17771">
        <w:tc>
          <w:tcPr>
            <w:cnfStyle w:val="001000000000" w:firstRow="0" w:lastRow="0" w:firstColumn="1" w:lastColumn="0" w:oddVBand="0" w:evenVBand="0" w:oddHBand="0" w:evenHBand="0" w:firstRowFirstColumn="0" w:firstRowLastColumn="0" w:lastRowFirstColumn="0" w:lastRowLastColumn="0"/>
            <w:tcW w:w="2518" w:type="dxa"/>
          </w:tcPr>
          <w:p w14:paraId="7A738CA8" w14:textId="77777777" w:rsidR="00394354" w:rsidRPr="007171A3" w:rsidRDefault="00394354" w:rsidP="00394354">
            <w:pPr>
              <w:rPr>
                <w:rFonts w:eastAsiaTheme="minorEastAsia"/>
                <w:lang w:val="en-US"/>
              </w:rPr>
            </w:pPr>
            <w:r w:rsidRPr="007171A3">
              <w:rPr>
                <w:rFonts w:eastAsiaTheme="minorEastAsia"/>
                <w:lang w:val="en-US"/>
              </w:rPr>
              <w:t>RelayState</w:t>
            </w:r>
          </w:p>
        </w:tc>
        <w:tc>
          <w:tcPr>
            <w:tcW w:w="5998" w:type="dxa"/>
          </w:tcPr>
          <w:p w14:paraId="3DE81200" w14:textId="4D2B90B6" w:rsidR="00394354" w:rsidRPr="007171A3" w:rsidRDefault="00394354" w:rsidP="0071345E">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B13860">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00520575" w:rsidRPr="00B13860">
              <w:rPr>
                <w:rStyle w:val="Code"/>
              </w:rPr>
              <w:t>&lt;</w:t>
            </w:r>
            <w:r w:rsidRPr="00B13860">
              <w:rPr>
                <w:rStyle w:val="Code"/>
              </w:rPr>
              <w:t>dss:SignResponse</w:t>
            </w:r>
            <w:r w:rsidR="00520575" w:rsidRPr="00B13860">
              <w:rPr>
                <w:rStyle w:val="Code"/>
              </w:rPr>
              <w:t>&gt;</w:t>
            </w:r>
            <w:r>
              <w:rPr>
                <w:rFonts w:eastAsiaTheme="minorEastAsia"/>
                <w:lang w:val="en-US"/>
              </w:rPr>
              <w:t xml:space="preserve"> element that </w:t>
            </w:r>
            <w:del w:id="455" w:author="Martin Lindström" w:date="2015-08-17T14:54:00Z">
              <w:r w:rsidDel="0071345E">
                <w:rPr>
                  <w:rFonts w:eastAsiaTheme="minorEastAsia"/>
                  <w:lang w:val="en-US"/>
                </w:rPr>
                <w:delText xml:space="preserve">are </w:delText>
              </w:r>
            </w:del>
            <w:ins w:id="456" w:author="Martin Lindström" w:date="2015-08-17T14:54:00Z">
              <w:r w:rsidR="0071345E">
                <w:rPr>
                  <w:rFonts w:eastAsiaTheme="minorEastAsia"/>
                  <w:lang w:val="en-US"/>
                </w:rPr>
                <w:t xml:space="preserve">is </w:t>
              </w:r>
            </w:ins>
            <w:r>
              <w:rPr>
                <w:rFonts w:eastAsiaTheme="minorEastAsia"/>
                <w:lang w:val="en-US"/>
              </w:rPr>
              <w:t>present in the base64 encoded sign request.</w:t>
            </w:r>
          </w:p>
        </w:tc>
      </w:tr>
      <w:tr w:rsidR="00394354" w:rsidRPr="007171A3" w14:paraId="737D6ADA"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C77E31" w14:textId="77777777" w:rsidR="00394354" w:rsidRPr="007171A3" w:rsidRDefault="00394354" w:rsidP="00394354">
            <w:pPr>
              <w:rPr>
                <w:rFonts w:eastAsiaTheme="minorEastAsia"/>
                <w:lang w:val="en-US"/>
              </w:rPr>
            </w:pPr>
            <w:r w:rsidRPr="00520575">
              <w:rPr>
                <w:rFonts w:eastAsiaTheme="minorEastAsia"/>
                <w:lang w:val="en-US"/>
              </w:rPr>
              <w:t>EidSignResponse</w:t>
            </w:r>
          </w:p>
        </w:tc>
        <w:tc>
          <w:tcPr>
            <w:tcW w:w="5998" w:type="dxa"/>
          </w:tcPr>
          <w:p w14:paraId="4140F17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response.</w:t>
            </w:r>
          </w:p>
        </w:tc>
      </w:tr>
    </w:tbl>
    <w:p w14:paraId="2D79259B" w14:textId="77777777" w:rsidR="00394354" w:rsidRDefault="00394354" w:rsidP="00394354">
      <w:pPr>
        <w:rPr>
          <w:lang w:val="en-US"/>
        </w:rPr>
      </w:pPr>
    </w:p>
    <w:p w14:paraId="1BA48141" w14:textId="77777777" w:rsidR="00394354" w:rsidRDefault="00394354" w:rsidP="00394354">
      <w:pPr>
        <w:rPr>
          <w:lang w:val="en-US"/>
        </w:rPr>
      </w:pPr>
    </w:p>
    <w:p w14:paraId="49E2B78F" w14:textId="6DDB9946" w:rsidR="00394354" w:rsidRPr="00C05A93" w:rsidRDefault="00394354" w:rsidP="00394354">
      <w:pPr>
        <w:rPr>
          <w:rFonts w:asciiTheme="majorHAnsi" w:eastAsiaTheme="majorEastAsia" w:hAnsiTheme="majorHAnsi" w:cstheme="majorBidi"/>
          <w:b/>
          <w:bCs/>
          <w:color w:val="365F91" w:themeColor="accent1" w:themeShade="BF"/>
          <w:sz w:val="28"/>
          <w:szCs w:val="28"/>
          <w:lang w:val="en-US"/>
        </w:rPr>
      </w:pPr>
      <w:r w:rsidRPr="000D6948">
        <w:rPr>
          <w:sz w:val="24"/>
          <w:lang w:val="en-US"/>
        </w:rPr>
        <w:br w:type="page"/>
      </w:r>
    </w:p>
    <w:p w14:paraId="57864916" w14:textId="19158478" w:rsidR="00A821EE" w:rsidRDefault="007B158E" w:rsidP="008B4498">
      <w:pPr>
        <w:pStyle w:val="Heading1"/>
        <w:rPr>
          <w:lang w:val="en-US"/>
        </w:rPr>
      </w:pPr>
      <w:bookmarkStart w:id="457" w:name="_Toc427339038"/>
      <w:r>
        <w:rPr>
          <w:lang w:val="en-US"/>
        </w:rPr>
        <w:lastRenderedPageBreak/>
        <w:t>R</w:t>
      </w:r>
      <w:r w:rsidR="00A821EE" w:rsidRPr="006C4EAB">
        <w:rPr>
          <w:lang w:val="en-US"/>
        </w:rPr>
        <w:t>eferences</w:t>
      </w:r>
      <w:bookmarkEnd w:id="457"/>
    </w:p>
    <w:p w14:paraId="38F3F98B" w14:textId="1450E31F" w:rsidR="00C54F25" w:rsidRPr="00A42933" w:rsidRDefault="00C54F25" w:rsidP="00734094">
      <w:pPr>
        <w:pStyle w:val="Heading2"/>
        <w:rPr>
          <w:lang w:val="en-US"/>
        </w:rPr>
      </w:pPr>
      <w:bookmarkStart w:id="458" w:name="_Toc427339039"/>
      <w:r>
        <w:rPr>
          <w:lang w:val="en-US"/>
        </w:rPr>
        <w:t>Normative References</w:t>
      </w:r>
      <w:bookmarkEnd w:id="458"/>
    </w:p>
    <w:p w14:paraId="1B6FF4CC" w14:textId="77777777" w:rsidR="00927DDE" w:rsidRPr="00927DDE" w:rsidRDefault="00927DDE" w:rsidP="00927DDE">
      <w:pPr>
        <w:rPr>
          <w:lang w:val="en-US"/>
        </w:rPr>
      </w:pPr>
      <w:r w:rsidRPr="00927DDE">
        <w:rPr>
          <w:lang w:val="en-US"/>
        </w:rPr>
        <w:t>[RFC2119]</w:t>
      </w:r>
    </w:p>
    <w:p w14:paraId="1F18D0FD" w14:textId="43B16A72" w:rsidR="00927DDE" w:rsidRPr="004D39DF" w:rsidRDefault="00C13578" w:rsidP="00927DDE">
      <w:pPr>
        <w:ind w:left="720"/>
        <w:rPr>
          <w:lang w:val="en-US"/>
        </w:rPr>
      </w:pPr>
      <w:hyperlink r:id="rId10" w:history="1">
        <w:r w:rsidR="00927DDE" w:rsidRPr="004D39DF">
          <w:rPr>
            <w:rStyle w:val="Hyperlink"/>
            <w:u w:val="none"/>
            <w:lang w:val="en-US"/>
          </w:rPr>
          <w:t>Bradner, S., Key words for use in RFCs to Indicate Requirement Levels, March 1997.</w:t>
        </w:r>
      </w:hyperlink>
      <w:r w:rsidR="00927DDE" w:rsidRPr="004D39DF">
        <w:rPr>
          <w:lang w:val="en-US"/>
        </w:rPr>
        <w:br/>
      </w:r>
    </w:p>
    <w:p w14:paraId="004AE982" w14:textId="64847798" w:rsidR="00E17771" w:rsidRDefault="00E17771" w:rsidP="00E17771">
      <w:pPr>
        <w:rPr>
          <w:lang w:val="en-US"/>
        </w:rPr>
      </w:pPr>
      <w:r>
        <w:rPr>
          <w:lang w:val="en-US"/>
        </w:rPr>
        <w:t>[</w:t>
      </w:r>
      <w:del w:id="459" w:author="stefan@aaa-sec.com" w:date="2015-08-14T18:04:00Z">
        <w:r w:rsidDel="000645A6">
          <w:rPr>
            <w:lang w:val="en-US"/>
          </w:rPr>
          <w:delText>Eid2-DSS</w:delText>
        </w:r>
      </w:del>
      <w:ins w:id="460" w:author="stefan@aaa-sec.com" w:date="2015-08-14T18:04:00Z">
        <w:r w:rsidR="000645A6">
          <w:rPr>
            <w:lang w:val="en-US"/>
          </w:rPr>
          <w:t>DSS-Ext</w:t>
        </w:r>
      </w:ins>
      <w:r>
        <w:rPr>
          <w:lang w:val="en-US"/>
        </w:rPr>
        <w:t>]</w:t>
      </w:r>
    </w:p>
    <w:p w14:paraId="54ECD713" w14:textId="46815473" w:rsidR="00E17771" w:rsidRPr="004D39DF" w:rsidRDefault="000645A6" w:rsidP="00E17771">
      <w:pPr>
        <w:ind w:left="720"/>
        <w:rPr>
          <w:lang w:val="en-US"/>
        </w:rPr>
      </w:pPr>
      <w:r>
        <w:fldChar w:fldCharType="begin"/>
      </w:r>
      <w:r>
        <w:instrText xml:space="preserve"> HYPERLINK "http://docs.oasis-open.org/security/saml/v2.0/saml-core-2.0-os.pdf" </w:instrText>
      </w:r>
      <w:r>
        <w:fldChar w:fldCharType="separate"/>
      </w:r>
      <w:del w:id="461" w:author="stefan@aaa-sec.com" w:date="2015-08-14T18:04:00Z">
        <w:r w:rsidR="00E17771" w:rsidRPr="004D39DF" w:rsidDel="000645A6">
          <w:rPr>
            <w:rStyle w:val="Hyperlink"/>
            <w:u w:val="none"/>
            <w:lang w:val="en-US"/>
          </w:rPr>
          <w:delText xml:space="preserve">Eid2 </w:delText>
        </w:r>
      </w:del>
      <w:r w:rsidR="00E17771" w:rsidRPr="004D39DF">
        <w:rPr>
          <w:rStyle w:val="Hyperlink"/>
          <w:u w:val="none"/>
          <w:lang w:val="en-US"/>
        </w:rPr>
        <w:t xml:space="preserve">DSS Extension for </w:t>
      </w:r>
      <w:del w:id="462" w:author="stefan@aaa-sec.com" w:date="2015-08-14T18:04:00Z">
        <w:r w:rsidR="00E17771" w:rsidRPr="004D39DF" w:rsidDel="000645A6">
          <w:rPr>
            <w:rStyle w:val="Hyperlink"/>
            <w:u w:val="none"/>
            <w:lang w:val="en-US"/>
          </w:rPr>
          <w:delText>SAML based</w:delText>
        </w:r>
      </w:del>
      <w:ins w:id="463" w:author="stefan@aaa-sec.com" w:date="2015-08-14T18:04:00Z">
        <w:r>
          <w:rPr>
            <w:rStyle w:val="Hyperlink"/>
            <w:u w:val="none"/>
            <w:lang w:val="en-US"/>
          </w:rPr>
          <w:t>Federated</w:t>
        </w:r>
      </w:ins>
      <w:r w:rsidR="00E17771" w:rsidRPr="004D39DF">
        <w:rPr>
          <w:rStyle w:val="Hyperlink"/>
          <w:u w:val="none"/>
          <w:lang w:val="en-US"/>
        </w:rPr>
        <w:t xml:space="preserve"> Central Signing </w:t>
      </w:r>
      <w:del w:id="464" w:author="stefan@aaa-sec.com" w:date="2015-08-14T18:04:00Z">
        <w:r w:rsidR="00E17771" w:rsidRPr="004D39DF" w:rsidDel="000645A6">
          <w:rPr>
            <w:rStyle w:val="Hyperlink"/>
            <w:u w:val="none"/>
            <w:lang w:val="en-US"/>
          </w:rPr>
          <w:delText xml:space="preserve">service </w:delText>
        </w:r>
      </w:del>
      <w:ins w:id="465" w:author="stefan@aaa-sec.com" w:date="2015-08-14T18:04:00Z">
        <w:r>
          <w:rPr>
            <w:rStyle w:val="Hyperlink"/>
            <w:u w:val="none"/>
            <w:lang w:val="en-US"/>
          </w:rPr>
          <w:t>S</w:t>
        </w:r>
        <w:r w:rsidRPr="004D39DF">
          <w:rPr>
            <w:rStyle w:val="Hyperlink"/>
            <w:u w:val="none"/>
            <w:lang w:val="en-US"/>
          </w:rPr>
          <w:t>ervice</w:t>
        </w:r>
        <w:r>
          <w:rPr>
            <w:rStyle w:val="Hyperlink"/>
            <w:u w:val="none"/>
            <w:lang w:val="en-US"/>
          </w:rPr>
          <w:t>s</w:t>
        </w:r>
      </w:ins>
      <w:ins w:id="466" w:author="stefan@aaa-sec.com" w:date="2015-08-14T18:05:00Z">
        <w:r>
          <w:rPr>
            <w:rStyle w:val="Hyperlink"/>
            <w:u w:val="none"/>
            <w:lang w:val="en-US"/>
          </w:rPr>
          <w:t xml:space="preserve"> (</w:t>
        </w:r>
      </w:ins>
      <w:ins w:id="467" w:author="stefan@aaa-sec.com" w:date="2015-08-14T18:06:00Z">
        <w:r>
          <w:rPr>
            <w:rStyle w:val="Hyperlink"/>
            <w:u w:val="none"/>
            <w:lang w:val="en-US"/>
          </w:rPr>
          <w:t>ELN-0609</w:t>
        </w:r>
      </w:ins>
      <w:ins w:id="468" w:author="stefan@aaa-sec.com" w:date="2015-08-14T18:05:00Z">
        <w:r>
          <w:rPr>
            <w:rStyle w:val="Hyperlink"/>
            <w:u w:val="none"/>
            <w:lang w:val="en-US"/>
          </w:rPr>
          <w:t>)</w:t>
        </w:r>
      </w:ins>
      <w:ins w:id="469" w:author="stefan@aaa-sec.com" w:date="2015-08-14T18:04:00Z">
        <w:r w:rsidRPr="004D39DF">
          <w:rPr>
            <w:rStyle w:val="Hyperlink"/>
            <w:u w:val="none"/>
            <w:lang w:val="en-US"/>
          </w:rPr>
          <w:t xml:space="preserve"> </w:t>
        </w:r>
      </w:ins>
      <w:r w:rsidR="00E17771" w:rsidRPr="004D39DF">
        <w:rPr>
          <w:rStyle w:val="Hyperlink"/>
          <w:u w:val="none"/>
          <w:lang w:val="en-US"/>
        </w:rPr>
        <w:t xml:space="preserve">- Version </w:t>
      </w:r>
      <w:del w:id="470" w:author="stefan@aaa-sec.com" w:date="2015-08-14T18:04:00Z">
        <w:r w:rsidR="00E17771" w:rsidRPr="004D39DF" w:rsidDel="000645A6">
          <w:rPr>
            <w:rStyle w:val="Hyperlink"/>
            <w:u w:val="none"/>
            <w:lang w:val="en-US"/>
          </w:rPr>
          <w:delText>0</w:delText>
        </w:r>
      </w:del>
      <w:ins w:id="471" w:author="stefan@aaa-sec.com" w:date="2015-08-14T18:04:00Z">
        <w:r>
          <w:rPr>
            <w:rStyle w:val="Hyperlink"/>
            <w:u w:val="none"/>
            <w:lang w:val="en-US"/>
          </w:rPr>
          <w:t>1</w:t>
        </w:r>
      </w:ins>
      <w:r w:rsidR="00E17771" w:rsidRPr="004D39DF">
        <w:rPr>
          <w:rStyle w:val="Hyperlink"/>
          <w:u w:val="none"/>
          <w:lang w:val="en-US"/>
        </w:rPr>
        <w:t>.1</w:t>
      </w:r>
      <w:del w:id="472" w:author="stefan@aaa-sec.com" w:date="2015-08-14T18:05:00Z">
        <w:r w:rsidR="00E17771" w:rsidRPr="004D39DF" w:rsidDel="000645A6">
          <w:rPr>
            <w:rStyle w:val="Hyperlink"/>
            <w:u w:val="none"/>
            <w:lang w:val="en-US"/>
          </w:rPr>
          <w:delText>, 13 Nov 2012.</w:delText>
        </w:r>
      </w:del>
      <w:r w:rsidR="00E17771" w:rsidRPr="004D39DF">
        <w:rPr>
          <w:rStyle w:val="Hyperlink"/>
          <w:u w:val="none"/>
          <w:lang w:val="en-US"/>
        </w:rPr>
        <w:t>.</w:t>
      </w:r>
      <w:r>
        <w:rPr>
          <w:rStyle w:val="Hyperlink"/>
          <w:u w:val="none"/>
          <w:lang w:val="en-US"/>
        </w:rPr>
        <w:fldChar w:fldCharType="end"/>
      </w:r>
    </w:p>
    <w:p w14:paraId="1D03D7BF" w14:textId="77777777" w:rsidR="00E17771" w:rsidRDefault="00E17771" w:rsidP="00E17771">
      <w:pPr>
        <w:rPr>
          <w:lang w:val="en-US"/>
        </w:rPr>
      </w:pPr>
      <w:r>
        <w:rPr>
          <w:lang w:val="en-US"/>
        </w:rPr>
        <w:t xml:space="preserve"> </w:t>
      </w:r>
    </w:p>
    <w:p w14:paraId="37786E50" w14:textId="77777777" w:rsidR="00E17771" w:rsidRDefault="00E17771" w:rsidP="00E17771">
      <w:pPr>
        <w:rPr>
          <w:lang w:val="en-US"/>
        </w:rPr>
      </w:pPr>
      <w:r>
        <w:rPr>
          <w:lang w:val="en-US"/>
        </w:rPr>
        <w:t>[DSS]</w:t>
      </w:r>
    </w:p>
    <w:p w14:paraId="222CC82F" w14:textId="77777777" w:rsidR="00E17771" w:rsidRPr="004D39DF" w:rsidRDefault="00C13578" w:rsidP="00E17771">
      <w:pPr>
        <w:ind w:left="720"/>
        <w:rPr>
          <w:rStyle w:val="Hyperlink"/>
          <w:u w:val="none"/>
          <w:lang w:val="en-US"/>
        </w:rPr>
      </w:pPr>
      <w:hyperlink r:id="rId11" w:history="1">
        <w:r w:rsidR="00E17771" w:rsidRPr="004D39DF">
          <w:rPr>
            <w:rStyle w:val="Hyperlink"/>
            <w:u w:val="none"/>
            <w:lang w:val="en-US"/>
          </w:rPr>
          <w:t>OASIS Standard - Digital Signature Service Core Protocols, Elements, and Bindings Version 1.0, April 11, 2007.</w:t>
        </w:r>
      </w:hyperlink>
    </w:p>
    <w:p w14:paraId="48E1DB5E" w14:textId="77777777" w:rsidR="00C54F25" w:rsidRDefault="00C54F25" w:rsidP="00E17771">
      <w:pPr>
        <w:ind w:left="720"/>
        <w:rPr>
          <w:rStyle w:val="Hyperlink"/>
          <w:lang w:val="en-US"/>
        </w:rPr>
      </w:pPr>
    </w:p>
    <w:p w14:paraId="1BA993D2" w14:textId="53989DA1" w:rsidR="00C54F25" w:rsidRPr="009A5E0A" w:rsidRDefault="00C54F25" w:rsidP="00734094">
      <w:pPr>
        <w:rPr>
          <w:lang w:val="en-US"/>
        </w:rPr>
      </w:pPr>
      <w:r w:rsidRPr="00D34495">
        <w:rPr>
          <w:rFonts w:ascii="Helvetica" w:eastAsia="Times New Roman" w:hAnsi="Helvetica" w:cs="Helvetica"/>
          <w:color w:val="auto"/>
          <w:kern w:val="0"/>
          <w:szCs w:val="20"/>
          <w:lang w:val="en-US" w:eastAsia="en-US"/>
        </w:rPr>
        <w:t>[SAML-XSD]</w:t>
      </w:r>
    </w:p>
    <w:p w14:paraId="5487A9E4" w14:textId="1C8D3279" w:rsidR="00E36717" w:rsidRDefault="00E36717" w:rsidP="00E36717">
      <w:pPr>
        <w:ind w:left="720"/>
        <w:rPr>
          <w:rStyle w:val="Hyperlink"/>
          <w:lang w:val="en-US"/>
        </w:rPr>
      </w:pPr>
      <w:r w:rsidRPr="004D39DF">
        <w:rPr>
          <w:rStyle w:val="Hyperlink"/>
          <w:u w:val="none"/>
          <w:lang w:val="en-US"/>
        </w:rPr>
        <w:t>S. Cantor et al., SAML assertions schema. OASIS SSTC, March 2005. Document ID</w:t>
      </w:r>
      <w:r w:rsidR="004D39DF">
        <w:rPr>
          <w:rStyle w:val="Hyperlink"/>
          <w:u w:val="none"/>
          <w:lang w:val="en-US"/>
        </w:rPr>
        <w:t>:</w:t>
      </w:r>
      <w:r w:rsidRPr="004D39DF">
        <w:rPr>
          <w:rStyle w:val="Hyperlink"/>
          <w:u w:val="none"/>
          <w:lang w:val="en-US"/>
        </w:rPr>
        <w:t xml:space="preserve"> saml-schema-assertion-2.0. See</w:t>
      </w:r>
      <w:r w:rsidRPr="00734094">
        <w:rPr>
          <w:lang w:val="en-US"/>
        </w:rPr>
        <w:t xml:space="preserve"> </w:t>
      </w:r>
      <w:hyperlink r:id="rId12" w:history="1">
        <w:r w:rsidRPr="00734094">
          <w:rPr>
            <w:rStyle w:val="Hyperlink"/>
            <w:lang w:val="en-US"/>
          </w:rPr>
          <w:t>http://www.oasisopen.org/committees/security/</w:t>
        </w:r>
      </w:hyperlink>
      <w:r w:rsidRPr="00734094">
        <w:rPr>
          <w:lang w:val="en-US"/>
        </w:rPr>
        <w:t>.</w:t>
      </w:r>
    </w:p>
    <w:p w14:paraId="2B0873BD" w14:textId="77777777" w:rsidR="00E17771" w:rsidRDefault="00E17771" w:rsidP="00E17771">
      <w:pPr>
        <w:rPr>
          <w:lang w:val="en-US"/>
        </w:rPr>
      </w:pPr>
    </w:p>
    <w:p w14:paraId="7E4CEA21" w14:textId="6987BC8B" w:rsidR="00E17771" w:rsidRDefault="00C54F25" w:rsidP="00E17771">
      <w:pPr>
        <w:rPr>
          <w:lang w:val="en-US"/>
        </w:rPr>
      </w:pPr>
      <w:r w:rsidRPr="001540E4">
        <w:rPr>
          <w:rFonts w:ascii="Helvetica" w:eastAsia="Times New Roman" w:hAnsi="Helvetica" w:cs="Helvetica"/>
          <w:color w:val="auto"/>
          <w:kern w:val="0"/>
          <w:szCs w:val="20"/>
          <w:lang w:val="en-US" w:eastAsia="en-US"/>
        </w:rPr>
        <w:t>[XMLSig]</w:t>
      </w:r>
    </w:p>
    <w:p w14:paraId="5B507B87" w14:textId="438AB7DA" w:rsidR="00C54F25" w:rsidRPr="004D39DF" w:rsidRDefault="00C13578" w:rsidP="00E17771">
      <w:pPr>
        <w:ind w:left="720"/>
        <w:rPr>
          <w:rStyle w:val="Hyperlink"/>
          <w:u w:val="none"/>
          <w:lang w:val="en-US"/>
        </w:rPr>
      </w:pPr>
      <w:hyperlink r:id="rId13" w:history="1">
        <w:r w:rsidR="00C54F25" w:rsidRPr="004D39DF">
          <w:rPr>
            <w:rStyle w:val="Hyperlink"/>
            <w:u w:val="none"/>
            <w:lang w:val="en-US"/>
          </w:rPr>
          <w:t>D. Eastlake et al, XML-Signature Syntax and Processing, W3C Recommendation, February 2002</w:t>
        </w:r>
        <w:r w:rsidR="00E17771" w:rsidRPr="004D39DF">
          <w:rPr>
            <w:rStyle w:val="Hyperlink"/>
            <w:u w:val="none"/>
            <w:lang w:val="en-US"/>
          </w:rPr>
          <w:t>.</w:t>
        </w:r>
      </w:hyperlink>
    </w:p>
    <w:p w14:paraId="399FD903" w14:textId="77777777" w:rsidR="00C54F25" w:rsidRDefault="00C54F25" w:rsidP="00E17771">
      <w:pPr>
        <w:ind w:left="720"/>
        <w:rPr>
          <w:rStyle w:val="Hyperlink"/>
          <w:lang w:val="en-US"/>
        </w:rPr>
      </w:pPr>
    </w:p>
    <w:p w14:paraId="4455224E" w14:textId="1111D87D" w:rsidR="00C54F25" w:rsidRPr="009A5E0A" w:rsidRDefault="00C54F25" w:rsidP="00734094">
      <w:pPr>
        <w:rPr>
          <w:lang w:val="en-US"/>
        </w:rPr>
      </w:pPr>
      <w:r w:rsidRPr="001540E4">
        <w:rPr>
          <w:rFonts w:ascii="Helvetica" w:eastAsia="Times New Roman" w:hAnsi="Helvetica" w:cs="Helvetica"/>
          <w:color w:val="auto"/>
          <w:kern w:val="0"/>
          <w:szCs w:val="20"/>
          <w:lang w:val="en-US" w:eastAsia="en-US"/>
        </w:rPr>
        <w:t>[XMLSig-XSD]</w:t>
      </w:r>
    </w:p>
    <w:p w14:paraId="49FF18BF" w14:textId="1A0587A7" w:rsidR="00C54F25" w:rsidRPr="004D39DF" w:rsidRDefault="00C54F25" w:rsidP="00C54F25">
      <w:pPr>
        <w:ind w:left="720"/>
        <w:rPr>
          <w:lang w:val="en-US"/>
        </w:rPr>
      </w:pPr>
      <w:r w:rsidRPr="004D39DF">
        <w:rPr>
          <w:rStyle w:val="Hyperlink"/>
          <w:u w:val="none"/>
          <w:lang w:val="en-US"/>
        </w:rPr>
        <w:t>XML Signature Schema. World Wide Web Consortium. See</w:t>
      </w:r>
      <w:r w:rsidRPr="004D39DF">
        <w:rPr>
          <w:lang w:val="en-US"/>
        </w:rPr>
        <w:t xml:space="preserve"> </w:t>
      </w:r>
      <w:hyperlink r:id="rId14" w:history="1">
        <w:r w:rsidRPr="004D39DF">
          <w:rPr>
            <w:rStyle w:val="Hyperlink"/>
            <w:u w:val="none"/>
            <w:lang w:val="en-US"/>
          </w:rPr>
          <w:t>http://www.w3.org/TR/2000/CR-xmldsig-core-20001031/xmldsig-coreschema.xsd</w:t>
        </w:r>
      </w:hyperlink>
      <w:r w:rsidRPr="004D39DF">
        <w:rPr>
          <w:lang w:val="en-US"/>
        </w:rPr>
        <w:t>.</w:t>
      </w:r>
    </w:p>
    <w:p w14:paraId="376F5E78" w14:textId="77777777" w:rsidR="004D39DF" w:rsidRDefault="004D39DF" w:rsidP="004D39DF">
      <w:pPr>
        <w:rPr>
          <w:lang w:val="en-US"/>
        </w:rPr>
      </w:pPr>
    </w:p>
    <w:p w14:paraId="6A1BDF1D" w14:textId="5E240D3C" w:rsidR="004D39DF" w:rsidRPr="009A5E0A" w:rsidRDefault="004D39DF" w:rsidP="004D39DF">
      <w:pPr>
        <w:rPr>
          <w:lang w:val="en-US"/>
        </w:rPr>
      </w:pPr>
      <w:r w:rsidRPr="001540E4">
        <w:rPr>
          <w:rFonts w:ascii="Helvetica" w:eastAsia="Times New Roman" w:hAnsi="Helvetica" w:cs="Helvetica"/>
          <w:color w:val="auto"/>
          <w:kern w:val="0"/>
          <w:szCs w:val="20"/>
          <w:lang w:val="en-US" w:eastAsia="en-US"/>
        </w:rPr>
        <w:t>[</w:t>
      </w:r>
      <w:r>
        <w:rPr>
          <w:rFonts w:ascii="Helvetica" w:eastAsia="Times New Roman" w:hAnsi="Helvetica" w:cs="Helvetica"/>
          <w:color w:val="auto"/>
          <w:kern w:val="0"/>
          <w:szCs w:val="20"/>
          <w:lang w:val="en-US" w:eastAsia="en-US"/>
        </w:rPr>
        <w:t>Eid</w:t>
      </w:r>
      <w:del w:id="473" w:author="stefan@aaa-sec.com" w:date="2015-08-14T18:07:00Z">
        <w:r w:rsidDel="00906F6A">
          <w:rPr>
            <w:rFonts w:ascii="Helvetica" w:eastAsia="Times New Roman" w:hAnsi="Helvetica" w:cs="Helvetica"/>
            <w:color w:val="auto"/>
            <w:kern w:val="0"/>
            <w:szCs w:val="20"/>
            <w:lang w:val="en-US" w:eastAsia="en-US"/>
          </w:rPr>
          <w:delText>2</w:delText>
        </w:r>
      </w:del>
      <w:r>
        <w:rPr>
          <w:rFonts w:ascii="Helvetica" w:eastAsia="Times New Roman" w:hAnsi="Helvetica" w:cs="Helvetica"/>
          <w:color w:val="auto"/>
          <w:kern w:val="0"/>
          <w:szCs w:val="20"/>
          <w:lang w:val="en-US" w:eastAsia="en-US"/>
        </w:rPr>
        <w:t>-</w:t>
      </w:r>
      <w:del w:id="474" w:author="stefan@aaa-sec.com" w:date="2015-08-14T18:07:00Z">
        <w:r w:rsidDel="00906F6A">
          <w:rPr>
            <w:rFonts w:ascii="Helvetica" w:eastAsia="Times New Roman" w:hAnsi="Helvetica" w:cs="Helvetica"/>
            <w:color w:val="auto"/>
            <w:kern w:val="0"/>
            <w:szCs w:val="20"/>
            <w:lang w:val="en-US" w:eastAsia="en-US"/>
          </w:rPr>
          <w:delText>Identifiers</w:delText>
        </w:r>
      </w:del>
      <w:ins w:id="475" w:author="stefan@aaa-sec.com" w:date="2015-08-14T18:07:00Z">
        <w:r w:rsidR="00906F6A">
          <w:rPr>
            <w:rFonts w:ascii="Helvetica" w:eastAsia="Times New Roman" w:hAnsi="Helvetica" w:cs="Helvetica"/>
            <w:color w:val="auto"/>
            <w:kern w:val="0"/>
            <w:szCs w:val="20"/>
            <w:lang w:val="en-US" w:eastAsia="en-US"/>
          </w:rPr>
          <w:t>Registry</w:t>
        </w:r>
      </w:ins>
      <w:r w:rsidRPr="001540E4">
        <w:rPr>
          <w:rFonts w:ascii="Helvetica" w:eastAsia="Times New Roman" w:hAnsi="Helvetica" w:cs="Helvetica"/>
          <w:color w:val="auto"/>
          <w:kern w:val="0"/>
          <w:szCs w:val="20"/>
          <w:lang w:val="en-US" w:eastAsia="en-US"/>
        </w:rPr>
        <w:t>]</w:t>
      </w:r>
    </w:p>
    <w:p w14:paraId="4A4B52BF" w14:textId="2E002E99" w:rsidR="004D39DF" w:rsidRPr="004D39DF" w:rsidRDefault="004D39DF" w:rsidP="004D39DF">
      <w:pPr>
        <w:ind w:left="720"/>
        <w:rPr>
          <w:rStyle w:val="Hyperlink"/>
          <w:u w:val="none"/>
        </w:rPr>
      </w:pPr>
      <w:r w:rsidRPr="004D39DF">
        <w:rPr>
          <w:rStyle w:val="Hyperlink"/>
          <w:u w:val="none"/>
        </w:rPr>
        <w:t>Registry for identifiers assigned by the Swedish e-identification board</w:t>
      </w:r>
      <w:r w:rsidRPr="004D39DF">
        <w:rPr>
          <w:rStyle w:val="Hyperlink"/>
          <w:u w:val="none"/>
          <w:lang w:val="en-US"/>
        </w:rPr>
        <w:t>.</w:t>
      </w:r>
    </w:p>
    <w:p w14:paraId="4687FDAE" w14:textId="77777777" w:rsidR="004D39DF" w:rsidRDefault="004D39DF" w:rsidP="004D39DF">
      <w:pPr>
        <w:rPr>
          <w:rStyle w:val="Hyperlink"/>
          <w:lang w:val="en-US"/>
        </w:rPr>
      </w:pPr>
    </w:p>
    <w:p w14:paraId="53B0F5AE" w14:textId="68579A26" w:rsidR="00C54F25" w:rsidRDefault="00C54F25">
      <w:pPr>
        <w:ind w:left="720"/>
        <w:rPr>
          <w:lang w:val="en-US"/>
        </w:rPr>
      </w:pPr>
    </w:p>
    <w:p w14:paraId="42DE671D" w14:textId="3BBC00EF" w:rsidR="00C54F25" w:rsidRDefault="00C54F25" w:rsidP="00734094">
      <w:pPr>
        <w:pStyle w:val="Heading2"/>
        <w:rPr>
          <w:lang w:val="en-US"/>
        </w:rPr>
      </w:pPr>
      <w:bookmarkStart w:id="476" w:name="_Toc427339040"/>
      <w:r>
        <w:rPr>
          <w:lang w:val="en-US"/>
        </w:rPr>
        <w:t>Informativ</w:t>
      </w:r>
      <w:r w:rsidR="00D56895">
        <w:rPr>
          <w:lang w:val="en-US"/>
        </w:rPr>
        <w:t xml:space="preserve">e </w:t>
      </w:r>
      <w:r w:rsidR="003527F1">
        <w:rPr>
          <w:lang w:val="en-US"/>
        </w:rPr>
        <w:t>R</w:t>
      </w:r>
      <w:r w:rsidR="00D56895">
        <w:rPr>
          <w:lang w:val="en-US"/>
        </w:rPr>
        <w:t>eferenc</w:t>
      </w:r>
      <w:r>
        <w:rPr>
          <w:lang w:val="en-US"/>
        </w:rPr>
        <w:t>e</w:t>
      </w:r>
      <w:r w:rsidR="00D56895">
        <w:rPr>
          <w:lang w:val="en-US"/>
        </w:rPr>
        <w:t>s</w:t>
      </w:r>
      <w:bookmarkEnd w:id="476"/>
    </w:p>
    <w:p w14:paraId="0D3D4406" w14:textId="77777777" w:rsidR="00C54F25" w:rsidRDefault="00C54F25" w:rsidP="00C54F25">
      <w:pPr>
        <w:rPr>
          <w:lang w:val="en-US"/>
        </w:rPr>
      </w:pPr>
      <w:r>
        <w:rPr>
          <w:lang w:val="en-US"/>
        </w:rPr>
        <w:t>[SAML2Bind]</w:t>
      </w:r>
    </w:p>
    <w:p w14:paraId="3E3C0069" w14:textId="677B2FA0" w:rsidR="00C54F25" w:rsidRPr="00927DDE" w:rsidRDefault="00C13578">
      <w:pPr>
        <w:ind w:left="720"/>
        <w:rPr>
          <w:lang w:val="en-US"/>
        </w:rPr>
      </w:pPr>
      <w:hyperlink r:id="rId15" w:history="1">
        <w:r w:rsidR="00C54F25" w:rsidRPr="009A5E0A">
          <w:rPr>
            <w:rStyle w:val="Hyperlink"/>
            <w:lang w:val="en-US"/>
          </w:rPr>
          <w:t>OASIS Standard, Bindings for the OASIS Security Assertion Markup Language (SAML) V2.0, March 2005.</w:t>
        </w:r>
      </w:hyperlink>
    </w:p>
    <w:p w14:paraId="10CCEE1D" w14:textId="21B811CE" w:rsidR="00531D00" w:rsidRDefault="00531D00">
      <w:pPr>
        <w:rPr>
          <w:ins w:id="477" w:author="stefan@aaa-sec.com" w:date="2015-08-14T18:07:00Z"/>
          <w:lang w:val="en-US"/>
        </w:rPr>
      </w:pPr>
    </w:p>
    <w:p w14:paraId="444417D6" w14:textId="77777777" w:rsidR="00906F6A" w:rsidRDefault="00906F6A" w:rsidP="00906F6A">
      <w:pPr>
        <w:pStyle w:val="Heading1"/>
        <w:rPr>
          <w:ins w:id="478" w:author="stefan@aaa-sec.com" w:date="2015-08-14T18:07:00Z"/>
          <w:lang w:val="en-US"/>
        </w:rPr>
      </w:pPr>
      <w:bookmarkStart w:id="479" w:name="_Toc301126875"/>
      <w:bookmarkStart w:id="480" w:name="_Toc427339041"/>
      <w:ins w:id="481" w:author="stefan@aaa-sec.com" w:date="2015-08-14T18:07:00Z">
        <w:r>
          <w:rPr>
            <w:lang w:val="en-US"/>
          </w:rPr>
          <w:t>Changes between versions</w:t>
        </w:r>
        <w:bookmarkEnd w:id="479"/>
        <w:bookmarkEnd w:id="480"/>
      </w:ins>
    </w:p>
    <w:p w14:paraId="03535233" w14:textId="77777777" w:rsidR="00906F6A" w:rsidRPr="003E6896" w:rsidRDefault="00906F6A" w:rsidP="00906F6A">
      <w:pPr>
        <w:rPr>
          <w:ins w:id="482" w:author="stefan@aaa-sec.com" w:date="2015-08-14T18:07:00Z"/>
          <w:b/>
          <w:lang w:val="en-GB"/>
        </w:rPr>
      </w:pPr>
      <w:ins w:id="483" w:author="stefan@aaa-sec.com" w:date="2015-08-14T18:07:00Z">
        <w:r w:rsidRPr="003E6896">
          <w:rPr>
            <w:b/>
            <w:lang w:val="en-GB"/>
          </w:rPr>
          <w:t>Changes between version 1.0 and version 1.1:</w:t>
        </w:r>
      </w:ins>
    </w:p>
    <w:p w14:paraId="2E851FC2" w14:textId="77777777" w:rsidR="00906F6A" w:rsidRPr="00A771CB" w:rsidRDefault="00906F6A" w:rsidP="00906F6A">
      <w:pPr>
        <w:pStyle w:val="ListParagraph"/>
        <w:numPr>
          <w:ilvl w:val="0"/>
          <w:numId w:val="29"/>
        </w:numPr>
        <w:rPr>
          <w:ins w:id="484" w:author="stefan@aaa-sec.com" w:date="2015-08-14T18:07:00Z"/>
          <w:lang w:val="en-GB"/>
        </w:rPr>
      </w:pPr>
      <w:ins w:id="485" w:author="stefan@aaa-sec.com" w:date="2015-08-14T18:07:00Z">
        <w:r>
          <w:rPr>
            <w:lang w:val="en-GB"/>
          </w:rPr>
          <w:t>This profile now refers to version 1.1 of the “</w:t>
        </w:r>
        <w:r>
          <w:rPr>
            <w:lang w:val="en-US"/>
          </w:rPr>
          <w:t>DSS Extensions for Federated Central Signing Services” specification.</w:t>
        </w:r>
      </w:ins>
    </w:p>
    <w:p w14:paraId="442015EB" w14:textId="749F146A" w:rsidR="00906F6A" w:rsidRDefault="00906F6A" w:rsidP="00906F6A">
      <w:pPr>
        <w:pStyle w:val="ListParagraph"/>
        <w:numPr>
          <w:ilvl w:val="0"/>
          <w:numId w:val="29"/>
        </w:numPr>
        <w:rPr>
          <w:ins w:id="486" w:author="Martin Lindström" w:date="2015-08-17T14:36:00Z"/>
          <w:lang w:val="en-GB"/>
        </w:rPr>
      </w:pPr>
      <w:ins w:id="487" w:author="stefan@aaa-sec.com" w:date="2015-08-14T18:07:00Z">
        <w:r>
          <w:rPr>
            <w:lang w:val="en-GB"/>
          </w:rPr>
          <w:t>Changes were made to section</w:t>
        </w:r>
      </w:ins>
      <w:ins w:id="488" w:author="Martin Lindström" w:date="2015-08-17T17:20:00Z">
        <w:r w:rsidR="00D602BB">
          <w:rPr>
            <w:lang w:val="en-GB"/>
          </w:rPr>
          <w:t xml:space="preserve"> 2.1.3.8, “</w:t>
        </w:r>
        <w:r w:rsidR="00A60B54">
          <w:rPr>
            <w:lang w:val="en-GB"/>
          </w:rPr>
          <w:t>SignMessag</w:t>
        </w:r>
        <w:r w:rsidR="00D602BB">
          <w:rPr>
            <w:lang w:val="en-GB"/>
          </w:rPr>
          <w:t>e”</w:t>
        </w:r>
      </w:ins>
      <w:ins w:id="489" w:author="stefan@aaa-sec.com" w:date="2015-08-14T18:07:00Z">
        <w:r>
          <w:rPr>
            <w:lang w:val="en-GB"/>
          </w:rPr>
          <w:t xml:space="preserve">, in order to define usage of the </w:t>
        </w:r>
        <w:r w:rsidRPr="00A771CB">
          <w:rPr>
            <w:rStyle w:val="Code"/>
          </w:rPr>
          <w:t>&lt;SignMessage&gt;</w:t>
        </w:r>
        <w:r>
          <w:rPr>
            <w:lang w:val="en-GB"/>
          </w:rPr>
          <w:t xml:space="preserve"> element.</w:t>
        </w:r>
      </w:ins>
    </w:p>
    <w:p w14:paraId="0069AD2A" w14:textId="306FF404" w:rsidR="00D20045" w:rsidRPr="0078729C" w:rsidRDefault="00D20045" w:rsidP="00906F6A">
      <w:pPr>
        <w:pStyle w:val="ListParagraph"/>
        <w:numPr>
          <w:ilvl w:val="0"/>
          <w:numId w:val="29"/>
        </w:numPr>
        <w:rPr>
          <w:ins w:id="490" w:author="stefan@aaa-sec.com" w:date="2015-08-14T18:07:00Z"/>
          <w:lang w:val="en-GB"/>
        </w:rPr>
      </w:pPr>
      <w:ins w:id="491" w:author="Martin Lindström" w:date="2015-08-17T14:36:00Z">
        <w:r>
          <w:rPr>
            <w:lang w:val="en-GB"/>
          </w:rPr>
          <w:t xml:space="preserve">The </w:t>
        </w:r>
      </w:ins>
      <w:ins w:id="492" w:author="Martin Lindström" w:date="2015-08-17T14:37:00Z">
        <w:r>
          <w:rPr>
            <w:lang w:val="en-GB"/>
          </w:rPr>
          <w:t xml:space="preserve">URI identifier that identifies this profile has been changed from </w:t>
        </w:r>
        <w:r w:rsidRPr="00C20A7F">
          <w:rPr>
            <w:lang w:val="en-US"/>
          </w:rPr>
          <w:t>http://id.elegnamnden.se/csig/1.</w:t>
        </w:r>
      </w:ins>
      <w:ins w:id="493" w:author="Martin Lindström" w:date="2015-08-17T14:38:00Z">
        <w:r w:rsidRPr="00C20A7F">
          <w:rPr>
            <w:lang w:val="en-US"/>
          </w:rPr>
          <w:t>0</w:t>
        </w:r>
      </w:ins>
      <w:ins w:id="494" w:author="Martin Lindström" w:date="2015-08-17T14:37:00Z">
        <w:r w:rsidRPr="00C20A7F">
          <w:rPr>
            <w:lang w:val="en-US"/>
          </w:rPr>
          <w:t>/</w:t>
        </w:r>
      </w:ins>
      <w:ins w:id="495" w:author="Martin Lindström" w:date="2015-08-17T14:38:00Z">
        <w:r w:rsidR="00A80751" w:rsidRPr="00C20A7F">
          <w:rPr>
            <w:lang w:val="en-US"/>
          </w:rPr>
          <w:t>eid2</w:t>
        </w:r>
      </w:ins>
      <w:ins w:id="496" w:author="Martin Lindström" w:date="2015-08-17T14:37:00Z">
        <w:r w:rsidRPr="00C20A7F">
          <w:rPr>
            <w:lang w:val="en-US"/>
          </w:rPr>
          <w:t>-</w:t>
        </w:r>
      </w:ins>
      <w:ins w:id="497" w:author="Martin Lindström" w:date="2015-08-17T14:41:00Z">
        <w:r w:rsidR="00C20A7F" w:rsidRPr="00C20A7F">
          <w:rPr>
            <w:lang w:val="en-US"/>
          </w:rPr>
          <w:t>dss</w:t>
        </w:r>
      </w:ins>
      <w:ins w:id="498" w:author="Martin Lindström" w:date="2015-08-17T14:37:00Z">
        <w:r w:rsidRPr="00C20A7F">
          <w:rPr>
            <w:lang w:val="en-US"/>
          </w:rPr>
          <w:t>/profile</w:t>
        </w:r>
        <w:r>
          <w:rPr>
            <w:lang w:val="en-US"/>
          </w:rPr>
          <w:t xml:space="preserve"> to </w:t>
        </w:r>
      </w:ins>
      <w:ins w:id="499" w:author="Martin Lindström" w:date="2015-08-17T14:38:00Z">
        <w:r w:rsidRPr="00C20A7F">
          <w:rPr>
            <w:lang w:val="en-US"/>
          </w:rPr>
          <w:t>http://id.elegnamnden.se/csig/1.1/dss-ext/profile.</w:t>
        </w:r>
      </w:ins>
    </w:p>
    <w:p w14:paraId="0BF2A15F" w14:textId="77777777" w:rsidR="00906F6A" w:rsidRPr="00E17771" w:rsidRDefault="00906F6A">
      <w:pPr>
        <w:rPr>
          <w:lang w:val="en-US"/>
        </w:rPr>
      </w:pPr>
    </w:p>
    <w:sectPr w:rsidR="00906F6A" w:rsidRPr="00E17771" w:rsidSect="003A47DD">
      <w:headerReference w:type="even" r:id="rId16"/>
      <w:headerReference w:type="default" r:id="rId17"/>
      <w:footerReference w:type="even" r:id="rId18"/>
      <w:footerReference w:type="default" r:id="rId19"/>
      <w:headerReference w:type="first" r:id="rId20"/>
      <w:footerReference w:type="first" r:id="rId21"/>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7B89F" w14:textId="77777777" w:rsidR="000645A6" w:rsidRDefault="000645A6">
      <w:pPr>
        <w:spacing w:line="240" w:lineRule="auto"/>
      </w:pPr>
      <w:r>
        <w:separator/>
      </w:r>
    </w:p>
  </w:endnote>
  <w:endnote w:type="continuationSeparator" w:id="0">
    <w:p w14:paraId="61831660" w14:textId="77777777" w:rsidR="000645A6" w:rsidRDefault="00064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86CD73" w14:textId="77777777" w:rsidR="00125772" w:rsidRDefault="001257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645A6" w:rsidRPr="00C912BA" w14:paraId="3F26EF42" w14:textId="77777777" w:rsidTr="00D74D00">
      <w:tc>
        <w:tcPr>
          <w:tcW w:w="7208" w:type="dxa"/>
          <w:gridSpan w:val="4"/>
          <w:tcBorders>
            <w:bottom w:val="single" w:sz="4" w:space="0" w:color="auto"/>
          </w:tcBorders>
        </w:tcPr>
        <w:p w14:paraId="3B08F497" w14:textId="77777777" w:rsidR="000645A6" w:rsidRPr="00C912BA" w:rsidRDefault="000645A6" w:rsidP="00F27527">
          <w:pPr>
            <w:pStyle w:val="Ledtext"/>
            <w:rPr>
              <w:spacing w:val="20"/>
              <w:sz w:val="16"/>
              <w:szCs w:val="16"/>
              <w:lang w:val="sv-SE"/>
            </w:rPr>
          </w:pPr>
          <w:bookmarkStart w:id="502" w:name="www"/>
          <w:r w:rsidRPr="00C912BA">
            <w:rPr>
              <w:b/>
              <w:bCs/>
              <w:sz w:val="16"/>
              <w:lang w:val="sv-SE"/>
            </w:rPr>
            <w:t>www.</w:t>
          </w:r>
          <w:r>
            <w:rPr>
              <w:b/>
              <w:bCs/>
              <w:sz w:val="16"/>
              <w:lang w:val="sv-SE"/>
            </w:rPr>
            <w:t>elegnamnden</w:t>
          </w:r>
          <w:r w:rsidRPr="00C912BA">
            <w:rPr>
              <w:b/>
              <w:bCs/>
              <w:sz w:val="16"/>
              <w:lang w:val="sv-SE"/>
            </w:rPr>
            <w:t>.se</w:t>
          </w:r>
          <w:bookmarkEnd w:id="502"/>
        </w:p>
      </w:tc>
      <w:tc>
        <w:tcPr>
          <w:tcW w:w="2347" w:type="dxa"/>
          <w:tcBorders>
            <w:bottom w:val="single" w:sz="4" w:space="0" w:color="auto"/>
          </w:tcBorders>
        </w:tcPr>
        <w:p w14:paraId="619C2AE8" w14:textId="77777777" w:rsidR="000645A6" w:rsidRPr="00C912BA" w:rsidRDefault="000645A6" w:rsidP="00F27527">
          <w:pPr>
            <w:pStyle w:val="Ledtext"/>
            <w:rPr>
              <w:sz w:val="16"/>
              <w:lang w:val="sv-SE"/>
            </w:rPr>
          </w:pPr>
        </w:p>
      </w:tc>
    </w:tr>
    <w:tr w:rsidR="000645A6" w:rsidRPr="00C912BA" w14:paraId="0BBF8E42" w14:textId="77777777" w:rsidTr="00D74D00">
      <w:tc>
        <w:tcPr>
          <w:tcW w:w="1988" w:type="dxa"/>
          <w:tcBorders>
            <w:top w:val="single" w:sz="4" w:space="0" w:color="auto"/>
          </w:tcBorders>
        </w:tcPr>
        <w:p w14:paraId="53B57CCF" w14:textId="77777777" w:rsidR="000645A6" w:rsidRPr="00C912BA" w:rsidRDefault="000645A6" w:rsidP="00F27527">
          <w:pPr>
            <w:pStyle w:val="Ledtext"/>
            <w:rPr>
              <w:lang w:val="sv-SE"/>
            </w:rPr>
          </w:pPr>
          <w:bookmarkStart w:id="503" w:name="PostadressLed"/>
          <w:r>
            <w:rPr>
              <w:lang w:val="sv-SE"/>
            </w:rPr>
            <w:t>Postadress</w:t>
          </w:r>
          <w:bookmarkEnd w:id="503"/>
        </w:p>
      </w:tc>
      <w:tc>
        <w:tcPr>
          <w:tcW w:w="1620" w:type="dxa"/>
          <w:tcBorders>
            <w:top w:val="single" w:sz="4" w:space="0" w:color="auto"/>
          </w:tcBorders>
        </w:tcPr>
        <w:p w14:paraId="7481F620" w14:textId="77777777" w:rsidR="000645A6" w:rsidRPr="00C912BA" w:rsidRDefault="000645A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645A6" w:rsidRPr="00C912BA" w:rsidRDefault="000645A6" w:rsidP="00F27527">
          <w:pPr>
            <w:pStyle w:val="Ledtext"/>
            <w:rPr>
              <w:lang w:val="sv-SE"/>
            </w:rPr>
          </w:pPr>
          <w:bookmarkStart w:id="504" w:name="TelefonVaxelLed"/>
          <w:r>
            <w:rPr>
              <w:lang w:val="sv-SE"/>
            </w:rPr>
            <w:t>Telefon växel</w:t>
          </w:r>
          <w:bookmarkEnd w:id="504"/>
        </w:p>
      </w:tc>
      <w:tc>
        <w:tcPr>
          <w:tcW w:w="1800" w:type="dxa"/>
          <w:tcBorders>
            <w:top w:val="single" w:sz="4" w:space="0" w:color="auto"/>
          </w:tcBorders>
        </w:tcPr>
        <w:p w14:paraId="0987B1B2" w14:textId="77777777" w:rsidR="000645A6" w:rsidRPr="00C912BA" w:rsidRDefault="000645A6" w:rsidP="00F27527">
          <w:pPr>
            <w:pStyle w:val="Ledtext"/>
            <w:rPr>
              <w:lang w:val="sv-SE"/>
            </w:rPr>
          </w:pPr>
          <w:bookmarkStart w:id="505" w:name="TelefonVaxelUtlLedtext"/>
          <w:bookmarkEnd w:id="505"/>
        </w:p>
      </w:tc>
      <w:tc>
        <w:tcPr>
          <w:tcW w:w="2347" w:type="dxa"/>
          <w:tcBorders>
            <w:top w:val="single" w:sz="4" w:space="0" w:color="auto"/>
          </w:tcBorders>
        </w:tcPr>
        <w:p w14:paraId="35B8C08C" w14:textId="77777777" w:rsidR="000645A6" w:rsidRPr="00C912BA" w:rsidRDefault="000645A6" w:rsidP="00F27527">
          <w:pPr>
            <w:pStyle w:val="Ledtext"/>
            <w:rPr>
              <w:lang w:val="sv-SE"/>
            </w:rPr>
          </w:pPr>
          <w:bookmarkStart w:id="506" w:name="EpostLed"/>
          <w:r>
            <w:rPr>
              <w:lang w:val="sv-SE"/>
            </w:rPr>
            <w:t>E-postadress</w:t>
          </w:r>
          <w:bookmarkEnd w:id="506"/>
        </w:p>
      </w:tc>
    </w:tr>
    <w:tr w:rsidR="000645A6" w:rsidRPr="00C912BA" w14:paraId="06607072" w14:textId="77777777" w:rsidTr="00D74D00">
      <w:tc>
        <w:tcPr>
          <w:tcW w:w="1988" w:type="dxa"/>
        </w:tcPr>
        <w:p w14:paraId="4EC133D2" w14:textId="77777777" w:rsidR="000645A6" w:rsidRPr="00C912BA" w:rsidRDefault="000645A6" w:rsidP="00F27527">
          <w:pPr>
            <w:pStyle w:val="Ledtext"/>
            <w:rPr>
              <w:b/>
              <w:bCs/>
              <w:lang w:val="sv-SE"/>
            </w:rPr>
          </w:pPr>
          <w:bookmarkStart w:id="507" w:name="Postadress"/>
          <w:r>
            <w:rPr>
              <w:b/>
              <w:bCs/>
              <w:lang w:val="sv-SE"/>
            </w:rPr>
            <w:t xml:space="preserve">171 94  SOLNA </w:t>
          </w:r>
          <w:bookmarkEnd w:id="507"/>
        </w:p>
      </w:tc>
      <w:tc>
        <w:tcPr>
          <w:tcW w:w="1620" w:type="dxa"/>
        </w:tcPr>
        <w:p w14:paraId="64EDE1D1" w14:textId="77777777" w:rsidR="000645A6" w:rsidRPr="00C912BA" w:rsidRDefault="000645A6" w:rsidP="00F27527">
          <w:pPr>
            <w:pStyle w:val="Ledtext"/>
            <w:ind w:left="-57"/>
            <w:rPr>
              <w:b/>
              <w:bCs/>
              <w:lang w:val="sv-SE"/>
            </w:rPr>
          </w:pPr>
          <w:r>
            <w:rPr>
              <w:b/>
              <w:bCs/>
              <w:lang w:val="sv-SE"/>
            </w:rPr>
            <w:t>Korta gatan 10</w:t>
          </w:r>
        </w:p>
      </w:tc>
      <w:tc>
        <w:tcPr>
          <w:tcW w:w="1800" w:type="dxa"/>
        </w:tcPr>
        <w:p w14:paraId="14FD09A9" w14:textId="77777777" w:rsidR="000645A6" w:rsidRPr="00C912BA" w:rsidRDefault="000645A6" w:rsidP="00F27527">
          <w:pPr>
            <w:pStyle w:val="Ledtext"/>
            <w:rPr>
              <w:b/>
              <w:bCs/>
              <w:lang w:val="sv-SE"/>
            </w:rPr>
          </w:pPr>
          <w:bookmarkStart w:id="508" w:name="TelefonVaxel"/>
          <w:r>
            <w:rPr>
              <w:b/>
              <w:bCs/>
              <w:lang w:val="sv-SE"/>
            </w:rPr>
            <w:t xml:space="preserve">010-574 21 00 </w:t>
          </w:r>
          <w:bookmarkEnd w:id="508"/>
          <w:r>
            <w:rPr>
              <w:b/>
              <w:bCs/>
              <w:lang w:val="sv-SE"/>
            </w:rPr>
            <w:t xml:space="preserve"> </w:t>
          </w:r>
        </w:p>
      </w:tc>
      <w:tc>
        <w:tcPr>
          <w:tcW w:w="1800" w:type="dxa"/>
        </w:tcPr>
        <w:p w14:paraId="4A68601A" w14:textId="77777777" w:rsidR="000645A6" w:rsidRPr="00C912BA" w:rsidRDefault="000645A6" w:rsidP="00F27527">
          <w:pPr>
            <w:pStyle w:val="Ledtext"/>
            <w:rPr>
              <w:b/>
              <w:bCs/>
              <w:lang w:val="sv-SE"/>
            </w:rPr>
          </w:pPr>
          <w:bookmarkStart w:id="509" w:name="TelefonVaxelUtl"/>
          <w:bookmarkEnd w:id="509"/>
        </w:p>
      </w:tc>
      <w:tc>
        <w:tcPr>
          <w:tcW w:w="2347" w:type="dxa"/>
        </w:tcPr>
        <w:p w14:paraId="213B98C5" w14:textId="77777777" w:rsidR="000645A6" w:rsidRPr="00C912BA" w:rsidRDefault="000645A6" w:rsidP="00F27527">
          <w:pPr>
            <w:pStyle w:val="Ledtext"/>
            <w:rPr>
              <w:b/>
              <w:bCs/>
              <w:lang w:val="sv-SE"/>
            </w:rPr>
          </w:pPr>
          <w:bookmarkStart w:id="510" w:name="EmailFot"/>
          <w:r>
            <w:rPr>
              <w:b/>
              <w:bCs/>
              <w:lang w:val="sv-SE"/>
            </w:rPr>
            <w:t>kansliet@elegnamnden.se</w:t>
          </w:r>
          <w:bookmarkEnd w:id="510"/>
        </w:p>
      </w:tc>
    </w:tr>
  </w:tbl>
  <w:p w14:paraId="07C1B5E6" w14:textId="4AB8A180" w:rsidR="000645A6" w:rsidRDefault="000645A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13578">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13578">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CCBB4E" w14:textId="77777777" w:rsidR="00125772" w:rsidRDefault="001257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2F354" w14:textId="77777777" w:rsidR="000645A6" w:rsidRDefault="000645A6">
      <w:pPr>
        <w:spacing w:line="240" w:lineRule="auto"/>
      </w:pPr>
      <w:r>
        <w:separator/>
      </w:r>
    </w:p>
  </w:footnote>
  <w:footnote w:type="continuationSeparator" w:id="0">
    <w:p w14:paraId="4278FB2B" w14:textId="77777777" w:rsidR="000645A6" w:rsidRDefault="000645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7AF343" w14:textId="441C0C8D" w:rsidR="00125772" w:rsidRDefault="00C13578">
    <w:pPr>
      <w:pStyle w:val="Header"/>
    </w:pPr>
    <w:ins w:id="500" w:author="Martin Lindström" w:date="2015-08-17T14:35:00Z">
      <w:r>
        <w:rPr>
          <w:noProof/>
          <w:lang w:val="en-US" w:eastAsia="en-US"/>
        </w:rPr>
        <w:pict w14:anchorId="24574C6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30404303" w:rsidR="000645A6" w:rsidRDefault="00C13578">
    <w:pPr>
      <w:rPr>
        <w:rFonts w:eastAsia="Arial" w:cs="Arial"/>
        <w:color w:val="808080"/>
        <w:sz w:val="16"/>
        <w:szCs w:val="16"/>
      </w:rPr>
    </w:pPr>
    <w:ins w:id="501" w:author="Martin Lindström" w:date="2015-08-17T14:35:00Z">
      <w:r>
        <w:rPr>
          <w:noProof/>
          <w:lang w:val="en-US" w:eastAsia="en-US"/>
        </w:rPr>
        <w:pict w14:anchorId="750086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0645A6">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F1A96A" w14:textId="4690789C" w:rsidR="00125772" w:rsidRDefault="00C13578">
    <w:pPr>
      <w:pStyle w:val="Header"/>
    </w:pPr>
    <w:ins w:id="511" w:author="Martin Lindström" w:date="2015-08-17T14:35:00Z">
      <w:r>
        <w:rPr>
          <w:noProof/>
          <w:lang w:val="en-US" w:eastAsia="en-US"/>
        </w:rPr>
        <w:pict w14:anchorId="6E72D6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4E5114"/>
    <w:multiLevelType w:val="hybridMultilevel"/>
    <w:tmpl w:val="4468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0377F"/>
    <w:multiLevelType w:val="hybridMultilevel"/>
    <w:tmpl w:val="A4CC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9"/>
  </w:num>
  <w:num w:numId="2">
    <w:abstractNumId w:val="27"/>
  </w:num>
  <w:num w:numId="3">
    <w:abstractNumId w:val="5"/>
  </w:num>
  <w:num w:numId="4">
    <w:abstractNumId w:val="6"/>
  </w:num>
  <w:num w:numId="5">
    <w:abstractNumId w:val="9"/>
  </w:num>
  <w:num w:numId="6">
    <w:abstractNumId w:val="13"/>
  </w:num>
  <w:num w:numId="7">
    <w:abstractNumId w:val="25"/>
  </w:num>
  <w:num w:numId="8">
    <w:abstractNumId w:val="26"/>
  </w:num>
  <w:num w:numId="9">
    <w:abstractNumId w:val="7"/>
  </w:num>
  <w:num w:numId="10">
    <w:abstractNumId w:val="28"/>
  </w:num>
  <w:num w:numId="11">
    <w:abstractNumId w:val="14"/>
  </w:num>
  <w:num w:numId="12">
    <w:abstractNumId w:val="24"/>
  </w:num>
  <w:num w:numId="13">
    <w:abstractNumId w:val="22"/>
  </w:num>
  <w:num w:numId="14">
    <w:abstractNumId w:val="10"/>
  </w:num>
  <w:num w:numId="15">
    <w:abstractNumId w:val="8"/>
  </w:num>
  <w:num w:numId="16">
    <w:abstractNumId w:val="18"/>
  </w:num>
  <w:num w:numId="17">
    <w:abstractNumId w:val="23"/>
  </w:num>
  <w:num w:numId="18">
    <w:abstractNumId w:val="21"/>
  </w:num>
  <w:num w:numId="19">
    <w:abstractNumId w:val="12"/>
  </w:num>
  <w:num w:numId="20">
    <w:abstractNumId w:val="20"/>
  </w:num>
  <w:num w:numId="21">
    <w:abstractNumId w:val="15"/>
  </w:num>
  <w:num w:numId="22">
    <w:abstractNumId w:val="11"/>
  </w:num>
  <w:num w:numId="23">
    <w:abstractNumId w:val="16"/>
  </w:num>
  <w:num w:numId="24">
    <w:abstractNumId w:val="2"/>
  </w:num>
  <w:num w:numId="25">
    <w:abstractNumId w:val="3"/>
  </w:num>
  <w:num w:numId="26">
    <w:abstractNumId w:val="17"/>
  </w:num>
  <w:num w:numId="27">
    <w:abstractNumId w:val="0"/>
  </w:num>
  <w:num w:numId="28">
    <w:abstractNumId w:val="1"/>
  </w:num>
  <w:num w:numId="29">
    <w:abstractNumId w:val="4"/>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21D5"/>
    <w:rsid w:val="0000431E"/>
    <w:rsid w:val="000044EF"/>
    <w:rsid w:val="00005C0F"/>
    <w:rsid w:val="00006B4B"/>
    <w:rsid w:val="000135DB"/>
    <w:rsid w:val="000154F3"/>
    <w:rsid w:val="0001596B"/>
    <w:rsid w:val="00016F4F"/>
    <w:rsid w:val="00017E70"/>
    <w:rsid w:val="00020132"/>
    <w:rsid w:val="00021F5F"/>
    <w:rsid w:val="00023102"/>
    <w:rsid w:val="00023874"/>
    <w:rsid w:val="00023D2F"/>
    <w:rsid w:val="00024167"/>
    <w:rsid w:val="00024602"/>
    <w:rsid w:val="00026A5E"/>
    <w:rsid w:val="00030CDA"/>
    <w:rsid w:val="00031F53"/>
    <w:rsid w:val="00034115"/>
    <w:rsid w:val="000422C6"/>
    <w:rsid w:val="000446C8"/>
    <w:rsid w:val="000458DE"/>
    <w:rsid w:val="00047AF4"/>
    <w:rsid w:val="00047CDA"/>
    <w:rsid w:val="00050932"/>
    <w:rsid w:val="00052118"/>
    <w:rsid w:val="00052565"/>
    <w:rsid w:val="0005627F"/>
    <w:rsid w:val="00057444"/>
    <w:rsid w:val="000645A6"/>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A2B63"/>
    <w:rsid w:val="000A4CC6"/>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219A"/>
    <w:rsid w:val="000E24F6"/>
    <w:rsid w:val="000E2CCB"/>
    <w:rsid w:val="000E51AE"/>
    <w:rsid w:val="000E5D0F"/>
    <w:rsid w:val="000F010E"/>
    <w:rsid w:val="000F09B4"/>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D92"/>
    <w:rsid w:val="00125772"/>
    <w:rsid w:val="00126E1B"/>
    <w:rsid w:val="00126E5C"/>
    <w:rsid w:val="00127303"/>
    <w:rsid w:val="0013043F"/>
    <w:rsid w:val="00130904"/>
    <w:rsid w:val="00131BCB"/>
    <w:rsid w:val="00131F88"/>
    <w:rsid w:val="0013275F"/>
    <w:rsid w:val="0013346B"/>
    <w:rsid w:val="0013584D"/>
    <w:rsid w:val="00140DB3"/>
    <w:rsid w:val="0014367E"/>
    <w:rsid w:val="00144EAB"/>
    <w:rsid w:val="0014584C"/>
    <w:rsid w:val="00145E97"/>
    <w:rsid w:val="00146558"/>
    <w:rsid w:val="001466B7"/>
    <w:rsid w:val="00147C7E"/>
    <w:rsid w:val="001516CF"/>
    <w:rsid w:val="00151938"/>
    <w:rsid w:val="001540E4"/>
    <w:rsid w:val="00154CC4"/>
    <w:rsid w:val="00156B8E"/>
    <w:rsid w:val="00160EA6"/>
    <w:rsid w:val="00161403"/>
    <w:rsid w:val="00163C96"/>
    <w:rsid w:val="00164DA0"/>
    <w:rsid w:val="00165083"/>
    <w:rsid w:val="00165C6D"/>
    <w:rsid w:val="00165ED8"/>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69C2"/>
    <w:rsid w:val="001A335B"/>
    <w:rsid w:val="001A3B49"/>
    <w:rsid w:val="001A409D"/>
    <w:rsid w:val="001A549D"/>
    <w:rsid w:val="001A5B2D"/>
    <w:rsid w:val="001A5DE1"/>
    <w:rsid w:val="001A6741"/>
    <w:rsid w:val="001A6857"/>
    <w:rsid w:val="001B10A1"/>
    <w:rsid w:val="001B4998"/>
    <w:rsid w:val="001B4EEA"/>
    <w:rsid w:val="001C30FD"/>
    <w:rsid w:val="001C4B5E"/>
    <w:rsid w:val="001C605C"/>
    <w:rsid w:val="001C67E1"/>
    <w:rsid w:val="001C6904"/>
    <w:rsid w:val="001D07BB"/>
    <w:rsid w:val="001D0903"/>
    <w:rsid w:val="001D3542"/>
    <w:rsid w:val="001D4483"/>
    <w:rsid w:val="001D4D6B"/>
    <w:rsid w:val="001D6C55"/>
    <w:rsid w:val="001D74A2"/>
    <w:rsid w:val="001E05CC"/>
    <w:rsid w:val="001E0B16"/>
    <w:rsid w:val="001E1411"/>
    <w:rsid w:val="001E2405"/>
    <w:rsid w:val="001E4658"/>
    <w:rsid w:val="001E5645"/>
    <w:rsid w:val="001E5F48"/>
    <w:rsid w:val="001E600A"/>
    <w:rsid w:val="001F11A9"/>
    <w:rsid w:val="001F235E"/>
    <w:rsid w:val="001F3290"/>
    <w:rsid w:val="001F456A"/>
    <w:rsid w:val="001F53FB"/>
    <w:rsid w:val="001F7148"/>
    <w:rsid w:val="00201FC9"/>
    <w:rsid w:val="002045C1"/>
    <w:rsid w:val="002069EF"/>
    <w:rsid w:val="002077EB"/>
    <w:rsid w:val="0021133C"/>
    <w:rsid w:val="00213CDF"/>
    <w:rsid w:val="002150CE"/>
    <w:rsid w:val="00215361"/>
    <w:rsid w:val="0021556B"/>
    <w:rsid w:val="00217C88"/>
    <w:rsid w:val="00221687"/>
    <w:rsid w:val="0022514F"/>
    <w:rsid w:val="00227E48"/>
    <w:rsid w:val="00232D30"/>
    <w:rsid w:val="0023301B"/>
    <w:rsid w:val="002339F7"/>
    <w:rsid w:val="00234292"/>
    <w:rsid w:val="00234E8D"/>
    <w:rsid w:val="00236191"/>
    <w:rsid w:val="0023674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A8E"/>
    <w:rsid w:val="0026503C"/>
    <w:rsid w:val="002654CE"/>
    <w:rsid w:val="002711B4"/>
    <w:rsid w:val="00272DFF"/>
    <w:rsid w:val="002747C7"/>
    <w:rsid w:val="0027549D"/>
    <w:rsid w:val="00275A02"/>
    <w:rsid w:val="0027765F"/>
    <w:rsid w:val="002800A0"/>
    <w:rsid w:val="00280DC3"/>
    <w:rsid w:val="00282432"/>
    <w:rsid w:val="00282DD3"/>
    <w:rsid w:val="00282F79"/>
    <w:rsid w:val="00284919"/>
    <w:rsid w:val="00285834"/>
    <w:rsid w:val="00291493"/>
    <w:rsid w:val="0029179E"/>
    <w:rsid w:val="002A08BC"/>
    <w:rsid w:val="002A1B85"/>
    <w:rsid w:val="002A577D"/>
    <w:rsid w:val="002A5AC4"/>
    <w:rsid w:val="002A6027"/>
    <w:rsid w:val="002B0666"/>
    <w:rsid w:val="002B3724"/>
    <w:rsid w:val="002B5BFF"/>
    <w:rsid w:val="002B5FDD"/>
    <w:rsid w:val="002B7279"/>
    <w:rsid w:val="002B76B3"/>
    <w:rsid w:val="002C0525"/>
    <w:rsid w:val="002C2A97"/>
    <w:rsid w:val="002C344E"/>
    <w:rsid w:val="002C436B"/>
    <w:rsid w:val="002C51BC"/>
    <w:rsid w:val="002C566D"/>
    <w:rsid w:val="002C7712"/>
    <w:rsid w:val="002C7D55"/>
    <w:rsid w:val="002D158F"/>
    <w:rsid w:val="002D1C21"/>
    <w:rsid w:val="002D3FE2"/>
    <w:rsid w:val="002D4B01"/>
    <w:rsid w:val="002D4B05"/>
    <w:rsid w:val="002D73BD"/>
    <w:rsid w:val="002E207E"/>
    <w:rsid w:val="002E3159"/>
    <w:rsid w:val="002E36C8"/>
    <w:rsid w:val="002F0B2B"/>
    <w:rsid w:val="002F0F2D"/>
    <w:rsid w:val="002F28DA"/>
    <w:rsid w:val="002F4C53"/>
    <w:rsid w:val="002F695F"/>
    <w:rsid w:val="002F7B7D"/>
    <w:rsid w:val="00300589"/>
    <w:rsid w:val="0030352C"/>
    <w:rsid w:val="00310BFC"/>
    <w:rsid w:val="00311A84"/>
    <w:rsid w:val="00314D0E"/>
    <w:rsid w:val="00315E84"/>
    <w:rsid w:val="00321719"/>
    <w:rsid w:val="00322281"/>
    <w:rsid w:val="003263EF"/>
    <w:rsid w:val="0032790D"/>
    <w:rsid w:val="00331616"/>
    <w:rsid w:val="00332F0B"/>
    <w:rsid w:val="003375BA"/>
    <w:rsid w:val="00342424"/>
    <w:rsid w:val="003447EF"/>
    <w:rsid w:val="00345E29"/>
    <w:rsid w:val="0035055C"/>
    <w:rsid w:val="003508B5"/>
    <w:rsid w:val="00351E41"/>
    <w:rsid w:val="003527F1"/>
    <w:rsid w:val="00360B51"/>
    <w:rsid w:val="003639E3"/>
    <w:rsid w:val="00370934"/>
    <w:rsid w:val="003735D5"/>
    <w:rsid w:val="00374930"/>
    <w:rsid w:val="003775DE"/>
    <w:rsid w:val="00382CFC"/>
    <w:rsid w:val="00384BAB"/>
    <w:rsid w:val="00394354"/>
    <w:rsid w:val="00395513"/>
    <w:rsid w:val="0039596B"/>
    <w:rsid w:val="00395EB7"/>
    <w:rsid w:val="003A3D31"/>
    <w:rsid w:val="003A47DD"/>
    <w:rsid w:val="003A51FF"/>
    <w:rsid w:val="003A6400"/>
    <w:rsid w:val="003A7522"/>
    <w:rsid w:val="003B1E09"/>
    <w:rsid w:val="003B2564"/>
    <w:rsid w:val="003B28A0"/>
    <w:rsid w:val="003B3864"/>
    <w:rsid w:val="003B47A5"/>
    <w:rsid w:val="003C0504"/>
    <w:rsid w:val="003C0AFD"/>
    <w:rsid w:val="003C0DE8"/>
    <w:rsid w:val="003C1D26"/>
    <w:rsid w:val="003C69D1"/>
    <w:rsid w:val="003D04BA"/>
    <w:rsid w:val="003D6DEF"/>
    <w:rsid w:val="003E1A79"/>
    <w:rsid w:val="003E7E89"/>
    <w:rsid w:val="003F0A0C"/>
    <w:rsid w:val="003F0BA0"/>
    <w:rsid w:val="003F15CD"/>
    <w:rsid w:val="003F2F0A"/>
    <w:rsid w:val="003F5EF5"/>
    <w:rsid w:val="003F6F5C"/>
    <w:rsid w:val="00401ABF"/>
    <w:rsid w:val="00405CB9"/>
    <w:rsid w:val="00407547"/>
    <w:rsid w:val="00411204"/>
    <w:rsid w:val="004136F9"/>
    <w:rsid w:val="00413C86"/>
    <w:rsid w:val="004152F9"/>
    <w:rsid w:val="00416267"/>
    <w:rsid w:val="00416CA1"/>
    <w:rsid w:val="00422F1A"/>
    <w:rsid w:val="00427A52"/>
    <w:rsid w:val="004321BC"/>
    <w:rsid w:val="004333BC"/>
    <w:rsid w:val="004343BC"/>
    <w:rsid w:val="00437893"/>
    <w:rsid w:val="00437AF4"/>
    <w:rsid w:val="00443CBA"/>
    <w:rsid w:val="0044481D"/>
    <w:rsid w:val="00446DCC"/>
    <w:rsid w:val="00452E0F"/>
    <w:rsid w:val="00454B4C"/>
    <w:rsid w:val="00455108"/>
    <w:rsid w:val="00455EB8"/>
    <w:rsid w:val="00456D97"/>
    <w:rsid w:val="00460CD2"/>
    <w:rsid w:val="00460E5D"/>
    <w:rsid w:val="00461F08"/>
    <w:rsid w:val="004620F3"/>
    <w:rsid w:val="00462197"/>
    <w:rsid w:val="00467AA2"/>
    <w:rsid w:val="00471134"/>
    <w:rsid w:val="00471FAE"/>
    <w:rsid w:val="004735E8"/>
    <w:rsid w:val="004768D1"/>
    <w:rsid w:val="0047789D"/>
    <w:rsid w:val="004779DC"/>
    <w:rsid w:val="00485153"/>
    <w:rsid w:val="00487423"/>
    <w:rsid w:val="00487D0A"/>
    <w:rsid w:val="00487EAE"/>
    <w:rsid w:val="00493490"/>
    <w:rsid w:val="0049386A"/>
    <w:rsid w:val="00495D31"/>
    <w:rsid w:val="004A207C"/>
    <w:rsid w:val="004A4054"/>
    <w:rsid w:val="004A5278"/>
    <w:rsid w:val="004A59C2"/>
    <w:rsid w:val="004A5FC9"/>
    <w:rsid w:val="004A6204"/>
    <w:rsid w:val="004A7125"/>
    <w:rsid w:val="004B01AA"/>
    <w:rsid w:val="004B0B9C"/>
    <w:rsid w:val="004B3B09"/>
    <w:rsid w:val="004B4EE7"/>
    <w:rsid w:val="004C085A"/>
    <w:rsid w:val="004C39A7"/>
    <w:rsid w:val="004C3A70"/>
    <w:rsid w:val="004C53CD"/>
    <w:rsid w:val="004C7714"/>
    <w:rsid w:val="004D0861"/>
    <w:rsid w:val="004D39DF"/>
    <w:rsid w:val="004D53A4"/>
    <w:rsid w:val="004D56B4"/>
    <w:rsid w:val="004D663D"/>
    <w:rsid w:val="004D6875"/>
    <w:rsid w:val="004D6A2D"/>
    <w:rsid w:val="004D7673"/>
    <w:rsid w:val="004D7C5A"/>
    <w:rsid w:val="004E0FEF"/>
    <w:rsid w:val="004E2E56"/>
    <w:rsid w:val="004E5143"/>
    <w:rsid w:val="004E5A62"/>
    <w:rsid w:val="004E7F9B"/>
    <w:rsid w:val="004F0337"/>
    <w:rsid w:val="004F1A63"/>
    <w:rsid w:val="004F4A2F"/>
    <w:rsid w:val="004F4E49"/>
    <w:rsid w:val="004F5D69"/>
    <w:rsid w:val="004F606A"/>
    <w:rsid w:val="004F678D"/>
    <w:rsid w:val="004F744E"/>
    <w:rsid w:val="00500322"/>
    <w:rsid w:val="005020F3"/>
    <w:rsid w:val="0050214D"/>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575"/>
    <w:rsid w:val="00520F49"/>
    <w:rsid w:val="005235B5"/>
    <w:rsid w:val="005243DA"/>
    <w:rsid w:val="005253B8"/>
    <w:rsid w:val="005257E0"/>
    <w:rsid w:val="00527020"/>
    <w:rsid w:val="00527972"/>
    <w:rsid w:val="00530260"/>
    <w:rsid w:val="00531D00"/>
    <w:rsid w:val="00533D96"/>
    <w:rsid w:val="00535FA4"/>
    <w:rsid w:val="005378ED"/>
    <w:rsid w:val="00540CEF"/>
    <w:rsid w:val="00540F92"/>
    <w:rsid w:val="00542A10"/>
    <w:rsid w:val="00545356"/>
    <w:rsid w:val="00551E99"/>
    <w:rsid w:val="00552660"/>
    <w:rsid w:val="00556435"/>
    <w:rsid w:val="00557C28"/>
    <w:rsid w:val="0056123A"/>
    <w:rsid w:val="00561974"/>
    <w:rsid w:val="005624D8"/>
    <w:rsid w:val="0056579D"/>
    <w:rsid w:val="00567EE7"/>
    <w:rsid w:val="00570253"/>
    <w:rsid w:val="00570CC8"/>
    <w:rsid w:val="00572171"/>
    <w:rsid w:val="00572CAE"/>
    <w:rsid w:val="0057363F"/>
    <w:rsid w:val="00577DFF"/>
    <w:rsid w:val="00577E86"/>
    <w:rsid w:val="005845C7"/>
    <w:rsid w:val="00584F06"/>
    <w:rsid w:val="005878A4"/>
    <w:rsid w:val="00590E52"/>
    <w:rsid w:val="00593B1D"/>
    <w:rsid w:val="00593F3B"/>
    <w:rsid w:val="005954E3"/>
    <w:rsid w:val="005969E8"/>
    <w:rsid w:val="005A093F"/>
    <w:rsid w:val="005A3A1C"/>
    <w:rsid w:val="005A3E92"/>
    <w:rsid w:val="005B08D0"/>
    <w:rsid w:val="005B20E1"/>
    <w:rsid w:val="005B23D8"/>
    <w:rsid w:val="005B43B2"/>
    <w:rsid w:val="005B5A67"/>
    <w:rsid w:val="005B6204"/>
    <w:rsid w:val="005B64E7"/>
    <w:rsid w:val="005B7FB9"/>
    <w:rsid w:val="005C013D"/>
    <w:rsid w:val="005C3A6D"/>
    <w:rsid w:val="005C3F61"/>
    <w:rsid w:val="005C4110"/>
    <w:rsid w:val="005C48A2"/>
    <w:rsid w:val="005C4B9D"/>
    <w:rsid w:val="005C52BE"/>
    <w:rsid w:val="005C5339"/>
    <w:rsid w:val="005C72AC"/>
    <w:rsid w:val="005D1417"/>
    <w:rsid w:val="005D5595"/>
    <w:rsid w:val="005E19B1"/>
    <w:rsid w:val="005E1BFC"/>
    <w:rsid w:val="005E215C"/>
    <w:rsid w:val="005E3695"/>
    <w:rsid w:val="005E7B02"/>
    <w:rsid w:val="005E7EAF"/>
    <w:rsid w:val="005F054F"/>
    <w:rsid w:val="005F0ED9"/>
    <w:rsid w:val="005F28FF"/>
    <w:rsid w:val="005F58F5"/>
    <w:rsid w:val="005F6B89"/>
    <w:rsid w:val="005F7944"/>
    <w:rsid w:val="00600A05"/>
    <w:rsid w:val="006011BC"/>
    <w:rsid w:val="00601DE3"/>
    <w:rsid w:val="00602526"/>
    <w:rsid w:val="006047E8"/>
    <w:rsid w:val="00606396"/>
    <w:rsid w:val="006072C1"/>
    <w:rsid w:val="00610651"/>
    <w:rsid w:val="006116AC"/>
    <w:rsid w:val="00611DBF"/>
    <w:rsid w:val="00612993"/>
    <w:rsid w:val="00613FD0"/>
    <w:rsid w:val="00616AD5"/>
    <w:rsid w:val="00616B9C"/>
    <w:rsid w:val="00622F52"/>
    <w:rsid w:val="00623CD6"/>
    <w:rsid w:val="00624AD5"/>
    <w:rsid w:val="00624F3F"/>
    <w:rsid w:val="006266D5"/>
    <w:rsid w:val="00633ADA"/>
    <w:rsid w:val="00633F84"/>
    <w:rsid w:val="00634D22"/>
    <w:rsid w:val="006363E5"/>
    <w:rsid w:val="006407A2"/>
    <w:rsid w:val="0064653B"/>
    <w:rsid w:val="00650494"/>
    <w:rsid w:val="0065157F"/>
    <w:rsid w:val="00651653"/>
    <w:rsid w:val="0065699E"/>
    <w:rsid w:val="00656FA1"/>
    <w:rsid w:val="0066137A"/>
    <w:rsid w:val="00661A60"/>
    <w:rsid w:val="00662858"/>
    <w:rsid w:val="00662D56"/>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11F8"/>
    <w:rsid w:val="00693AAA"/>
    <w:rsid w:val="00694DE2"/>
    <w:rsid w:val="00695082"/>
    <w:rsid w:val="00695F62"/>
    <w:rsid w:val="006A20A7"/>
    <w:rsid w:val="006A2834"/>
    <w:rsid w:val="006A2C7D"/>
    <w:rsid w:val="006A332E"/>
    <w:rsid w:val="006A59F0"/>
    <w:rsid w:val="006B059F"/>
    <w:rsid w:val="006B095F"/>
    <w:rsid w:val="006B5921"/>
    <w:rsid w:val="006B5CC8"/>
    <w:rsid w:val="006B705E"/>
    <w:rsid w:val="006B79D4"/>
    <w:rsid w:val="006C1F07"/>
    <w:rsid w:val="006C2C8B"/>
    <w:rsid w:val="006C3478"/>
    <w:rsid w:val="006C36BC"/>
    <w:rsid w:val="006C430A"/>
    <w:rsid w:val="006C4EAB"/>
    <w:rsid w:val="006C58F1"/>
    <w:rsid w:val="006C613C"/>
    <w:rsid w:val="006C6E57"/>
    <w:rsid w:val="006C71BB"/>
    <w:rsid w:val="006D05AF"/>
    <w:rsid w:val="006D14CD"/>
    <w:rsid w:val="006D268B"/>
    <w:rsid w:val="006D2E2C"/>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2271"/>
    <w:rsid w:val="0071345E"/>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4094"/>
    <w:rsid w:val="007343B7"/>
    <w:rsid w:val="007349F0"/>
    <w:rsid w:val="0073658C"/>
    <w:rsid w:val="00736966"/>
    <w:rsid w:val="0074046A"/>
    <w:rsid w:val="00740F2A"/>
    <w:rsid w:val="0074142F"/>
    <w:rsid w:val="007429F5"/>
    <w:rsid w:val="00742A8D"/>
    <w:rsid w:val="007438C4"/>
    <w:rsid w:val="00745E01"/>
    <w:rsid w:val="007465FE"/>
    <w:rsid w:val="00746AEF"/>
    <w:rsid w:val="007503D5"/>
    <w:rsid w:val="00752892"/>
    <w:rsid w:val="007554BF"/>
    <w:rsid w:val="00755DC9"/>
    <w:rsid w:val="007561FB"/>
    <w:rsid w:val="00757116"/>
    <w:rsid w:val="007576DC"/>
    <w:rsid w:val="00761C17"/>
    <w:rsid w:val="007622CB"/>
    <w:rsid w:val="00763CEA"/>
    <w:rsid w:val="00764175"/>
    <w:rsid w:val="00776025"/>
    <w:rsid w:val="00776767"/>
    <w:rsid w:val="00782583"/>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5811"/>
    <w:rsid w:val="007B158E"/>
    <w:rsid w:val="007B2A87"/>
    <w:rsid w:val="007B5453"/>
    <w:rsid w:val="007B6C6E"/>
    <w:rsid w:val="007C095A"/>
    <w:rsid w:val="007C0F6C"/>
    <w:rsid w:val="007C4D16"/>
    <w:rsid w:val="007C5732"/>
    <w:rsid w:val="007C7977"/>
    <w:rsid w:val="007D0E36"/>
    <w:rsid w:val="007D15E4"/>
    <w:rsid w:val="007D1E48"/>
    <w:rsid w:val="007D37AC"/>
    <w:rsid w:val="007D3FF2"/>
    <w:rsid w:val="007D599A"/>
    <w:rsid w:val="007D69C9"/>
    <w:rsid w:val="007D7307"/>
    <w:rsid w:val="007D788B"/>
    <w:rsid w:val="007E12EB"/>
    <w:rsid w:val="007E58C7"/>
    <w:rsid w:val="007E62BE"/>
    <w:rsid w:val="007E6636"/>
    <w:rsid w:val="007E7249"/>
    <w:rsid w:val="007F1888"/>
    <w:rsid w:val="007F244A"/>
    <w:rsid w:val="007F70FC"/>
    <w:rsid w:val="007F78E0"/>
    <w:rsid w:val="008017BD"/>
    <w:rsid w:val="00805200"/>
    <w:rsid w:val="0080632B"/>
    <w:rsid w:val="00810332"/>
    <w:rsid w:val="00811464"/>
    <w:rsid w:val="00811D52"/>
    <w:rsid w:val="00815B9F"/>
    <w:rsid w:val="00816C7D"/>
    <w:rsid w:val="008208FF"/>
    <w:rsid w:val="00821E94"/>
    <w:rsid w:val="00822D3A"/>
    <w:rsid w:val="00822D9A"/>
    <w:rsid w:val="008267B0"/>
    <w:rsid w:val="00826CCE"/>
    <w:rsid w:val="0082765D"/>
    <w:rsid w:val="0082797A"/>
    <w:rsid w:val="00830FC2"/>
    <w:rsid w:val="008320D1"/>
    <w:rsid w:val="00833762"/>
    <w:rsid w:val="00834A90"/>
    <w:rsid w:val="00835576"/>
    <w:rsid w:val="00836108"/>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57F12"/>
    <w:rsid w:val="00861241"/>
    <w:rsid w:val="008614CB"/>
    <w:rsid w:val="0086293F"/>
    <w:rsid w:val="00862A84"/>
    <w:rsid w:val="0086607B"/>
    <w:rsid w:val="008661CE"/>
    <w:rsid w:val="0087408B"/>
    <w:rsid w:val="00875661"/>
    <w:rsid w:val="008757AE"/>
    <w:rsid w:val="00876D02"/>
    <w:rsid w:val="0087717F"/>
    <w:rsid w:val="00880581"/>
    <w:rsid w:val="008838A5"/>
    <w:rsid w:val="00884820"/>
    <w:rsid w:val="00885062"/>
    <w:rsid w:val="0088556B"/>
    <w:rsid w:val="00887489"/>
    <w:rsid w:val="0089055F"/>
    <w:rsid w:val="008919AD"/>
    <w:rsid w:val="008924E5"/>
    <w:rsid w:val="0089428A"/>
    <w:rsid w:val="00895CC4"/>
    <w:rsid w:val="00895DCE"/>
    <w:rsid w:val="0089637B"/>
    <w:rsid w:val="00896F3C"/>
    <w:rsid w:val="008A0DC9"/>
    <w:rsid w:val="008A1817"/>
    <w:rsid w:val="008A2B9F"/>
    <w:rsid w:val="008A3BEA"/>
    <w:rsid w:val="008A4366"/>
    <w:rsid w:val="008A69C5"/>
    <w:rsid w:val="008A6D85"/>
    <w:rsid w:val="008A7681"/>
    <w:rsid w:val="008B1BE1"/>
    <w:rsid w:val="008B2A42"/>
    <w:rsid w:val="008B3413"/>
    <w:rsid w:val="008B4498"/>
    <w:rsid w:val="008B7D83"/>
    <w:rsid w:val="008C2435"/>
    <w:rsid w:val="008C32DD"/>
    <w:rsid w:val="008C3D1D"/>
    <w:rsid w:val="008C4A13"/>
    <w:rsid w:val="008D114F"/>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33C9"/>
    <w:rsid w:val="00905F07"/>
    <w:rsid w:val="00906F6A"/>
    <w:rsid w:val="00907003"/>
    <w:rsid w:val="00907853"/>
    <w:rsid w:val="00911005"/>
    <w:rsid w:val="0091148B"/>
    <w:rsid w:val="00912325"/>
    <w:rsid w:val="009130CD"/>
    <w:rsid w:val="0091415C"/>
    <w:rsid w:val="0091423C"/>
    <w:rsid w:val="00915D5B"/>
    <w:rsid w:val="009222D8"/>
    <w:rsid w:val="00922352"/>
    <w:rsid w:val="00923B01"/>
    <w:rsid w:val="00925238"/>
    <w:rsid w:val="00926429"/>
    <w:rsid w:val="00927164"/>
    <w:rsid w:val="00927DDE"/>
    <w:rsid w:val="00930193"/>
    <w:rsid w:val="009307AA"/>
    <w:rsid w:val="00930D2A"/>
    <w:rsid w:val="0093153E"/>
    <w:rsid w:val="00931DEB"/>
    <w:rsid w:val="0093238F"/>
    <w:rsid w:val="00947866"/>
    <w:rsid w:val="00950AC3"/>
    <w:rsid w:val="00961534"/>
    <w:rsid w:val="00963047"/>
    <w:rsid w:val="00966865"/>
    <w:rsid w:val="00970AEA"/>
    <w:rsid w:val="0097367D"/>
    <w:rsid w:val="00974B5B"/>
    <w:rsid w:val="00976E32"/>
    <w:rsid w:val="0097737F"/>
    <w:rsid w:val="00977522"/>
    <w:rsid w:val="00977965"/>
    <w:rsid w:val="0098013B"/>
    <w:rsid w:val="009808D7"/>
    <w:rsid w:val="0098272E"/>
    <w:rsid w:val="00983424"/>
    <w:rsid w:val="00985BBC"/>
    <w:rsid w:val="00991B06"/>
    <w:rsid w:val="009924F3"/>
    <w:rsid w:val="009925EA"/>
    <w:rsid w:val="00993E5D"/>
    <w:rsid w:val="00994397"/>
    <w:rsid w:val="00995B6B"/>
    <w:rsid w:val="00995ED4"/>
    <w:rsid w:val="00996E7A"/>
    <w:rsid w:val="00997AE1"/>
    <w:rsid w:val="009A1A05"/>
    <w:rsid w:val="009A23C7"/>
    <w:rsid w:val="009A3A5F"/>
    <w:rsid w:val="009A5E0A"/>
    <w:rsid w:val="009A6F09"/>
    <w:rsid w:val="009B0EBF"/>
    <w:rsid w:val="009B132C"/>
    <w:rsid w:val="009B1439"/>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1AEE"/>
    <w:rsid w:val="009F39C8"/>
    <w:rsid w:val="009F4081"/>
    <w:rsid w:val="009F4258"/>
    <w:rsid w:val="009F7303"/>
    <w:rsid w:val="00A00C5B"/>
    <w:rsid w:val="00A014BA"/>
    <w:rsid w:val="00A02ACB"/>
    <w:rsid w:val="00A035BB"/>
    <w:rsid w:val="00A03CA9"/>
    <w:rsid w:val="00A04165"/>
    <w:rsid w:val="00A045ED"/>
    <w:rsid w:val="00A05264"/>
    <w:rsid w:val="00A06C18"/>
    <w:rsid w:val="00A07542"/>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5C0"/>
    <w:rsid w:val="00A30FC9"/>
    <w:rsid w:val="00A311C6"/>
    <w:rsid w:val="00A344A4"/>
    <w:rsid w:val="00A36E01"/>
    <w:rsid w:val="00A37674"/>
    <w:rsid w:val="00A40D87"/>
    <w:rsid w:val="00A41351"/>
    <w:rsid w:val="00A41C41"/>
    <w:rsid w:val="00A42933"/>
    <w:rsid w:val="00A42D10"/>
    <w:rsid w:val="00A45857"/>
    <w:rsid w:val="00A45EC2"/>
    <w:rsid w:val="00A466A5"/>
    <w:rsid w:val="00A47E7B"/>
    <w:rsid w:val="00A51D99"/>
    <w:rsid w:val="00A57375"/>
    <w:rsid w:val="00A577C2"/>
    <w:rsid w:val="00A60B54"/>
    <w:rsid w:val="00A63558"/>
    <w:rsid w:val="00A65749"/>
    <w:rsid w:val="00A675AD"/>
    <w:rsid w:val="00A70D8B"/>
    <w:rsid w:val="00A72B9F"/>
    <w:rsid w:val="00A7440E"/>
    <w:rsid w:val="00A750DB"/>
    <w:rsid w:val="00A80751"/>
    <w:rsid w:val="00A821EE"/>
    <w:rsid w:val="00A829D4"/>
    <w:rsid w:val="00A82A8F"/>
    <w:rsid w:val="00A837A8"/>
    <w:rsid w:val="00A86B04"/>
    <w:rsid w:val="00A870F5"/>
    <w:rsid w:val="00A913A3"/>
    <w:rsid w:val="00A929EF"/>
    <w:rsid w:val="00A92BD7"/>
    <w:rsid w:val="00A94433"/>
    <w:rsid w:val="00A94587"/>
    <w:rsid w:val="00A95835"/>
    <w:rsid w:val="00AA343E"/>
    <w:rsid w:val="00AA78E9"/>
    <w:rsid w:val="00AA79B9"/>
    <w:rsid w:val="00AB3D89"/>
    <w:rsid w:val="00AB5D7F"/>
    <w:rsid w:val="00AB640A"/>
    <w:rsid w:val="00AC1198"/>
    <w:rsid w:val="00AC2DCD"/>
    <w:rsid w:val="00AC49F3"/>
    <w:rsid w:val="00AC4E78"/>
    <w:rsid w:val="00AC5134"/>
    <w:rsid w:val="00AC721F"/>
    <w:rsid w:val="00AC7384"/>
    <w:rsid w:val="00AD1551"/>
    <w:rsid w:val="00AD1CB0"/>
    <w:rsid w:val="00AD297E"/>
    <w:rsid w:val="00AD53ED"/>
    <w:rsid w:val="00AD5BE5"/>
    <w:rsid w:val="00AD6451"/>
    <w:rsid w:val="00AD677F"/>
    <w:rsid w:val="00AD78DA"/>
    <w:rsid w:val="00AE00EA"/>
    <w:rsid w:val="00AE094F"/>
    <w:rsid w:val="00AE1D1D"/>
    <w:rsid w:val="00AE4151"/>
    <w:rsid w:val="00AE4DA4"/>
    <w:rsid w:val="00AE7756"/>
    <w:rsid w:val="00AE7E81"/>
    <w:rsid w:val="00AF2C67"/>
    <w:rsid w:val="00AF4303"/>
    <w:rsid w:val="00B00508"/>
    <w:rsid w:val="00B00E94"/>
    <w:rsid w:val="00B02DAE"/>
    <w:rsid w:val="00B04E2A"/>
    <w:rsid w:val="00B05A68"/>
    <w:rsid w:val="00B06782"/>
    <w:rsid w:val="00B0679D"/>
    <w:rsid w:val="00B105C3"/>
    <w:rsid w:val="00B11C54"/>
    <w:rsid w:val="00B12D4B"/>
    <w:rsid w:val="00B13326"/>
    <w:rsid w:val="00B13860"/>
    <w:rsid w:val="00B158BE"/>
    <w:rsid w:val="00B162B4"/>
    <w:rsid w:val="00B1667E"/>
    <w:rsid w:val="00B17345"/>
    <w:rsid w:val="00B174A5"/>
    <w:rsid w:val="00B21674"/>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5FF"/>
    <w:rsid w:val="00B80637"/>
    <w:rsid w:val="00B86067"/>
    <w:rsid w:val="00B8637F"/>
    <w:rsid w:val="00B863E7"/>
    <w:rsid w:val="00B871B5"/>
    <w:rsid w:val="00B87B05"/>
    <w:rsid w:val="00B90CEA"/>
    <w:rsid w:val="00B92BE2"/>
    <w:rsid w:val="00BA0354"/>
    <w:rsid w:val="00BA17BB"/>
    <w:rsid w:val="00BA186B"/>
    <w:rsid w:val="00BA22B9"/>
    <w:rsid w:val="00BA5CEA"/>
    <w:rsid w:val="00BA63FA"/>
    <w:rsid w:val="00BB0381"/>
    <w:rsid w:val="00BB047F"/>
    <w:rsid w:val="00BB0CCB"/>
    <w:rsid w:val="00BB0F46"/>
    <w:rsid w:val="00BB1836"/>
    <w:rsid w:val="00BB6B23"/>
    <w:rsid w:val="00BC0F65"/>
    <w:rsid w:val="00BC1E1C"/>
    <w:rsid w:val="00BC53D6"/>
    <w:rsid w:val="00BC755D"/>
    <w:rsid w:val="00BD0416"/>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A93"/>
    <w:rsid w:val="00C07366"/>
    <w:rsid w:val="00C0737D"/>
    <w:rsid w:val="00C1314D"/>
    <w:rsid w:val="00C13578"/>
    <w:rsid w:val="00C13690"/>
    <w:rsid w:val="00C148F1"/>
    <w:rsid w:val="00C14ABE"/>
    <w:rsid w:val="00C1517E"/>
    <w:rsid w:val="00C15EA9"/>
    <w:rsid w:val="00C20A7F"/>
    <w:rsid w:val="00C2163C"/>
    <w:rsid w:val="00C21F89"/>
    <w:rsid w:val="00C23AE3"/>
    <w:rsid w:val="00C260E9"/>
    <w:rsid w:val="00C2743E"/>
    <w:rsid w:val="00C31753"/>
    <w:rsid w:val="00C3422B"/>
    <w:rsid w:val="00C37F25"/>
    <w:rsid w:val="00C45305"/>
    <w:rsid w:val="00C45AFE"/>
    <w:rsid w:val="00C46175"/>
    <w:rsid w:val="00C46CFF"/>
    <w:rsid w:val="00C52999"/>
    <w:rsid w:val="00C54F25"/>
    <w:rsid w:val="00C55658"/>
    <w:rsid w:val="00C62093"/>
    <w:rsid w:val="00C63743"/>
    <w:rsid w:val="00C65F4A"/>
    <w:rsid w:val="00C737B2"/>
    <w:rsid w:val="00C737DE"/>
    <w:rsid w:val="00C74303"/>
    <w:rsid w:val="00C74664"/>
    <w:rsid w:val="00C82226"/>
    <w:rsid w:val="00C823F0"/>
    <w:rsid w:val="00C84789"/>
    <w:rsid w:val="00C8501C"/>
    <w:rsid w:val="00C86E0C"/>
    <w:rsid w:val="00C910AA"/>
    <w:rsid w:val="00C936B6"/>
    <w:rsid w:val="00C976B7"/>
    <w:rsid w:val="00CA024A"/>
    <w:rsid w:val="00CA0E6D"/>
    <w:rsid w:val="00CA10EA"/>
    <w:rsid w:val="00CA215C"/>
    <w:rsid w:val="00CA21CB"/>
    <w:rsid w:val="00CA44EE"/>
    <w:rsid w:val="00CA5D17"/>
    <w:rsid w:val="00CA5D22"/>
    <w:rsid w:val="00CA7329"/>
    <w:rsid w:val="00CA7CC3"/>
    <w:rsid w:val="00CB1781"/>
    <w:rsid w:val="00CB2AB7"/>
    <w:rsid w:val="00CB3772"/>
    <w:rsid w:val="00CB387F"/>
    <w:rsid w:val="00CC25D3"/>
    <w:rsid w:val="00CC4087"/>
    <w:rsid w:val="00CC67AB"/>
    <w:rsid w:val="00CC70C0"/>
    <w:rsid w:val="00CC715E"/>
    <w:rsid w:val="00CC794D"/>
    <w:rsid w:val="00CD0182"/>
    <w:rsid w:val="00CD0CD5"/>
    <w:rsid w:val="00CD14D0"/>
    <w:rsid w:val="00CD3D34"/>
    <w:rsid w:val="00CD40CF"/>
    <w:rsid w:val="00CD5FB8"/>
    <w:rsid w:val="00CE0194"/>
    <w:rsid w:val="00CE154E"/>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045"/>
    <w:rsid w:val="00D20845"/>
    <w:rsid w:val="00D216D2"/>
    <w:rsid w:val="00D22041"/>
    <w:rsid w:val="00D22D5A"/>
    <w:rsid w:val="00D24517"/>
    <w:rsid w:val="00D24BE0"/>
    <w:rsid w:val="00D255C7"/>
    <w:rsid w:val="00D25A1E"/>
    <w:rsid w:val="00D309C0"/>
    <w:rsid w:val="00D3143A"/>
    <w:rsid w:val="00D32A2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895"/>
    <w:rsid w:val="00D56D0D"/>
    <w:rsid w:val="00D602BB"/>
    <w:rsid w:val="00D65017"/>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4892"/>
    <w:rsid w:val="00DB50F2"/>
    <w:rsid w:val="00DB6FA3"/>
    <w:rsid w:val="00DC0112"/>
    <w:rsid w:val="00DC047E"/>
    <w:rsid w:val="00DC2F92"/>
    <w:rsid w:val="00DC3102"/>
    <w:rsid w:val="00DC4287"/>
    <w:rsid w:val="00DC512E"/>
    <w:rsid w:val="00DC7440"/>
    <w:rsid w:val="00DD7544"/>
    <w:rsid w:val="00DE13CD"/>
    <w:rsid w:val="00DE2A93"/>
    <w:rsid w:val="00DE36CB"/>
    <w:rsid w:val="00DF1693"/>
    <w:rsid w:val="00DF2B1D"/>
    <w:rsid w:val="00DF4507"/>
    <w:rsid w:val="00DF5279"/>
    <w:rsid w:val="00DF6717"/>
    <w:rsid w:val="00DF73EF"/>
    <w:rsid w:val="00E01DF3"/>
    <w:rsid w:val="00E0203A"/>
    <w:rsid w:val="00E04009"/>
    <w:rsid w:val="00E0491D"/>
    <w:rsid w:val="00E04F4A"/>
    <w:rsid w:val="00E0702D"/>
    <w:rsid w:val="00E10672"/>
    <w:rsid w:val="00E11802"/>
    <w:rsid w:val="00E11866"/>
    <w:rsid w:val="00E1268F"/>
    <w:rsid w:val="00E14684"/>
    <w:rsid w:val="00E1557A"/>
    <w:rsid w:val="00E16CA9"/>
    <w:rsid w:val="00E17771"/>
    <w:rsid w:val="00E17C0C"/>
    <w:rsid w:val="00E17FE9"/>
    <w:rsid w:val="00E21A7F"/>
    <w:rsid w:val="00E2221A"/>
    <w:rsid w:val="00E22674"/>
    <w:rsid w:val="00E250FE"/>
    <w:rsid w:val="00E27584"/>
    <w:rsid w:val="00E3109C"/>
    <w:rsid w:val="00E31CAB"/>
    <w:rsid w:val="00E3246D"/>
    <w:rsid w:val="00E33E29"/>
    <w:rsid w:val="00E340E1"/>
    <w:rsid w:val="00E3412F"/>
    <w:rsid w:val="00E36717"/>
    <w:rsid w:val="00E42BCD"/>
    <w:rsid w:val="00E446BC"/>
    <w:rsid w:val="00E50CC2"/>
    <w:rsid w:val="00E51EE0"/>
    <w:rsid w:val="00E54A93"/>
    <w:rsid w:val="00E605A2"/>
    <w:rsid w:val="00E62874"/>
    <w:rsid w:val="00E62C8A"/>
    <w:rsid w:val="00E62DBA"/>
    <w:rsid w:val="00E63074"/>
    <w:rsid w:val="00E65EED"/>
    <w:rsid w:val="00E67FA4"/>
    <w:rsid w:val="00E70AB2"/>
    <w:rsid w:val="00E71A86"/>
    <w:rsid w:val="00E7376D"/>
    <w:rsid w:val="00E7471C"/>
    <w:rsid w:val="00E748BE"/>
    <w:rsid w:val="00E76569"/>
    <w:rsid w:val="00E77D9E"/>
    <w:rsid w:val="00E82884"/>
    <w:rsid w:val="00E84CD3"/>
    <w:rsid w:val="00E86902"/>
    <w:rsid w:val="00E95F86"/>
    <w:rsid w:val="00E972B0"/>
    <w:rsid w:val="00EA0560"/>
    <w:rsid w:val="00EA27FF"/>
    <w:rsid w:val="00EA35C0"/>
    <w:rsid w:val="00EB1836"/>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E6487"/>
    <w:rsid w:val="00EF07FC"/>
    <w:rsid w:val="00EF0EA7"/>
    <w:rsid w:val="00EF0EE0"/>
    <w:rsid w:val="00EF16E6"/>
    <w:rsid w:val="00EF185E"/>
    <w:rsid w:val="00EF7F3A"/>
    <w:rsid w:val="00F01864"/>
    <w:rsid w:val="00F02C56"/>
    <w:rsid w:val="00F0433D"/>
    <w:rsid w:val="00F05BEE"/>
    <w:rsid w:val="00F060B6"/>
    <w:rsid w:val="00F0613A"/>
    <w:rsid w:val="00F108C6"/>
    <w:rsid w:val="00F12C44"/>
    <w:rsid w:val="00F23C05"/>
    <w:rsid w:val="00F2425F"/>
    <w:rsid w:val="00F25BA1"/>
    <w:rsid w:val="00F25BE1"/>
    <w:rsid w:val="00F26652"/>
    <w:rsid w:val="00F26A5F"/>
    <w:rsid w:val="00F27527"/>
    <w:rsid w:val="00F30FA2"/>
    <w:rsid w:val="00F3147C"/>
    <w:rsid w:val="00F321A3"/>
    <w:rsid w:val="00F321BD"/>
    <w:rsid w:val="00F33089"/>
    <w:rsid w:val="00F338E2"/>
    <w:rsid w:val="00F34FF6"/>
    <w:rsid w:val="00F361E1"/>
    <w:rsid w:val="00F4137B"/>
    <w:rsid w:val="00F41A9D"/>
    <w:rsid w:val="00F4622A"/>
    <w:rsid w:val="00F533CD"/>
    <w:rsid w:val="00F549F2"/>
    <w:rsid w:val="00F5589B"/>
    <w:rsid w:val="00F5592B"/>
    <w:rsid w:val="00F55E32"/>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16A"/>
    <w:rsid w:val="00F91DC5"/>
    <w:rsid w:val="00F92032"/>
    <w:rsid w:val="00F922E3"/>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C8D"/>
    <w:rsid w:val="00FC3EC4"/>
    <w:rsid w:val="00FC413C"/>
    <w:rsid w:val="00FC4667"/>
    <w:rsid w:val="00FC5315"/>
    <w:rsid w:val="00FC54EF"/>
    <w:rsid w:val="00FC564F"/>
    <w:rsid w:val="00FC7B96"/>
    <w:rsid w:val="00FD045D"/>
    <w:rsid w:val="00FD0FE0"/>
    <w:rsid w:val="00FD16FE"/>
    <w:rsid w:val="00FD23DF"/>
    <w:rsid w:val="00FD3431"/>
    <w:rsid w:val="00FD36EE"/>
    <w:rsid w:val="00FD4CBD"/>
    <w:rsid w:val="00FE3322"/>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docs.oasis-open.org/security/saml/v2.0/saml-core-2.0-os.pdf" TargetMode="External"/><Relationship Id="rId14" Type="http://schemas.openxmlformats.org/officeDocument/2006/relationships/hyperlink" Target="http://www.w3.org/TR/2000/CR-xmldsig-core-20001031/xmldsig-coreschema.xsd" TargetMode="External"/><Relationship Id="rId15" Type="http://schemas.openxmlformats.org/officeDocument/2006/relationships/hyperlink" Target="http://docs.oasis-open.org/security/saml/v2.0/saml-bindings-2.0-os.pdf"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A4497-7E58-8B4D-A532-05F934D3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3266</Words>
  <Characters>18618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21841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44</cp:revision>
  <cp:lastPrinted>2015-08-18T14:05:00Z</cp:lastPrinted>
  <dcterms:created xsi:type="dcterms:W3CDTF">2015-08-14T15:56:00Z</dcterms:created>
  <dcterms:modified xsi:type="dcterms:W3CDTF">2015-08-18T14:05:00Z</dcterms:modified>
</cp:coreProperties>
</file>