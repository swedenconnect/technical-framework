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2FE10CFD" w:rsidR="00BB4873" w:rsidRDefault="00BB4873" w:rsidP="00471134">
      <w:pPr>
        <w:spacing w:line="240" w:lineRule="auto"/>
        <w:jc w:val="center"/>
        <w:rPr>
          <w:lang w:val="en-US"/>
        </w:rPr>
      </w:pPr>
      <w:r w:rsidRPr="00BB4873">
        <w:rPr>
          <w:lang w:val="en-US"/>
        </w:rPr>
        <w:t>ELN-0602-v1.</w:t>
      </w:r>
      <w:ins w:id="1" w:author="Martin Lindström" w:date="2015-06-03T12:15:00Z">
        <w:r w:rsidR="00E674FF">
          <w:rPr>
            <w:lang w:val="en-US"/>
          </w:rPr>
          <w:t>3</w:t>
        </w:r>
      </w:ins>
      <w:del w:id="2" w:author="Martin Lindström" w:date="2015-06-03T12:15:00Z">
        <w:r w:rsidR="00F00E42" w:rsidDel="00E674FF">
          <w:rPr>
            <w:lang w:val="en-US"/>
          </w:rPr>
          <w:delText>2</w:delText>
        </w:r>
      </w:del>
    </w:p>
    <w:p w14:paraId="2635A040" w14:textId="67BC1F99" w:rsidR="00B05A68" w:rsidRDefault="006E23A8" w:rsidP="00471134">
      <w:pPr>
        <w:spacing w:line="240" w:lineRule="auto"/>
        <w:jc w:val="center"/>
        <w:rPr>
          <w:lang w:val="en-US"/>
        </w:rPr>
      </w:pPr>
      <w:r w:rsidRPr="006C4EAB">
        <w:rPr>
          <w:lang w:val="en-US"/>
        </w:rPr>
        <w:t xml:space="preserve">Version </w:t>
      </w:r>
      <w:r w:rsidR="002F146B">
        <w:rPr>
          <w:lang w:val="en-US"/>
        </w:rPr>
        <w:t>1.</w:t>
      </w:r>
      <w:ins w:id="3" w:author="Martin Lindström" w:date="2015-06-03T12:15:00Z">
        <w:r w:rsidR="00E674FF">
          <w:rPr>
            <w:lang w:val="en-US"/>
          </w:rPr>
          <w:t>3</w:t>
        </w:r>
      </w:ins>
      <w:del w:id="4" w:author="Martin Lindström" w:date="2015-06-03T12:15:00Z">
        <w:r w:rsidR="00F00E42" w:rsidDel="00E674FF">
          <w:rPr>
            <w:lang w:val="en-US"/>
          </w:rPr>
          <w:delText>2</w:delText>
        </w:r>
      </w:del>
    </w:p>
    <w:p w14:paraId="174C0B25" w14:textId="6FD298C3" w:rsidR="005D5595" w:rsidRDefault="003B6A2E" w:rsidP="00471134">
      <w:pPr>
        <w:spacing w:line="240" w:lineRule="auto"/>
        <w:jc w:val="center"/>
        <w:rPr>
          <w:lang w:val="en-US"/>
        </w:rPr>
      </w:pPr>
      <w:r>
        <w:rPr>
          <w:lang w:val="en-US"/>
        </w:rPr>
        <w:t>201</w:t>
      </w:r>
      <w:r w:rsidR="00D1559A">
        <w:rPr>
          <w:lang w:val="en-US"/>
        </w:rPr>
        <w:t>5-</w:t>
      </w:r>
      <w:del w:id="5" w:author="Martin Lindström" w:date="2015-06-03T12:15:00Z">
        <w:r w:rsidR="00D1559A" w:rsidDel="00E674FF">
          <w:rPr>
            <w:lang w:val="en-US"/>
          </w:rPr>
          <w:delText>04-</w:delText>
        </w:r>
        <w:r w:rsidR="00AC0C91" w:rsidDel="00E674FF">
          <w:rPr>
            <w:lang w:val="en-US"/>
          </w:rPr>
          <w:delText>29</w:delText>
        </w:r>
      </w:del>
      <w:ins w:id="6" w:author="Martin Lindström" w:date="2015-06-03T12:15:00Z">
        <w:r w:rsidR="00201FCE">
          <w:rPr>
            <w:lang w:val="en-US"/>
          </w:rPr>
          <w:t>0</w:t>
        </w:r>
        <w:r w:rsidR="00670016">
          <w:rPr>
            <w:lang w:val="en-US"/>
          </w:rPr>
          <w:t>8-</w:t>
        </w:r>
        <w:r w:rsidR="00DC480C">
          <w:rPr>
            <w:lang w:val="en-US"/>
          </w:rPr>
          <w:t>13</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56335F36" w14:textId="77777777" w:rsidR="007C347F" w:rsidRDefault="00D8362E">
      <w:pPr>
        <w:pStyle w:val="TOC1"/>
        <w:tabs>
          <w:tab w:val="left" w:pos="370"/>
          <w:tab w:val="right" w:pos="9910"/>
        </w:tabs>
        <w:rPr>
          <w:ins w:id="7" w:author="Martin Lindström" w:date="2015-08-14T00:09:00Z"/>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ins w:id="8" w:author="Martin Lindström" w:date="2015-08-14T00:09:00Z">
        <w:r w:rsidR="007C347F" w:rsidRPr="00A830AC">
          <w:rPr>
            <w:noProof/>
            <w:lang w:val="en-US"/>
          </w:rPr>
          <w:t>1</w:t>
        </w:r>
        <w:r w:rsidR="007C347F">
          <w:rPr>
            <w:rFonts w:eastAsiaTheme="minorEastAsia" w:cstheme="minorBidi"/>
            <w:b w:val="0"/>
            <w:bCs w:val="0"/>
            <w:caps w:val="0"/>
            <w:noProof/>
            <w:color w:val="auto"/>
            <w:kern w:val="0"/>
            <w:sz w:val="24"/>
            <w:szCs w:val="24"/>
            <w:u w:val="none"/>
            <w:lang w:eastAsia="ja-JP"/>
          </w:rPr>
          <w:tab/>
        </w:r>
        <w:r w:rsidR="007C347F" w:rsidRPr="00A830AC">
          <w:rPr>
            <w:noProof/>
            <w:lang w:val="en-US"/>
          </w:rPr>
          <w:t>Introduction</w:t>
        </w:r>
        <w:r w:rsidR="007C347F">
          <w:rPr>
            <w:noProof/>
          </w:rPr>
          <w:tab/>
        </w:r>
        <w:r w:rsidR="007C347F">
          <w:rPr>
            <w:noProof/>
          </w:rPr>
          <w:fldChar w:fldCharType="begin"/>
        </w:r>
        <w:r w:rsidR="007C347F">
          <w:rPr>
            <w:noProof/>
          </w:rPr>
          <w:instrText xml:space="preserve"> PAGEREF _Toc301130283 \h </w:instrText>
        </w:r>
      </w:ins>
      <w:r w:rsidR="007C347F">
        <w:rPr>
          <w:noProof/>
        </w:rPr>
      </w:r>
      <w:r w:rsidR="007C347F">
        <w:rPr>
          <w:noProof/>
        </w:rPr>
        <w:fldChar w:fldCharType="separate"/>
      </w:r>
      <w:ins w:id="9" w:author="Martin Lindström" w:date="2015-08-18T16:03:00Z">
        <w:r w:rsidR="00AB607E">
          <w:rPr>
            <w:noProof/>
          </w:rPr>
          <w:t>4</w:t>
        </w:r>
      </w:ins>
      <w:ins w:id="10" w:author="Martin Lindström" w:date="2015-08-14T00:09:00Z">
        <w:r w:rsidR="007C347F">
          <w:rPr>
            <w:noProof/>
          </w:rPr>
          <w:fldChar w:fldCharType="end"/>
        </w:r>
      </w:ins>
    </w:p>
    <w:p w14:paraId="0BD88744" w14:textId="77777777" w:rsidR="007C347F" w:rsidRDefault="007C347F">
      <w:pPr>
        <w:pStyle w:val="TOC2"/>
        <w:tabs>
          <w:tab w:val="left" w:pos="552"/>
          <w:tab w:val="right" w:pos="9910"/>
        </w:tabs>
        <w:rPr>
          <w:ins w:id="11" w:author="Martin Lindström" w:date="2015-08-14T00:09:00Z"/>
          <w:rFonts w:eastAsiaTheme="minorEastAsia" w:cstheme="minorBidi"/>
          <w:b w:val="0"/>
          <w:bCs w:val="0"/>
          <w:smallCaps w:val="0"/>
          <w:noProof/>
          <w:color w:val="auto"/>
          <w:kern w:val="0"/>
          <w:sz w:val="24"/>
          <w:szCs w:val="24"/>
          <w:lang w:eastAsia="ja-JP"/>
        </w:rPr>
      </w:pPr>
      <w:ins w:id="12" w:author="Martin Lindström" w:date="2015-08-14T00:09:00Z">
        <w:r w:rsidRPr="00A830AC">
          <w:rPr>
            <w:noProof/>
            <w:lang w:val="en-US"/>
          </w:rPr>
          <w:t>1.1</w:t>
        </w:r>
        <w:r>
          <w:rPr>
            <w:rFonts w:eastAsiaTheme="minorEastAsia" w:cstheme="minorBidi"/>
            <w:b w:val="0"/>
            <w:bCs w:val="0"/>
            <w:smallCaps w:val="0"/>
            <w:noProof/>
            <w:color w:val="auto"/>
            <w:kern w:val="0"/>
            <w:sz w:val="24"/>
            <w:szCs w:val="24"/>
            <w:lang w:eastAsia="ja-JP"/>
          </w:rPr>
          <w:tab/>
        </w:r>
        <w:r w:rsidRPr="00A830AC">
          <w:rPr>
            <w:noProof/>
            <w:lang w:val="en-US"/>
          </w:rPr>
          <w:t>Requirements Notation</w:t>
        </w:r>
        <w:r>
          <w:rPr>
            <w:noProof/>
          </w:rPr>
          <w:tab/>
        </w:r>
        <w:r>
          <w:rPr>
            <w:noProof/>
          </w:rPr>
          <w:fldChar w:fldCharType="begin"/>
        </w:r>
        <w:r>
          <w:rPr>
            <w:noProof/>
          </w:rPr>
          <w:instrText xml:space="preserve"> PAGEREF _Toc301130284 \h </w:instrText>
        </w:r>
      </w:ins>
      <w:r>
        <w:rPr>
          <w:noProof/>
        </w:rPr>
      </w:r>
      <w:r>
        <w:rPr>
          <w:noProof/>
        </w:rPr>
        <w:fldChar w:fldCharType="separate"/>
      </w:r>
      <w:ins w:id="13" w:author="Martin Lindström" w:date="2015-08-18T16:03:00Z">
        <w:r w:rsidR="00AB607E">
          <w:rPr>
            <w:noProof/>
          </w:rPr>
          <w:t>4</w:t>
        </w:r>
      </w:ins>
      <w:ins w:id="14" w:author="Martin Lindström" w:date="2015-08-14T00:09:00Z">
        <w:r>
          <w:rPr>
            <w:noProof/>
          </w:rPr>
          <w:fldChar w:fldCharType="end"/>
        </w:r>
      </w:ins>
    </w:p>
    <w:p w14:paraId="0CC9FDB8" w14:textId="77777777" w:rsidR="007C347F" w:rsidRDefault="007C347F">
      <w:pPr>
        <w:pStyle w:val="TOC2"/>
        <w:tabs>
          <w:tab w:val="left" w:pos="552"/>
          <w:tab w:val="right" w:pos="9910"/>
        </w:tabs>
        <w:rPr>
          <w:ins w:id="15" w:author="Martin Lindström" w:date="2015-08-14T00:09:00Z"/>
          <w:rFonts w:eastAsiaTheme="minorEastAsia" w:cstheme="minorBidi"/>
          <w:b w:val="0"/>
          <w:bCs w:val="0"/>
          <w:smallCaps w:val="0"/>
          <w:noProof/>
          <w:color w:val="auto"/>
          <w:kern w:val="0"/>
          <w:sz w:val="24"/>
          <w:szCs w:val="24"/>
          <w:lang w:eastAsia="ja-JP"/>
        </w:rPr>
      </w:pPr>
      <w:ins w:id="16" w:author="Martin Lindström" w:date="2015-08-14T00:09:00Z">
        <w:r w:rsidRPr="00A830AC">
          <w:rPr>
            <w:noProof/>
            <w:lang w:val="en-US"/>
          </w:rPr>
          <w:t>1.2</w:t>
        </w:r>
        <w:r>
          <w:rPr>
            <w:rFonts w:eastAsiaTheme="minorEastAsia" w:cstheme="minorBidi"/>
            <w:b w:val="0"/>
            <w:bCs w:val="0"/>
            <w:smallCaps w:val="0"/>
            <w:noProof/>
            <w:color w:val="auto"/>
            <w:kern w:val="0"/>
            <w:sz w:val="24"/>
            <w:szCs w:val="24"/>
            <w:lang w:eastAsia="ja-JP"/>
          </w:rPr>
          <w:tab/>
        </w:r>
        <w:r w:rsidRPr="00A830AC">
          <w:rPr>
            <w:noProof/>
            <w:lang w:val="en-US"/>
          </w:rPr>
          <w:t>References to SAML 2.0 Standards and Profiles</w:t>
        </w:r>
        <w:r>
          <w:rPr>
            <w:noProof/>
          </w:rPr>
          <w:tab/>
        </w:r>
        <w:r>
          <w:rPr>
            <w:noProof/>
          </w:rPr>
          <w:fldChar w:fldCharType="begin"/>
        </w:r>
        <w:r>
          <w:rPr>
            <w:noProof/>
          </w:rPr>
          <w:instrText xml:space="preserve"> PAGEREF _Toc301130285 \h </w:instrText>
        </w:r>
      </w:ins>
      <w:r>
        <w:rPr>
          <w:noProof/>
        </w:rPr>
      </w:r>
      <w:r>
        <w:rPr>
          <w:noProof/>
        </w:rPr>
        <w:fldChar w:fldCharType="separate"/>
      </w:r>
      <w:ins w:id="17" w:author="Martin Lindström" w:date="2015-08-18T16:03:00Z">
        <w:r w:rsidR="00AB607E">
          <w:rPr>
            <w:noProof/>
          </w:rPr>
          <w:t>4</w:t>
        </w:r>
      </w:ins>
      <w:ins w:id="18" w:author="Martin Lindström" w:date="2015-08-14T00:09:00Z">
        <w:r>
          <w:rPr>
            <w:noProof/>
          </w:rPr>
          <w:fldChar w:fldCharType="end"/>
        </w:r>
      </w:ins>
    </w:p>
    <w:p w14:paraId="3C17304B" w14:textId="77777777" w:rsidR="007C347F" w:rsidRDefault="007C347F">
      <w:pPr>
        <w:pStyle w:val="TOC1"/>
        <w:tabs>
          <w:tab w:val="left" w:pos="370"/>
          <w:tab w:val="right" w:pos="9910"/>
        </w:tabs>
        <w:rPr>
          <w:ins w:id="19" w:author="Martin Lindström" w:date="2015-08-14T00:09:00Z"/>
          <w:rFonts w:eastAsiaTheme="minorEastAsia" w:cstheme="minorBidi"/>
          <w:b w:val="0"/>
          <w:bCs w:val="0"/>
          <w:caps w:val="0"/>
          <w:noProof/>
          <w:color w:val="auto"/>
          <w:kern w:val="0"/>
          <w:sz w:val="24"/>
          <w:szCs w:val="24"/>
          <w:u w:val="none"/>
          <w:lang w:eastAsia="ja-JP"/>
        </w:rPr>
      </w:pPr>
      <w:ins w:id="20" w:author="Martin Lindström" w:date="2015-08-14T00:09:00Z">
        <w:r w:rsidRPr="00A830AC">
          <w:rPr>
            <w:noProof/>
            <w:lang w:val="en-US"/>
          </w:rPr>
          <w:t>2</w:t>
        </w:r>
        <w:r>
          <w:rPr>
            <w:rFonts w:eastAsiaTheme="minorEastAsia" w:cstheme="minorBidi"/>
            <w:b w:val="0"/>
            <w:bCs w:val="0"/>
            <w:caps w:val="0"/>
            <w:noProof/>
            <w:color w:val="auto"/>
            <w:kern w:val="0"/>
            <w:sz w:val="24"/>
            <w:szCs w:val="24"/>
            <w:u w:val="none"/>
            <w:lang w:eastAsia="ja-JP"/>
          </w:rPr>
          <w:tab/>
        </w:r>
        <w:r w:rsidRPr="00A830AC">
          <w:rPr>
            <w:noProof/>
            <w:lang w:val="en-US"/>
          </w:rPr>
          <w:t>Metadata and Trust Management</w:t>
        </w:r>
        <w:r>
          <w:rPr>
            <w:noProof/>
          </w:rPr>
          <w:tab/>
        </w:r>
        <w:r>
          <w:rPr>
            <w:noProof/>
          </w:rPr>
          <w:fldChar w:fldCharType="begin"/>
        </w:r>
        <w:r>
          <w:rPr>
            <w:noProof/>
          </w:rPr>
          <w:instrText xml:space="preserve"> PAGEREF _Toc301130286 \h </w:instrText>
        </w:r>
      </w:ins>
      <w:r>
        <w:rPr>
          <w:noProof/>
        </w:rPr>
      </w:r>
      <w:r>
        <w:rPr>
          <w:noProof/>
        </w:rPr>
        <w:fldChar w:fldCharType="separate"/>
      </w:r>
      <w:ins w:id="21" w:author="Martin Lindström" w:date="2015-08-18T16:03:00Z">
        <w:r w:rsidR="00AB607E">
          <w:rPr>
            <w:noProof/>
          </w:rPr>
          <w:t>5</w:t>
        </w:r>
      </w:ins>
      <w:ins w:id="22" w:author="Martin Lindström" w:date="2015-08-14T00:09:00Z">
        <w:r>
          <w:rPr>
            <w:noProof/>
          </w:rPr>
          <w:fldChar w:fldCharType="end"/>
        </w:r>
      </w:ins>
    </w:p>
    <w:p w14:paraId="60A48CC7" w14:textId="77777777" w:rsidR="007C347F" w:rsidRDefault="007C347F">
      <w:pPr>
        <w:pStyle w:val="TOC2"/>
        <w:tabs>
          <w:tab w:val="left" w:pos="552"/>
          <w:tab w:val="right" w:pos="9910"/>
        </w:tabs>
        <w:rPr>
          <w:ins w:id="23" w:author="Martin Lindström" w:date="2015-08-14T00:09:00Z"/>
          <w:rFonts w:eastAsiaTheme="minorEastAsia" w:cstheme="minorBidi"/>
          <w:b w:val="0"/>
          <w:bCs w:val="0"/>
          <w:smallCaps w:val="0"/>
          <w:noProof/>
          <w:color w:val="auto"/>
          <w:kern w:val="0"/>
          <w:sz w:val="24"/>
          <w:szCs w:val="24"/>
          <w:lang w:eastAsia="ja-JP"/>
        </w:rPr>
      </w:pPr>
      <w:ins w:id="24" w:author="Martin Lindström" w:date="2015-08-14T00:09:00Z">
        <w:r w:rsidRPr="00A830AC">
          <w:rPr>
            <w:noProof/>
            <w:lang w:val="en-US"/>
          </w:rPr>
          <w:t>2.1</w:t>
        </w:r>
        <w:r>
          <w:rPr>
            <w:rFonts w:eastAsiaTheme="minorEastAsia" w:cstheme="minorBidi"/>
            <w:b w:val="0"/>
            <w:bCs w:val="0"/>
            <w:smallCaps w:val="0"/>
            <w:noProof/>
            <w:color w:val="auto"/>
            <w:kern w:val="0"/>
            <w:sz w:val="24"/>
            <w:szCs w:val="24"/>
            <w:lang w:eastAsia="ja-JP"/>
          </w:rPr>
          <w:tab/>
        </w:r>
        <w:r w:rsidRPr="00A830AC">
          <w:rPr>
            <w:noProof/>
            <w:lang w:val="en-US"/>
          </w:rPr>
          <w:t>Requirements for Metadata Content</w:t>
        </w:r>
        <w:r>
          <w:rPr>
            <w:noProof/>
          </w:rPr>
          <w:tab/>
        </w:r>
        <w:r>
          <w:rPr>
            <w:noProof/>
          </w:rPr>
          <w:fldChar w:fldCharType="begin"/>
        </w:r>
        <w:r>
          <w:rPr>
            <w:noProof/>
          </w:rPr>
          <w:instrText xml:space="preserve"> PAGEREF _Toc301130287 \h </w:instrText>
        </w:r>
      </w:ins>
      <w:r>
        <w:rPr>
          <w:noProof/>
        </w:rPr>
      </w:r>
      <w:r>
        <w:rPr>
          <w:noProof/>
        </w:rPr>
        <w:fldChar w:fldCharType="separate"/>
      </w:r>
      <w:ins w:id="25" w:author="Martin Lindström" w:date="2015-08-18T16:03:00Z">
        <w:r w:rsidR="00AB607E">
          <w:rPr>
            <w:noProof/>
          </w:rPr>
          <w:t>5</w:t>
        </w:r>
      </w:ins>
      <w:ins w:id="26" w:author="Martin Lindström" w:date="2015-08-14T00:09:00Z">
        <w:r>
          <w:rPr>
            <w:noProof/>
          </w:rPr>
          <w:fldChar w:fldCharType="end"/>
        </w:r>
      </w:ins>
    </w:p>
    <w:p w14:paraId="23B99ED6" w14:textId="77777777" w:rsidR="007C347F" w:rsidRDefault="007C347F">
      <w:pPr>
        <w:pStyle w:val="TOC3"/>
        <w:tabs>
          <w:tab w:val="left" w:pos="696"/>
          <w:tab w:val="right" w:pos="9910"/>
        </w:tabs>
        <w:rPr>
          <w:ins w:id="27" w:author="Martin Lindström" w:date="2015-08-14T00:09:00Z"/>
          <w:rFonts w:eastAsiaTheme="minorEastAsia" w:cstheme="minorBidi"/>
          <w:smallCaps w:val="0"/>
          <w:noProof/>
          <w:color w:val="auto"/>
          <w:kern w:val="0"/>
          <w:sz w:val="24"/>
          <w:szCs w:val="24"/>
          <w:lang w:eastAsia="ja-JP"/>
        </w:rPr>
      </w:pPr>
      <w:ins w:id="28" w:author="Martin Lindström" w:date="2015-08-14T00:09:00Z">
        <w:r w:rsidRPr="00A830AC">
          <w:rPr>
            <w:noProof/>
            <w:lang w:val="en-US"/>
          </w:rPr>
          <w:t>2.1.1</w:t>
        </w:r>
        <w:r>
          <w:rPr>
            <w:rFonts w:eastAsiaTheme="minorEastAsia" w:cstheme="minorBidi"/>
            <w:smallCaps w:val="0"/>
            <w:noProof/>
            <w:color w:val="auto"/>
            <w:kern w:val="0"/>
            <w:sz w:val="24"/>
            <w:szCs w:val="24"/>
            <w:lang w:eastAsia="ja-JP"/>
          </w:rPr>
          <w:tab/>
        </w:r>
        <w:r w:rsidRPr="00A830AC">
          <w:rPr>
            <w:noProof/>
            <w:lang w:val="en-US"/>
          </w:rPr>
          <w:t>Generic</w:t>
        </w:r>
        <w:r>
          <w:rPr>
            <w:noProof/>
          </w:rPr>
          <w:tab/>
        </w:r>
        <w:r>
          <w:rPr>
            <w:noProof/>
          </w:rPr>
          <w:fldChar w:fldCharType="begin"/>
        </w:r>
        <w:r>
          <w:rPr>
            <w:noProof/>
          </w:rPr>
          <w:instrText xml:space="preserve"> PAGEREF _Toc301130288 \h </w:instrText>
        </w:r>
      </w:ins>
      <w:r>
        <w:rPr>
          <w:noProof/>
        </w:rPr>
      </w:r>
      <w:r>
        <w:rPr>
          <w:noProof/>
        </w:rPr>
        <w:fldChar w:fldCharType="separate"/>
      </w:r>
      <w:ins w:id="29" w:author="Martin Lindström" w:date="2015-08-18T16:03:00Z">
        <w:r w:rsidR="00AB607E">
          <w:rPr>
            <w:noProof/>
          </w:rPr>
          <w:t>5</w:t>
        </w:r>
      </w:ins>
      <w:ins w:id="30" w:author="Martin Lindström" w:date="2015-08-14T00:09:00Z">
        <w:r>
          <w:rPr>
            <w:noProof/>
          </w:rPr>
          <w:fldChar w:fldCharType="end"/>
        </w:r>
      </w:ins>
    </w:p>
    <w:p w14:paraId="230F4AD7" w14:textId="77777777" w:rsidR="007C347F" w:rsidRDefault="007C347F">
      <w:pPr>
        <w:pStyle w:val="TOC3"/>
        <w:tabs>
          <w:tab w:val="left" w:pos="696"/>
          <w:tab w:val="right" w:pos="9910"/>
        </w:tabs>
        <w:rPr>
          <w:ins w:id="31" w:author="Martin Lindström" w:date="2015-08-14T00:09:00Z"/>
          <w:rFonts w:eastAsiaTheme="minorEastAsia" w:cstheme="minorBidi"/>
          <w:smallCaps w:val="0"/>
          <w:noProof/>
          <w:color w:val="auto"/>
          <w:kern w:val="0"/>
          <w:sz w:val="24"/>
          <w:szCs w:val="24"/>
          <w:lang w:eastAsia="ja-JP"/>
        </w:rPr>
      </w:pPr>
      <w:ins w:id="32" w:author="Martin Lindström" w:date="2015-08-14T00:09:00Z">
        <w:r w:rsidRPr="00A830AC">
          <w:rPr>
            <w:noProof/>
            <w:lang w:val="en-US"/>
          </w:rPr>
          <w:t>2.1.2</w:t>
        </w:r>
        <w:r>
          <w:rPr>
            <w:rFonts w:eastAsiaTheme="minorEastAsia" w:cstheme="minorBidi"/>
            <w:smallCaps w:val="0"/>
            <w:noProof/>
            <w:color w:val="auto"/>
            <w:kern w:val="0"/>
            <w:sz w:val="24"/>
            <w:szCs w:val="24"/>
            <w:lang w:eastAsia="ja-JP"/>
          </w:rPr>
          <w:tab/>
        </w:r>
        <w:r w:rsidRPr="00A830AC">
          <w:rPr>
            <w:noProof/>
            <w:lang w:val="en-US"/>
          </w:rPr>
          <w:t>Service Providers</w:t>
        </w:r>
        <w:r>
          <w:rPr>
            <w:noProof/>
          </w:rPr>
          <w:tab/>
        </w:r>
        <w:r>
          <w:rPr>
            <w:noProof/>
          </w:rPr>
          <w:fldChar w:fldCharType="begin"/>
        </w:r>
        <w:r>
          <w:rPr>
            <w:noProof/>
          </w:rPr>
          <w:instrText xml:space="preserve"> PAGEREF _Toc301130289 \h </w:instrText>
        </w:r>
      </w:ins>
      <w:r>
        <w:rPr>
          <w:noProof/>
        </w:rPr>
      </w:r>
      <w:r>
        <w:rPr>
          <w:noProof/>
        </w:rPr>
        <w:fldChar w:fldCharType="separate"/>
      </w:r>
      <w:ins w:id="33" w:author="Martin Lindström" w:date="2015-08-18T16:03:00Z">
        <w:r w:rsidR="00AB607E">
          <w:rPr>
            <w:noProof/>
          </w:rPr>
          <w:t>5</w:t>
        </w:r>
      </w:ins>
      <w:ins w:id="34" w:author="Martin Lindström" w:date="2015-08-14T00:09:00Z">
        <w:r>
          <w:rPr>
            <w:noProof/>
          </w:rPr>
          <w:fldChar w:fldCharType="end"/>
        </w:r>
      </w:ins>
    </w:p>
    <w:p w14:paraId="1CB6DE71" w14:textId="77777777" w:rsidR="007C347F" w:rsidRDefault="007C347F">
      <w:pPr>
        <w:pStyle w:val="TOC3"/>
        <w:tabs>
          <w:tab w:val="left" w:pos="696"/>
          <w:tab w:val="right" w:pos="9910"/>
        </w:tabs>
        <w:rPr>
          <w:ins w:id="35" w:author="Martin Lindström" w:date="2015-08-14T00:09:00Z"/>
          <w:rFonts w:eastAsiaTheme="minorEastAsia" w:cstheme="minorBidi"/>
          <w:smallCaps w:val="0"/>
          <w:noProof/>
          <w:color w:val="auto"/>
          <w:kern w:val="0"/>
          <w:sz w:val="24"/>
          <w:szCs w:val="24"/>
          <w:lang w:eastAsia="ja-JP"/>
        </w:rPr>
      </w:pPr>
      <w:ins w:id="36" w:author="Martin Lindström" w:date="2015-08-14T00:09:00Z">
        <w:r w:rsidRPr="00A830AC">
          <w:rPr>
            <w:noProof/>
            <w:lang w:val="en-US"/>
          </w:rPr>
          <w:t>2.1.3</w:t>
        </w:r>
        <w:r>
          <w:rPr>
            <w:rFonts w:eastAsiaTheme="minorEastAsia" w:cstheme="minorBidi"/>
            <w:smallCaps w:val="0"/>
            <w:noProof/>
            <w:color w:val="auto"/>
            <w:kern w:val="0"/>
            <w:sz w:val="24"/>
            <w:szCs w:val="24"/>
            <w:lang w:eastAsia="ja-JP"/>
          </w:rPr>
          <w:tab/>
        </w:r>
        <w:r w:rsidRPr="00A830AC">
          <w:rPr>
            <w:noProof/>
            <w:lang w:val="en-US"/>
          </w:rPr>
          <w:t>Identity Providers</w:t>
        </w:r>
        <w:r>
          <w:rPr>
            <w:noProof/>
          </w:rPr>
          <w:tab/>
        </w:r>
        <w:r>
          <w:rPr>
            <w:noProof/>
          </w:rPr>
          <w:fldChar w:fldCharType="begin"/>
        </w:r>
        <w:r>
          <w:rPr>
            <w:noProof/>
          </w:rPr>
          <w:instrText xml:space="preserve"> PAGEREF _Toc301130290 \h </w:instrText>
        </w:r>
      </w:ins>
      <w:r>
        <w:rPr>
          <w:noProof/>
        </w:rPr>
      </w:r>
      <w:r>
        <w:rPr>
          <w:noProof/>
        </w:rPr>
        <w:fldChar w:fldCharType="separate"/>
      </w:r>
      <w:ins w:id="37" w:author="Martin Lindström" w:date="2015-08-18T16:03:00Z">
        <w:r w:rsidR="00AB607E">
          <w:rPr>
            <w:noProof/>
          </w:rPr>
          <w:t>6</w:t>
        </w:r>
      </w:ins>
      <w:ins w:id="38" w:author="Martin Lindström" w:date="2015-08-14T00:09:00Z">
        <w:r>
          <w:rPr>
            <w:noProof/>
          </w:rPr>
          <w:fldChar w:fldCharType="end"/>
        </w:r>
      </w:ins>
    </w:p>
    <w:p w14:paraId="2E8061B4" w14:textId="77777777" w:rsidR="007C347F" w:rsidRDefault="007C347F">
      <w:pPr>
        <w:pStyle w:val="TOC3"/>
        <w:tabs>
          <w:tab w:val="left" w:pos="696"/>
          <w:tab w:val="right" w:pos="9910"/>
        </w:tabs>
        <w:rPr>
          <w:ins w:id="39" w:author="Martin Lindström" w:date="2015-08-14T00:09:00Z"/>
          <w:rFonts w:eastAsiaTheme="minorEastAsia" w:cstheme="minorBidi"/>
          <w:smallCaps w:val="0"/>
          <w:noProof/>
          <w:color w:val="auto"/>
          <w:kern w:val="0"/>
          <w:sz w:val="24"/>
          <w:szCs w:val="24"/>
          <w:lang w:eastAsia="ja-JP"/>
        </w:rPr>
      </w:pPr>
      <w:ins w:id="40" w:author="Martin Lindström" w:date="2015-08-14T00:09:00Z">
        <w:r w:rsidRPr="00A830AC">
          <w:rPr>
            <w:noProof/>
            <w:lang w:val="en-US"/>
          </w:rPr>
          <w:t>2.1.4</w:t>
        </w:r>
        <w:r>
          <w:rPr>
            <w:rFonts w:eastAsiaTheme="minorEastAsia" w:cstheme="minorBidi"/>
            <w:smallCaps w:val="0"/>
            <w:noProof/>
            <w:color w:val="auto"/>
            <w:kern w:val="0"/>
            <w:sz w:val="24"/>
            <w:szCs w:val="24"/>
            <w:lang w:eastAsia="ja-JP"/>
          </w:rPr>
          <w:tab/>
        </w:r>
        <w:r w:rsidRPr="00A830AC">
          <w:rPr>
            <w:noProof/>
            <w:lang w:val="en-US"/>
          </w:rPr>
          <w:t>Signature Service</w:t>
        </w:r>
        <w:r>
          <w:rPr>
            <w:noProof/>
          </w:rPr>
          <w:tab/>
        </w:r>
        <w:r>
          <w:rPr>
            <w:noProof/>
          </w:rPr>
          <w:fldChar w:fldCharType="begin"/>
        </w:r>
        <w:r>
          <w:rPr>
            <w:noProof/>
          </w:rPr>
          <w:instrText xml:space="preserve"> PAGEREF _Toc301130291 \h </w:instrText>
        </w:r>
      </w:ins>
      <w:r>
        <w:rPr>
          <w:noProof/>
        </w:rPr>
      </w:r>
      <w:r>
        <w:rPr>
          <w:noProof/>
        </w:rPr>
        <w:fldChar w:fldCharType="separate"/>
      </w:r>
      <w:ins w:id="41" w:author="Martin Lindström" w:date="2015-08-18T16:03:00Z">
        <w:r w:rsidR="00AB607E">
          <w:rPr>
            <w:noProof/>
          </w:rPr>
          <w:t>7</w:t>
        </w:r>
      </w:ins>
      <w:ins w:id="42" w:author="Martin Lindström" w:date="2015-08-14T00:09:00Z">
        <w:r>
          <w:rPr>
            <w:noProof/>
          </w:rPr>
          <w:fldChar w:fldCharType="end"/>
        </w:r>
      </w:ins>
    </w:p>
    <w:p w14:paraId="0E310944" w14:textId="77777777" w:rsidR="007C347F" w:rsidRDefault="007C347F">
      <w:pPr>
        <w:pStyle w:val="TOC1"/>
        <w:tabs>
          <w:tab w:val="left" w:pos="370"/>
          <w:tab w:val="right" w:pos="9910"/>
        </w:tabs>
        <w:rPr>
          <w:ins w:id="43" w:author="Martin Lindström" w:date="2015-08-14T00:09:00Z"/>
          <w:rFonts w:eastAsiaTheme="minorEastAsia" w:cstheme="minorBidi"/>
          <w:b w:val="0"/>
          <w:bCs w:val="0"/>
          <w:caps w:val="0"/>
          <w:noProof/>
          <w:color w:val="auto"/>
          <w:kern w:val="0"/>
          <w:sz w:val="24"/>
          <w:szCs w:val="24"/>
          <w:u w:val="none"/>
          <w:lang w:eastAsia="ja-JP"/>
        </w:rPr>
      </w:pPr>
      <w:ins w:id="44" w:author="Martin Lindström" w:date="2015-08-14T00:09:00Z">
        <w:r w:rsidRPr="00A830AC">
          <w:rPr>
            <w:noProof/>
            <w:lang w:val="en-US" w:eastAsia="en-US"/>
          </w:rPr>
          <w:t>3</w:t>
        </w:r>
        <w:r>
          <w:rPr>
            <w:rFonts w:eastAsiaTheme="minorEastAsia" w:cstheme="minorBidi"/>
            <w:b w:val="0"/>
            <w:bCs w:val="0"/>
            <w:caps w:val="0"/>
            <w:noProof/>
            <w:color w:val="auto"/>
            <w:kern w:val="0"/>
            <w:sz w:val="24"/>
            <w:szCs w:val="24"/>
            <w:u w:val="none"/>
            <w:lang w:eastAsia="ja-JP"/>
          </w:rPr>
          <w:tab/>
        </w:r>
        <w:r w:rsidRPr="00A830AC">
          <w:rPr>
            <w:noProof/>
            <w:lang w:val="en-US" w:eastAsia="en-US"/>
          </w:rPr>
          <w:t>Name Identifiers</w:t>
        </w:r>
        <w:r>
          <w:rPr>
            <w:noProof/>
          </w:rPr>
          <w:tab/>
        </w:r>
        <w:r>
          <w:rPr>
            <w:noProof/>
          </w:rPr>
          <w:fldChar w:fldCharType="begin"/>
        </w:r>
        <w:r>
          <w:rPr>
            <w:noProof/>
          </w:rPr>
          <w:instrText xml:space="preserve"> PAGEREF _Toc301130292 \h </w:instrText>
        </w:r>
      </w:ins>
      <w:r>
        <w:rPr>
          <w:noProof/>
        </w:rPr>
      </w:r>
      <w:r>
        <w:rPr>
          <w:noProof/>
        </w:rPr>
        <w:fldChar w:fldCharType="separate"/>
      </w:r>
      <w:ins w:id="45" w:author="Martin Lindström" w:date="2015-08-18T16:03:00Z">
        <w:r w:rsidR="00AB607E">
          <w:rPr>
            <w:noProof/>
          </w:rPr>
          <w:t>8</w:t>
        </w:r>
      </w:ins>
      <w:ins w:id="46" w:author="Martin Lindström" w:date="2015-08-14T00:09:00Z">
        <w:r>
          <w:rPr>
            <w:noProof/>
          </w:rPr>
          <w:fldChar w:fldCharType="end"/>
        </w:r>
      </w:ins>
    </w:p>
    <w:p w14:paraId="0A3D2523" w14:textId="77777777" w:rsidR="007C347F" w:rsidRDefault="007C347F">
      <w:pPr>
        <w:pStyle w:val="TOC1"/>
        <w:tabs>
          <w:tab w:val="left" w:pos="370"/>
          <w:tab w:val="right" w:pos="9910"/>
        </w:tabs>
        <w:rPr>
          <w:ins w:id="47" w:author="Martin Lindström" w:date="2015-08-14T00:09:00Z"/>
          <w:rFonts w:eastAsiaTheme="minorEastAsia" w:cstheme="minorBidi"/>
          <w:b w:val="0"/>
          <w:bCs w:val="0"/>
          <w:caps w:val="0"/>
          <w:noProof/>
          <w:color w:val="auto"/>
          <w:kern w:val="0"/>
          <w:sz w:val="24"/>
          <w:szCs w:val="24"/>
          <w:u w:val="none"/>
          <w:lang w:eastAsia="ja-JP"/>
        </w:rPr>
      </w:pPr>
      <w:ins w:id="48" w:author="Martin Lindström" w:date="2015-08-14T00:09:00Z">
        <w:r w:rsidRPr="00A830AC">
          <w:rPr>
            <w:noProof/>
            <w:lang w:val="en-US" w:eastAsia="en-US"/>
          </w:rPr>
          <w:t>4</w:t>
        </w:r>
        <w:r>
          <w:rPr>
            <w:rFonts w:eastAsiaTheme="minorEastAsia" w:cstheme="minorBidi"/>
            <w:b w:val="0"/>
            <w:bCs w:val="0"/>
            <w:caps w:val="0"/>
            <w:noProof/>
            <w:color w:val="auto"/>
            <w:kern w:val="0"/>
            <w:sz w:val="24"/>
            <w:szCs w:val="24"/>
            <w:u w:val="none"/>
            <w:lang w:eastAsia="ja-JP"/>
          </w:rPr>
          <w:tab/>
        </w:r>
        <w:r w:rsidRPr="00A830AC">
          <w:rPr>
            <w:noProof/>
            <w:lang w:val="en-US" w:eastAsia="en-US"/>
          </w:rPr>
          <w:t>Attributes</w:t>
        </w:r>
        <w:r>
          <w:rPr>
            <w:noProof/>
          </w:rPr>
          <w:tab/>
        </w:r>
        <w:r>
          <w:rPr>
            <w:noProof/>
          </w:rPr>
          <w:fldChar w:fldCharType="begin"/>
        </w:r>
        <w:r>
          <w:rPr>
            <w:noProof/>
          </w:rPr>
          <w:instrText xml:space="preserve"> PAGEREF _Toc301130293 \h </w:instrText>
        </w:r>
      </w:ins>
      <w:r>
        <w:rPr>
          <w:noProof/>
        </w:rPr>
      </w:r>
      <w:r>
        <w:rPr>
          <w:noProof/>
        </w:rPr>
        <w:fldChar w:fldCharType="separate"/>
      </w:r>
      <w:ins w:id="49" w:author="Martin Lindström" w:date="2015-08-18T16:03:00Z">
        <w:r w:rsidR="00AB607E">
          <w:rPr>
            <w:noProof/>
          </w:rPr>
          <w:t>8</w:t>
        </w:r>
      </w:ins>
      <w:ins w:id="50" w:author="Martin Lindström" w:date="2015-08-14T00:09:00Z">
        <w:r>
          <w:rPr>
            <w:noProof/>
          </w:rPr>
          <w:fldChar w:fldCharType="end"/>
        </w:r>
      </w:ins>
    </w:p>
    <w:p w14:paraId="66C6625D" w14:textId="77777777" w:rsidR="007C347F" w:rsidRDefault="007C347F">
      <w:pPr>
        <w:pStyle w:val="TOC1"/>
        <w:tabs>
          <w:tab w:val="left" w:pos="370"/>
          <w:tab w:val="right" w:pos="9910"/>
        </w:tabs>
        <w:rPr>
          <w:ins w:id="51" w:author="Martin Lindström" w:date="2015-08-14T00:09:00Z"/>
          <w:rFonts w:eastAsiaTheme="minorEastAsia" w:cstheme="minorBidi"/>
          <w:b w:val="0"/>
          <w:bCs w:val="0"/>
          <w:caps w:val="0"/>
          <w:noProof/>
          <w:color w:val="auto"/>
          <w:kern w:val="0"/>
          <w:sz w:val="24"/>
          <w:szCs w:val="24"/>
          <w:u w:val="none"/>
          <w:lang w:eastAsia="ja-JP"/>
        </w:rPr>
      </w:pPr>
      <w:ins w:id="52" w:author="Martin Lindström" w:date="2015-08-14T00:09:00Z">
        <w:r w:rsidRPr="00A830AC">
          <w:rPr>
            <w:noProof/>
            <w:lang w:val="en-US"/>
          </w:rPr>
          <w:t>5</w:t>
        </w:r>
        <w:r>
          <w:rPr>
            <w:rFonts w:eastAsiaTheme="minorEastAsia" w:cstheme="minorBidi"/>
            <w:b w:val="0"/>
            <w:bCs w:val="0"/>
            <w:caps w:val="0"/>
            <w:noProof/>
            <w:color w:val="auto"/>
            <w:kern w:val="0"/>
            <w:sz w:val="24"/>
            <w:szCs w:val="24"/>
            <w:u w:val="none"/>
            <w:lang w:eastAsia="ja-JP"/>
          </w:rPr>
          <w:tab/>
        </w:r>
        <w:r w:rsidRPr="00A830AC">
          <w:rPr>
            <w:noProof/>
            <w:lang w:val="en-US"/>
          </w:rPr>
          <w:t>Authentication Requests</w:t>
        </w:r>
        <w:r>
          <w:rPr>
            <w:noProof/>
          </w:rPr>
          <w:tab/>
        </w:r>
        <w:r>
          <w:rPr>
            <w:noProof/>
          </w:rPr>
          <w:fldChar w:fldCharType="begin"/>
        </w:r>
        <w:r>
          <w:rPr>
            <w:noProof/>
          </w:rPr>
          <w:instrText xml:space="preserve"> PAGEREF _Toc301130294 \h </w:instrText>
        </w:r>
      </w:ins>
      <w:r>
        <w:rPr>
          <w:noProof/>
        </w:rPr>
      </w:r>
      <w:r>
        <w:rPr>
          <w:noProof/>
        </w:rPr>
        <w:fldChar w:fldCharType="separate"/>
      </w:r>
      <w:ins w:id="53" w:author="Martin Lindström" w:date="2015-08-18T16:03:00Z">
        <w:r w:rsidR="00AB607E">
          <w:rPr>
            <w:noProof/>
          </w:rPr>
          <w:t>8</w:t>
        </w:r>
      </w:ins>
      <w:ins w:id="54" w:author="Martin Lindström" w:date="2015-08-14T00:09:00Z">
        <w:r>
          <w:rPr>
            <w:noProof/>
          </w:rPr>
          <w:fldChar w:fldCharType="end"/>
        </w:r>
      </w:ins>
    </w:p>
    <w:p w14:paraId="63B881E5" w14:textId="77777777" w:rsidR="007C347F" w:rsidRDefault="007C347F">
      <w:pPr>
        <w:pStyle w:val="TOC2"/>
        <w:tabs>
          <w:tab w:val="left" w:pos="552"/>
          <w:tab w:val="right" w:pos="9910"/>
        </w:tabs>
        <w:rPr>
          <w:ins w:id="55" w:author="Martin Lindström" w:date="2015-08-14T00:09:00Z"/>
          <w:rFonts w:eastAsiaTheme="minorEastAsia" w:cstheme="minorBidi"/>
          <w:b w:val="0"/>
          <w:bCs w:val="0"/>
          <w:smallCaps w:val="0"/>
          <w:noProof/>
          <w:color w:val="auto"/>
          <w:kern w:val="0"/>
          <w:sz w:val="24"/>
          <w:szCs w:val="24"/>
          <w:lang w:eastAsia="ja-JP"/>
        </w:rPr>
      </w:pPr>
      <w:ins w:id="56" w:author="Martin Lindström" w:date="2015-08-14T00:09:00Z">
        <w:r w:rsidRPr="00A830AC">
          <w:rPr>
            <w:noProof/>
            <w:lang w:val="en-US"/>
          </w:rPr>
          <w:t>5.1</w:t>
        </w:r>
        <w:r>
          <w:rPr>
            <w:rFonts w:eastAsiaTheme="minorEastAsia" w:cstheme="minorBidi"/>
            <w:b w:val="0"/>
            <w:bCs w:val="0"/>
            <w:smallCaps w:val="0"/>
            <w:noProof/>
            <w:color w:val="auto"/>
            <w:kern w:val="0"/>
            <w:sz w:val="24"/>
            <w:szCs w:val="24"/>
            <w:lang w:eastAsia="ja-JP"/>
          </w:rPr>
          <w:tab/>
        </w:r>
        <w:r w:rsidRPr="00A830AC">
          <w:rPr>
            <w:noProof/>
            <w:lang w:val="en-US"/>
          </w:rPr>
          <w:t>Discovery</w:t>
        </w:r>
        <w:r>
          <w:rPr>
            <w:noProof/>
          </w:rPr>
          <w:tab/>
        </w:r>
        <w:r>
          <w:rPr>
            <w:noProof/>
          </w:rPr>
          <w:fldChar w:fldCharType="begin"/>
        </w:r>
        <w:r>
          <w:rPr>
            <w:noProof/>
          </w:rPr>
          <w:instrText xml:space="preserve"> PAGEREF _Toc301130295 \h </w:instrText>
        </w:r>
      </w:ins>
      <w:r>
        <w:rPr>
          <w:noProof/>
        </w:rPr>
      </w:r>
      <w:r>
        <w:rPr>
          <w:noProof/>
        </w:rPr>
        <w:fldChar w:fldCharType="separate"/>
      </w:r>
      <w:ins w:id="57" w:author="Martin Lindström" w:date="2015-08-18T16:03:00Z">
        <w:r w:rsidR="00AB607E">
          <w:rPr>
            <w:noProof/>
          </w:rPr>
          <w:t>8</w:t>
        </w:r>
      </w:ins>
      <w:ins w:id="58" w:author="Martin Lindström" w:date="2015-08-14T00:09:00Z">
        <w:r>
          <w:rPr>
            <w:noProof/>
          </w:rPr>
          <w:fldChar w:fldCharType="end"/>
        </w:r>
      </w:ins>
    </w:p>
    <w:p w14:paraId="385C0E8D" w14:textId="77777777" w:rsidR="007C347F" w:rsidRDefault="007C347F">
      <w:pPr>
        <w:pStyle w:val="TOC2"/>
        <w:tabs>
          <w:tab w:val="left" w:pos="552"/>
          <w:tab w:val="right" w:pos="9910"/>
        </w:tabs>
        <w:rPr>
          <w:ins w:id="59" w:author="Martin Lindström" w:date="2015-08-14T00:09:00Z"/>
          <w:rFonts w:eastAsiaTheme="minorEastAsia" w:cstheme="minorBidi"/>
          <w:b w:val="0"/>
          <w:bCs w:val="0"/>
          <w:smallCaps w:val="0"/>
          <w:noProof/>
          <w:color w:val="auto"/>
          <w:kern w:val="0"/>
          <w:sz w:val="24"/>
          <w:szCs w:val="24"/>
          <w:lang w:eastAsia="ja-JP"/>
        </w:rPr>
      </w:pPr>
      <w:ins w:id="60" w:author="Martin Lindström" w:date="2015-08-14T00:09:00Z">
        <w:r w:rsidRPr="00A830AC">
          <w:rPr>
            <w:noProof/>
            <w:lang w:val="en-US"/>
          </w:rPr>
          <w:t>5.2</w:t>
        </w:r>
        <w:r>
          <w:rPr>
            <w:rFonts w:eastAsiaTheme="minorEastAsia" w:cstheme="minorBidi"/>
            <w:b w:val="0"/>
            <w:bCs w:val="0"/>
            <w:smallCaps w:val="0"/>
            <w:noProof/>
            <w:color w:val="auto"/>
            <w:kern w:val="0"/>
            <w:sz w:val="24"/>
            <w:szCs w:val="24"/>
            <w:lang w:eastAsia="ja-JP"/>
          </w:rPr>
          <w:tab/>
        </w:r>
        <w:r w:rsidRPr="00A830AC">
          <w:rPr>
            <w:noProof/>
            <w:lang w:val="en-US"/>
          </w:rPr>
          <w:t>Binding and Security Requirements</w:t>
        </w:r>
        <w:r>
          <w:rPr>
            <w:noProof/>
          </w:rPr>
          <w:tab/>
        </w:r>
        <w:r>
          <w:rPr>
            <w:noProof/>
          </w:rPr>
          <w:fldChar w:fldCharType="begin"/>
        </w:r>
        <w:r>
          <w:rPr>
            <w:noProof/>
          </w:rPr>
          <w:instrText xml:space="preserve"> PAGEREF _Toc301130296 \h </w:instrText>
        </w:r>
      </w:ins>
      <w:r>
        <w:rPr>
          <w:noProof/>
        </w:rPr>
      </w:r>
      <w:r>
        <w:rPr>
          <w:noProof/>
        </w:rPr>
        <w:fldChar w:fldCharType="separate"/>
      </w:r>
      <w:ins w:id="61" w:author="Martin Lindström" w:date="2015-08-18T16:03:00Z">
        <w:r w:rsidR="00AB607E">
          <w:rPr>
            <w:noProof/>
          </w:rPr>
          <w:t>8</w:t>
        </w:r>
      </w:ins>
      <w:ins w:id="62" w:author="Martin Lindström" w:date="2015-08-14T00:09:00Z">
        <w:r>
          <w:rPr>
            <w:noProof/>
          </w:rPr>
          <w:fldChar w:fldCharType="end"/>
        </w:r>
      </w:ins>
    </w:p>
    <w:p w14:paraId="3EA70154" w14:textId="77777777" w:rsidR="007C347F" w:rsidRDefault="007C347F">
      <w:pPr>
        <w:pStyle w:val="TOC2"/>
        <w:tabs>
          <w:tab w:val="left" w:pos="552"/>
          <w:tab w:val="right" w:pos="9910"/>
        </w:tabs>
        <w:rPr>
          <w:ins w:id="63" w:author="Martin Lindström" w:date="2015-08-14T00:09:00Z"/>
          <w:rFonts w:eastAsiaTheme="minorEastAsia" w:cstheme="minorBidi"/>
          <w:b w:val="0"/>
          <w:bCs w:val="0"/>
          <w:smallCaps w:val="0"/>
          <w:noProof/>
          <w:color w:val="auto"/>
          <w:kern w:val="0"/>
          <w:sz w:val="24"/>
          <w:szCs w:val="24"/>
          <w:lang w:eastAsia="ja-JP"/>
        </w:rPr>
      </w:pPr>
      <w:ins w:id="64" w:author="Martin Lindström" w:date="2015-08-14T00:09:00Z">
        <w:r w:rsidRPr="00A830AC">
          <w:rPr>
            <w:noProof/>
            <w:lang w:val="en-US"/>
          </w:rPr>
          <w:t>5.3</w:t>
        </w:r>
        <w:r>
          <w:rPr>
            <w:rFonts w:eastAsiaTheme="minorEastAsia" w:cstheme="minorBidi"/>
            <w:b w:val="0"/>
            <w:bCs w:val="0"/>
            <w:smallCaps w:val="0"/>
            <w:noProof/>
            <w:color w:val="auto"/>
            <w:kern w:val="0"/>
            <w:sz w:val="24"/>
            <w:szCs w:val="24"/>
            <w:lang w:eastAsia="ja-JP"/>
          </w:rPr>
          <w:tab/>
        </w:r>
        <w:r w:rsidRPr="00A830AC">
          <w:rPr>
            <w:noProof/>
            <w:lang w:val="en-US"/>
          </w:rPr>
          <w:t>Message Content</w:t>
        </w:r>
        <w:r>
          <w:rPr>
            <w:noProof/>
          </w:rPr>
          <w:tab/>
        </w:r>
        <w:r>
          <w:rPr>
            <w:noProof/>
          </w:rPr>
          <w:fldChar w:fldCharType="begin"/>
        </w:r>
        <w:r>
          <w:rPr>
            <w:noProof/>
          </w:rPr>
          <w:instrText xml:space="preserve"> PAGEREF _Toc301130297 \h </w:instrText>
        </w:r>
      </w:ins>
      <w:r>
        <w:rPr>
          <w:noProof/>
        </w:rPr>
      </w:r>
      <w:r>
        <w:rPr>
          <w:noProof/>
        </w:rPr>
        <w:fldChar w:fldCharType="separate"/>
      </w:r>
      <w:ins w:id="65" w:author="Martin Lindström" w:date="2015-08-18T16:03:00Z">
        <w:r w:rsidR="00AB607E">
          <w:rPr>
            <w:noProof/>
          </w:rPr>
          <w:t>9</w:t>
        </w:r>
      </w:ins>
      <w:ins w:id="66" w:author="Martin Lindström" w:date="2015-08-14T00:09:00Z">
        <w:r>
          <w:rPr>
            <w:noProof/>
          </w:rPr>
          <w:fldChar w:fldCharType="end"/>
        </w:r>
      </w:ins>
    </w:p>
    <w:p w14:paraId="27EABFA5" w14:textId="77777777" w:rsidR="007C347F" w:rsidRDefault="007C347F">
      <w:pPr>
        <w:pStyle w:val="TOC2"/>
        <w:tabs>
          <w:tab w:val="left" w:pos="552"/>
          <w:tab w:val="right" w:pos="9910"/>
        </w:tabs>
        <w:rPr>
          <w:ins w:id="67" w:author="Martin Lindström" w:date="2015-08-14T00:09:00Z"/>
          <w:rFonts w:eastAsiaTheme="minorEastAsia" w:cstheme="minorBidi"/>
          <w:b w:val="0"/>
          <w:bCs w:val="0"/>
          <w:smallCaps w:val="0"/>
          <w:noProof/>
          <w:color w:val="auto"/>
          <w:kern w:val="0"/>
          <w:sz w:val="24"/>
          <w:szCs w:val="24"/>
          <w:lang w:eastAsia="ja-JP"/>
        </w:rPr>
      </w:pPr>
      <w:ins w:id="68" w:author="Martin Lindström" w:date="2015-08-14T00:09:00Z">
        <w:r w:rsidRPr="00A830AC">
          <w:rPr>
            <w:noProof/>
            <w:lang w:val="en-US"/>
          </w:rPr>
          <w:t>5.4</w:t>
        </w:r>
        <w:r>
          <w:rPr>
            <w:rFonts w:eastAsiaTheme="minorEastAsia" w:cstheme="minorBidi"/>
            <w:b w:val="0"/>
            <w:bCs w:val="0"/>
            <w:smallCaps w:val="0"/>
            <w:noProof/>
            <w:color w:val="auto"/>
            <w:kern w:val="0"/>
            <w:sz w:val="24"/>
            <w:szCs w:val="24"/>
            <w:lang w:eastAsia="ja-JP"/>
          </w:rPr>
          <w:tab/>
        </w:r>
        <w:r w:rsidRPr="00A830AC">
          <w:rPr>
            <w:noProof/>
            <w:lang w:val="en-US"/>
          </w:rPr>
          <w:t>Processing Requirements</w:t>
        </w:r>
        <w:r>
          <w:rPr>
            <w:noProof/>
          </w:rPr>
          <w:tab/>
        </w:r>
        <w:r>
          <w:rPr>
            <w:noProof/>
          </w:rPr>
          <w:fldChar w:fldCharType="begin"/>
        </w:r>
        <w:r>
          <w:rPr>
            <w:noProof/>
          </w:rPr>
          <w:instrText xml:space="preserve"> PAGEREF _Toc301130298 \h </w:instrText>
        </w:r>
      </w:ins>
      <w:r>
        <w:rPr>
          <w:noProof/>
        </w:rPr>
      </w:r>
      <w:r>
        <w:rPr>
          <w:noProof/>
        </w:rPr>
        <w:fldChar w:fldCharType="separate"/>
      </w:r>
      <w:ins w:id="69" w:author="Martin Lindström" w:date="2015-08-18T16:03:00Z">
        <w:r w:rsidR="00AB607E">
          <w:rPr>
            <w:noProof/>
          </w:rPr>
          <w:t>10</w:t>
        </w:r>
      </w:ins>
      <w:ins w:id="70" w:author="Martin Lindström" w:date="2015-08-14T00:09:00Z">
        <w:r>
          <w:rPr>
            <w:noProof/>
          </w:rPr>
          <w:fldChar w:fldCharType="end"/>
        </w:r>
      </w:ins>
    </w:p>
    <w:p w14:paraId="73C6E565" w14:textId="77777777" w:rsidR="007C347F" w:rsidRDefault="007C347F">
      <w:pPr>
        <w:pStyle w:val="TOC3"/>
        <w:tabs>
          <w:tab w:val="left" w:pos="696"/>
          <w:tab w:val="right" w:pos="9910"/>
        </w:tabs>
        <w:rPr>
          <w:ins w:id="71" w:author="Martin Lindström" w:date="2015-08-14T00:09:00Z"/>
          <w:rFonts w:eastAsiaTheme="minorEastAsia" w:cstheme="minorBidi"/>
          <w:smallCaps w:val="0"/>
          <w:noProof/>
          <w:color w:val="auto"/>
          <w:kern w:val="0"/>
          <w:sz w:val="24"/>
          <w:szCs w:val="24"/>
          <w:lang w:eastAsia="ja-JP"/>
        </w:rPr>
      </w:pPr>
      <w:ins w:id="72" w:author="Martin Lindström" w:date="2015-08-14T00:09:00Z">
        <w:r w:rsidRPr="00A830AC">
          <w:rPr>
            <w:noProof/>
            <w:lang w:val="en-US"/>
          </w:rPr>
          <w:t>5.4.1</w:t>
        </w:r>
        <w:r>
          <w:rPr>
            <w:rFonts w:eastAsiaTheme="minorEastAsia" w:cstheme="minorBidi"/>
            <w:smallCaps w:val="0"/>
            <w:noProof/>
            <w:color w:val="auto"/>
            <w:kern w:val="0"/>
            <w:sz w:val="24"/>
            <w:szCs w:val="24"/>
            <w:lang w:eastAsia="ja-JP"/>
          </w:rPr>
          <w:tab/>
        </w:r>
        <w:r w:rsidRPr="00A830AC">
          <w:rPr>
            <w:noProof/>
            <w:lang w:val="en-US"/>
          </w:rPr>
          <w:t>Validation of Destination</w:t>
        </w:r>
        <w:r>
          <w:rPr>
            <w:noProof/>
          </w:rPr>
          <w:tab/>
        </w:r>
        <w:r>
          <w:rPr>
            <w:noProof/>
          </w:rPr>
          <w:fldChar w:fldCharType="begin"/>
        </w:r>
        <w:r>
          <w:rPr>
            <w:noProof/>
          </w:rPr>
          <w:instrText xml:space="preserve"> PAGEREF _Toc301130299 \h </w:instrText>
        </w:r>
      </w:ins>
      <w:r>
        <w:rPr>
          <w:noProof/>
        </w:rPr>
      </w:r>
      <w:r>
        <w:rPr>
          <w:noProof/>
        </w:rPr>
        <w:fldChar w:fldCharType="separate"/>
      </w:r>
      <w:ins w:id="73" w:author="Martin Lindström" w:date="2015-08-18T16:03:00Z">
        <w:r w:rsidR="00AB607E">
          <w:rPr>
            <w:noProof/>
          </w:rPr>
          <w:t>10</w:t>
        </w:r>
      </w:ins>
      <w:ins w:id="74" w:author="Martin Lindström" w:date="2015-08-14T00:09:00Z">
        <w:r>
          <w:rPr>
            <w:noProof/>
          </w:rPr>
          <w:fldChar w:fldCharType="end"/>
        </w:r>
      </w:ins>
    </w:p>
    <w:p w14:paraId="305B4655" w14:textId="77777777" w:rsidR="007C347F" w:rsidRDefault="007C347F">
      <w:pPr>
        <w:pStyle w:val="TOC3"/>
        <w:tabs>
          <w:tab w:val="left" w:pos="696"/>
          <w:tab w:val="right" w:pos="9910"/>
        </w:tabs>
        <w:rPr>
          <w:ins w:id="75" w:author="Martin Lindström" w:date="2015-08-14T00:09:00Z"/>
          <w:rFonts w:eastAsiaTheme="minorEastAsia" w:cstheme="minorBidi"/>
          <w:smallCaps w:val="0"/>
          <w:noProof/>
          <w:color w:val="auto"/>
          <w:kern w:val="0"/>
          <w:sz w:val="24"/>
          <w:szCs w:val="24"/>
          <w:lang w:eastAsia="ja-JP"/>
        </w:rPr>
      </w:pPr>
      <w:ins w:id="76" w:author="Martin Lindström" w:date="2015-08-14T00:09:00Z">
        <w:r w:rsidRPr="00A830AC">
          <w:rPr>
            <w:noProof/>
            <w:lang w:val="en-US"/>
          </w:rPr>
          <w:t>5.4.2</w:t>
        </w:r>
        <w:r>
          <w:rPr>
            <w:rFonts w:eastAsiaTheme="minorEastAsia" w:cstheme="minorBidi"/>
            <w:smallCaps w:val="0"/>
            <w:noProof/>
            <w:color w:val="auto"/>
            <w:kern w:val="0"/>
            <w:sz w:val="24"/>
            <w:szCs w:val="24"/>
            <w:lang w:eastAsia="ja-JP"/>
          </w:rPr>
          <w:tab/>
        </w:r>
        <w:r w:rsidRPr="00A830AC">
          <w:rPr>
            <w:noProof/>
            <w:lang w:val="en-US"/>
          </w:rPr>
          <w:t>Validation of Assertion Consumer Addresses</w:t>
        </w:r>
        <w:r>
          <w:rPr>
            <w:noProof/>
          </w:rPr>
          <w:tab/>
        </w:r>
        <w:r>
          <w:rPr>
            <w:noProof/>
          </w:rPr>
          <w:fldChar w:fldCharType="begin"/>
        </w:r>
        <w:r>
          <w:rPr>
            <w:noProof/>
          </w:rPr>
          <w:instrText xml:space="preserve"> PAGEREF _Toc301130300 \h </w:instrText>
        </w:r>
      </w:ins>
      <w:r>
        <w:rPr>
          <w:noProof/>
        </w:rPr>
      </w:r>
      <w:r>
        <w:rPr>
          <w:noProof/>
        </w:rPr>
        <w:fldChar w:fldCharType="separate"/>
      </w:r>
      <w:ins w:id="77" w:author="Martin Lindström" w:date="2015-08-18T16:03:00Z">
        <w:r w:rsidR="00AB607E">
          <w:rPr>
            <w:noProof/>
          </w:rPr>
          <w:t>10</w:t>
        </w:r>
      </w:ins>
      <w:ins w:id="78" w:author="Martin Lindström" w:date="2015-08-14T00:09:00Z">
        <w:r>
          <w:rPr>
            <w:noProof/>
          </w:rPr>
          <w:fldChar w:fldCharType="end"/>
        </w:r>
      </w:ins>
    </w:p>
    <w:p w14:paraId="38A6016C" w14:textId="77777777" w:rsidR="007C347F" w:rsidRDefault="007C347F">
      <w:pPr>
        <w:pStyle w:val="TOC3"/>
        <w:tabs>
          <w:tab w:val="left" w:pos="696"/>
          <w:tab w:val="right" w:pos="9910"/>
        </w:tabs>
        <w:rPr>
          <w:ins w:id="79" w:author="Martin Lindström" w:date="2015-08-14T00:09:00Z"/>
          <w:rFonts w:eastAsiaTheme="minorEastAsia" w:cstheme="minorBidi"/>
          <w:smallCaps w:val="0"/>
          <w:noProof/>
          <w:color w:val="auto"/>
          <w:kern w:val="0"/>
          <w:sz w:val="24"/>
          <w:szCs w:val="24"/>
          <w:lang w:eastAsia="ja-JP"/>
        </w:rPr>
      </w:pPr>
      <w:ins w:id="80" w:author="Martin Lindström" w:date="2015-08-14T00:09:00Z">
        <w:r w:rsidRPr="00A830AC">
          <w:rPr>
            <w:noProof/>
            <w:lang w:val="en-US"/>
          </w:rPr>
          <w:t>5.4.3</w:t>
        </w:r>
        <w:r>
          <w:rPr>
            <w:rFonts w:eastAsiaTheme="minorEastAsia" w:cstheme="minorBidi"/>
            <w:smallCaps w:val="0"/>
            <w:noProof/>
            <w:color w:val="auto"/>
            <w:kern w:val="0"/>
            <w:sz w:val="24"/>
            <w:szCs w:val="24"/>
            <w:lang w:eastAsia="ja-JP"/>
          </w:rPr>
          <w:tab/>
        </w:r>
        <w:r w:rsidRPr="00A830AC">
          <w:rPr>
            <w:noProof/>
            <w:lang w:val="en-US"/>
          </w:rPr>
          <w:t>Identity Provider User Interface</w:t>
        </w:r>
        <w:r>
          <w:rPr>
            <w:noProof/>
          </w:rPr>
          <w:tab/>
        </w:r>
        <w:r>
          <w:rPr>
            <w:noProof/>
          </w:rPr>
          <w:fldChar w:fldCharType="begin"/>
        </w:r>
        <w:r>
          <w:rPr>
            <w:noProof/>
          </w:rPr>
          <w:instrText xml:space="preserve"> PAGEREF _Toc301130301 \h </w:instrText>
        </w:r>
      </w:ins>
      <w:r>
        <w:rPr>
          <w:noProof/>
        </w:rPr>
      </w:r>
      <w:r>
        <w:rPr>
          <w:noProof/>
        </w:rPr>
        <w:fldChar w:fldCharType="separate"/>
      </w:r>
      <w:ins w:id="81" w:author="Martin Lindström" w:date="2015-08-18T16:03:00Z">
        <w:r w:rsidR="00AB607E">
          <w:rPr>
            <w:noProof/>
          </w:rPr>
          <w:t>10</w:t>
        </w:r>
      </w:ins>
      <w:ins w:id="82" w:author="Martin Lindström" w:date="2015-08-14T00:09:00Z">
        <w:r>
          <w:rPr>
            <w:noProof/>
          </w:rPr>
          <w:fldChar w:fldCharType="end"/>
        </w:r>
      </w:ins>
    </w:p>
    <w:p w14:paraId="53915E34" w14:textId="77777777" w:rsidR="007C347F" w:rsidRDefault="007C347F">
      <w:pPr>
        <w:pStyle w:val="TOC3"/>
        <w:tabs>
          <w:tab w:val="left" w:pos="696"/>
          <w:tab w:val="right" w:pos="9910"/>
        </w:tabs>
        <w:rPr>
          <w:ins w:id="83" w:author="Martin Lindström" w:date="2015-08-14T00:09:00Z"/>
          <w:rFonts w:eastAsiaTheme="minorEastAsia" w:cstheme="minorBidi"/>
          <w:smallCaps w:val="0"/>
          <w:noProof/>
          <w:color w:val="auto"/>
          <w:kern w:val="0"/>
          <w:sz w:val="24"/>
          <w:szCs w:val="24"/>
          <w:lang w:eastAsia="ja-JP"/>
        </w:rPr>
      </w:pPr>
      <w:ins w:id="84" w:author="Martin Lindström" w:date="2015-08-14T00:09:00Z">
        <w:r w:rsidRPr="00A830AC">
          <w:rPr>
            <w:noProof/>
            <w:lang w:val="en-US"/>
          </w:rPr>
          <w:t>5.4.4</w:t>
        </w:r>
        <w:r>
          <w:rPr>
            <w:rFonts w:eastAsiaTheme="minorEastAsia" w:cstheme="minorBidi"/>
            <w:smallCaps w:val="0"/>
            <w:noProof/>
            <w:color w:val="auto"/>
            <w:kern w:val="0"/>
            <w:sz w:val="24"/>
            <w:szCs w:val="24"/>
            <w:lang w:eastAsia="ja-JP"/>
          </w:rPr>
          <w:tab/>
        </w:r>
        <w:r w:rsidRPr="00A830AC">
          <w:rPr>
            <w:noProof/>
            <w:lang w:val="en-US"/>
          </w:rPr>
          <w:t>Authentication Context and Level of Assurance Handling</w:t>
        </w:r>
        <w:r>
          <w:rPr>
            <w:noProof/>
          </w:rPr>
          <w:tab/>
        </w:r>
        <w:r>
          <w:rPr>
            <w:noProof/>
          </w:rPr>
          <w:fldChar w:fldCharType="begin"/>
        </w:r>
        <w:r>
          <w:rPr>
            <w:noProof/>
          </w:rPr>
          <w:instrText xml:space="preserve"> PAGEREF _Toc301130302 \h </w:instrText>
        </w:r>
      </w:ins>
      <w:r>
        <w:rPr>
          <w:noProof/>
        </w:rPr>
      </w:r>
      <w:r>
        <w:rPr>
          <w:noProof/>
        </w:rPr>
        <w:fldChar w:fldCharType="separate"/>
      </w:r>
      <w:ins w:id="85" w:author="Martin Lindström" w:date="2015-08-18T16:03:00Z">
        <w:r w:rsidR="00AB607E">
          <w:rPr>
            <w:noProof/>
          </w:rPr>
          <w:t>10</w:t>
        </w:r>
      </w:ins>
      <w:ins w:id="86" w:author="Martin Lindström" w:date="2015-08-14T00:09:00Z">
        <w:r>
          <w:rPr>
            <w:noProof/>
          </w:rPr>
          <w:fldChar w:fldCharType="end"/>
        </w:r>
      </w:ins>
    </w:p>
    <w:p w14:paraId="0AD7E628" w14:textId="77777777" w:rsidR="007C347F" w:rsidRDefault="007C347F">
      <w:pPr>
        <w:pStyle w:val="TOC3"/>
        <w:tabs>
          <w:tab w:val="left" w:pos="696"/>
          <w:tab w:val="right" w:pos="9910"/>
        </w:tabs>
        <w:rPr>
          <w:ins w:id="87" w:author="Martin Lindström" w:date="2015-08-14T00:09:00Z"/>
          <w:rFonts w:eastAsiaTheme="minorEastAsia" w:cstheme="minorBidi"/>
          <w:smallCaps w:val="0"/>
          <w:noProof/>
          <w:color w:val="auto"/>
          <w:kern w:val="0"/>
          <w:sz w:val="24"/>
          <w:szCs w:val="24"/>
          <w:lang w:eastAsia="ja-JP"/>
        </w:rPr>
      </w:pPr>
      <w:ins w:id="88" w:author="Martin Lindström" w:date="2015-08-14T00:09:00Z">
        <w:r w:rsidRPr="00A830AC">
          <w:rPr>
            <w:noProof/>
            <w:lang w:val="en-US"/>
          </w:rPr>
          <w:t>5.4.5</w:t>
        </w:r>
        <w:r>
          <w:rPr>
            <w:rFonts w:eastAsiaTheme="minorEastAsia" w:cstheme="minorBidi"/>
            <w:smallCaps w:val="0"/>
            <w:noProof/>
            <w:color w:val="auto"/>
            <w:kern w:val="0"/>
            <w:sz w:val="24"/>
            <w:szCs w:val="24"/>
            <w:lang w:eastAsia="ja-JP"/>
          </w:rPr>
          <w:tab/>
        </w:r>
        <w:r w:rsidRPr="00A830AC">
          <w:rPr>
            <w:noProof/>
            <w:lang w:val="en-US"/>
          </w:rPr>
          <w:t>Single Sign On Processing</w:t>
        </w:r>
        <w:r>
          <w:rPr>
            <w:noProof/>
          </w:rPr>
          <w:tab/>
        </w:r>
        <w:r>
          <w:rPr>
            <w:noProof/>
          </w:rPr>
          <w:fldChar w:fldCharType="begin"/>
        </w:r>
        <w:r>
          <w:rPr>
            <w:noProof/>
          </w:rPr>
          <w:instrText xml:space="preserve"> PAGEREF _Toc301130303 \h </w:instrText>
        </w:r>
      </w:ins>
      <w:r>
        <w:rPr>
          <w:noProof/>
        </w:rPr>
      </w:r>
      <w:r>
        <w:rPr>
          <w:noProof/>
        </w:rPr>
        <w:fldChar w:fldCharType="separate"/>
      </w:r>
      <w:ins w:id="89" w:author="Martin Lindström" w:date="2015-08-18T16:03:00Z">
        <w:r w:rsidR="00AB607E">
          <w:rPr>
            <w:noProof/>
          </w:rPr>
          <w:t>11</w:t>
        </w:r>
      </w:ins>
      <w:ins w:id="90" w:author="Martin Lindström" w:date="2015-08-14T00:09:00Z">
        <w:r>
          <w:rPr>
            <w:noProof/>
          </w:rPr>
          <w:fldChar w:fldCharType="end"/>
        </w:r>
      </w:ins>
    </w:p>
    <w:p w14:paraId="17A54A46" w14:textId="77777777" w:rsidR="007C347F" w:rsidRDefault="007C347F">
      <w:pPr>
        <w:pStyle w:val="TOC1"/>
        <w:tabs>
          <w:tab w:val="left" w:pos="370"/>
          <w:tab w:val="right" w:pos="9910"/>
        </w:tabs>
        <w:rPr>
          <w:ins w:id="91" w:author="Martin Lindström" w:date="2015-08-14T00:09:00Z"/>
          <w:rFonts w:eastAsiaTheme="minorEastAsia" w:cstheme="minorBidi"/>
          <w:b w:val="0"/>
          <w:bCs w:val="0"/>
          <w:caps w:val="0"/>
          <w:noProof/>
          <w:color w:val="auto"/>
          <w:kern w:val="0"/>
          <w:sz w:val="24"/>
          <w:szCs w:val="24"/>
          <w:u w:val="none"/>
          <w:lang w:eastAsia="ja-JP"/>
        </w:rPr>
      </w:pPr>
      <w:ins w:id="92" w:author="Martin Lindström" w:date="2015-08-14T00:09:00Z">
        <w:r w:rsidRPr="00A830AC">
          <w:rPr>
            <w:noProof/>
            <w:lang w:val="en-US" w:eastAsia="en-US"/>
          </w:rPr>
          <w:t>6</w:t>
        </w:r>
        <w:r>
          <w:rPr>
            <w:rFonts w:eastAsiaTheme="minorEastAsia" w:cstheme="minorBidi"/>
            <w:b w:val="0"/>
            <w:bCs w:val="0"/>
            <w:caps w:val="0"/>
            <w:noProof/>
            <w:color w:val="auto"/>
            <w:kern w:val="0"/>
            <w:sz w:val="24"/>
            <w:szCs w:val="24"/>
            <w:u w:val="none"/>
            <w:lang w:eastAsia="ja-JP"/>
          </w:rPr>
          <w:tab/>
        </w:r>
        <w:r w:rsidRPr="00A830AC">
          <w:rPr>
            <w:noProof/>
            <w:lang w:val="en-US" w:eastAsia="en-US"/>
          </w:rPr>
          <w:t>Authentication Responses</w:t>
        </w:r>
        <w:r>
          <w:rPr>
            <w:noProof/>
          </w:rPr>
          <w:tab/>
        </w:r>
        <w:r>
          <w:rPr>
            <w:noProof/>
          </w:rPr>
          <w:fldChar w:fldCharType="begin"/>
        </w:r>
        <w:r>
          <w:rPr>
            <w:noProof/>
          </w:rPr>
          <w:instrText xml:space="preserve"> PAGEREF _Toc301130304 \h </w:instrText>
        </w:r>
      </w:ins>
      <w:r>
        <w:rPr>
          <w:noProof/>
        </w:rPr>
      </w:r>
      <w:r>
        <w:rPr>
          <w:noProof/>
        </w:rPr>
        <w:fldChar w:fldCharType="separate"/>
      </w:r>
      <w:ins w:id="93" w:author="Martin Lindström" w:date="2015-08-18T16:03:00Z">
        <w:r w:rsidR="00AB607E">
          <w:rPr>
            <w:noProof/>
          </w:rPr>
          <w:t>11</w:t>
        </w:r>
      </w:ins>
      <w:ins w:id="94" w:author="Martin Lindström" w:date="2015-08-14T00:09:00Z">
        <w:r>
          <w:rPr>
            <w:noProof/>
          </w:rPr>
          <w:fldChar w:fldCharType="end"/>
        </w:r>
      </w:ins>
    </w:p>
    <w:p w14:paraId="3B1F2CAE" w14:textId="77777777" w:rsidR="007C347F" w:rsidRDefault="007C347F">
      <w:pPr>
        <w:pStyle w:val="TOC2"/>
        <w:tabs>
          <w:tab w:val="left" w:pos="552"/>
          <w:tab w:val="right" w:pos="9910"/>
        </w:tabs>
        <w:rPr>
          <w:ins w:id="95" w:author="Martin Lindström" w:date="2015-08-14T00:09:00Z"/>
          <w:rFonts w:eastAsiaTheme="minorEastAsia" w:cstheme="minorBidi"/>
          <w:b w:val="0"/>
          <w:bCs w:val="0"/>
          <w:smallCaps w:val="0"/>
          <w:noProof/>
          <w:color w:val="auto"/>
          <w:kern w:val="0"/>
          <w:sz w:val="24"/>
          <w:szCs w:val="24"/>
          <w:lang w:eastAsia="ja-JP"/>
        </w:rPr>
      </w:pPr>
      <w:ins w:id="96" w:author="Martin Lindström" w:date="2015-08-14T00:09:00Z">
        <w:r w:rsidRPr="00A830AC">
          <w:rPr>
            <w:noProof/>
            <w:lang w:val="en-US" w:eastAsia="en-US"/>
          </w:rPr>
          <w:t>6.1</w:t>
        </w:r>
        <w:r>
          <w:rPr>
            <w:rFonts w:eastAsiaTheme="minorEastAsia" w:cstheme="minorBidi"/>
            <w:b w:val="0"/>
            <w:bCs w:val="0"/>
            <w:smallCaps w:val="0"/>
            <w:noProof/>
            <w:color w:val="auto"/>
            <w:kern w:val="0"/>
            <w:sz w:val="24"/>
            <w:szCs w:val="24"/>
            <w:lang w:eastAsia="ja-JP"/>
          </w:rPr>
          <w:tab/>
        </w:r>
        <w:r w:rsidRPr="00A830AC">
          <w:rPr>
            <w:noProof/>
            <w:lang w:val="en-US" w:eastAsia="en-US"/>
          </w:rPr>
          <w:t>Security Requirements</w:t>
        </w:r>
        <w:r>
          <w:rPr>
            <w:noProof/>
          </w:rPr>
          <w:tab/>
        </w:r>
        <w:r>
          <w:rPr>
            <w:noProof/>
          </w:rPr>
          <w:fldChar w:fldCharType="begin"/>
        </w:r>
        <w:r>
          <w:rPr>
            <w:noProof/>
          </w:rPr>
          <w:instrText xml:space="preserve"> PAGEREF _Toc301130305 \h </w:instrText>
        </w:r>
      </w:ins>
      <w:r>
        <w:rPr>
          <w:noProof/>
        </w:rPr>
      </w:r>
      <w:r>
        <w:rPr>
          <w:noProof/>
        </w:rPr>
        <w:fldChar w:fldCharType="separate"/>
      </w:r>
      <w:ins w:id="97" w:author="Martin Lindström" w:date="2015-08-18T16:03:00Z">
        <w:r w:rsidR="00AB607E">
          <w:rPr>
            <w:noProof/>
          </w:rPr>
          <w:t>11</w:t>
        </w:r>
      </w:ins>
      <w:ins w:id="98" w:author="Martin Lindström" w:date="2015-08-14T00:09:00Z">
        <w:r>
          <w:rPr>
            <w:noProof/>
          </w:rPr>
          <w:fldChar w:fldCharType="end"/>
        </w:r>
      </w:ins>
    </w:p>
    <w:p w14:paraId="3601F377" w14:textId="77777777" w:rsidR="007C347F" w:rsidRDefault="007C347F">
      <w:pPr>
        <w:pStyle w:val="TOC2"/>
        <w:tabs>
          <w:tab w:val="left" w:pos="552"/>
          <w:tab w:val="right" w:pos="9910"/>
        </w:tabs>
        <w:rPr>
          <w:ins w:id="99" w:author="Martin Lindström" w:date="2015-08-14T00:09:00Z"/>
          <w:rFonts w:eastAsiaTheme="minorEastAsia" w:cstheme="minorBidi"/>
          <w:b w:val="0"/>
          <w:bCs w:val="0"/>
          <w:smallCaps w:val="0"/>
          <w:noProof/>
          <w:color w:val="auto"/>
          <w:kern w:val="0"/>
          <w:sz w:val="24"/>
          <w:szCs w:val="24"/>
          <w:lang w:eastAsia="ja-JP"/>
        </w:rPr>
      </w:pPr>
      <w:ins w:id="100" w:author="Martin Lindström" w:date="2015-08-14T00:09:00Z">
        <w:r w:rsidRPr="00A830AC">
          <w:rPr>
            <w:noProof/>
            <w:lang w:val="en-US"/>
          </w:rPr>
          <w:t>6.2</w:t>
        </w:r>
        <w:r>
          <w:rPr>
            <w:rFonts w:eastAsiaTheme="minorEastAsia" w:cstheme="minorBidi"/>
            <w:b w:val="0"/>
            <w:bCs w:val="0"/>
            <w:smallCaps w:val="0"/>
            <w:noProof/>
            <w:color w:val="auto"/>
            <w:kern w:val="0"/>
            <w:sz w:val="24"/>
            <w:szCs w:val="24"/>
            <w:lang w:eastAsia="ja-JP"/>
          </w:rPr>
          <w:tab/>
        </w:r>
        <w:r w:rsidRPr="00A830AC">
          <w:rPr>
            <w:noProof/>
            <w:lang w:val="en-US"/>
          </w:rPr>
          <w:t>Message Content</w:t>
        </w:r>
        <w:r>
          <w:rPr>
            <w:noProof/>
          </w:rPr>
          <w:tab/>
        </w:r>
        <w:r>
          <w:rPr>
            <w:noProof/>
          </w:rPr>
          <w:fldChar w:fldCharType="begin"/>
        </w:r>
        <w:r>
          <w:rPr>
            <w:noProof/>
          </w:rPr>
          <w:instrText xml:space="preserve"> PAGEREF _Toc301130306 \h </w:instrText>
        </w:r>
      </w:ins>
      <w:r>
        <w:rPr>
          <w:noProof/>
        </w:rPr>
      </w:r>
      <w:r>
        <w:rPr>
          <w:noProof/>
        </w:rPr>
        <w:fldChar w:fldCharType="separate"/>
      </w:r>
      <w:ins w:id="101" w:author="Martin Lindström" w:date="2015-08-18T16:03:00Z">
        <w:r w:rsidR="00AB607E">
          <w:rPr>
            <w:noProof/>
          </w:rPr>
          <w:t>11</w:t>
        </w:r>
      </w:ins>
      <w:ins w:id="102" w:author="Martin Lindström" w:date="2015-08-14T00:09:00Z">
        <w:r>
          <w:rPr>
            <w:noProof/>
          </w:rPr>
          <w:fldChar w:fldCharType="end"/>
        </w:r>
      </w:ins>
    </w:p>
    <w:p w14:paraId="03E5F76C" w14:textId="77777777" w:rsidR="007C347F" w:rsidRDefault="007C347F">
      <w:pPr>
        <w:pStyle w:val="TOC3"/>
        <w:tabs>
          <w:tab w:val="left" w:pos="696"/>
          <w:tab w:val="right" w:pos="9910"/>
        </w:tabs>
        <w:rPr>
          <w:ins w:id="103" w:author="Martin Lindström" w:date="2015-08-14T00:09:00Z"/>
          <w:rFonts w:eastAsiaTheme="minorEastAsia" w:cstheme="minorBidi"/>
          <w:smallCaps w:val="0"/>
          <w:noProof/>
          <w:color w:val="auto"/>
          <w:kern w:val="0"/>
          <w:sz w:val="24"/>
          <w:szCs w:val="24"/>
          <w:lang w:eastAsia="ja-JP"/>
        </w:rPr>
      </w:pPr>
      <w:ins w:id="104" w:author="Martin Lindström" w:date="2015-08-14T00:09:00Z">
        <w:r w:rsidRPr="00A830AC">
          <w:rPr>
            <w:noProof/>
            <w:lang w:val="en-US"/>
          </w:rPr>
          <w:t>6.2.1</w:t>
        </w:r>
        <w:r>
          <w:rPr>
            <w:rFonts w:eastAsiaTheme="minorEastAsia" w:cstheme="minorBidi"/>
            <w:smallCaps w:val="0"/>
            <w:noProof/>
            <w:color w:val="auto"/>
            <w:kern w:val="0"/>
            <w:sz w:val="24"/>
            <w:szCs w:val="24"/>
            <w:lang w:eastAsia="ja-JP"/>
          </w:rPr>
          <w:tab/>
        </w:r>
        <w:r w:rsidRPr="00A830AC">
          <w:rPr>
            <w:noProof/>
            <w:lang w:val="en-US"/>
          </w:rPr>
          <w:t>Attribute Release Rules</w:t>
        </w:r>
        <w:r>
          <w:rPr>
            <w:noProof/>
          </w:rPr>
          <w:tab/>
        </w:r>
        <w:r>
          <w:rPr>
            <w:noProof/>
          </w:rPr>
          <w:fldChar w:fldCharType="begin"/>
        </w:r>
        <w:r>
          <w:rPr>
            <w:noProof/>
          </w:rPr>
          <w:instrText xml:space="preserve"> PAGEREF _Toc301130307 \h </w:instrText>
        </w:r>
      </w:ins>
      <w:r>
        <w:rPr>
          <w:noProof/>
        </w:rPr>
      </w:r>
      <w:r>
        <w:rPr>
          <w:noProof/>
        </w:rPr>
        <w:fldChar w:fldCharType="separate"/>
      </w:r>
      <w:ins w:id="105" w:author="Martin Lindström" w:date="2015-08-18T16:03:00Z">
        <w:r w:rsidR="00AB607E">
          <w:rPr>
            <w:noProof/>
          </w:rPr>
          <w:t>12</w:t>
        </w:r>
      </w:ins>
      <w:ins w:id="106" w:author="Martin Lindström" w:date="2015-08-14T00:09:00Z">
        <w:r>
          <w:rPr>
            <w:noProof/>
          </w:rPr>
          <w:fldChar w:fldCharType="end"/>
        </w:r>
      </w:ins>
    </w:p>
    <w:p w14:paraId="28519FE3" w14:textId="77777777" w:rsidR="007C347F" w:rsidRDefault="007C347F">
      <w:pPr>
        <w:pStyle w:val="TOC2"/>
        <w:tabs>
          <w:tab w:val="left" w:pos="552"/>
          <w:tab w:val="right" w:pos="9910"/>
        </w:tabs>
        <w:rPr>
          <w:ins w:id="107" w:author="Martin Lindström" w:date="2015-08-14T00:09:00Z"/>
          <w:rFonts w:eastAsiaTheme="minorEastAsia" w:cstheme="minorBidi"/>
          <w:b w:val="0"/>
          <w:bCs w:val="0"/>
          <w:smallCaps w:val="0"/>
          <w:noProof/>
          <w:color w:val="auto"/>
          <w:kern w:val="0"/>
          <w:sz w:val="24"/>
          <w:szCs w:val="24"/>
          <w:lang w:eastAsia="ja-JP"/>
        </w:rPr>
      </w:pPr>
      <w:ins w:id="108" w:author="Martin Lindström" w:date="2015-08-14T00:09:00Z">
        <w:r w:rsidRPr="00A830AC">
          <w:rPr>
            <w:noProof/>
            <w:lang w:val="en-US"/>
          </w:rPr>
          <w:t>6.3</w:t>
        </w:r>
        <w:r>
          <w:rPr>
            <w:rFonts w:eastAsiaTheme="minorEastAsia" w:cstheme="minorBidi"/>
            <w:b w:val="0"/>
            <w:bCs w:val="0"/>
            <w:smallCaps w:val="0"/>
            <w:noProof/>
            <w:color w:val="auto"/>
            <w:kern w:val="0"/>
            <w:sz w:val="24"/>
            <w:szCs w:val="24"/>
            <w:lang w:eastAsia="ja-JP"/>
          </w:rPr>
          <w:tab/>
        </w:r>
        <w:r w:rsidRPr="00A830AC">
          <w:rPr>
            <w:noProof/>
            <w:lang w:val="en-US"/>
          </w:rPr>
          <w:t>Processing Requirements</w:t>
        </w:r>
        <w:r>
          <w:rPr>
            <w:noProof/>
          </w:rPr>
          <w:tab/>
        </w:r>
        <w:r>
          <w:rPr>
            <w:noProof/>
          </w:rPr>
          <w:fldChar w:fldCharType="begin"/>
        </w:r>
        <w:r>
          <w:rPr>
            <w:noProof/>
          </w:rPr>
          <w:instrText xml:space="preserve"> PAGEREF _Toc301130308 \h </w:instrText>
        </w:r>
      </w:ins>
      <w:r>
        <w:rPr>
          <w:noProof/>
        </w:rPr>
      </w:r>
      <w:r>
        <w:rPr>
          <w:noProof/>
        </w:rPr>
        <w:fldChar w:fldCharType="separate"/>
      </w:r>
      <w:ins w:id="109" w:author="Martin Lindström" w:date="2015-08-18T16:03:00Z">
        <w:r w:rsidR="00AB607E">
          <w:rPr>
            <w:noProof/>
          </w:rPr>
          <w:t>13</w:t>
        </w:r>
      </w:ins>
      <w:ins w:id="110" w:author="Martin Lindström" w:date="2015-08-14T00:09:00Z">
        <w:r>
          <w:rPr>
            <w:noProof/>
          </w:rPr>
          <w:fldChar w:fldCharType="end"/>
        </w:r>
      </w:ins>
    </w:p>
    <w:p w14:paraId="5E6F7D09" w14:textId="77777777" w:rsidR="007C347F" w:rsidRDefault="007C347F">
      <w:pPr>
        <w:pStyle w:val="TOC3"/>
        <w:tabs>
          <w:tab w:val="left" w:pos="696"/>
          <w:tab w:val="right" w:pos="9910"/>
        </w:tabs>
        <w:rPr>
          <w:ins w:id="111" w:author="Martin Lindström" w:date="2015-08-14T00:09:00Z"/>
          <w:rFonts w:eastAsiaTheme="minorEastAsia" w:cstheme="minorBidi"/>
          <w:smallCaps w:val="0"/>
          <w:noProof/>
          <w:color w:val="auto"/>
          <w:kern w:val="0"/>
          <w:sz w:val="24"/>
          <w:szCs w:val="24"/>
          <w:lang w:eastAsia="ja-JP"/>
        </w:rPr>
      </w:pPr>
      <w:ins w:id="112" w:author="Martin Lindström" w:date="2015-08-14T00:09:00Z">
        <w:r w:rsidRPr="00A830AC">
          <w:rPr>
            <w:noProof/>
            <w:lang w:val="en-US"/>
          </w:rPr>
          <w:t>6.3.1</w:t>
        </w:r>
        <w:r>
          <w:rPr>
            <w:rFonts w:eastAsiaTheme="minorEastAsia" w:cstheme="minorBidi"/>
            <w:smallCaps w:val="0"/>
            <w:noProof/>
            <w:color w:val="auto"/>
            <w:kern w:val="0"/>
            <w:sz w:val="24"/>
            <w:szCs w:val="24"/>
            <w:lang w:eastAsia="ja-JP"/>
          </w:rPr>
          <w:tab/>
        </w:r>
        <w:r w:rsidRPr="00A830AC">
          <w:rPr>
            <w:noProof/>
            <w:lang w:val="en-US"/>
          </w:rPr>
          <w:t>Signature Validation</w:t>
        </w:r>
        <w:r>
          <w:rPr>
            <w:noProof/>
          </w:rPr>
          <w:tab/>
        </w:r>
        <w:r>
          <w:rPr>
            <w:noProof/>
          </w:rPr>
          <w:fldChar w:fldCharType="begin"/>
        </w:r>
        <w:r>
          <w:rPr>
            <w:noProof/>
          </w:rPr>
          <w:instrText xml:space="preserve"> PAGEREF _Toc301130309 \h </w:instrText>
        </w:r>
      </w:ins>
      <w:r>
        <w:rPr>
          <w:noProof/>
        </w:rPr>
      </w:r>
      <w:r>
        <w:rPr>
          <w:noProof/>
        </w:rPr>
        <w:fldChar w:fldCharType="separate"/>
      </w:r>
      <w:ins w:id="113" w:author="Martin Lindström" w:date="2015-08-18T16:03:00Z">
        <w:r w:rsidR="00AB607E">
          <w:rPr>
            <w:noProof/>
          </w:rPr>
          <w:t>13</w:t>
        </w:r>
      </w:ins>
      <w:ins w:id="114" w:author="Martin Lindström" w:date="2015-08-14T00:09:00Z">
        <w:r>
          <w:rPr>
            <w:noProof/>
          </w:rPr>
          <w:fldChar w:fldCharType="end"/>
        </w:r>
      </w:ins>
    </w:p>
    <w:p w14:paraId="761CBD99" w14:textId="77777777" w:rsidR="007C347F" w:rsidRDefault="007C347F">
      <w:pPr>
        <w:pStyle w:val="TOC3"/>
        <w:tabs>
          <w:tab w:val="left" w:pos="696"/>
          <w:tab w:val="right" w:pos="9910"/>
        </w:tabs>
        <w:rPr>
          <w:ins w:id="115" w:author="Martin Lindström" w:date="2015-08-14T00:09:00Z"/>
          <w:rFonts w:eastAsiaTheme="minorEastAsia" w:cstheme="minorBidi"/>
          <w:smallCaps w:val="0"/>
          <w:noProof/>
          <w:color w:val="auto"/>
          <w:kern w:val="0"/>
          <w:sz w:val="24"/>
          <w:szCs w:val="24"/>
          <w:lang w:eastAsia="ja-JP"/>
        </w:rPr>
      </w:pPr>
      <w:ins w:id="116" w:author="Martin Lindström" w:date="2015-08-14T00:09:00Z">
        <w:r w:rsidRPr="00A830AC">
          <w:rPr>
            <w:noProof/>
            <w:lang w:val="en-US"/>
          </w:rPr>
          <w:t>6.3.2</w:t>
        </w:r>
        <w:r>
          <w:rPr>
            <w:rFonts w:eastAsiaTheme="minorEastAsia" w:cstheme="minorBidi"/>
            <w:smallCaps w:val="0"/>
            <w:noProof/>
            <w:color w:val="auto"/>
            <w:kern w:val="0"/>
            <w:sz w:val="24"/>
            <w:szCs w:val="24"/>
            <w:lang w:eastAsia="ja-JP"/>
          </w:rPr>
          <w:tab/>
        </w:r>
        <w:r w:rsidRPr="00A830AC">
          <w:rPr>
            <w:noProof/>
            <w:lang w:val="en-US"/>
          </w:rPr>
          <w:t>Subject Confirmation</w:t>
        </w:r>
        <w:r>
          <w:rPr>
            <w:noProof/>
          </w:rPr>
          <w:tab/>
        </w:r>
        <w:r>
          <w:rPr>
            <w:noProof/>
          </w:rPr>
          <w:fldChar w:fldCharType="begin"/>
        </w:r>
        <w:r>
          <w:rPr>
            <w:noProof/>
          </w:rPr>
          <w:instrText xml:space="preserve"> PAGEREF _Toc301130310 \h </w:instrText>
        </w:r>
      </w:ins>
      <w:r>
        <w:rPr>
          <w:noProof/>
        </w:rPr>
      </w:r>
      <w:r>
        <w:rPr>
          <w:noProof/>
        </w:rPr>
        <w:fldChar w:fldCharType="separate"/>
      </w:r>
      <w:ins w:id="117" w:author="Martin Lindström" w:date="2015-08-18T16:03:00Z">
        <w:r w:rsidR="00AB607E">
          <w:rPr>
            <w:noProof/>
          </w:rPr>
          <w:t>13</w:t>
        </w:r>
      </w:ins>
      <w:ins w:id="118" w:author="Martin Lindström" w:date="2015-08-14T00:09:00Z">
        <w:r>
          <w:rPr>
            <w:noProof/>
          </w:rPr>
          <w:fldChar w:fldCharType="end"/>
        </w:r>
      </w:ins>
    </w:p>
    <w:p w14:paraId="47A29609" w14:textId="77777777" w:rsidR="007C347F" w:rsidRDefault="007C347F">
      <w:pPr>
        <w:pStyle w:val="TOC3"/>
        <w:tabs>
          <w:tab w:val="left" w:pos="696"/>
          <w:tab w:val="right" w:pos="9910"/>
        </w:tabs>
        <w:rPr>
          <w:ins w:id="119" w:author="Martin Lindström" w:date="2015-08-14T00:09:00Z"/>
          <w:rFonts w:eastAsiaTheme="minorEastAsia" w:cstheme="minorBidi"/>
          <w:smallCaps w:val="0"/>
          <w:noProof/>
          <w:color w:val="auto"/>
          <w:kern w:val="0"/>
          <w:sz w:val="24"/>
          <w:szCs w:val="24"/>
          <w:lang w:eastAsia="ja-JP"/>
        </w:rPr>
      </w:pPr>
      <w:ins w:id="120" w:author="Martin Lindström" w:date="2015-08-14T00:09:00Z">
        <w:r w:rsidRPr="00A830AC">
          <w:rPr>
            <w:noProof/>
            <w:lang w:val="en-US"/>
          </w:rPr>
          <w:t>6.3.3</w:t>
        </w:r>
        <w:r>
          <w:rPr>
            <w:rFonts w:eastAsiaTheme="minorEastAsia" w:cstheme="minorBidi"/>
            <w:smallCaps w:val="0"/>
            <w:noProof/>
            <w:color w:val="auto"/>
            <w:kern w:val="0"/>
            <w:sz w:val="24"/>
            <w:szCs w:val="24"/>
            <w:lang w:eastAsia="ja-JP"/>
          </w:rPr>
          <w:tab/>
        </w:r>
        <w:r w:rsidRPr="00A830AC">
          <w:rPr>
            <w:noProof/>
            <w:lang w:val="en-US"/>
          </w:rPr>
          <w:t>Conditions</w:t>
        </w:r>
        <w:r>
          <w:rPr>
            <w:noProof/>
          </w:rPr>
          <w:tab/>
        </w:r>
        <w:r>
          <w:rPr>
            <w:noProof/>
          </w:rPr>
          <w:fldChar w:fldCharType="begin"/>
        </w:r>
        <w:r>
          <w:rPr>
            <w:noProof/>
          </w:rPr>
          <w:instrText xml:space="preserve"> PAGEREF _Toc301130311 \h </w:instrText>
        </w:r>
      </w:ins>
      <w:r>
        <w:rPr>
          <w:noProof/>
        </w:rPr>
      </w:r>
      <w:r>
        <w:rPr>
          <w:noProof/>
        </w:rPr>
        <w:fldChar w:fldCharType="separate"/>
      </w:r>
      <w:ins w:id="121" w:author="Martin Lindström" w:date="2015-08-18T16:03:00Z">
        <w:r w:rsidR="00AB607E">
          <w:rPr>
            <w:noProof/>
          </w:rPr>
          <w:t>14</w:t>
        </w:r>
      </w:ins>
      <w:ins w:id="122" w:author="Martin Lindström" w:date="2015-08-14T00:09:00Z">
        <w:r>
          <w:rPr>
            <w:noProof/>
          </w:rPr>
          <w:fldChar w:fldCharType="end"/>
        </w:r>
      </w:ins>
    </w:p>
    <w:p w14:paraId="4362B00F" w14:textId="77777777" w:rsidR="007C347F" w:rsidRDefault="007C347F">
      <w:pPr>
        <w:pStyle w:val="TOC3"/>
        <w:tabs>
          <w:tab w:val="left" w:pos="696"/>
          <w:tab w:val="right" w:pos="9910"/>
        </w:tabs>
        <w:rPr>
          <w:ins w:id="123" w:author="Martin Lindström" w:date="2015-08-14T00:09:00Z"/>
          <w:rFonts w:eastAsiaTheme="minorEastAsia" w:cstheme="minorBidi"/>
          <w:smallCaps w:val="0"/>
          <w:noProof/>
          <w:color w:val="auto"/>
          <w:kern w:val="0"/>
          <w:sz w:val="24"/>
          <w:szCs w:val="24"/>
          <w:lang w:eastAsia="ja-JP"/>
        </w:rPr>
      </w:pPr>
      <w:ins w:id="124" w:author="Martin Lindström" w:date="2015-08-14T00:09:00Z">
        <w:r w:rsidRPr="00A830AC">
          <w:rPr>
            <w:noProof/>
            <w:lang w:val="en-US"/>
          </w:rPr>
          <w:t>6.3.4</w:t>
        </w:r>
        <w:r>
          <w:rPr>
            <w:rFonts w:eastAsiaTheme="minorEastAsia" w:cstheme="minorBidi"/>
            <w:smallCaps w:val="0"/>
            <w:noProof/>
            <w:color w:val="auto"/>
            <w:kern w:val="0"/>
            <w:sz w:val="24"/>
            <w:szCs w:val="24"/>
            <w:lang w:eastAsia="ja-JP"/>
          </w:rPr>
          <w:tab/>
        </w:r>
        <w:r w:rsidRPr="00A830AC">
          <w:rPr>
            <w:noProof/>
            <w:lang w:val="en-US"/>
          </w:rPr>
          <w:t>The Authentication Statement</w:t>
        </w:r>
        <w:r>
          <w:rPr>
            <w:noProof/>
          </w:rPr>
          <w:tab/>
        </w:r>
        <w:r>
          <w:rPr>
            <w:noProof/>
          </w:rPr>
          <w:fldChar w:fldCharType="begin"/>
        </w:r>
        <w:r>
          <w:rPr>
            <w:noProof/>
          </w:rPr>
          <w:instrText xml:space="preserve"> PAGEREF _Toc301130312 \h </w:instrText>
        </w:r>
      </w:ins>
      <w:r>
        <w:rPr>
          <w:noProof/>
        </w:rPr>
      </w:r>
      <w:r>
        <w:rPr>
          <w:noProof/>
        </w:rPr>
        <w:fldChar w:fldCharType="separate"/>
      </w:r>
      <w:ins w:id="125" w:author="Martin Lindström" w:date="2015-08-18T16:03:00Z">
        <w:r w:rsidR="00AB607E">
          <w:rPr>
            <w:noProof/>
          </w:rPr>
          <w:t>14</w:t>
        </w:r>
      </w:ins>
      <w:ins w:id="126" w:author="Martin Lindström" w:date="2015-08-14T00:09:00Z">
        <w:r>
          <w:rPr>
            <w:noProof/>
          </w:rPr>
          <w:fldChar w:fldCharType="end"/>
        </w:r>
      </w:ins>
    </w:p>
    <w:p w14:paraId="3C0912A8" w14:textId="77777777" w:rsidR="007C347F" w:rsidRDefault="007C347F">
      <w:pPr>
        <w:pStyle w:val="TOC3"/>
        <w:tabs>
          <w:tab w:val="left" w:pos="696"/>
          <w:tab w:val="right" w:pos="9910"/>
        </w:tabs>
        <w:rPr>
          <w:ins w:id="127" w:author="Martin Lindström" w:date="2015-08-14T00:09:00Z"/>
          <w:rFonts w:eastAsiaTheme="minorEastAsia" w:cstheme="minorBidi"/>
          <w:smallCaps w:val="0"/>
          <w:noProof/>
          <w:color w:val="auto"/>
          <w:kern w:val="0"/>
          <w:sz w:val="24"/>
          <w:szCs w:val="24"/>
          <w:lang w:eastAsia="ja-JP"/>
        </w:rPr>
      </w:pPr>
      <w:ins w:id="128" w:author="Martin Lindström" w:date="2015-08-14T00:09:00Z">
        <w:r w:rsidRPr="00A830AC">
          <w:rPr>
            <w:noProof/>
            <w:lang w:val="en-US"/>
          </w:rPr>
          <w:t>6.3.5</w:t>
        </w:r>
        <w:r>
          <w:rPr>
            <w:rFonts w:eastAsiaTheme="minorEastAsia" w:cstheme="minorBidi"/>
            <w:smallCaps w:val="0"/>
            <w:noProof/>
            <w:color w:val="auto"/>
            <w:kern w:val="0"/>
            <w:sz w:val="24"/>
            <w:szCs w:val="24"/>
            <w:lang w:eastAsia="ja-JP"/>
          </w:rPr>
          <w:tab/>
        </w:r>
        <w:r w:rsidRPr="00A830AC">
          <w:rPr>
            <w:noProof/>
            <w:lang w:val="en-US"/>
          </w:rPr>
          <w:t>General Security Validation</w:t>
        </w:r>
        <w:r>
          <w:rPr>
            <w:noProof/>
          </w:rPr>
          <w:tab/>
        </w:r>
        <w:r>
          <w:rPr>
            <w:noProof/>
          </w:rPr>
          <w:fldChar w:fldCharType="begin"/>
        </w:r>
        <w:r>
          <w:rPr>
            <w:noProof/>
          </w:rPr>
          <w:instrText xml:space="preserve"> PAGEREF _Toc301130313 \h </w:instrText>
        </w:r>
      </w:ins>
      <w:r>
        <w:rPr>
          <w:noProof/>
        </w:rPr>
      </w:r>
      <w:r>
        <w:rPr>
          <w:noProof/>
        </w:rPr>
        <w:fldChar w:fldCharType="separate"/>
      </w:r>
      <w:ins w:id="129" w:author="Martin Lindström" w:date="2015-08-18T16:03:00Z">
        <w:r w:rsidR="00AB607E">
          <w:rPr>
            <w:noProof/>
          </w:rPr>
          <w:t>14</w:t>
        </w:r>
      </w:ins>
      <w:ins w:id="130" w:author="Martin Lindström" w:date="2015-08-14T00:09:00Z">
        <w:r>
          <w:rPr>
            <w:noProof/>
          </w:rPr>
          <w:fldChar w:fldCharType="end"/>
        </w:r>
      </w:ins>
    </w:p>
    <w:p w14:paraId="431D7D64" w14:textId="77777777" w:rsidR="007C347F" w:rsidRDefault="007C347F">
      <w:pPr>
        <w:pStyle w:val="TOC2"/>
        <w:tabs>
          <w:tab w:val="left" w:pos="552"/>
          <w:tab w:val="right" w:pos="9910"/>
        </w:tabs>
        <w:rPr>
          <w:ins w:id="131" w:author="Martin Lindström" w:date="2015-08-14T00:09:00Z"/>
          <w:rFonts w:eastAsiaTheme="minorEastAsia" w:cstheme="minorBidi"/>
          <w:b w:val="0"/>
          <w:bCs w:val="0"/>
          <w:smallCaps w:val="0"/>
          <w:noProof/>
          <w:color w:val="auto"/>
          <w:kern w:val="0"/>
          <w:sz w:val="24"/>
          <w:szCs w:val="24"/>
          <w:lang w:eastAsia="ja-JP"/>
        </w:rPr>
      </w:pPr>
      <w:ins w:id="132" w:author="Martin Lindström" w:date="2015-08-14T00:09:00Z">
        <w:r w:rsidRPr="00A830AC">
          <w:rPr>
            <w:noProof/>
            <w:lang w:val="en-US"/>
          </w:rPr>
          <w:t>6.4</w:t>
        </w:r>
        <w:r>
          <w:rPr>
            <w:rFonts w:eastAsiaTheme="minorEastAsia" w:cstheme="minorBidi"/>
            <w:b w:val="0"/>
            <w:bCs w:val="0"/>
            <w:smallCaps w:val="0"/>
            <w:noProof/>
            <w:color w:val="auto"/>
            <w:kern w:val="0"/>
            <w:sz w:val="24"/>
            <w:szCs w:val="24"/>
            <w:lang w:eastAsia="ja-JP"/>
          </w:rPr>
          <w:tab/>
        </w:r>
        <w:r w:rsidRPr="00A830AC">
          <w:rPr>
            <w:noProof/>
            <w:lang w:val="en-US"/>
          </w:rPr>
          <w:t>Error Responses</w:t>
        </w:r>
        <w:r>
          <w:rPr>
            <w:noProof/>
          </w:rPr>
          <w:tab/>
        </w:r>
        <w:r>
          <w:rPr>
            <w:noProof/>
          </w:rPr>
          <w:fldChar w:fldCharType="begin"/>
        </w:r>
        <w:r>
          <w:rPr>
            <w:noProof/>
          </w:rPr>
          <w:instrText xml:space="preserve"> PAGEREF _Toc301130314 \h </w:instrText>
        </w:r>
      </w:ins>
      <w:r>
        <w:rPr>
          <w:noProof/>
        </w:rPr>
      </w:r>
      <w:r>
        <w:rPr>
          <w:noProof/>
        </w:rPr>
        <w:fldChar w:fldCharType="separate"/>
      </w:r>
      <w:ins w:id="133" w:author="Martin Lindström" w:date="2015-08-18T16:03:00Z">
        <w:r w:rsidR="00AB607E">
          <w:rPr>
            <w:noProof/>
          </w:rPr>
          <w:t>14</w:t>
        </w:r>
      </w:ins>
      <w:ins w:id="134" w:author="Martin Lindström" w:date="2015-08-14T00:09:00Z">
        <w:r>
          <w:rPr>
            <w:noProof/>
          </w:rPr>
          <w:fldChar w:fldCharType="end"/>
        </w:r>
      </w:ins>
    </w:p>
    <w:p w14:paraId="5D602E4F" w14:textId="77777777" w:rsidR="007C347F" w:rsidRDefault="007C347F">
      <w:pPr>
        <w:pStyle w:val="TOC1"/>
        <w:tabs>
          <w:tab w:val="left" w:pos="370"/>
          <w:tab w:val="right" w:pos="9910"/>
        </w:tabs>
        <w:rPr>
          <w:ins w:id="135" w:author="Martin Lindström" w:date="2015-08-14T00:09:00Z"/>
          <w:rFonts w:eastAsiaTheme="minorEastAsia" w:cstheme="minorBidi"/>
          <w:b w:val="0"/>
          <w:bCs w:val="0"/>
          <w:caps w:val="0"/>
          <w:noProof/>
          <w:color w:val="auto"/>
          <w:kern w:val="0"/>
          <w:sz w:val="24"/>
          <w:szCs w:val="24"/>
          <w:u w:val="none"/>
          <w:lang w:eastAsia="ja-JP"/>
        </w:rPr>
      </w:pPr>
      <w:ins w:id="136" w:author="Martin Lindström" w:date="2015-08-14T00:09:00Z">
        <w:r w:rsidRPr="00A830AC">
          <w:rPr>
            <w:noProof/>
            <w:lang w:val="en-US"/>
          </w:rPr>
          <w:t>7</w:t>
        </w:r>
        <w:r>
          <w:rPr>
            <w:rFonts w:eastAsiaTheme="minorEastAsia" w:cstheme="minorBidi"/>
            <w:b w:val="0"/>
            <w:bCs w:val="0"/>
            <w:caps w:val="0"/>
            <w:noProof/>
            <w:color w:val="auto"/>
            <w:kern w:val="0"/>
            <w:sz w:val="24"/>
            <w:szCs w:val="24"/>
            <w:u w:val="none"/>
            <w:lang w:eastAsia="ja-JP"/>
          </w:rPr>
          <w:tab/>
        </w:r>
        <w:r w:rsidRPr="00A830AC">
          <w:rPr>
            <w:noProof/>
            <w:lang w:val="en-US"/>
          </w:rPr>
          <w:t>Authentication for Signature</w:t>
        </w:r>
        <w:r>
          <w:rPr>
            <w:noProof/>
          </w:rPr>
          <w:tab/>
        </w:r>
        <w:r>
          <w:rPr>
            <w:noProof/>
          </w:rPr>
          <w:fldChar w:fldCharType="begin"/>
        </w:r>
        <w:r>
          <w:rPr>
            <w:noProof/>
          </w:rPr>
          <w:instrText xml:space="preserve"> PAGEREF _Toc301130315 \h </w:instrText>
        </w:r>
      </w:ins>
      <w:r>
        <w:rPr>
          <w:noProof/>
        </w:rPr>
      </w:r>
      <w:r>
        <w:rPr>
          <w:noProof/>
        </w:rPr>
        <w:fldChar w:fldCharType="separate"/>
      </w:r>
      <w:ins w:id="137" w:author="Martin Lindström" w:date="2015-08-18T16:03:00Z">
        <w:r w:rsidR="00AB607E">
          <w:rPr>
            <w:noProof/>
          </w:rPr>
          <w:t>16</w:t>
        </w:r>
      </w:ins>
      <w:ins w:id="138" w:author="Martin Lindström" w:date="2015-08-14T00:09:00Z">
        <w:r>
          <w:rPr>
            <w:noProof/>
          </w:rPr>
          <w:fldChar w:fldCharType="end"/>
        </w:r>
      </w:ins>
    </w:p>
    <w:p w14:paraId="4DDD6364" w14:textId="77777777" w:rsidR="007C347F" w:rsidRDefault="007C347F">
      <w:pPr>
        <w:pStyle w:val="TOC2"/>
        <w:tabs>
          <w:tab w:val="left" w:pos="552"/>
          <w:tab w:val="right" w:pos="9910"/>
        </w:tabs>
        <w:rPr>
          <w:ins w:id="139" w:author="Martin Lindström" w:date="2015-08-14T00:09:00Z"/>
          <w:rFonts w:eastAsiaTheme="minorEastAsia" w:cstheme="minorBidi"/>
          <w:b w:val="0"/>
          <w:bCs w:val="0"/>
          <w:smallCaps w:val="0"/>
          <w:noProof/>
          <w:color w:val="auto"/>
          <w:kern w:val="0"/>
          <w:sz w:val="24"/>
          <w:szCs w:val="24"/>
          <w:lang w:eastAsia="ja-JP"/>
        </w:rPr>
      </w:pPr>
      <w:ins w:id="140" w:author="Martin Lindström" w:date="2015-08-14T00:09:00Z">
        <w:r w:rsidRPr="00A830AC">
          <w:rPr>
            <w:noProof/>
            <w:lang w:val="en-US"/>
          </w:rPr>
          <w:t>7.1</w:t>
        </w:r>
        <w:r>
          <w:rPr>
            <w:rFonts w:eastAsiaTheme="minorEastAsia" w:cstheme="minorBidi"/>
            <w:b w:val="0"/>
            <w:bCs w:val="0"/>
            <w:smallCaps w:val="0"/>
            <w:noProof/>
            <w:color w:val="auto"/>
            <w:kern w:val="0"/>
            <w:sz w:val="24"/>
            <w:szCs w:val="24"/>
            <w:lang w:eastAsia="ja-JP"/>
          </w:rPr>
          <w:tab/>
        </w:r>
        <w:r w:rsidRPr="00A830AC">
          <w:rPr>
            <w:noProof/>
            <w:lang w:val="en-US"/>
          </w:rPr>
          <w:t>Authentication Context URIs for Signature Services</w:t>
        </w:r>
        <w:r>
          <w:rPr>
            <w:noProof/>
          </w:rPr>
          <w:tab/>
        </w:r>
        <w:r>
          <w:rPr>
            <w:noProof/>
          </w:rPr>
          <w:fldChar w:fldCharType="begin"/>
        </w:r>
        <w:r>
          <w:rPr>
            <w:noProof/>
          </w:rPr>
          <w:instrText xml:space="preserve"> PAGEREF _Toc301130316 \h </w:instrText>
        </w:r>
      </w:ins>
      <w:r>
        <w:rPr>
          <w:noProof/>
        </w:rPr>
      </w:r>
      <w:r>
        <w:rPr>
          <w:noProof/>
        </w:rPr>
        <w:fldChar w:fldCharType="separate"/>
      </w:r>
      <w:ins w:id="141" w:author="Martin Lindström" w:date="2015-08-18T16:03:00Z">
        <w:r w:rsidR="00AB607E">
          <w:rPr>
            <w:noProof/>
          </w:rPr>
          <w:t>16</w:t>
        </w:r>
      </w:ins>
      <w:ins w:id="142" w:author="Martin Lindström" w:date="2015-08-14T00:09:00Z">
        <w:r>
          <w:rPr>
            <w:noProof/>
          </w:rPr>
          <w:fldChar w:fldCharType="end"/>
        </w:r>
      </w:ins>
    </w:p>
    <w:p w14:paraId="413AD33D" w14:textId="77777777" w:rsidR="007C347F" w:rsidRDefault="007C347F">
      <w:pPr>
        <w:pStyle w:val="TOC2"/>
        <w:tabs>
          <w:tab w:val="left" w:pos="552"/>
          <w:tab w:val="right" w:pos="9910"/>
        </w:tabs>
        <w:rPr>
          <w:ins w:id="143" w:author="Martin Lindström" w:date="2015-08-14T00:09:00Z"/>
          <w:rFonts w:eastAsiaTheme="minorEastAsia" w:cstheme="minorBidi"/>
          <w:b w:val="0"/>
          <w:bCs w:val="0"/>
          <w:smallCaps w:val="0"/>
          <w:noProof/>
          <w:color w:val="auto"/>
          <w:kern w:val="0"/>
          <w:sz w:val="24"/>
          <w:szCs w:val="24"/>
          <w:lang w:eastAsia="ja-JP"/>
        </w:rPr>
      </w:pPr>
      <w:ins w:id="144" w:author="Martin Lindström" w:date="2015-08-14T00:09:00Z">
        <w:r w:rsidRPr="00A830AC">
          <w:rPr>
            <w:noProof/>
            <w:lang w:val="en-US"/>
          </w:rPr>
          <w:t>7.2</w:t>
        </w:r>
        <w:r>
          <w:rPr>
            <w:rFonts w:eastAsiaTheme="minorEastAsia" w:cstheme="minorBidi"/>
            <w:b w:val="0"/>
            <w:bCs w:val="0"/>
            <w:smallCaps w:val="0"/>
            <w:noProof/>
            <w:color w:val="auto"/>
            <w:kern w:val="0"/>
            <w:sz w:val="24"/>
            <w:szCs w:val="24"/>
            <w:lang w:eastAsia="ja-JP"/>
          </w:rPr>
          <w:tab/>
        </w:r>
        <w:r w:rsidRPr="00A830AC">
          <w:rPr>
            <w:noProof/>
            <w:lang w:val="en-US"/>
          </w:rPr>
          <w:t>Authentication Requests</w:t>
        </w:r>
        <w:r>
          <w:rPr>
            <w:noProof/>
          </w:rPr>
          <w:tab/>
        </w:r>
        <w:r>
          <w:rPr>
            <w:noProof/>
          </w:rPr>
          <w:fldChar w:fldCharType="begin"/>
        </w:r>
        <w:r>
          <w:rPr>
            <w:noProof/>
          </w:rPr>
          <w:instrText xml:space="preserve"> PAGEREF _Toc301130317 \h </w:instrText>
        </w:r>
      </w:ins>
      <w:r>
        <w:rPr>
          <w:noProof/>
        </w:rPr>
      </w:r>
      <w:r>
        <w:rPr>
          <w:noProof/>
        </w:rPr>
        <w:fldChar w:fldCharType="separate"/>
      </w:r>
      <w:ins w:id="145" w:author="Martin Lindström" w:date="2015-08-18T16:03:00Z">
        <w:r w:rsidR="00AB607E">
          <w:rPr>
            <w:noProof/>
          </w:rPr>
          <w:t>16</w:t>
        </w:r>
      </w:ins>
      <w:ins w:id="146" w:author="Martin Lindström" w:date="2015-08-14T00:09:00Z">
        <w:r>
          <w:rPr>
            <w:noProof/>
          </w:rPr>
          <w:fldChar w:fldCharType="end"/>
        </w:r>
      </w:ins>
    </w:p>
    <w:p w14:paraId="08C691D2" w14:textId="77777777" w:rsidR="007C347F" w:rsidRDefault="007C347F">
      <w:pPr>
        <w:pStyle w:val="TOC3"/>
        <w:tabs>
          <w:tab w:val="left" w:pos="696"/>
          <w:tab w:val="right" w:pos="9910"/>
        </w:tabs>
        <w:rPr>
          <w:ins w:id="147" w:author="Martin Lindström" w:date="2015-08-14T00:09:00Z"/>
          <w:rFonts w:eastAsiaTheme="minorEastAsia" w:cstheme="minorBidi"/>
          <w:smallCaps w:val="0"/>
          <w:noProof/>
          <w:color w:val="auto"/>
          <w:kern w:val="0"/>
          <w:sz w:val="24"/>
          <w:szCs w:val="24"/>
          <w:lang w:eastAsia="ja-JP"/>
        </w:rPr>
      </w:pPr>
      <w:ins w:id="148" w:author="Martin Lindström" w:date="2015-08-14T00:09:00Z">
        <w:r w:rsidRPr="00A830AC">
          <w:rPr>
            <w:noProof/>
            <w:lang w:val="en-US"/>
          </w:rPr>
          <w:t>7.2.1</w:t>
        </w:r>
        <w:r>
          <w:rPr>
            <w:rFonts w:eastAsiaTheme="minorEastAsia" w:cstheme="minorBidi"/>
            <w:smallCaps w:val="0"/>
            <w:noProof/>
            <w:color w:val="auto"/>
            <w:kern w:val="0"/>
            <w:sz w:val="24"/>
            <w:szCs w:val="24"/>
            <w:lang w:eastAsia="ja-JP"/>
          </w:rPr>
          <w:tab/>
        </w:r>
        <w:r w:rsidRPr="00A830AC">
          <w:rPr>
            <w:noProof/>
            <w:lang w:val="en-US"/>
          </w:rPr>
          <w:t>Requesting Display of Signature Message</w:t>
        </w:r>
        <w:r>
          <w:rPr>
            <w:noProof/>
          </w:rPr>
          <w:tab/>
        </w:r>
        <w:r>
          <w:rPr>
            <w:noProof/>
          </w:rPr>
          <w:fldChar w:fldCharType="begin"/>
        </w:r>
        <w:r>
          <w:rPr>
            <w:noProof/>
          </w:rPr>
          <w:instrText xml:space="preserve"> PAGEREF _Toc301130318 \h </w:instrText>
        </w:r>
      </w:ins>
      <w:r>
        <w:rPr>
          <w:noProof/>
        </w:rPr>
      </w:r>
      <w:r>
        <w:rPr>
          <w:noProof/>
        </w:rPr>
        <w:fldChar w:fldCharType="separate"/>
      </w:r>
      <w:ins w:id="149" w:author="Martin Lindström" w:date="2015-08-18T16:03:00Z">
        <w:r w:rsidR="00AB607E">
          <w:rPr>
            <w:noProof/>
          </w:rPr>
          <w:t>16</w:t>
        </w:r>
      </w:ins>
      <w:ins w:id="150" w:author="Martin Lindström" w:date="2015-08-14T00:09:00Z">
        <w:r>
          <w:rPr>
            <w:noProof/>
          </w:rPr>
          <w:fldChar w:fldCharType="end"/>
        </w:r>
      </w:ins>
    </w:p>
    <w:p w14:paraId="44D4E3C7" w14:textId="77777777" w:rsidR="007C347F" w:rsidRDefault="007C347F">
      <w:pPr>
        <w:pStyle w:val="TOC2"/>
        <w:tabs>
          <w:tab w:val="left" w:pos="552"/>
          <w:tab w:val="right" w:pos="9910"/>
        </w:tabs>
        <w:rPr>
          <w:ins w:id="151" w:author="Martin Lindström" w:date="2015-08-14T00:09:00Z"/>
          <w:rFonts w:eastAsiaTheme="minorEastAsia" w:cstheme="minorBidi"/>
          <w:b w:val="0"/>
          <w:bCs w:val="0"/>
          <w:smallCaps w:val="0"/>
          <w:noProof/>
          <w:color w:val="auto"/>
          <w:kern w:val="0"/>
          <w:sz w:val="24"/>
          <w:szCs w:val="24"/>
          <w:lang w:eastAsia="ja-JP"/>
        </w:rPr>
      </w:pPr>
      <w:ins w:id="152" w:author="Martin Lindström" w:date="2015-08-14T00:09:00Z">
        <w:r w:rsidRPr="00A830AC">
          <w:rPr>
            <w:noProof/>
            <w:lang w:val="en-US"/>
          </w:rPr>
          <w:t>7.3</w:t>
        </w:r>
        <w:r>
          <w:rPr>
            <w:rFonts w:eastAsiaTheme="minorEastAsia" w:cstheme="minorBidi"/>
            <w:b w:val="0"/>
            <w:bCs w:val="0"/>
            <w:smallCaps w:val="0"/>
            <w:noProof/>
            <w:color w:val="auto"/>
            <w:kern w:val="0"/>
            <w:sz w:val="24"/>
            <w:szCs w:val="24"/>
            <w:lang w:eastAsia="ja-JP"/>
          </w:rPr>
          <w:tab/>
        </w:r>
        <w:r w:rsidRPr="00A830AC">
          <w:rPr>
            <w:noProof/>
            <w:lang w:val="en-US"/>
          </w:rPr>
          <w:t>Authentication Responses</w:t>
        </w:r>
        <w:r>
          <w:rPr>
            <w:noProof/>
          </w:rPr>
          <w:tab/>
        </w:r>
        <w:r>
          <w:rPr>
            <w:noProof/>
          </w:rPr>
          <w:fldChar w:fldCharType="begin"/>
        </w:r>
        <w:r>
          <w:rPr>
            <w:noProof/>
          </w:rPr>
          <w:instrText xml:space="preserve"> PAGEREF _Toc301130319 \h </w:instrText>
        </w:r>
      </w:ins>
      <w:r>
        <w:rPr>
          <w:noProof/>
        </w:rPr>
      </w:r>
      <w:r>
        <w:rPr>
          <w:noProof/>
        </w:rPr>
        <w:fldChar w:fldCharType="separate"/>
      </w:r>
      <w:ins w:id="153" w:author="Martin Lindström" w:date="2015-08-18T16:03:00Z">
        <w:r w:rsidR="00AB607E">
          <w:rPr>
            <w:noProof/>
          </w:rPr>
          <w:t>17</w:t>
        </w:r>
      </w:ins>
      <w:ins w:id="154" w:author="Martin Lindström" w:date="2015-08-14T00:09:00Z">
        <w:r>
          <w:rPr>
            <w:noProof/>
          </w:rPr>
          <w:fldChar w:fldCharType="end"/>
        </w:r>
      </w:ins>
    </w:p>
    <w:p w14:paraId="363335DD" w14:textId="77777777" w:rsidR="007C347F" w:rsidRDefault="007C347F">
      <w:pPr>
        <w:pStyle w:val="TOC1"/>
        <w:tabs>
          <w:tab w:val="left" w:pos="370"/>
          <w:tab w:val="right" w:pos="9910"/>
        </w:tabs>
        <w:rPr>
          <w:ins w:id="155" w:author="Martin Lindström" w:date="2015-08-14T00:09:00Z"/>
          <w:rFonts w:eastAsiaTheme="minorEastAsia" w:cstheme="minorBidi"/>
          <w:b w:val="0"/>
          <w:bCs w:val="0"/>
          <w:caps w:val="0"/>
          <w:noProof/>
          <w:color w:val="auto"/>
          <w:kern w:val="0"/>
          <w:sz w:val="24"/>
          <w:szCs w:val="24"/>
          <w:u w:val="none"/>
          <w:lang w:eastAsia="ja-JP"/>
        </w:rPr>
      </w:pPr>
      <w:ins w:id="156" w:author="Martin Lindström" w:date="2015-08-14T00:09:00Z">
        <w:r w:rsidRPr="00A830AC">
          <w:rPr>
            <w:noProof/>
            <w:lang w:val="en-US"/>
          </w:rPr>
          <w:t>8</w:t>
        </w:r>
        <w:r>
          <w:rPr>
            <w:rFonts w:eastAsiaTheme="minorEastAsia" w:cstheme="minorBidi"/>
            <w:b w:val="0"/>
            <w:bCs w:val="0"/>
            <w:caps w:val="0"/>
            <w:noProof/>
            <w:color w:val="auto"/>
            <w:kern w:val="0"/>
            <w:sz w:val="24"/>
            <w:szCs w:val="24"/>
            <w:u w:val="none"/>
            <w:lang w:eastAsia="ja-JP"/>
          </w:rPr>
          <w:tab/>
        </w:r>
        <w:r w:rsidRPr="00A830AC">
          <w:rPr>
            <w:noProof/>
            <w:lang w:val="en-US"/>
          </w:rPr>
          <w:t>Normative References</w:t>
        </w:r>
        <w:r>
          <w:rPr>
            <w:noProof/>
          </w:rPr>
          <w:tab/>
        </w:r>
        <w:r>
          <w:rPr>
            <w:noProof/>
          </w:rPr>
          <w:fldChar w:fldCharType="begin"/>
        </w:r>
        <w:r>
          <w:rPr>
            <w:noProof/>
          </w:rPr>
          <w:instrText xml:space="preserve"> PAGEREF _Toc301130320 \h </w:instrText>
        </w:r>
      </w:ins>
      <w:r>
        <w:rPr>
          <w:noProof/>
        </w:rPr>
      </w:r>
      <w:r>
        <w:rPr>
          <w:noProof/>
        </w:rPr>
        <w:fldChar w:fldCharType="separate"/>
      </w:r>
      <w:ins w:id="157" w:author="Martin Lindström" w:date="2015-08-18T16:03:00Z">
        <w:r w:rsidR="00AB607E">
          <w:rPr>
            <w:noProof/>
          </w:rPr>
          <w:t>19</w:t>
        </w:r>
      </w:ins>
      <w:ins w:id="158" w:author="Martin Lindström" w:date="2015-08-14T00:09:00Z">
        <w:r>
          <w:rPr>
            <w:noProof/>
          </w:rPr>
          <w:fldChar w:fldCharType="end"/>
        </w:r>
      </w:ins>
    </w:p>
    <w:p w14:paraId="65A640B1" w14:textId="77777777" w:rsidR="007C347F" w:rsidRDefault="007C347F">
      <w:pPr>
        <w:pStyle w:val="TOC1"/>
        <w:tabs>
          <w:tab w:val="left" w:pos="370"/>
          <w:tab w:val="right" w:pos="9910"/>
        </w:tabs>
        <w:rPr>
          <w:ins w:id="159" w:author="Martin Lindström" w:date="2015-08-14T00:09:00Z"/>
          <w:rFonts w:eastAsiaTheme="minorEastAsia" w:cstheme="minorBidi"/>
          <w:b w:val="0"/>
          <w:bCs w:val="0"/>
          <w:caps w:val="0"/>
          <w:noProof/>
          <w:color w:val="auto"/>
          <w:kern w:val="0"/>
          <w:sz w:val="24"/>
          <w:szCs w:val="24"/>
          <w:u w:val="none"/>
          <w:lang w:eastAsia="ja-JP"/>
        </w:rPr>
      </w:pPr>
      <w:ins w:id="160" w:author="Martin Lindström" w:date="2015-08-14T00:09:00Z">
        <w:r w:rsidRPr="00A830AC">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A830AC">
          <w:rPr>
            <w:noProof/>
            <w:lang w:val="en-US"/>
          </w:rPr>
          <w:t>Changes between versions</w:t>
        </w:r>
        <w:r>
          <w:rPr>
            <w:noProof/>
          </w:rPr>
          <w:tab/>
        </w:r>
        <w:r>
          <w:rPr>
            <w:noProof/>
          </w:rPr>
          <w:fldChar w:fldCharType="begin"/>
        </w:r>
        <w:r>
          <w:rPr>
            <w:noProof/>
          </w:rPr>
          <w:instrText xml:space="preserve"> PAGEREF _Toc301130321 \h </w:instrText>
        </w:r>
      </w:ins>
      <w:r>
        <w:rPr>
          <w:noProof/>
        </w:rPr>
      </w:r>
      <w:r>
        <w:rPr>
          <w:noProof/>
        </w:rPr>
        <w:fldChar w:fldCharType="separate"/>
      </w:r>
      <w:ins w:id="161" w:author="Martin Lindström" w:date="2015-08-18T16:03:00Z">
        <w:r w:rsidR="00AB607E">
          <w:rPr>
            <w:noProof/>
          </w:rPr>
          <w:t>21</w:t>
        </w:r>
      </w:ins>
      <w:ins w:id="162" w:author="Martin Lindström" w:date="2015-08-14T00:09:00Z">
        <w:r>
          <w:rPr>
            <w:noProof/>
          </w:rPr>
          <w:fldChar w:fldCharType="end"/>
        </w:r>
      </w:ins>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163" w:name="_Toc301130283"/>
      <w:r w:rsidRPr="006C4EAB">
        <w:rPr>
          <w:lang w:val="en-US"/>
        </w:rPr>
        <w:lastRenderedPageBreak/>
        <w:t>Introduction</w:t>
      </w:r>
      <w:bookmarkEnd w:id="163"/>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ins w:id="164" w:author="Martin Lindström" w:date="2015-07-16T12:10:00Z">
        <w:r w:rsidR="00081DF1">
          <w:rPr>
            <w:lang w:val="en-US"/>
          </w:rPr>
          <w:t xml:space="preserve"> F</w:t>
        </w:r>
      </w:ins>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1D3A4FCF" w14:textId="3ADDB494" w:rsidR="00F20FED"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165" w:name="_Toc301130284"/>
      <w:r w:rsidRPr="006C4EAB">
        <w:rPr>
          <w:lang w:val="en-US"/>
        </w:rPr>
        <w:t xml:space="preserve">Requirements </w:t>
      </w:r>
      <w:r>
        <w:rPr>
          <w:lang w:val="en-US"/>
        </w:rPr>
        <w:t>N</w:t>
      </w:r>
      <w:r w:rsidRPr="006C4EAB">
        <w:rPr>
          <w:lang w:val="en-US"/>
        </w:rPr>
        <w:t>otation</w:t>
      </w:r>
      <w:bookmarkEnd w:id="165"/>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166" w:name="_Toc301130285"/>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166"/>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167" w:name="_Toc301130286"/>
      <w:r w:rsidRPr="006C4EAB">
        <w:rPr>
          <w:lang w:val="en-US"/>
        </w:rPr>
        <w:lastRenderedPageBreak/>
        <w:t>Metadata and Trust Management</w:t>
      </w:r>
      <w:bookmarkEnd w:id="167"/>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68" w:name="_Ref290799634"/>
      <w:bookmarkStart w:id="169" w:name="_Toc301130287"/>
      <w:r>
        <w:rPr>
          <w:lang w:val="en-US"/>
        </w:rPr>
        <w:t>Requirements for Metadata Content</w:t>
      </w:r>
      <w:bookmarkEnd w:id="168"/>
      <w:bookmarkEnd w:id="169"/>
    </w:p>
    <w:p w14:paraId="06084DDE" w14:textId="7297BB8D" w:rsidR="002C436B" w:rsidRPr="002C436B" w:rsidRDefault="002C436B" w:rsidP="002C436B">
      <w:pPr>
        <w:pStyle w:val="Heading3"/>
        <w:rPr>
          <w:lang w:val="en-US"/>
        </w:rPr>
      </w:pPr>
      <w:bookmarkStart w:id="170" w:name="_Toc301130288"/>
      <w:r w:rsidRPr="002C436B">
        <w:rPr>
          <w:lang w:val="en-US"/>
        </w:rPr>
        <w:t>Generic</w:t>
      </w:r>
      <w:bookmarkEnd w:id="170"/>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71" w:name="_Ref290727742"/>
      <w:bookmarkStart w:id="172" w:name="_Ref290728069"/>
      <w:bookmarkStart w:id="173" w:name="_Toc301130289"/>
      <w:r w:rsidRPr="00782D7E">
        <w:rPr>
          <w:lang w:val="en-US"/>
        </w:rPr>
        <w:t>Service Providers</w:t>
      </w:r>
      <w:bookmarkEnd w:id="171"/>
      <w:bookmarkEnd w:id="172"/>
      <w:bookmarkEnd w:id="173"/>
    </w:p>
    <w:p w14:paraId="69474A35" w14:textId="052CFFDA" w:rsidR="002C09CA" w:rsidRDefault="004620F3" w:rsidP="004F744E">
      <w:pPr>
        <w:rPr>
          <w:lang w:val="en-US"/>
        </w:rPr>
      </w:pPr>
      <w:del w:id="174" w:author="Martin Lindström" w:date="2015-08-05T14:09:00Z">
        <w:r w:rsidDel="003E5BE4">
          <w:rPr>
            <w:lang w:val="en-US"/>
          </w:rPr>
          <w:delText>Metadata for a</w:delText>
        </w:r>
        <w:r w:rsidR="004F744E" w:rsidRPr="00782D7E" w:rsidDel="003E5BE4">
          <w:rPr>
            <w:lang w:val="en-US"/>
          </w:rPr>
          <w:delText xml:space="preserve"> Service Provider SHOULD contain </w:delText>
        </w:r>
        <w:r w:rsidR="00A0233E" w:rsidDel="003E5BE4">
          <w:rPr>
            <w:lang w:val="en-US"/>
          </w:rPr>
          <w:delText>at least one</w:delText>
        </w:r>
        <w:r w:rsidR="004F744E" w:rsidRPr="00782D7E" w:rsidDel="003E5BE4">
          <w:rPr>
            <w:lang w:val="en-US"/>
          </w:rPr>
          <w:delText xml:space="preserve"> </w:delText>
        </w:r>
        <w:r w:rsidR="00BF3955" w:rsidDel="003E5BE4">
          <w:rPr>
            <w:lang w:val="en-US"/>
          </w:rPr>
          <w:delText xml:space="preserve">service </w:delText>
        </w:r>
        <w:r w:rsidR="004F744E" w:rsidRPr="00782D7E" w:rsidDel="003E5BE4">
          <w:rPr>
            <w:lang w:val="en-US"/>
          </w:rPr>
          <w:delText xml:space="preserve">entity category attribute </w:delText>
        </w:r>
        <w:r w:rsidR="00876696" w:rsidDel="003E5BE4">
          <w:rPr>
            <w:lang w:val="en-US"/>
          </w:rPr>
          <w:delText>[</w:delText>
        </w:r>
        <w:r w:rsidR="00C71D81" w:rsidDel="003E5BE4">
          <w:fldChar w:fldCharType="begin"/>
        </w:r>
        <w:r w:rsidR="00C71D81" w:rsidDel="003E5BE4">
          <w:delInstrText xml:space="preserve"> HYPERLINK "http://macedir.org/entity-category/" </w:delInstrText>
        </w:r>
        <w:r w:rsidR="00C71D81" w:rsidDel="003E5BE4">
          <w:fldChar w:fldCharType="separate"/>
        </w:r>
        <w:r w:rsidR="00876696" w:rsidRPr="002F146B" w:rsidDel="003E5BE4">
          <w:rPr>
            <w:rStyle w:val="Hyperlink"/>
            <w:lang w:val="en-US"/>
          </w:rPr>
          <w:delText>EntCat</w:delText>
        </w:r>
        <w:r w:rsidR="00C71D81" w:rsidDel="003E5BE4">
          <w:rPr>
            <w:rStyle w:val="Hyperlink"/>
            <w:lang w:val="en-US"/>
          </w:rPr>
          <w:fldChar w:fldCharType="end"/>
        </w:r>
        <w:r w:rsidR="00876696" w:rsidDel="003E5BE4">
          <w:rPr>
            <w:lang w:val="en-US"/>
          </w:rPr>
          <w:delText xml:space="preserve">] </w:delText>
        </w:r>
        <w:r w:rsidR="004F744E" w:rsidRPr="00782D7E" w:rsidDel="003E5BE4">
          <w:rPr>
            <w:lang w:val="en-US"/>
          </w:rPr>
          <w:delText>that has been defined in [</w:delText>
        </w:r>
        <w:r w:rsidR="00611D5D" w:rsidRPr="003F55BF" w:rsidDel="003E5BE4">
          <w:rPr>
            <w:lang w:val="en-US"/>
          </w:rPr>
          <w:delText>Eid2EntCat</w:delText>
        </w:r>
        <w:r w:rsidR="004F744E" w:rsidRPr="00782D7E" w:rsidDel="003E5BE4">
          <w:rPr>
            <w:lang w:val="en-US"/>
          </w:rPr>
          <w:delText xml:space="preserve">] identifying a </w:delText>
        </w:r>
        <w:r w:rsidR="00BF3955" w:rsidDel="003E5BE4">
          <w:rPr>
            <w:lang w:val="en-US"/>
          </w:rPr>
          <w:delText xml:space="preserve">service entity </w:delText>
        </w:r>
        <w:r w:rsidR="004F744E" w:rsidRPr="00782D7E" w:rsidDel="003E5BE4">
          <w:rPr>
            <w:lang w:val="en-US"/>
          </w:rPr>
          <w:delText>category of the provided service, identifying its needs in relation to identity services.</w:delText>
        </w:r>
      </w:del>
      <w:ins w:id="175" w:author="Martin Lindström" w:date="2015-08-05T13:59:00Z">
        <w:r w:rsidR="00643FD6">
          <w:rPr>
            <w:lang w:val="en-US"/>
          </w:rPr>
          <w:t xml:space="preserve">The </w:t>
        </w:r>
      </w:ins>
      <w:ins w:id="176" w:author="Martin Lindström" w:date="2015-08-05T14:00:00Z">
        <w:r w:rsidR="00643FD6" w:rsidRPr="00643FD6">
          <w:rPr>
            <w:rStyle w:val="Code"/>
          </w:rPr>
          <w:t>&lt;mdattr:</w:t>
        </w:r>
      </w:ins>
      <w:ins w:id="177" w:author="Martin Lindström" w:date="2015-08-05T13:59:00Z">
        <w:r w:rsidR="00643FD6" w:rsidRPr="00643FD6">
          <w:rPr>
            <w:rStyle w:val="Code"/>
          </w:rPr>
          <w:t>EntityAttributes</w:t>
        </w:r>
      </w:ins>
      <w:ins w:id="178" w:author="Martin Lindström" w:date="2015-08-05T14:00:00Z">
        <w:r w:rsidR="00643FD6" w:rsidRPr="00643FD6">
          <w:rPr>
            <w:rStyle w:val="Code"/>
          </w:rPr>
          <w:t>&gt;</w:t>
        </w:r>
      </w:ins>
      <w:ins w:id="179" w:author="Martin Lindström" w:date="2015-08-05T13:59:00Z">
        <w:r w:rsidR="00643FD6">
          <w:rPr>
            <w:lang w:val="en-US"/>
          </w:rPr>
          <w:t xml:space="preserve"> element </w:t>
        </w:r>
      </w:ins>
      <w:ins w:id="180" w:author="Martin Lindström" w:date="2015-08-05T14:00:00Z">
        <w:r w:rsidR="00643FD6">
          <w:rPr>
            <w:lang w:val="en-US"/>
          </w:rPr>
          <w:t xml:space="preserve">of </w:t>
        </w:r>
      </w:ins>
      <w:ins w:id="181" w:author="Martin Lindström" w:date="2015-08-05T13:54:00Z">
        <w:r w:rsidR="002C09CA">
          <w:rPr>
            <w:lang w:val="en-US"/>
          </w:rPr>
          <w:t>a Service Provider</w:t>
        </w:r>
      </w:ins>
      <w:ins w:id="182" w:author="Martin Lindström" w:date="2015-08-05T14:00:00Z">
        <w:r w:rsidR="00643FD6">
          <w:rPr>
            <w:lang w:val="en-US"/>
          </w:rPr>
          <w:t xml:space="preserve">’s </w:t>
        </w:r>
      </w:ins>
      <w:ins w:id="183" w:author="Martin Lindström" w:date="2015-08-05T14:27:00Z">
        <w:r w:rsidR="004273EA">
          <w:rPr>
            <w:lang w:val="en-US"/>
          </w:rPr>
          <w:t>entity descriptor</w:t>
        </w:r>
      </w:ins>
      <w:ins w:id="184" w:author="Martin Lindström" w:date="2015-08-05T13:54:00Z">
        <w:r w:rsidR="002C09CA">
          <w:rPr>
            <w:lang w:val="en-US"/>
          </w:rPr>
          <w:t xml:space="preserve"> SHOULD contain</w:t>
        </w:r>
      </w:ins>
      <w:ins w:id="185" w:author="Martin Lindström" w:date="2015-08-05T13:55:00Z">
        <w:r w:rsidR="00B42450">
          <w:rPr>
            <w:lang w:val="en-US"/>
          </w:rPr>
          <w:t xml:space="preserve"> </w:t>
        </w:r>
      </w:ins>
      <w:ins w:id="186" w:author="Martin Lindström" w:date="2015-08-05T14:04:00Z">
        <w:r w:rsidR="008B6F1B">
          <w:rPr>
            <w:lang w:val="en-US"/>
          </w:rPr>
          <w:t>one</w:t>
        </w:r>
      </w:ins>
      <w:ins w:id="187" w:author="Martin Lindström" w:date="2015-08-05T13:55:00Z">
        <w:r w:rsidR="00B42450">
          <w:rPr>
            <w:lang w:val="en-US"/>
          </w:rPr>
          <w:t xml:space="preserve"> entity category attribute </w:t>
        </w:r>
      </w:ins>
      <w:ins w:id="188" w:author="Martin Lindström" w:date="2015-08-05T14:01:00Z">
        <w:r w:rsidR="00CD0B6B">
          <w:rPr>
            <w:lang w:val="en-US"/>
          </w:rPr>
          <w:t>[</w:t>
        </w:r>
        <w:r w:rsidR="00CD0B6B">
          <w:fldChar w:fldCharType="begin"/>
        </w:r>
        <w:r w:rsidR="00CD0B6B">
          <w:instrText xml:space="preserve"> HYPERLINK "http://macedir.org/entity-category/" </w:instrText>
        </w:r>
        <w:r w:rsidR="00CD0B6B">
          <w:fldChar w:fldCharType="separate"/>
        </w:r>
        <w:r w:rsidR="00CD0B6B" w:rsidRPr="002F146B">
          <w:rPr>
            <w:rStyle w:val="Hyperlink"/>
            <w:lang w:val="en-US"/>
          </w:rPr>
          <w:t>EntCat</w:t>
        </w:r>
        <w:r w:rsidR="00CD0B6B">
          <w:rPr>
            <w:rStyle w:val="Hyperlink"/>
            <w:lang w:val="en-US"/>
          </w:rPr>
          <w:fldChar w:fldCharType="end"/>
        </w:r>
        <w:r w:rsidR="00CD0B6B">
          <w:rPr>
            <w:lang w:val="en-US"/>
          </w:rPr>
          <w:t>]</w:t>
        </w:r>
      </w:ins>
      <w:ins w:id="189" w:author="Martin Lindström" w:date="2015-08-05T13:55:00Z">
        <w:r w:rsidR="00B42450">
          <w:rPr>
            <w:lang w:val="en-US"/>
          </w:rPr>
          <w:t xml:space="preserve"> that holds at least one attribute value</w:t>
        </w:r>
      </w:ins>
      <w:ins w:id="190" w:author="Martin Lindström" w:date="2015-08-05T13:59:00Z">
        <w:r w:rsidR="00643FD6">
          <w:rPr>
            <w:lang w:val="en-US"/>
          </w:rPr>
          <w:t xml:space="preserve"> representing a service entity category</w:t>
        </w:r>
      </w:ins>
      <w:ins w:id="191" w:author="Martin Lindström" w:date="2015-08-05T14:02:00Z">
        <w:r w:rsidR="00B21FFE">
          <w:rPr>
            <w:lang w:val="en-US"/>
          </w:rPr>
          <w:t xml:space="preserve"> as defined in [Eid2EntCat], identifying </w:t>
        </w:r>
      </w:ins>
      <w:ins w:id="192" w:author="Martin Lindström" w:date="2015-08-05T14:07:00Z">
        <w:r w:rsidR="00DC6519">
          <w:rPr>
            <w:lang w:val="en-US"/>
          </w:rPr>
          <w:t>the Service Provider</w:t>
        </w:r>
      </w:ins>
      <w:ins w:id="193" w:author="Martin Lindström" w:date="2015-08-05T14:02:00Z">
        <w:r w:rsidR="00B21FFE">
          <w:rPr>
            <w:lang w:val="en-US"/>
          </w:rPr>
          <w:t xml:space="preserve"> needs in relation to identity services.</w:t>
        </w:r>
      </w:ins>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ins w:id="194" w:author="Martin Lindström" w:date="2015-08-05T14:44:00Z">
        <w:r w:rsidR="00E12459">
          <w:rPr>
            <w:lang w:val="en-US"/>
          </w:rPr>
          <w:t xml:space="preserve">service </w:t>
        </w:r>
      </w:ins>
      <w:r w:rsidR="006D312A">
        <w:rPr>
          <w:lang w:val="en-US"/>
        </w:rPr>
        <w:t xml:space="preserve">entity category </w:t>
      </w:r>
      <w:ins w:id="195" w:author="Martin Lindström" w:date="2015-08-05T14:44:00Z">
        <w:r w:rsidR="00A22518">
          <w:rPr>
            <w:lang w:val="en-US"/>
          </w:rPr>
          <w:t>identifier</w:t>
        </w:r>
        <w:r w:rsidR="00B15C56">
          <w:rPr>
            <w:lang w:val="en-US"/>
          </w:rPr>
          <w:t xml:space="preserve"> </w:t>
        </w:r>
      </w:ins>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ins w:id="196" w:author="Martin Lindström" w:date="2015-07-28T22:31:00Z">
        <w:r w:rsidR="00AE5AE1">
          <w:rPr>
            <w:rFonts w:ascii="Courier New" w:hAnsi="Courier New" w:cs="Courier New"/>
            <w:bCs/>
            <w:noProof/>
            <w:sz w:val="14"/>
            <w:szCs w:val="14"/>
            <w:lang w:val="en-US"/>
          </w:rPr>
          <w:t xml:space="preserve"> </w:t>
        </w:r>
      </w:ins>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ins w:id="197" w:author="Martin Lindström" w:date="2015-07-28T22:31:00Z">
        <w:r w:rsidR="00AE5AE1">
          <w:rPr>
            <w:rFonts w:ascii="Courier New" w:hAnsi="Courier New" w:cs="Courier New"/>
            <w:bCs/>
            <w:noProof/>
            <w:sz w:val="14"/>
            <w:szCs w:val="14"/>
            <w:lang w:val="en-US"/>
          </w:rPr>
          <w:t xml:space="preserve"> </w:t>
        </w:r>
      </w:ins>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10BDFA5A" w:rsidR="00782D7E" w:rsidRDefault="00782D7E" w:rsidP="00782D7E">
      <w:pPr>
        <w:rPr>
          <w:lang w:val="en-US"/>
        </w:rPr>
      </w:pPr>
      <w:r w:rsidRPr="00782D7E">
        <w:rPr>
          <w:lang w:val="en-US"/>
        </w:rPr>
        <w:t xml:space="preserve">Any needs for particular attributes from </w:t>
      </w:r>
      <w:ins w:id="198" w:author="Martin Lindström" w:date="2015-08-05T13:51:00Z">
        <w:r w:rsidR="00956F69">
          <w:rPr>
            <w:lang w:val="en-US"/>
          </w:rPr>
          <w:t>I</w:t>
        </w:r>
      </w:ins>
      <w:r w:rsidRPr="00782D7E">
        <w:rPr>
          <w:lang w:val="en-US"/>
        </w:rPr>
        <w:t xml:space="preserve">dentify </w:t>
      </w:r>
      <w:ins w:id="199" w:author="Martin Lindström" w:date="2015-08-05T13:51:00Z">
        <w:r w:rsidR="00956F69">
          <w:rPr>
            <w:lang w:val="en-US"/>
          </w:rPr>
          <w:t>P</w:t>
        </w:r>
      </w:ins>
      <w:r w:rsidRPr="00782D7E">
        <w:rPr>
          <w:lang w:val="en-US"/>
        </w:rPr>
        <w:t xml:space="preserve">roviders, when present, MUST be expressed through </w:t>
      </w:r>
      <w:r w:rsidR="00BF3955">
        <w:rPr>
          <w:lang w:val="en-US"/>
        </w:rPr>
        <w:t>present service entity categor</w:t>
      </w:r>
      <w:ins w:id="200" w:author="Martin Lindström" w:date="2015-08-05T14:10:00Z">
        <w:r w:rsidR="00CF02BE">
          <w:rPr>
            <w:lang w:val="en-US"/>
          </w:rPr>
          <w:t>ies</w:t>
        </w:r>
      </w:ins>
      <w:del w:id="201" w:author="Martin Lindström" w:date="2015-08-05T14:10:00Z">
        <w:r w:rsidR="00BF3955" w:rsidDel="00CF02BE">
          <w:rPr>
            <w:lang w:val="en-US"/>
          </w:rPr>
          <w:delText>y</w:delText>
        </w:r>
      </w:del>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ins w:id="202" w:author="Martin Lindström" w:date="2015-07-27T15:02:00Z">
        <w:r w:rsidR="00E31649">
          <w:rPr>
            <w:lang w:val="en-US"/>
          </w:rPr>
          <w:t>S</w:t>
        </w:r>
      </w:ins>
      <w:r w:rsidR="00BF3955">
        <w:rPr>
          <w:lang w:val="en-US"/>
        </w:rPr>
        <w:t xml:space="preserve">ervice </w:t>
      </w:r>
      <w:ins w:id="203" w:author="Martin Lindström" w:date="2015-07-27T15:02:00Z">
        <w:r w:rsidR="00E31649">
          <w:rPr>
            <w:lang w:val="en-US"/>
          </w:rPr>
          <w:t>P</w:t>
        </w:r>
      </w:ins>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ins w:id="204" w:author="Martin Lindström" w:date="2015-07-27T15:03:00Z">
        <w:r w:rsidR="00D53CCD">
          <w:rPr>
            <w:lang w:val="en-US"/>
          </w:rPr>
          <w:t>S</w:t>
        </w:r>
      </w:ins>
      <w:r w:rsidR="00BF3955" w:rsidRPr="00BF3955">
        <w:rPr>
          <w:lang w:val="en-US"/>
        </w:rPr>
        <w:t xml:space="preserve">ervice </w:t>
      </w:r>
      <w:ins w:id="205" w:author="Martin Lindström" w:date="2015-07-27T15:03:00Z">
        <w:r w:rsidR="00D53CCD">
          <w:rPr>
            <w:lang w:val="en-US"/>
          </w:rPr>
          <w:t>P</w:t>
        </w:r>
      </w:ins>
      <w:r w:rsidR="00BF3955" w:rsidRPr="00BF3955">
        <w:rPr>
          <w:lang w:val="en-US"/>
        </w:rPr>
        <w:t>rovider metadata, when present, hold</w:t>
      </w:r>
      <w:del w:id="206" w:author="Martin Lindström" w:date="2015-07-27T15:03:00Z">
        <w:r w:rsidR="00BF3955" w:rsidRPr="00BF3955" w:rsidDel="00D53CCD">
          <w:rPr>
            <w:lang w:val="en-US"/>
          </w:rPr>
          <w:delText>s</w:delText>
        </w:r>
      </w:del>
      <w:r w:rsidR="00BF3955" w:rsidRPr="00BF3955">
        <w:rPr>
          <w:lang w:val="en-US"/>
        </w:rPr>
        <w:t xml:space="preserve">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del w:id="207" w:author="Martin Lindström" w:date="2015-07-28T18:07:00Z">
        <w:r w:rsidR="00BF3955" w:rsidRPr="00BF3955" w:rsidDel="00B45212">
          <w:rPr>
            <w:lang w:val="en-US"/>
          </w:rPr>
          <w:delText xml:space="preserve">Attribute requirements defined by a present service entity category takes precedence over present </w:delText>
        </w:r>
        <w:r w:rsidR="00BF3955" w:rsidRPr="002F146B" w:rsidDel="00B45212">
          <w:rPr>
            <w:rStyle w:val="Code"/>
          </w:rPr>
          <w:delText>&lt;md:RequestedAttribute&gt;</w:delText>
        </w:r>
        <w:r w:rsidR="00BF3955" w:rsidRPr="00BF3955" w:rsidDel="00B45212">
          <w:rPr>
            <w:lang w:val="en-US"/>
          </w:rPr>
          <w:delText xml:space="preserve"> elements. For example, if the service entity category identifies an attribute profile with a set of prohibited attributes, then those attributes MUST not be returned in an assertion to this service provider even if listed in the a present </w:delText>
        </w:r>
        <w:r w:rsidR="00BF3955" w:rsidRPr="002F146B" w:rsidDel="00B45212">
          <w:rPr>
            <w:rStyle w:val="Code"/>
          </w:rPr>
          <w:delText>&lt;md:RequestedAttribute&gt;</w:delText>
        </w:r>
        <w:r w:rsidR="00BF3955" w:rsidRPr="00BF3955" w:rsidDel="00B45212">
          <w:rPr>
            <w:lang w:val="en-US"/>
          </w:rPr>
          <w:delText xml:space="preserve"> element. When the ervice rovider requires one out of a particular set of attributes then such conditions and preferences MUST be defined through a </w:delText>
        </w:r>
        <w:r w:rsidR="00BF3955" w:rsidDel="00B45212">
          <w:rPr>
            <w:lang w:val="en-US"/>
          </w:rPr>
          <w:delText>present se</w:delText>
        </w:r>
        <w:r w:rsidR="00BF3955" w:rsidDel="00B45212">
          <w:rPr>
            <w:lang w:val="en-US"/>
          </w:rPr>
          <w:delText>r</w:delText>
        </w:r>
        <w:r w:rsidR="00BF3955" w:rsidDel="00B45212">
          <w:rPr>
            <w:lang w:val="en-US"/>
          </w:rPr>
          <w:delText>vice entity category</w:delText>
        </w:r>
        <w:r w:rsidRPr="00782D7E" w:rsidDel="00B45212">
          <w:rPr>
            <w:lang w:val="en-US"/>
          </w:rPr>
          <w:delText>.</w:delText>
        </w:r>
      </w:del>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ins w:id="208" w:author="Martin Lindström" w:date="2015-06-03T15:34:00Z"/>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ins w:id="209" w:author="Martin Lindström" w:date="2015-06-03T15:34:00Z"/>
          <w:rFonts w:cs="Arial"/>
          <w:bCs/>
          <w:lang w:val="en-US"/>
        </w:rPr>
      </w:pPr>
    </w:p>
    <w:p w14:paraId="1CCA1C11" w14:textId="77777777" w:rsidR="000B43B4" w:rsidRDefault="00F04EED" w:rsidP="00C02E3E">
      <w:pPr>
        <w:rPr>
          <w:ins w:id="210" w:author="Martin Lindström" w:date="2015-06-03T15:50:00Z"/>
          <w:rFonts w:cs="Arial"/>
          <w:bCs/>
          <w:lang w:val="en-US"/>
        </w:rPr>
      </w:pPr>
      <w:ins w:id="211" w:author="Martin Lindström" w:date="2015-06-03T15:35:00Z">
        <w:r>
          <w:rPr>
            <w:rFonts w:cs="Arial"/>
            <w:bCs/>
            <w:lang w:val="en-US"/>
          </w:rPr>
          <w:t xml:space="preserve">Furthermore, a Service Provider MAY </w:t>
        </w:r>
      </w:ins>
      <w:ins w:id="212" w:author="Martin Lindström" w:date="2015-06-03T15:40:00Z">
        <w:r w:rsidR="00686839">
          <w:rPr>
            <w:rFonts w:cs="Arial"/>
            <w:bCs/>
            <w:lang w:val="en-US"/>
          </w:rPr>
          <w:t xml:space="preserve">require assertions </w:t>
        </w:r>
      </w:ins>
      <w:ins w:id="213" w:author="Martin Lindström" w:date="2015-06-03T15:41:00Z">
        <w:r w:rsidR="00686839">
          <w:rPr>
            <w:rFonts w:cs="Arial"/>
            <w:bCs/>
            <w:lang w:val="en-US"/>
          </w:rPr>
          <w:t xml:space="preserve">that are issued to </w:t>
        </w:r>
      </w:ins>
      <w:ins w:id="214" w:author="Martin Lindström" w:date="2015-06-03T15:42:00Z">
        <w:r w:rsidR="00686839">
          <w:rPr>
            <w:rFonts w:cs="Arial"/>
            <w:bCs/>
            <w:lang w:val="en-US"/>
          </w:rPr>
          <w:t>it, to be signed. T</w:t>
        </w:r>
      </w:ins>
      <w:ins w:id="215" w:author="Martin Lindström" w:date="2015-06-03T15:44:00Z">
        <w:r w:rsidR="00686839">
          <w:rPr>
            <w:rFonts w:cs="Arial"/>
            <w:bCs/>
            <w:lang w:val="en-US"/>
          </w:rPr>
          <w: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w:t>
        </w:r>
      </w:ins>
      <w:ins w:id="216" w:author="Martin Lindström" w:date="2015-06-03T15:41:00Z">
        <w:r w:rsidR="00686839">
          <w:rPr>
            <w:rFonts w:cs="Arial"/>
            <w:bCs/>
            <w:lang w:val="en-US"/>
          </w:rPr>
          <w:t xml:space="preserve"> </w:t>
        </w:r>
      </w:ins>
      <w:ins w:id="217" w:author="Martin Lindström" w:date="2015-06-03T15:44:00Z">
        <w:r w:rsidR="00686839">
          <w:rPr>
            <w:rFonts w:cs="Arial"/>
            <w:bCs/>
            <w:lang w:val="en-US"/>
          </w:rPr>
          <w:t xml:space="preserve">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ins>
      <w:ins w:id="218" w:author="Martin Lindström" w:date="2015-06-03T15:45:00Z">
        <w:r w:rsidR="000137BC">
          <w:rPr>
            <w:rFonts w:cs="Arial"/>
            <w:bCs/>
            <w:lang w:val="en-US"/>
          </w:rPr>
          <w:t xml:space="preserve"> </w:t>
        </w:r>
      </w:ins>
    </w:p>
    <w:p w14:paraId="6890D566" w14:textId="77777777" w:rsidR="000B43B4" w:rsidRDefault="000B43B4" w:rsidP="00C02E3E">
      <w:pPr>
        <w:rPr>
          <w:ins w:id="219" w:author="Martin Lindström" w:date="2015-06-03T15:50:00Z"/>
          <w:rFonts w:cs="Arial"/>
          <w:bCs/>
          <w:lang w:val="en-US"/>
        </w:rPr>
      </w:pPr>
    </w:p>
    <w:p w14:paraId="10DBC7A7" w14:textId="3242A501" w:rsidR="00686839" w:rsidRPr="00A700FB" w:rsidRDefault="000137BC" w:rsidP="00C02E3E">
      <w:pPr>
        <w:rPr>
          <w:rFonts w:cs="Arial"/>
          <w:bCs/>
          <w:lang w:val="en-US"/>
        </w:rPr>
      </w:pPr>
      <w:ins w:id="220" w:author="Martin Lindström" w:date="2015-06-03T15:45:00Z">
        <w:r>
          <w:rPr>
            <w:rFonts w:cs="Arial"/>
            <w:bCs/>
            <w:lang w:val="en-US"/>
          </w:rPr>
          <w:t>Note that t</w:t>
        </w:r>
      </w:ins>
      <w:ins w:id="221" w:author="Martin Lindström" w:date="2015-06-03T15:44:00Z">
        <w:r w:rsidR="00686839" w:rsidRPr="00686839">
          <w:rPr>
            <w:lang w:val="en-GB"/>
          </w:rPr>
          <w:t>he response message that</w:t>
        </w:r>
        <w:r w:rsidR="00686839">
          <w:rPr>
            <w:lang w:val="en-GB"/>
          </w:rPr>
          <w:t xml:space="preserve"> </w:t>
        </w:r>
      </w:ins>
      <w:ins w:id="222" w:author="Martin Lindström" w:date="2015-06-03T15:46:00Z">
        <w:r>
          <w:rPr>
            <w:lang w:val="en-GB"/>
          </w:rPr>
          <w:t>carries</w:t>
        </w:r>
      </w:ins>
      <w:ins w:id="223" w:author="Martin Lindström" w:date="2015-06-03T15:44:00Z">
        <w:r w:rsidR="00686839">
          <w:rPr>
            <w:lang w:val="en-GB"/>
          </w:rPr>
          <w:t xml:space="preserve"> the assertion will always be signed</w:t>
        </w:r>
      </w:ins>
      <w:ins w:id="224" w:author="Martin Lindström" w:date="2015-06-03T15:45:00Z">
        <w:r>
          <w:rPr>
            <w:lang w:val="en-GB"/>
          </w:rPr>
          <w:t xml:space="preserve">, so </w:t>
        </w:r>
      </w:ins>
      <w:ins w:id="225" w:author="Martin Lindström" w:date="2015-06-03T15:46:00Z">
        <w:r w:rsidR="005C38B7">
          <w:rPr>
            <w:lang w:val="en-GB"/>
          </w:rPr>
          <w:t>the Service Provider should only require signed assertions in case</w:t>
        </w:r>
      </w:ins>
      <w:ins w:id="226" w:author="Martin Lindström" w:date="2015-06-03T15:48:00Z">
        <w:r w:rsidR="00893FB0">
          <w:rPr>
            <w:lang w:val="en-GB"/>
          </w:rPr>
          <w:t xml:space="preserve"> that it </w:t>
        </w:r>
      </w:ins>
      <w:ins w:id="227" w:author="stefan@aaa-sec.com" w:date="2015-07-17T13:49:00Z">
        <w:r w:rsidR="00346619">
          <w:rPr>
            <w:lang w:val="en-GB"/>
          </w:rPr>
          <w:t>wants</w:t>
        </w:r>
      </w:ins>
      <w:ins w:id="228" w:author="Martin Lindström" w:date="2015-06-03T15:48:00Z">
        <w:r w:rsidR="00893FB0">
          <w:rPr>
            <w:lang w:val="en-GB"/>
          </w:rPr>
          <w:t xml:space="preserve"> to </w:t>
        </w:r>
      </w:ins>
      <w:ins w:id="229" w:author="stefan@aaa-sec.com" w:date="2015-07-17T13:49:00Z">
        <w:r w:rsidR="00346619">
          <w:rPr>
            <w:lang w:val="en-GB"/>
          </w:rPr>
          <w:t>preserve</w:t>
        </w:r>
      </w:ins>
      <w:ins w:id="230" w:author="Martin Lindström" w:date="2015-06-03T15:49:00Z">
        <w:r w:rsidR="00893FB0">
          <w:rPr>
            <w:lang w:val="en-GB"/>
          </w:rPr>
          <w:t xml:space="preserve"> </w:t>
        </w:r>
      </w:ins>
      <w:ins w:id="231" w:author="stefan@aaa-sec.com" w:date="2015-07-17T13:49:00Z">
        <w:r w:rsidR="00346619">
          <w:rPr>
            <w:lang w:val="en-GB"/>
          </w:rPr>
          <w:t>the proof of</w:t>
        </w:r>
      </w:ins>
      <w:ins w:id="232" w:author="Martin Lindström" w:date="2015-06-03T15:49:00Z">
        <w:r w:rsidR="00893FB0">
          <w:rPr>
            <w:lang w:val="en-GB"/>
          </w:rPr>
          <w:t xml:space="preserve"> </w:t>
        </w:r>
        <w:r w:rsidR="00893FB0" w:rsidRPr="00893FB0">
          <w:rPr>
            <w:lang w:val="en-GB"/>
          </w:rPr>
          <w:t>authenticity</w:t>
        </w:r>
        <w:r w:rsidR="00893FB0">
          <w:rPr>
            <w:lang w:val="en-GB"/>
          </w:rPr>
          <w:t xml:space="preserve"> of </w:t>
        </w:r>
      </w:ins>
      <w:ins w:id="233" w:author="Martin Lindström" w:date="2015-06-03T15:50:00Z">
        <w:r w:rsidR="000B43B4">
          <w:rPr>
            <w:lang w:val="en-GB"/>
          </w:rPr>
          <w:t>an</w:t>
        </w:r>
      </w:ins>
      <w:ins w:id="234" w:author="Martin Lindström" w:date="2015-06-03T15:49:00Z">
        <w:r w:rsidR="00893FB0">
          <w:rPr>
            <w:lang w:val="en-GB"/>
          </w:rPr>
          <w:t xml:space="preserve"> assertion separate from </w:t>
        </w:r>
      </w:ins>
      <w:ins w:id="235" w:author="stefan@aaa-sec.com" w:date="2015-07-17T13:50:00Z">
        <w:r w:rsidR="00346619">
          <w:rPr>
            <w:lang w:val="en-GB"/>
          </w:rPr>
          <w:t>the</w:t>
        </w:r>
      </w:ins>
      <w:ins w:id="236" w:author="Martin Lindström" w:date="2015-06-03T15:49:00Z">
        <w:r w:rsidR="00893FB0">
          <w:rPr>
            <w:lang w:val="en-GB"/>
          </w:rPr>
          <w:t xml:space="preserve"> response.</w:t>
        </w:r>
      </w:ins>
    </w:p>
    <w:p w14:paraId="5582CC35" w14:textId="1606C209" w:rsidR="00782D7E" w:rsidRDefault="002520CA" w:rsidP="002520CA">
      <w:pPr>
        <w:pStyle w:val="Heading3"/>
        <w:rPr>
          <w:lang w:val="en-US"/>
        </w:rPr>
      </w:pPr>
      <w:bookmarkStart w:id="237" w:name="_Ref300402927"/>
      <w:bookmarkStart w:id="238" w:name="_Toc301130290"/>
      <w:r>
        <w:rPr>
          <w:lang w:val="en-US"/>
        </w:rPr>
        <w:t>Identity Providers</w:t>
      </w:r>
      <w:bookmarkEnd w:id="237"/>
      <w:bookmarkEnd w:id="238"/>
    </w:p>
    <w:p w14:paraId="29CB1029" w14:textId="7D1975B1" w:rsidR="00FD6B6B" w:rsidRDefault="00D0154E" w:rsidP="002520CA">
      <w:pPr>
        <w:rPr>
          <w:lang w:val="en-US"/>
        </w:rPr>
      </w:pPr>
      <w:del w:id="239" w:author="Martin Lindström" w:date="2015-08-05T14:19:00Z">
        <w:r w:rsidDel="0071690F">
          <w:rPr>
            <w:lang w:val="en-US"/>
          </w:rPr>
          <w:delText xml:space="preserve">The entity descriptor for an Identity Provider SHOULD contain </w:delText>
        </w:r>
        <w:r w:rsidR="007708B9" w:rsidDel="0071690F">
          <w:rPr>
            <w:lang w:val="en-US"/>
          </w:rPr>
          <w:delText>at least one</w:delText>
        </w:r>
        <w:r w:rsidDel="0071690F">
          <w:rPr>
            <w:lang w:val="en-US"/>
          </w:rPr>
          <w:delText xml:space="preserve"> </w:delText>
        </w:r>
        <w:r w:rsidR="0075786A" w:rsidDel="0071690F">
          <w:rPr>
            <w:lang w:val="en-US"/>
          </w:rPr>
          <w:delText xml:space="preserve">service </w:delText>
        </w:r>
        <w:r w:rsidDel="0071690F">
          <w:rPr>
            <w:lang w:val="en-US"/>
          </w:rPr>
          <w:delText>entity category attribute [</w:delText>
        </w:r>
        <w:r w:rsidR="00C71D81" w:rsidDel="0071690F">
          <w:fldChar w:fldCharType="begin"/>
        </w:r>
        <w:r w:rsidR="00C71D81" w:rsidDel="0071690F">
          <w:delInstrText xml:space="preserve"> HYPERLINK "http://macedir.org/entity-category/" </w:delInstrText>
        </w:r>
        <w:r w:rsidR="00C71D81" w:rsidDel="0071690F">
          <w:fldChar w:fldCharType="separate"/>
        </w:r>
        <w:r w:rsidRPr="002F146B" w:rsidDel="0071690F">
          <w:rPr>
            <w:rStyle w:val="Hyperlink"/>
            <w:lang w:val="en-US"/>
          </w:rPr>
          <w:delText>EntCat</w:delText>
        </w:r>
        <w:r w:rsidR="00C71D81" w:rsidDel="0071690F">
          <w:rPr>
            <w:rStyle w:val="Hyperlink"/>
            <w:lang w:val="en-US"/>
          </w:rPr>
          <w:fldChar w:fldCharType="end"/>
        </w:r>
        <w:r w:rsidDel="0071690F">
          <w:rPr>
            <w:lang w:val="en-US"/>
          </w:rPr>
          <w:delText xml:space="preserve">] identifying a defined </w:delText>
        </w:r>
        <w:r w:rsidR="0075786A" w:rsidDel="0071690F">
          <w:rPr>
            <w:lang w:val="en-US"/>
          </w:rPr>
          <w:delText xml:space="preserve">service entity </w:delText>
        </w:r>
        <w:r w:rsidDel="0071690F">
          <w:rPr>
            <w:lang w:val="en-US"/>
          </w:rPr>
          <w:delText xml:space="preserve">category of the identity service that has been defined in </w:delText>
        </w:r>
        <w:r w:rsidR="009147DA" w:rsidRPr="00782D7E" w:rsidDel="0071690F">
          <w:rPr>
            <w:lang w:val="en-US"/>
          </w:rPr>
          <w:delText>[</w:delText>
        </w:r>
        <w:r w:rsidR="009147DA" w:rsidRPr="00C6669F" w:rsidDel="0071690F">
          <w:rPr>
            <w:lang w:val="en-US"/>
          </w:rPr>
          <w:delText>Eid2EntCat</w:delText>
        </w:r>
        <w:r w:rsidR="009147DA" w:rsidRPr="00782D7E" w:rsidDel="0071690F">
          <w:rPr>
            <w:lang w:val="en-US"/>
          </w:rPr>
          <w:delText>]</w:delText>
        </w:r>
        <w:r w:rsidDel="0071690F">
          <w:rPr>
            <w:lang w:val="en-US"/>
          </w:rPr>
          <w:delText>.</w:delText>
        </w:r>
      </w:del>
      <w:ins w:id="240" w:author="Martin Lindström" w:date="2015-08-05T14:13:00Z">
        <w:r w:rsidR="00FD6B6B">
          <w:rPr>
            <w:lang w:val="en-US"/>
          </w:rPr>
          <w:t xml:space="preserve">The </w:t>
        </w:r>
        <w:r w:rsidR="00FD6B6B" w:rsidRPr="00643FD6">
          <w:rPr>
            <w:rStyle w:val="Code"/>
          </w:rPr>
          <w:t>&lt;mdattr:EntityAttributes&gt;</w:t>
        </w:r>
        <w:r w:rsidR="00FD6B6B">
          <w:rPr>
            <w:lang w:val="en-US"/>
          </w:rPr>
          <w:t xml:space="preserve"> element of a</w:t>
        </w:r>
      </w:ins>
      <w:ins w:id="241" w:author="Martin Lindström" w:date="2015-08-05T14:14:00Z">
        <w:r w:rsidR="00AA7737">
          <w:rPr>
            <w:lang w:val="en-US"/>
          </w:rPr>
          <w:t>n</w:t>
        </w:r>
      </w:ins>
      <w:ins w:id="242" w:author="Martin Lindström" w:date="2015-08-05T14:13:00Z">
        <w:r w:rsidR="00FD6B6B">
          <w:rPr>
            <w:lang w:val="en-US"/>
          </w:rPr>
          <w:t xml:space="preserve"> Identity Provider’s </w:t>
        </w:r>
      </w:ins>
      <w:ins w:id="243" w:author="Martin Lindström" w:date="2015-08-05T14:27:00Z">
        <w:r w:rsidR="002637C2">
          <w:rPr>
            <w:lang w:val="en-US"/>
          </w:rPr>
          <w:t>entity descriptor</w:t>
        </w:r>
      </w:ins>
      <w:ins w:id="244" w:author="Martin Lindström" w:date="2015-08-05T14:13:00Z">
        <w:r w:rsidR="00FD6B6B">
          <w:rPr>
            <w:lang w:val="en-US"/>
          </w:rPr>
          <w:t xml:space="preserve"> SHOULD contain one entity category attribute [</w:t>
        </w:r>
        <w:r w:rsidR="00FD6B6B">
          <w:fldChar w:fldCharType="begin"/>
        </w:r>
        <w:r w:rsidR="00FD6B6B">
          <w:instrText xml:space="preserve"> HYPERLINK "http://macedir.org/entity-category/" </w:instrText>
        </w:r>
        <w:r w:rsidR="00FD6B6B">
          <w:fldChar w:fldCharType="separate"/>
        </w:r>
        <w:r w:rsidR="00FD6B6B" w:rsidRPr="002F146B">
          <w:rPr>
            <w:rStyle w:val="Hyperlink"/>
            <w:lang w:val="en-US"/>
          </w:rPr>
          <w:t>EntCat</w:t>
        </w:r>
        <w:r w:rsidR="00FD6B6B">
          <w:rPr>
            <w:rStyle w:val="Hyperlink"/>
            <w:lang w:val="en-US"/>
          </w:rPr>
          <w:fldChar w:fldCharType="end"/>
        </w:r>
        <w:r w:rsidR="00FD6B6B">
          <w:rPr>
            <w:lang w:val="en-US"/>
          </w:rPr>
          <w:t>] that holds at least one attribute value representing a service entity category as defined in [</w:t>
        </w:r>
      </w:ins>
      <w:ins w:id="245" w:author="Martin Lindström" w:date="2015-08-14T00:04:00Z">
        <w:r w:rsidR="00673592">
          <w:rPr>
            <w:lang w:val="en-US"/>
          </w:rPr>
          <w:t>Eid</w:t>
        </w:r>
      </w:ins>
      <w:ins w:id="246" w:author="Martin Lindström" w:date="2015-08-05T14:13:00Z">
        <w:r w:rsidR="00FD6B6B">
          <w:rPr>
            <w:lang w:val="en-US"/>
          </w:rPr>
          <w:t xml:space="preserve">EntCat], </w:t>
        </w:r>
        <w:r w:rsidR="00EA7F1E">
          <w:rPr>
            <w:lang w:val="en-US"/>
          </w:rPr>
          <w:t>defining</w:t>
        </w:r>
        <w:r w:rsidR="00FD6B6B">
          <w:rPr>
            <w:lang w:val="en-US"/>
          </w:rPr>
          <w:t xml:space="preserve"> the </w:t>
        </w:r>
        <w:r w:rsidR="00EA7F1E">
          <w:rPr>
            <w:lang w:val="en-US"/>
          </w:rPr>
          <w:t xml:space="preserve">Identity Provider </w:t>
        </w:r>
        <w:r w:rsidR="003F2F58">
          <w:rPr>
            <w:lang w:val="en-US"/>
          </w:rPr>
          <w:t xml:space="preserve">ability </w:t>
        </w:r>
      </w:ins>
      <w:ins w:id="247" w:author="Martin Lindström" w:date="2015-08-05T14:19:00Z">
        <w:r w:rsidR="003F2F58">
          <w:rPr>
            <w:lang w:val="en-US"/>
          </w:rPr>
          <w:t>to deliver assertions.</w:t>
        </w:r>
      </w:ins>
    </w:p>
    <w:p w14:paraId="41F446B7" w14:textId="77777777" w:rsidR="00D0154E" w:rsidRDefault="00D0154E" w:rsidP="002520CA">
      <w:pPr>
        <w:rPr>
          <w:lang w:val="en-US"/>
        </w:rPr>
      </w:pPr>
    </w:p>
    <w:p w14:paraId="3A45D7D1" w14:textId="43D42E83" w:rsidR="00497CC3" w:rsidRDefault="00497CC3" w:rsidP="00497CC3">
      <w:pPr>
        <w:rPr>
          <w:ins w:id="248" w:author="Martin Lindström" w:date="2015-08-05T14:22:00Z"/>
          <w:lang w:val="en-US"/>
        </w:rPr>
      </w:pPr>
      <w:ins w:id="249" w:author="Martin Lindström" w:date="2015-08-05T14:22:00Z">
        <w:r>
          <w:rPr>
            <w:lang w:val="en-US"/>
          </w:rPr>
          <w:t xml:space="preserve">The </w:t>
        </w:r>
        <w:r w:rsidRPr="00643FD6">
          <w:rPr>
            <w:rStyle w:val="Code"/>
          </w:rPr>
          <w:t>&lt;mdattr:EntityAttributes&gt;</w:t>
        </w:r>
        <w:r>
          <w:rPr>
            <w:lang w:val="en-US"/>
          </w:rPr>
          <w:t xml:space="preserve"> element of an Identity Provider’s metadata SHALL contain an attribute according to [</w:t>
        </w:r>
        <w:r>
          <w:fldChar w:fldCharType="begin"/>
        </w:r>
        <w:r>
          <w:instrText xml:space="preserve"> HYPERLINK "http://docs.oasis-open.org/security/saml/Post2.0/sstc-saml-assurance-profile.html" </w:instrText>
        </w:r>
        <w:r>
          <w:fldChar w:fldCharType="separate"/>
        </w:r>
        <w:r w:rsidRPr="00580F65">
          <w:rPr>
            <w:rStyle w:val="Hyperlink"/>
            <w:lang w:val="en-US"/>
          </w:rPr>
          <w:t>SAML2IAP</w:t>
        </w:r>
        <w:r>
          <w:rPr>
            <w:rStyle w:val="Hyperlink"/>
            <w:lang w:val="en-US"/>
          </w:rPr>
          <w:fldChar w:fldCharType="end"/>
        </w:r>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ins>
      <w:ins w:id="250" w:author="Martin Lindström" w:date="2015-08-14T00:04:00Z">
        <w:r w:rsidR="00673592">
          <w:rPr>
            <w:lang w:val="en-US"/>
          </w:rPr>
          <w:t>Eid</w:t>
        </w:r>
      </w:ins>
      <w:ins w:id="251" w:author="Martin Lindström" w:date="2015-08-05T14:22:00Z">
        <w:r>
          <w:rPr>
            <w:lang w:val="en-US"/>
          </w:rPr>
          <w:t>Registry] and whose meaning are defined in [</w:t>
        </w:r>
      </w:ins>
      <w:ins w:id="252" w:author="Martin Lindström" w:date="2015-08-14T00:04:00Z">
        <w:r w:rsidR="00673592">
          <w:rPr>
            <w:rStyle w:val="Hyperlink"/>
          </w:rPr>
          <w:t>Eid</w:t>
        </w:r>
      </w:ins>
      <w:ins w:id="253" w:author="Martin Lindström" w:date="2015-08-05T14:22:00Z">
        <w:r w:rsidRPr="006D4173">
          <w:rPr>
            <w:rStyle w:val="Hyperlink"/>
          </w:rPr>
          <w:t>Tillit</w:t>
        </w:r>
        <w:r>
          <w:rPr>
            <w:lang w:val="en-US"/>
          </w:rPr>
          <w:t>].</w:t>
        </w:r>
      </w:ins>
    </w:p>
    <w:p w14:paraId="7BB3C2D1" w14:textId="77777777" w:rsidR="00497CC3" w:rsidRDefault="00497CC3" w:rsidP="00D83BD0">
      <w:pPr>
        <w:rPr>
          <w:ins w:id="254" w:author="Martin Lindström" w:date="2015-08-05T14:22:00Z"/>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5928690" w14:textId="4D5CE48F" w:rsidR="00612993" w:rsidDel="00497CC3" w:rsidRDefault="005A093F" w:rsidP="002520CA">
      <w:pPr>
        <w:rPr>
          <w:del w:id="255" w:author="Martin Lindström" w:date="2015-08-05T14:22:00Z"/>
          <w:lang w:val="en-US"/>
        </w:rPr>
      </w:pPr>
      <w:del w:id="256" w:author="Martin Lindström" w:date="2015-08-05T14:22:00Z">
        <w:r w:rsidDel="00497CC3">
          <w:rPr>
            <w:lang w:val="en-US"/>
          </w:rPr>
          <w:lastRenderedPageBreak/>
          <w:delText xml:space="preserve">The </w:delText>
        </w:r>
      </w:del>
      <w:del w:id="257" w:author="Martin Lindström" w:date="2015-08-05T14:20:00Z">
        <w:r w:rsidDel="00C0353A">
          <w:rPr>
            <w:lang w:val="en-US"/>
          </w:rPr>
          <w:delText>entity descriptor for</w:delText>
        </w:r>
      </w:del>
      <w:del w:id="258" w:author="Martin Lindström" w:date="2015-08-05T14:22:00Z">
        <w:r w:rsidDel="00497CC3">
          <w:rPr>
            <w:lang w:val="en-US"/>
          </w:rPr>
          <w:delText xml:space="preserve"> an Identity Provider SHALL contain an </w:delText>
        </w:r>
      </w:del>
      <w:del w:id="259" w:author="Martin Lindström" w:date="2015-08-05T14:15:00Z">
        <w:r w:rsidDel="00B32D01">
          <w:rPr>
            <w:lang w:val="en-US"/>
          </w:rPr>
          <w:delText xml:space="preserve">entity </w:delText>
        </w:r>
      </w:del>
      <w:del w:id="260" w:author="Martin Lindström" w:date="2015-08-05T14:22:00Z">
        <w:r w:rsidDel="00497CC3">
          <w:rPr>
            <w:lang w:val="en-US"/>
          </w:rPr>
          <w:delText xml:space="preserve">attribute according to </w:delText>
        </w:r>
        <w:r w:rsidR="00FE3B0F" w:rsidDel="00497CC3">
          <w:rPr>
            <w:lang w:val="en-US"/>
          </w:rPr>
          <w:delText>[</w:delText>
        </w:r>
        <w:r w:rsidR="00C71D81" w:rsidDel="00497CC3">
          <w:fldChar w:fldCharType="begin"/>
        </w:r>
        <w:r w:rsidR="00C71D81" w:rsidDel="00497CC3">
          <w:delInstrText xml:space="preserve"> HYPERLINK "http://docs.oasis-open.org/security/saml/Post2.0/sstc-saml-assurance-profile.html" </w:delInstrText>
        </w:r>
        <w:r w:rsidR="00C71D81" w:rsidDel="00497CC3">
          <w:fldChar w:fldCharType="separate"/>
        </w:r>
        <w:r w:rsidR="00FE3B0F" w:rsidRPr="00580F65" w:rsidDel="00497CC3">
          <w:rPr>
            <w:rStyle w:val="Hyperlink"/>
            <w:lang w:val="en-US"/>
          </w:rPr>
          <w:delText>SAML2IAP</w:delText>
        </w:r>
        <w:r w:rsidR="00C71D81" w:rsidDel="00497CC3">
          <w:rPr>
            <w:rStyle w:val="Hyperlink"/>
            <w:lang w:val="en-US"/>
          </w:rPr>
          <w:fldChar w:fldCharType="end"/>
        </w:r>
        <w:r w:rsidR="00FE3B0F" w:rsidDel="00497CC3">
          <w:rPr>
            <w:lang w:val="en-US"/>
          </w:rPr>
          <w:delText xml:space="preserve">] </w:delText>
        </w:r>
        <w:r w:rsidDel="00497CC3">
          <w:rPr>
            <w:lang w:val="en-US"/>
          </w:rPr>
          <w:delText xml:space="preserve">with </w:delText>
        </w:r>
        <w:r w:rsidRPr="005A093F" w:rsidDel="00497CC3">
          <w:rPr>
            <w:rStyle w:val="Code"/>
          </w:rPr>
          <w:delText>Name=</w:delText>
        </w:r>
        <w:r w:rsidRPr="001072A8" w:rsidDel="00497CC3">
          <w:rPr>
            <w:rStyle w:val="Code"/>
          </w:rPr>
          <w:delText>"</w:delText>
        </w:r>
        <w:r w:rsidRPr="005A093F" w:rsidDel="00497CC3">
          <w:rPr>
            <w:rStyle w:val="Code"/>
          </w:rPr>
          <w:delText>urn:oasis:names:tc:SAML:attribute:assurance-certification</w:delText>
        </w:r>
        <w:r w:rsidRPr="001072A8" w:rsidDel="00497CC3">
          <w:rPr>
            <w:rStyle w:val="Code"/>
          </w:rPr>
          <w:delText>"</w:delText>
        </w:r>
        <w:r w:rsidDel="00497CC3">
          <w:rPr>
            <w:lang w:val="en-US"/>
          </w:rPr>
          <w:delText xml:space="preserve"> holding at least one attribute value identifying a </w:delText>
        </w:r>
        <w:r w:rsidR="0062676D" w:rsidDel="00497CC3">
          <w:rPr>
            <w:lang w:val="en-US"/>
          </w:rPr>
          <w:delText>L</w:delText>
        </w:r>
        <w:r w:rsidR="006E5DAD" w:rsidDel="00497CC3">
          <w:rPr>
            <w:lang w:val="en-US"/>
          </w:rPr>
          <w:delText xml:space="preserve">evel of </w:delText>
        </w:r>
        <w:r w:rsidR="0062676D" w:rsidDel="00497CC3">
          <w:rPr>
            <w:lang w:val="en-US"/>
          </w:rPr>
          <w:delText>A</w:delText>
        </w:r>
        <w:r w:rsidR="006E5DAD" w:rsidDel="00497CC3">
          <w:rPr>
            <w:lang w:val="en-US"/>
          </w:rPr>
          <w:delText>s</w:delText>
        </w:r>
        <w:r w:rsidR="006E5DAD" w:rsidDel="00497CC3">
          <w:rPr>
            <w:lang w:val="en-US"/>
          </w:rPr>
          <w:delText>surance (LoA)</w:delText>
        </w:r>
        <w:r w:rsidDel="00497CC3">
          <w:rPr>
            <w:lang w:val="en-US"/>
          </w:rPr>
          <w:delText xml:space="preserve"> level for which the </w:delText>
        </w:r>
        <w:r w:rsidR="00F55DFD" w:rsidDel="00497CC3">
          <w:rPr>
            <w:lang w:val="en-US"/>
          </w:rPr>
          <w:delText>I</w:delText>
        </w:r>
        <w:r w:rsidDel="00497CC3">
          <w:rPr>
            <w:lang w:val="en-US"/>
          </w:rPr>
          <w:delText xml:space="preserve">dentity </w:delText>
        </w:r>
        <w:r w:rsidR="00F55DFD" w:rsidDel="00497CC3">
          <w:rPr>
            <w:lang w:val="en-US"/>
          </w:rPr>
          <w:delText>P</w:delText>
        </w:r>
        <w:r w:rsidDel="00497CC3">
          <w:rPr>
            <w:lang w:val="en-US"/>
          </w:rPr>
          <w:delText xml:space="preserve">rovider has been approved and where the value is one of the </w:delText>
        </w:r>
      </w:del>
      <w:del w:id="261" w:author="Martin Lindström" w:date="2015-07-15T12:07:00Z">
        <w:r w:rsidDel="00991E1C">
          <w:rPr>
            <w:lang w:val="en-US"/>
          </w:rPr>
          <w:delText xml:space="preserve">LoA </w:delText>
        </w:r>
      </w:del>
      <w:del w:id="262" w:author="Martin Lindström" w:date="2015-08-05T14:22:00Z">
        <w:r w:rsidDel="00497CC3">
          <w:rPr>
            <w:lang w:val="en-US"/>
          </w:rPr>
          <w:delText xml:space="preserve">identifiers </w:delText>
        </w:r>
      </w:del>
      <w:del w:id="263" w:author="Martin Lindström" w:date="2015-07-15T12:04:00Z">
        <w:r w:rsidDel="00C6669F">
          <w:rPr>
            <w:lang w:val="en-US"/>
          </w:rPr>
          <w:delText xml:space="preserve">provided </w:delText>
        </w:r>
      </w:del>
      <w:del w:id="264" w:author="Martin Lindström" w:date="2015-07-15T12:07:00Z">
        <w:r w:rsidDel="00991E1C">
          <w:rPr>
            <w:lang w:val="en-US"/>
          </w:rPr>
          <w:delText xml:space="preserve">in </w:delText>
        </w:r>
      </w:del>
      <w:del w:id="265" w:author="Martin Lindström" w:date="2015-08-05T14:22:00Z">
        <w:r w:rsidR="006E5DAD" w:rsidDel="00497CC3">
          <w:rPr>
            <w:lang w:val="en-US"/>
          </w:rPr>
          <w:delText>[</w:delText>
        </w:r>
        <w:r w:rsidR="004954A1" w:rsidRPr="00CC409C" w:rsidDel="00497CC3">
          <w:rPr>
            <w:lang w:val="en-US"/>
          </w:rPr>
          <w:delText>Eid2</w:delText>
        </w:r>
      </w:del>
      <w:del w:id="266" w:author="Martin Lindström" w:date="2015-07-15T12:07:00Z">
        <w:r w:rsidR="004954A1" w:rsidRPr="00CC409C" w:rsidDel="00991E1C">
          <w:rPr>
            <w:lang w:val="en-US"/>
          </w:rPr>
          <w:delText>LoA</w:delText>
        </w:r>
      </w:del>
      <w:del w:id="267" w:author="Martin Lindström" w:date="2015-08-05T14:22:00Z">
        <w:r w:rsidR="006E5DAD" w:rsidDel="00497CC3">
          <w:rPr>
            <w:lang w:val="en-US"/>
          </w:rPr>
          <w:delText>]</w:delText>
        </w:r>
        <w:r w:rsidR="00D01DE0" w:rsidDel="00497CC3">
          <w:rPr>
            <w:lang w:val="en-US"/>
          </w:rPr>
          <w:delText xml:space="preserve"> and whose meaning </w:delText>
        </w:r>
        <w:r w:rsidR="00DF0933" w:rsidDel="00497CC3">
          <w:rPr>
            <w:lang w:val="en-US"/>
          </w:rPr>
          <w:delText>are</w:delText>
        </w:r>
        <w:r w:rsidR="00D01DE0" w:rsidDel="00497CC3">
          <w:rPr>
            <w:lang w:val="en-US"/>
          </w:rPr>
          <w:delText xml:space="preserve"> defined in [</w:delText>
        </w:r>
        <w:r w:rsidR="00D01DE0" w:rsidRPr="006D4173" w:rsidDel="00497CC3">
          <w:rPr>
            <w:rStyle w:val="Hyperlink"/>
          </w:rPr>
          <w:delText>Eid2Tillit</w:delText>
        </w:r>
        <w:r w:rsidR="00D01DE0" w:rsidDel="00497CC3">
          <w:rPr>
            <w:lang w:val="en-US"/>
          </w:rPr>
          <w:delText>].</w:delText>
        </w:r>
      </w:del>
    </w:p>
    <w:p w14:paraId="4F4DA4F7" w14:textId="7FB91DA8" w:rsidR="008F7E4F" w:rsidDel="00497CC3" w:rsidRDefault="008F7E4F" w:rsidP="002520CA">
      <w:pPr>
        <w:rPr>
          <w:del w:id="268" w:author="Martin Lindström" w:date="2015-08-05T14:22:00Z"/>
          <w:lang w:val="en-US"/>
        </w:rPr>
      </w:pPr>
    </w:p>
    <w:p w14:paraId="07A2C0A6" w14:textId="3DBADD2E" w:rsidR="006704E4" w:rsidRPr="006704E4" w:rsidRDefault="008F7E4F" w:rsidP="002520CA">
      <w:pPr>
        <w:rPr>
          <w:rFonts w:cs="Arial"/>
          <w:bCs/>
          <w:lang w:val="en-GB"/>
        </w:rPr>
      </w:pPr>
      <w:r>
        <w:rPr>
          <w:lang w:val="en-US"/>
        </w:rPr>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r w:rsidR="00363D6D" w:rsidRPr="00434B23">
        <w:rPr>
          <w:rFonts w:cs="Arial"/>
          <w:bCs/>
          <w:lang w:val="en-US"/>
        </w:rPr>
        <w:t>SAML v2.0 Errata 05]</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269" w:name="_Ref296499755"/>
      <w:bookmarkStart w:id="270" w:name="_Ref296504621"/>
      <w:bookmarkStart w:id="271" w:name="_Ref296701860"/>
      <w:bookmarkStart w:id="272" w:name="_Toc301130291"/>
      <w:r w:rsidRPr="007E58C7">
        <w:rPr>
          <w:lang w:val="en-US"/>
        </w:rPr>
        <w:t>Signature Service</w:t>
      </w:r>
      <w:bookmarkEnd w:id="269"/>
      <w:bookmarkEnd w:id="270"/>
      <w:bookmarkEnd w:id="271"/>
      <w:bookmarkEnd w:id="272"/>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1450265" w14:textId="4F140950" w:rsidR="005878A4" w:rsidDel="00B53DF6" w:rsidRDefault="005878A4" w:rsidP="00A27A33">
      <w:pPr>
        <w:rPr>
          <w:del w:id="273" w:author="Martin Lindström" w:date="2015-08-05T14:38:00Z"/>
          <w:lang w:val="en-US"/>
        </w:rPr>
      </w:pPr>
    </w:p>
    <w:p w14:paraId="13EA8D5E" w14:textId="3C90EE5B" w:rsidR="007334E0" w:rsidRDefault="005878A4" w:rsidP="002F146B">
      <w:pPr>
        <w:rPr>
          <w:ins w:id="274" w:author="Martin Lindström" w:date="2015-08-05T14:26:00Z"/>
          <w:lang w:val="en-US"/>
        </w:rPr>
      </w:pPr>
      <w:del w:id="275" w:author="Martin Lindström" w:date="2015-08-05T14:38:00Z">
        <w:r w:rsidDel="00B53DF6">
          <w:rPr>
            <w:lang w:val="en-US"/>
          </w:rPr>
          <w:delText>The entity descriptor for a Signature Se</w:delText>
        </w:r>
        <w:r w:rsidDel="00B53DF6">
          <w:rPr>
            <w:lang w:val="en-US"/>
          </w:rPr>
          <w:delText>r</w:delText>
        </w:r>
        <w:r w:rsidDel="00B53DF6">
          <w:rPr>
            <w:lang w:val="en-US"/>
          </w:rPr>
          <w:delText xml:space="preserve">vice SP entity </w:delText>
        </w:r>
        <w:r w:rsidR="009E74BC" w:rsidDel="00B53DF6">
          <w:rPr>
            <w:lang w:val="en-US"/>
          </w:rPr>
          <w:delText>SHALL</w:delText>
        </w:r>
        <w:r w:rsidDel="00B53DF6">
          <w:rPr>
            <w:lang w:val="en-US"/>
          </w:rPr>
          <w:delText xml:space="preserve"> contain an entity category attribute [</w:delText>
        </w:r>
        <w:r w:rsidR="00C71D81" w:rsidDel="00B53DF6">
          <w:fldChar w:fldCharType="begin"/>
        </w:r>
        <w:r w:rsidR="00C71D81" w:rsidDel="00B53DF6">
          <w:delInstrText xml:space="preserve"> HYPERLINK "http://macedir.org/entity-category/" </w:delInstrText>
        </w:r>
        <w:r w:rsidR="00C71D81" w:rsidDel="00B53DF6">
          <w:fldChar w:fldCharType="separate"/>
        </w:r>
        <w:r w:rsidRPr="002F146B" w:rsidDel="00B53DF6">
          <w:rPr>
            <w:rStyle w:val="Hyperlink"/>
            <w:lang w:val="en-US"/>
          </w:rPr>
          <w:delText>EntCat</w:delText>
        </w:r>
        <w:r w:rsidR="00C71D81" w:rsidDel="00B53DF6">
          <w:rPr>
            <w:rStyle w:val="Hyperlink"/>
            <w:lang w:val="en-US"/>
          </w:rPr>
          <w:fldChar w:fldCharType="end"/>
        </w:r>
        <w:r w:rsidDel="00B53DF6">
          <w:rPr>
            <w:lang w:val="en-US"/>
          </w:rPr>
          <w:delText>] specifying the value .</w:delText>
        </w:r>
      </w:del>
    </w:p>
    <w:p w14:paraId="4D8155AC" w14:textId="02B14F84" w:rsidR="000E5DF7" w:rsidRDefault="000E5DF7" w:rsidP="002F146B">
      <w:pPr>
        <w:rPr>
          <w:ins w:id="276" w:author="Martin Lindström" w:date="2015-08-05T14:39:00Z"/>
          <w:lang w:val="en-US"/>
        </w:rPr>
      </w:pPr>
      <w:ins w:id="277" w:author="Martin Lindström" w:date="2015-08-05T14:24:00Z">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ins>
      <w:ins w:id="278" w:author="Martin Lindström" w:date="2015-08-05T14:35:00Z">
        <w:r w:rsidR="005A52C4">
          <w:rPr>
            <w:lang w:val="en-US"/>
          </w:rPr>
          <w:t>service type entity category</w:t>
        </w:r>
      </w:ins>
      <w:ins w:id="279" w:author="Martin Lindström" w:date="2015-08-05T14:38:00Z">
        <w:r w:rsidR="00531D5D">
          <w:rPr>
            <w:lang w:val="en-US"/>
          </w:rPr>
          <w:t xml:space="preserve"> identifier</w:t>
        </w:r>
      </w:ins>
      <w:ins w:id="280" w:author="Martin Lindström" w:date="2015-08-05T14:25:00Z">
        <w:r w:rsidR="000F464B">
          <w:rPr>
            <w:lang w:val="en-US"/>
          </w:rPr>
          <w:t xml:space="preserve"> </w:t>
        </w:r>
      </w:ins>
      <w:ins w:id="281" w:author="Martin Lindström" w:date="2015-08-05T14:26:00Z">
        <w:r w:rsidR="000F464B" w:rsidRPr="00966341">
          <w:rPr>
            <w:b/>
          </w:rPr>
          <w:t>http://id.elegnamnden.se/st/1.0/sigservice</w:t>
        </w:r>
      </w:ins>
      <w:ins w:id="282" w:author="Martin Lindström" w:date="2015-08-05T14:25:00Z">
        <w:r w:rsidR="000F464B">
          <w:rPr>
            <w:lang w:val="en-US"/>
          </w:rPr>
          <w:t xml:space="preserve"> </w:t>
        </w:r>
      </w:ins>
      <w:ins w:id="283" w:author="Martin Lindström" w:date="2015-08-05T14:35:00Z">
        <w:r w:rsidR="00B85697">
          <w:rPr>
            <w:lang w:val="en-US"/>
          </w:rPr>
          <w:t>[</w:t>
        </w:r>
      </w:ins>
      <w:ins w:id="284" w:author="Martin Lindström" w:date="2015-08-14T00:04:00Z">
        <w:r w:rsidR="00673592">
          <w:rPr>
            <w:lang w:val="en-US"/>
          </w:rPr>
          <w:t>Eid</w:t>
        </w:r>
      </w:ins>
      <w:ins w:id="285" w:author="Martin Lindström" w:date="2015-08-05T14:35:00Z">
        <w:r w:rsidR="00B85697">
          <w:rPr>
            <w:lang w:val="en-US"/>
          </w:rPr>
          <w:t xml:space="preserve">EntCat] </w:t>
        </w:r>
      </w:ins>
      <w:ins w:id="286" w:author="Martin Lindström" w:date="2015-08-05T14:33:00Z">
        <w:r w:rsidR="005A52C4">
          <w:rPr>
            <w:lang w:val="en-US"/>
          </w:rPr>
          <w:t xml:space="preserve">as a value to the entity category attribute </w:t>
        </w:r>
      </w:ins>
      <w:ins w:id="287" w:author="Martin Lindström" w:date="2015-08-05T14:34:00Z">
        <w:r w:rsidR="005A52C4">
          <w:rPr>
            <w:lang w:val="en-US"/>
          </w:rPr>
          <w:t>[</w:t>
        </w:r>
        <w:r w:rsidR="005A52C4">
          <w:fldChar w:fldCharType="begin"/>
        </w:r>
        <w:r w:rsidR="005A52C4">
          <w:instrText xml:space="preserve"> HYPERLINK "http://macedir.org/entity-category/" </w:instrText>
        </w:r>
        <w:r w:rsidR="005A52C4">
          <w:fldChar w:fldCharType="separate"/>
        </w:r>
        <w:r w:rsidR="005A52C4" w:rsidRPr="002F146B">
          <w:rPr>
            <w:rStyle w:val="Hyperlink"/>
            <w:lang w:val="en-US"/>
          </w:rPr>
          <w:t>EntCat</w:t>
        </w:r>
        <w:r w:rsidR="005A52C4">
          <w:rPr>
            <w:rStyle w:val="Hyperlink"/>
            <w:lang w:val="en-US"/>
          </w:rPr>
          <w:fldChar w:fldCharType="end"/>
        </w:r>
        <w:r w:rsidR="005A52C4">
          <w:rPr>
            <w:lang w:val="en-US"/>
          </w:rPr>
          <w:t>]</w:t>
        </w:r>
      </w:ins>
      <w:ins w:id="288" w:author="Martin Lindström" w:date="2015-08-05T14:25:00Z">
        <w:r w:rsidR="000F464B">
          <w:rPr>
            <w:lang w:val="en-US"/>
          </w:rPr>
          <w:t>.</w:t>
        </w:r>
      </w:ins>
    </w:p>
    <w:p w14:paraId="003FBD22" w14:textId="77777777" w:rsidR="00420D91" w:rsidRPr="002F146B" w:rsidRDefault="00420D91" w:rsidP="00420D91">
      <w:pPr>
        <w:rPr>
          <w:ins w:id="289" w:author="Martin Lindström" w:date="2015-08-05T14:39:00Z"/>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290" w:author="Martin Lindström" w:date="2015-08-05T14:39:00Z"/>
          <w:rFonts w:ascii="Courier New" w:hAnsi="Courier New" w:cs="Courier New"/>
          <w:noProof/>
          <w:sz w:val="14"/>
          <w:szCs w:val="14"/>
          <w:lang w:val="en-US"/>
        </w:rPr>
      </w:pPr>
      <w:ins w:id="291" w:author="Martin Lindström" w:date="2015-08-05T14:39:00Z">
        <w:r>
          <w:rPr>
            <w:rFonts w:ascii="Courier New" w:hAnsi="Courier New" w:cs="Courier New"/>
            <w:noProof/>
            <w:sz w:val="14"/>
            <w:szCs w:val="14"/>
            <w:lang w:val="en-US"/>
          </w:rPr>
          <w:t>...</w:t>
        </w:r>
      </w:ins>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292" w:author="Martin Lindström" w:date="2015-08-05T14:39:00Z"/>
          <w:rFonts w:ascii="Courier New" w:hAnsi="Courier New" w:cs="Courier New"/>
          <w:bCs/>
          <w:noProof/>
          <w:sz w:val="14"/>
          <w:szCs w:val="14"/>
          <w:lang w:val="en-US"/>
        </w:rPr>
      </w:pPr>
      <w:ins w:id="293" w:author="Martin Lindström" w:date="2015-08-05T14:39:00Z">
        <w:r w:rsidRPr="00B55812">
          <w:rPr>
            <w:rFonts w:ascii="Courier New" w:hAnsi="Courier New" w:cs="Courier New"/>
            <w:bCs/>
            <w:noProof/>
            <w:sz w:val="14"/>
            <w:szCs w:val="14"/>
            <w:lang w:val="en-US"/>
          </w:rPr>
          <w:t>&lt;mdattr:EntityAttributes xmlns:mdattr="urn:oasis:names:tc:SAML:metadata:attribute"&gt;</w:t>
        </w:r>
      </w:ins>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294" w:author="Martin Lindström" w:date="2015-08-05T14:39:00Z"/>
          <w:rFonts w:ascii="Courier New" w:hAnsi="Courier New" w:cs="Courier New"/>
          <w:bCs/>
          <w:noProof/>
          <w:sz w:val="14"/>
          <w:szCs w:val="14"/>
          <w:lang w:val="en-US"/>
        </w:rPr>
      </w:pPr>
      <w:ins w:id="295" w:author="Martin Lindström" w:date="2015-08-05T14:39:00Z">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ins>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296" w:author="Martin Lindström" w:date="2015-08-05T14:39:00Z"/>
          <w:rFonts w:ascii="Courier New" w:hAnsi="Courier New" w:cs="Courier New"/>
          <w:bCs/>
          <w:noProof/>
          <w:sz w:val="14"/>
          <w:szCs w:val="14"/>
          <w:lang w:val="en-US"/>
        </w:rPr>
      </w:pPr>
      <w:ins w:id="297" w:author="Martin Lindström" w:date="2015-08-05T14:39:00Z">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ins>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298" w:author="Martin Lindström" w:date="2015-08-05T14:39:00Z"/>
          <w:rFonts w:ascii="Courier New" w:hAnsi="Courier New" w:cs="Courier New"/>
          <w:bCs/>
          <w:noProof/>
          <w:sz w:val="14"/>
          <w:szCs w:val="14"/>
          <w:lang w:val="en-US"/>
        </w:rPr>
      </w:pPr>
      <w:ins w:id="299" w:author="Martin Lindström" w:date="2015-08-05T14:39:00Z">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ins>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300" w:author="Martin Lindström" w:date="2015-08-05T14:41:00Z"/>
          <w:rFonts w:ascii="Courier New" w:hAnsi="Courier New" w:cs="Courier New"/>
          <w:bCs/>
          <w:noProof/>
          <w:sz w:val="14"/>
          <w:szCs w:val="14"/>
          <w:lang w:val="en-US"/>
        </w:rPr>
      </w:pPr>
      <w:ins w:id="301" w:author="Martin Lindström" w:date="2015-08-05T14:39:00Z">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ins>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302" w:author="Martin Lindström" w:date="2015-08-05T14:39:00Z"/>
          <w:rFonts w:ascii="Courier New" w:hAnsi="Courier New" w:cs="Courier New"/>
          <w:bCs/>
          <w:noProof/>
          <w:sz w:val="14"/>
          <w:szCs w:val="14"/>
          <w:lang w:val="en-US"/>
        </w:rPr>
      </w:pPr>
      <w:ins w:id="303" w:author="Martin Lindström" w:date="2015-08-05T14:41:00Z">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ins>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304" w:author="Martin Lindström" w:date="2015-08-05T14:39:00Z"/>
          <w:rFonts w:ascii="Courier New" w:hAnsi="Courier New" w:cs="Courier New"/>
          <w:bCs/>
          <w:noProof/>
          <w:sz w:val="14"/>
          <w:szCs w:val="14"/>
          <w:lang w:val="en-US"/>
        </w:rPr>
      </w:pPr>
      <w:ins w:id="305" w:author="Martin Lindström" w:date="2015-08-05T14:39:00Z">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ins>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306" w:author="Martin Lindström" w:date="2015-08-05T14:39:00Z"/>
          <w:rFonts w:ascii="Courier New" w:hAnsi="Courier New" w:cs="Courier New"/>
          <w:bCs/>
          <w:noProof/>
          <w:sz w:val="14"/>
          <w:szCs w:val="14"/>
          <w:lang w:val="en-US"/>
        </w:rPr>
      </w:pPr>
      <w:ins w:id="307" w:author="Martin Lindström" w:date="2015-08-05T14:39:00Z">
        <w:r w:rsidRPr="00B55812">
          <w:rPr>
            <w:rFonts w:ascii="Courier New" w:hAnsi="Courier New" w:cs="Courier New"/>
            <w:bCs/>
            <w:noProof/>
            <w:sz w:val="14"/>
            <w:szCs w:val="14"/>
            <w:lang w:val="en-US"/>
          </w:rPr>
          <w:t>&lt;/mdattr:EntityAttributes&gt;</w:t>
        </w:r>
      </w:ins>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ins w:id="308" w:author="Martin Lindström" w:date="2015-08-05T14:39:00Z"/>
          <w:rFonts w:ascii="Courier New" w:hAnsi="Courier New" w:cs="Courier New"/>
          <w:noProof/>
          <w:sz w:val="14"/>
          <w:szCs w:val="14"/>
          <w:lang w:val="en-US"/>
        </w:rPr>
      </w:pPr>
      <w:ins w:id="309" w:author="Martin Lindström" w:date="2015-08-05T14:39:00Z">
        <w:r>
          <w:rPr>
            <w:rFonts w:ascii="Courier New" w:hAnsi="Courier New" w:cs="Courier New"/>
            <w:bCs/>
            <w:noProof/>
            <w:sz w:val="14"/>
            <w:szCs w:val="14"/>
            <w:lang w:val="en-US"/>
          </w:rPr>
          <w:t>...</w:t>
        </w:r>
      </w:ins>
    </w:p>
    <w:p w14:paraId="628AC1F5" w14:textId="797E94B4" w:rsidR="00420D91" w:rsidRDefault="00420D91" w:rsidP="002E29A4">
      <w:pPr>
        <w:pStyle w:val="Caption"/>
        <w:rPr>
          <w:ins w:id="310" w:author="Martin Lindström" w:date="2015-06-21T10:59:00Z"/>
        </w:rPr>
      </w:pPr>
      <w:ins w:id="311" w:author="Martin Lindström" w:date="2015-08-05T14:39:00Z">
        <w:r>
          <w:t>Entity attributes for a Signature Service SP.</w:t>
        </w:r>
      </w:ins>
    </w:p>
    <w:p w14:paraId="227DAE04" w14:textId="77777777" w:rsidR="00FB5589" w:rsidRDefault="00FB5589" w:rsidP="002F146B">
      <w:pPr>
        <w:rPr>
          <w:ins w:id="312" w:author="Martin Lindström" w:date="2015-06-21T10:59:00Z"/>
          <w:lang w:val="en-US"/>
        </w:rPr>
      </w:pPr>
    </w:p>
    <w:p w14:paraId="4A898686" w14:textId="21088FD8" w:rsidR="00FB5589" w:rsidRDefault="00FB5589" w:rsidP="002F146B">
      <w:pPr>
        <w:rPr>
          <w:ins w:id="313" w:author="Martin Lindström" w:date="2015-06-21T11:10:00Z"/>
          <w:lang w:val="en-US"/>
        </w:rPr>
      </w:pPr>
      <w:ins w:id="314" w:author="Martin Lindström" w:date="2015-06-21T10:59:00Z">
        <w:r>
          <w:rPr>
            <w:lang w:val="en-US"/>
          </w:rPr>
          <w:t xml:space="preserve">A Signature Service MUST </w:t>
        </w:r>
      </w:ins>
      <w:ins w:id="315" w:author="Martin Lindström" w:date="2015-06-21T11:00:00Z">
        <w:r w:rsidR="00F02F42">
          <w:rPr>
            <w:lang w:val="en-US"/>
          </w:rPr>
          <w:t xml:space="preserve">assign the </w:t>
        </w:r>
      </w:ins>
      <w:ins w:id="316" w:author="Martin Lindström" w:date="2015-06-21T11:07:00Z">
        <w:r w:rsidR="00A72960" w:rsidRPr="00A700FB">
          <w:rPr>
            <w:rStyle w:val="Code"/>
          </w:rPr>
          <w:t>AuthnRequestsSigned</w:t>
        </w:r>
        <w:r w:rsidR="00A72960">
          <w:rPr>
            <w:lang w:val="en-US"/>
          </w:rPr>
          <w:t xml:space="preserve"> </w:t>
        </w:r>
      </w:ins>
      <w:ins w:id="317" w:author="Martin Lindström" w:date="2015-06-21T11:02:00Z">
        <w:r w:rsidR="00F02F42">
          <w:rPr>
            <w:lang w:val="en-US"/>
          </w:rPr>
          <w:t xml:space="preserve">attribute of the </w:t>
        </w:r>
        <w:r w:rsidR="00F02F42" w:rsidRPr="00176879">
          <w:rPr>
            <w:rStyle w:val="Code"/>
          </w:rPr>
          <w:t>&lt;</w:t>
        </w:r>
      </w:ins>
      <w:ins w:id="318" w:author="Martin Lindström" w:date="2015-06-21T11:03:00Z">
        <w:r w:rsidR="00F02F42" w:rsidRPr="00176879">
          <w:rPr>
            <w:rStyle w:val="Code"/>
          </w:rPr>
          <w:t>md:</w:t>
        </w:r>
      </w:ins>
      <w:ins w:id="319" w:author="Martin Lindström" w:date="2015-06-21T11:02:00Z">
        <w:r w:rsidR="00F02F42" w:rsidRPr="00176879">
          <w:rPr>
            <w:rStyle w:val="Code"/>
          </w:rPr>
          <w:t>SPSSODescriptor&gt;</w:t>
        </w:r>
      </w:ins>
      <w:ins w:id="320" w:author="Martin Lindström" w:date="2015-06-21T11:03:00Z">
        <w:r w:rsidR="00F02F42">
          <w:rPr>
            <w:lang w:val="en-US"/>
          </w:rPr>
          <w:t xml:space="preserve"> element to</w:t>
        </w:r>
      </w:ins>
      <w:ins w:id="321" w:author="Martin Lindström" w:date="2015-06-21T11:06:00Z">
        <w:r w:rsidR="00CC607D">
          <w:rPr>
            <w:lang w:val="en-US"/>
          </w:rPr>
          <w:t xml:space="preserve"> </w:t>
        </w:r>
        <w:r w:rsidR="00CC607D" w:rsidRPr="001072A8">
          <w:rPr>
            <w:rStyle w:val="Code"/>
          </w:rPr>
          <w:t>"</w:t>
        </w:r>
        <w:r w:rsidR="00CC607D">
          <w:rPr>
            <w:rStyle w:val="Code"/>
          </w:rPr>
          <w:t>true</w:t>
        </w:r>
        <w:r w:rsidR="00CC607D" w:rsidRPr="001072A8">
          <w:rPr>
            <w:rStyle w:val="Code"/>
          </w:rPr>
          <w:t>"</w:t>
        </w:r>
      </w:ins>
      <w:ins w:id="322" w:author="Martin Lindström" w:date="2015-06-21T11:08:00Z">
        <w:r w:rsidR="00A72960">
          <w:rPr>
            <w:lang w:val="en-US"/>
          </w:rPr>
          <w:t>.</w:t>
        </w:r>
      </w:ins>
      <w:ins w:id="323" w:author="Martin Lindström" w:date="2015-06-21T11:09:00Z">
        <w:r w:rsidR="00EB5F9C">
          <w:rPr>
            <w:lang w:val="en-US"/>
          </w:rPr>
          <w:t xml:space="preserve"> Th</w:t>
        </w:r>
      </w:ins>
      <w:ins w:id="324" w:author="stefan@aaa-sec.com" w:date="2015-07-17T13:56:00Z">
        <w:r w:rsidR="00346619">
          <w:rPr>
            <w:lang w:val="en-US"/>
          </w:rPr>
          <w:t>is</w:t>
        </w:r>
      </w:ins>
      <w:ins w:id="325" w:author="Martin Lindström" w:date="2015-06-21T11:09:00Z">
        <w:r w:rsidR="00EB5F9C">
          <w:rPr>
            <w:lang w:val="en-US"/>
          </w:rPr>
          <w:t xml:space="preserve"> requirement ensure</w:t>
        </w:r>
      </w:ins>
      <w:ins w:id="326" w:author="Martin Lindström" w:date="2015-07-18T09:01:00Z">
        <w:r w:rsidR="0027153C">
          <w:rPr>
            <w:lang w:val="en-US"/>
          </w:rPr>
          <w:t>s</w:t>
        </w:r>
      </w:ins>
      <w:ins w:id="327" w:author="Martin Lindström" w:date="2015-06-21T11:09:00Z">
        <w:r w:rsidR="000C02D2">
          <w:rPr>
            <w:lang w:val="en-US"/>
          </w:rPr>
          <w:t xml:space="preserve"> that</w:t>
        </w:r>
      </w:ins>
      <w:ins w:id="328" w:author="stefan@aaa-sec.com" w:date="2015-07-17T13:57:00Z">
        <w:r w:rsidR="005746AA">
          <w:rPr>
            <w:lang w:val="en-US"/>
          </w:rPr>
          <w:t xml:space="preserve"> the</w:t>
        </w:r>
      </w:ins>
      <w:ins w:id="329" w:author="Martin Lindström" w:date="2015-06-21T11:09:00Z">
        <w:r w:rsidR="000C02D2">
          <w:rPr>
            <w:lang w:val="en-US"/>
          </w:rPr>
          <w:t xml:space="preserve"> Signature Service always signs its authentication r</w:t>
        </w:r>
        <w:r w:rsidR="000C02D2">
          <w:rPr>
            <w:lang w:val="en-US"/>
          </w:rPr>
          <w:t>e</w:t>
        </w:r>
        <w:r w:rsidR="000C02D2">
          <w:rPr>
            <w:lang w:val="en-US"/>
          </w:rPr>
          <w:t xml:space="preserve">quests </w:t>
        </w:r>
      </w:ins>
      <w:ins w:id="330" w:author="stefan@aaa-sec.com" w:date="2015-07-17T13:58:00Z">
        <w:r w:rsidR="005746AA">
          <w:rPr>
            <w:lang w:val="en-US"/>
          </w:rPr>
          <w:t>in order for the request to be accepted by the Identity Provider</w:t>
        </w:r>
      </w:ins>
      <w:ins w:id="331" w:author="Martin Lindström" w:date="2015-06-21T11:10:00Z">
        <w:r w:rsidR="0044614C">
          <w:rPr>
            <w:lang w:val="en-US"/>
          </w:rPr>
          <w:t>.</w:t>
        </w:r>
        <w:r w:rsidR="00C421C0">
          <w:rPr>
            <w:lang w:val="en-US"/>
          </w:rPr>
          <w:t xml:space="preserve"> The federation operator will enforce that all Service Providers that operate as Signature Services have th</w:t>
        </w:r>
      </w:ins>
      <w:ins w:id="332" w:author="stefan@aaa-sec.com" w:date="2015-07-17T13:59:00Z">
        <w:r w:rsidR="005746AA">
          <w:rPr>
            <w:lang w:val="en-US"/>
          </w:rPr>
          <w:t>is</w:t>
        </w:r>
      </w:ins>
      <w:ins w:id="333" w:author="Martin Lindström" w:date="2015-06-21T11:10:00Z">
        <w:r w:rsidR="00C421C0">
          <w:rPr>
            <w:lang w:val="en-US"/>
          </w:rPr>
          <w:t xml:space="preserve"> attribute set.</w:t>
        </w:r>
      </w:ins>
    </w:p>
    <w:p w14:paraId="7702F74F" w14:textId="77777777" w:rsidR="0044614C" w:rsidRDefault="0044614C" w:rsidP="002F146B">
      <w:pPr>
        <w:rPr>
          <w:ins w:id="334" w:author="Martin Lindström" w:date="2015-06-16T19:03:00Z"/>
          <w:lang w:val="en-US"/>
        </w:rPr>
      </w:pPr>
    </w:p>
    <w:p w14:paraId="3D0B68F6" w14:textId="77777777" w:rsidR="00C875D5" w:rsidRDefault="00C875D5" w:rsidP="002F146B">
      <w:pPr>
        <w:rPr>
          <w:ins w:id="335" w:author="Martin Lindström" w:date="2015-06-16T19:03:00Z"/>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336" w:name="_Toc301130292"/>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336"/>
    </w:p>
    <w:p w14:paraId="2FE7AEBE" w14:textId="52A5A108" w:rsidR="005452B0" w:rsidRDefault="00757116" w:rsidP="00D357EC">
      <w:pPr>
        <w:tabs>
          <w:tab w:val="left" w:pos="720"/>
        </w:tabs>
        <w:rPr>
          <w:ins w:id="337" w:author="Martin Lindström" w:date="2015-07-16T11:38:00Z"/>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1"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ins w:id="338" w:author="Martin Lindström" w:date="2015-07-16T11:54:00Z"/>
          <w:lang w:val="en-US"/>
        </w:rPr>
      </w:pPr>
    </w:p>
    <w:p w14:paraId="27C8D1B5" w14:textId="552A62E7" w:rsidR="00180B28" w:rsidRDefault="009A6FE5" w:rsidP="00D357EC">
      <w:pPr>
        <w:tabs>
          <w:tab w:val="left" w:pos="720"/>
        </w:tabs>
        <w:rPr>
          <w:ins w:id="339" w:author="Martin Lindström" w:date="2015-07-16T11:44:00Z"/>
          <w:lang w:val="en-US"/>
        </w:rPr>
      </w:pPr>
      <w:ins w:id="340" w:author="Martin Lindström" w:date="2015-07-16T11:54:00Z">
        <w:r>
          <w:rPr>
            <w:lang w:val="en-US"/>
          </w:rPr>
          <w:t>Identity Provider</w:t>
        </w:r>
      </w:ins>
      <w:ins w:id="341" w:author="Martin Lindström" w:date="2015-07-16T12:02:00Z">
        <w:r w:rsidR="00D430A7">
          <w:rPr>
            <w:lang w:val="en-US"/>
          </w:rPr>
          <w:t>s</w:t>
        </w:r>
      </w:ins>
      <w:ins w:id="342" w:author="Martin Lindström" w:date="2015-07-16T11:54:00Z">
        <w:r>
          <w:rPr>
            <w:lang w:val="en-US"/>
          </w:rPr>
          <w:t xml:space="preserve"> SHALL </w:t>
        </w:r>
      </w:ins>
      <w:ins w:id="343" w:author="Martin Lindström" w:date="2015-07-16T12:02:00Z">
        <w:r w:rsidR="00BE69CA">
          <w:rPr>
            <w:lang w:val="en-US"/>
          </w:rPr>
          <w:t xml:space="preserve">default to </w:t>
        </w:r>
      </w:ins>
      <w:ins w:id="344" w:author="Martin Lindström" w:date="2015-07-16T11:57:00Z">
        <w:r w:rsidR="0083517E">
          <w:rPr>
            <w:lang w:val="en-US"/>
          </w:rPr>
          <w:t>use</w:t>
        </w:r>
      </w:ins>
      <w:ins w:id="345" w:author="Martin Lindström" w:date="2015-07-16T11:54:00Z">
        <w:r>
          <w:rPr>
            <w:lang w:val="en-US"/>
          </w:rPr>
          <w:t xml:space="preserve"> the </w:t>
        </w:r>
      </w:ins>
      <w:ins w:id="346" w:author="Martin Lindström" w:date="2015-07-16T11:55:00Z">
        <w:r w:rsidRPr="009D4F45">
          <w:rPr>
            <w:rStyle w:val="Code"/>
          </w:rPr>
          <w:t>urn:oasis:names:tc:SAML:2.0:nameid-format:persistent</w:t>
        </w:r>
        <w:r>
          <w:rPr>
            <w:lang w:val="en-US"/>
          </w:rPr>
          <w:t xml:space="preserve"> name identifier format</w:t>
        </w:r>
      </w:ins>
      <w:ins w:id="347" w:author="Martin Lindström" w:date="2015-07-16T11:56:00Z">
        <w:r w:rsidR="0083517E">
          <w:rPr>
            <w:lang w:val="en-US"/>
          </w:rPr>
          <w:t xml:space="preserve"> in cases</w:t>
        </w:r>
      </w:ins>
      <w:ins w:id="348" w:author="Martin Lindström" w:date="2015-07-16T11:57:00Z">
        <w:r w:rsidR="0083517E">
          <w:rPr>
            <w:lang w:val="en-US"/>
          </w:rPr>
          <w:t xml:space="preserve"> where a Service Provider has not specified the name identifier to use (</w:t>
        </w:r>
      </w:ins>
      <w:ins w:id="349" w:author="Martin Lindström" w:date="2015-07-16T12:00:00Z">
        <w:r w:rsidR="00A23DF4">
          <w:rPr>
            <w:lang w:val="en-US"/>
          </w:rPr>
          <w:t>via</w:t>
        </w:r>
      </w:ins>
      <w:ins w:id="350" w:author="Martin Lindström" w:date="2015-07-16T11:57:00Z">
        <w:r w:rsidR="00261A51">
          <w:rPr>
            <w:lang w:val="en-US"/>
          </w:rPr>
          <w:t xml:space="preserve"> </w:t>
        </w:r>
      </w:ins>
      <w:ins w:id="351" w:author="Martin Lindström" w:date="2015-07-16T11:59:00Z">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ins>
      <w:ins w:id="352" w:author="Martin Lindström" w:date="2015-07-16T12:00:00Z">
        <w:r w:rsidR="00A23DF4">
          <w:rPr>
            <w:lang w:val="en-US"/>
          </w:rPr>
          <w:t>via</w:t>
        </w:r>
      </w:ins>
      <w:ins w:id="353" w:author="Martin Lindström" w:date="2015-07-16T11:59:00Z">
        <w:r w:rsidR="005F0454">
          <w:rPr>
            <w:lang w:val="en-US"/>
          </w:rPr>
          <w:t xml:space="preserve"> the </w:t>
        </w:r>
      </w:ins>
      <w:ins w:id="354" w:author="Martin Lindström" w:date="2015-07-16T12:00:00Z">
        <w:r w:rsidR="00A23DF4" w:rsidRPr="00032BD1">
          <w:rPr>
            <w:rStyle w:val="Code"/>
          </w:rPr>
          <w:t>Format</w:t>
        </w:r>
        <w:r w:rsidR="00A23DF4">
          <w:rPr>
            <w:lang w:val="en-US"/>
          </w:rPr>
          <w:t xml:space="preserve"> attribute of the </w:t>
        </w:r>
      </w:ins>
      <w:ins w:id="355" w:author="Martin Lindström" w:date="2015-07-16T12:01:00Z">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ins>
    </w:p>
    <w:p w14:paraId="453FD90B" w14:textId="43BF0D6D" w:rsidR="004D7C5A" w:rsidRDefault="009B132C" w:rsidP="004C6B4E">
      <w:pPr>
        <w:pStyle w:val="Heading1"/>
        <w:rPr>
          <w:lang w:val="en-US" w:eastAsia="en-US"/>
        </w:rPr>
      </w:pPr>
      <w:bookmarkStart w:id="356" w:name="_Toc301130293"/>
      <w:r w:rsidRPr="006C4EAB">
        <w:rPr>
          <w:lang w:val="en-US" w:eastAsia="en-US"/>
        </w:rPr>
        <w:t>Attributes</w:t>
      </w:r>
      <w:bookmarkEnd w:id="356"/>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ins w:id="357" w:author="Martin Lindström" w:date="2015-07-15T13:21:00Z"/>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ins w:id="358" w:author="Martin Lindström" w:date="2015-07-15T13:21:00Z"/>
          <w:lang w:val="en-US"/>
        </w:rPr>
      </w:pPr>
    </w:p>
    <w:p w14:paraId="42C1389B" w14:textId="7D9917B1" w:rsidR="00FE4A70" w:rsidRDefault="00FE4A70" w:rsidP="00AB4498">
      <w:pPr>
        <w:rPr>
          <w:ins w:id="359" w:author="Martin Lindström" w:date="2015-06-17T11:12:00Z"/>
          <w:lang w:val="en-US"/>
        </w:rPr>
      </w:pPr>
      <w:ins w:id="360" w:author="Martin Lindström" w:date="2015-07-15T13:21:00Z">
        <w:r>
          <w:rPr>
            <w:lang w:val="en-US"/>
          </w:rPr>
          <w:t xml:space="preserve">For requirements regarding attribute </w:t>
        </w:r>
        <w:r w:rsidR="009741B2">
          <w:rPr>
            <w:lang w:val="en-US"/>
          </w:rPr>
          <w:t>inclusion in SAML assertions</w:t>
        </w:r>
        <w:r>
          <w:rPr>
            <w:lang w:val="en-US"/>
          </w:rPr>
          <w:t xml:space="preserve">, see section </w:t>
        </w:r>
      </w:ins>
      <w:ins w:id="361" w:author="Martin Lindström" w:date="2015-07-15T13:46:00Z">
        <w:r w:rsidR="0068377A">
          <w:rPr>
            <w:lang w:val="en-US"/>
          </w:rPr>
          <w:fldChar w:fldCharType="begin"/>
        </w:r>
        <w:r w:rsidR="0068377A">
          <w:rPr>
            <w:lang w:val="en-US"/>
          </w:rPr>
          <w:instrText xml:space="preserve"> REF _Ref298587314 \r \h </w:instrText>
        </w:r>
      </w:ins>
      <w:r w:rsidR="0068377A">
        <w:rPr>
          <w:lang w:val="en-US"/>
        </w:rPr>
      </w:r>
      <w:r w:rsidR="0068377A">
        <w:rPr>
          <w:lang w:val="en-US"/>
        </w:rPr>
        <w:fldChar w:fldCharType="separate"/>
      </w:r>
      <w:ins w:id="362" w:author="Martin Lindström" w:date="2015-08-18T16:03:00Z">
        <w:r w:rsidR="00AB607E">
          <w:rPr>
            <w:lang w:val="en-US"/>
          </w:rPr>
          <w:t>6.2.1</w:t>
        </w:r>
      </w:ins>
      <w:ins w:id="363" w:author="Martin Lindström" w:date="2015-07-15T13:46:00Z">
        <w:r w:rsidR="0068377A">
          <w:rPr>
            <w:lang w:val="en-US"/>
          </w:rPr>
          <w:fldChar w:fldCharType="end"/>
        </w:r>
      </w:ins>
      <w:ins w:id="364" w:author="Martin Lindström" w:date="2015-07-15T13:21:00Z">
        <w:r>
          <w:rPr>
            <w:lang w:val="en-US"/>
          </w:rPr>
          <w:t xml:space="preserve">, </w:t>
        </w:r>
      </w:ins>
      <w:ins w:id="365" w:author="Martin Lindström" w:date="2015-07-15T13:22:00Z">
        <w:r>
          <w:rPr>
            <w:lang w:val="en-US"/>
          </w:rPr>
          <w:t>“</w:t>
        </w:r>
      </w:ins>
      <w:ins w:id="366" w:author="Martin Lindström" w:date="2015-07-15T13:46:00Z">
        <w:r w:rsidR="0068377A">
          <w:rPr>
            <w:lang w:val="en-US"/>
          </w:rPr>
          <w:fldChar w:fldCharType="begin"/>
        </w:r>
        <w:r w:rsidR="0068377A">
          <w:rPr>
            <w:lang w:val="en-US"/>
          </w:rPr>
          <w:instrText xml:space="preserve"> REF _Ref298587314 \h </w:instrText>
        </w:r>
      </w:ins>
      <w:r w:rsidR="0068377A">
        <w:rPr>
          <w:lang w:val="en-US"/>
        </w:rPr>
      </w:r>
      <w:r w:rsidR="0068377A">
        <w:rPr>
          <w:lang w:val="en-US"/>
        </w:rPr>
        <w:fldChar w:fldCharType="separate"/>
      </w:r>
      <w:ins w:id="367" w:author="Martin Lindström" w:date="2015-08-18T16:03:00Z">
        <w:r w:rsidR="00AB607E">
          <w:rPr>
            <w:lang w:val="en-US"/>
          </w:rPr>
          <w:t>Attribute Release Rules</w:t>
        </w:r>
      </w:ins>
      <w:ins w:id="368" w:author="Martin Lindström" w:date="2015-07-15T13:46:00Z">
        <w:r w:rsidR="0068377A">
          <w:rPr>
            <w:lang w:val="en-US"/>
          </w:rPr>
          <w:fldChar w:fldCharType="end"/>
        </w:r>
      </w:ins>
      <w:ins w:id="369" w:author="Martin Lindström" w:date="2015-07-15T13:22:00Z">
        <w:r>
          <w:rPr>
            <w:lang w:val="en-US"/>
          </w:rPr>
          <w:t>”, below.</w:t>
        </w:r>
      </w:ins>
    </w:p>
    <w:p w14:paraId="10119D5C" w14:textId="3F31B334" w:rsidR="007C7977" w:rsidRPr="006C4EAB" w:rsidRDefault="007C7977" w:rsidP="004C6B4E">
      <w:pPr>
        <w:pStyle w:val="Heading1"/>
        <w:rPr>
          <w:lang w:val="en-US"/>
        </w:rPr>
      </w:pPr>
      <w:bookmarkStart w:id="370" w:name="_Toc301130294"/>
      <w:r w:rsidRPr="006C4EAB">
        <w:rPr>
          <w:lang w:val="en-US"/>
        </w:rPr>
        <w:t>Authentication Requests</w:t>
      </w:r>
      <w:bookmarkEnd w:id="370"/>
    </w:p>
    <w:p w14:paraId="7FC03707" w14:textId="462749D3" w:rsidR="006B5921" w:rsidRDefault="006B5921" w:rsidP="006C4EAB">
      <w:pPr>
        <w:pStyle w:val="Heading2"/>
        <w:rPr>
          <w:lang w:val="en-US"/>
        </w:rPr>
      </w:pPr>
      <w:bookmarkStart w:id="371" w:name="_Ref263956239"/>
      <w:bookmarkStart w:id="372" w:name="_Ref263956242"/>
      <w:bookmarkStart w:id="373" w:name="_Toc301130295"/>
      <w:r>
        <w:rPr>
          <w:lang w:val="en-US"/>
        </w:rPr>
        <w:t>Discovery</w:t>
      </w:r>
      <w:bookmarkEnd w:id="371"/>
      <w:bookmarkEnd w:id="372"/>
      <w:bookmarkEnd w:id="373"/>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2"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r w:rsidR="00673592">
        <w:rPr>
          <w:lang w:val="en-US"/>
        </w:rPr>
        <w:t>Eid</w:t>
      </w:r>
      <w:r w:rsidR="004D19A5" w:rsidRPr="006D4173">
        <w:rPr>
          <w:lang w:val="en-US"/>
        </w:rPr>
        <w:t>Disco</w:t>
      </w:r>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A Service Provider SHOULD use either the central discovery service or the integrated discovery techniques as described in [</w:t>
      </w:r>
      <w:r w:rsidR="00673592">
        <w:rPr>
          <w:lang w:val="en-US"/>
        </w:rPr>
        <w:t>Eid</w:t>
      </w:r>
      <w:r w:rsidR="004D19A5" w:rsidRPr="006D4173">
        <w:rPr>
          <w:lang w:val="en-US"/>
        </w:rPr>
        <w:t>Disco</w:t>
      </w:r>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374" w:name="_Ref290799639"/>
      <w:bookmarkStart w:id="375" w:name="_Ref290799942"/>
      <w:bookmarkStart w:id="376" w:name="_Ref290799948"/>
      <w:bookmarkStart w:id="377" w:name="_Toc301130296"/>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374"/>
      <w:bookmarkEnd w:id="375"/>
      <w:bookmarkEnd w:id="376"/>
      <w:bookmarkEnd w:id="377"/>
    </w:p>
    <w:p w14:paraId="4C10127B" w14:textId="50BB0971" w:rsidR="00DF458F" w:rsidRDefault="003764BE" w:rsidP="00D357EC">
      <w:pPr>
        <w:rPr>
          <w:lang w:val="en-US"/>
        </w:rPr>
      </w:pPr>
      <w:r>
        <w:rPr>
          <w:lang w:val="en-US"/>
        </w:rPr>
        <w:t>The endpoints</w:t>
      </w:r>
      <w:ins w:id="378" w:author="Martin Lindström" w:date="2015-06-24T22:28:00Z">
        <w:r w:rsidR="00116004">
          <w:rPr>
            <w:lang w:val="en-US"/>
          </w:rPr>
          <w:t>,</w:t>
        </w:r>
      </w:ins>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ins w:id="379" w:author="Martin Lindström" w:date="2015-07-16T12:12:00Z">
        <w:r w:rsidR="00FB77E8">
          <w:rPr>
            <w:lang w:val="en-US"/>
          </w:rPr>
          <w:fldChar w:fldCharType="begin"/>
        </w:r>
        <w:r w:rsidR="00FB77E8">
          <w:rPr>
            <w:lang w:val="en-US"/>
          </w:rPr>
          <w:instrText xml:space="preserve"> HYPERLINK "http://saml2int.org/profile/current/" </w:instrText>
        </w:r>
        <w:r w:rsidR="00FB77E8">
          <w:rPr>
            <w:lang w:val="en-US"/>
          </w:rPr>
          <w:fldChar w:fldCharType="separate"/>
        </w:r>
        <w:r w:rsidRPr="00FB77E8">
          <w:rPr>
            <w:rStyle w:val="Hyperlink"/>
            <w:lang w:val="en-US"/>
          </w:rPr>
          <w:t>SAML2Int</w:t>
        </w:r>
        <w:r w:rsidR="00FB77E8">
          <w:rPr>
            <w:lang w:val="en-US"/>
          </w:rPr>
          <w:fldChar w:fldCharType="end"/>
        </w:r>
      </w:ins>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ins w:id="380" w:author="Martin Lindström" w:date="2015-07-16T12:12:00Z">
        <w:r w:rsidR="00FB77E8">
          <w:rPr>
            <w:lang w:val="en-GB"/>
          </w:rPr>
          <w:fldChar w:fldCharType="begin"/>
        </w:r>
        <w:r w:rsidR="00FB77E8">
          <w:rPr>
            <w:lang w:val="en-GB"/>
          </w:rPr>
          <w:instrText xml:space="preserve"> HYPERLINK "http://saml2int.org/profile/current/" </w:instrText>
        </w:r>
        <w:r w:rsidR="00FB77E8">
          <w:rPr>
            <w:lang w:val="en-GB"/>
          </w:rPr>
          <w:fldChar w:fldCharType="separate"/>
        </w:r>
        <w:r w:rsidRPr="00FB77E8">
          <w:rPr>
            <w:rStyle w:val="Hyperlink"/>
            <w:lang w:val="en-GB"/>
          </w:rPr>
          <w:t>SAML2Int</w:t>
        </w:r>
        <w:r w:rsidR="00FB77E8">
          <w:rPr>
            <w:lang w:val="en-GB"/>
          </w:rPr>
          <w:fldChar w:fldCharType="end"/>
        </w:r>
      </w:ins>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23"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AB607E">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AB607E">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24"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81" w:name="_Ref274858246"/>
      <w:bookmarkStart w:id="382" w:name="_Toc301130297"/>
      <w:r>
        <w:rPr>
          <w:lang w:val="en-US"/>
        </w:rPr>
        <w:t>Message Content</w:t>
      </w:r>
      <w:bookmarkEnd w:id="381"/>
      <w:bookmarkEnd w:id="382"/>
    </w:p>
    <w:p w14:paraId="591C1800" w14:textId="239C2CAE" w:rsidR="00B40566" w:rsidRDefault="00B40566" w:rsidP="001108A7">
      <w:pPr>
        <w:rPr>
          <w:lang w:val="en-US"/>
        </w:rPr>
      </w:pPr>
      <w:r>
        <w:rPr>
          <w:lang w:val="en-US"/>
        </w:rPr>
        <w:t>[</w:t>
      </w:r>
      <w:hyperlink r:id="rId25"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MUST 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26"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ins w:id="383" w:author="Martin Lindström" w:date="2015-07-15T09:49:00Z"/>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ins w:id="384" w:author="Martin Lindström" w:date="2015-07-15T09:49:00Z"/>
          <w:lang w:val="en-US"/>
        </w:rPr>
      </w:pPr>
    </w:p>
    <w:p w14:paraId="4CC0B8A6" w14:textId="22160A67" w:rsidR="00204DA9" w:rsidRDefault="00006834" w:rsidP="001108A7">
      <w:pPr>
        <w:rPr>
          <w:ins w:id="385" w:author="stefan@aaa-sec.com" w:date="2015-07-17T14:11:00Z"/>
          <w:lang w:val="en-US"/>
        </w:rPr>
      </w:pPr>
      <w:ins w:id="386" w:author="Martin Lindström" w:date="2015-07-15T09:49:00Z">
        <w:r>
          <w:rPr>
            <w:lang w:val="en-US"/>
          </w:rPr>
          <w:t xml:space="preserve">A Service Provider SHOULD </w:t>
        </w:r>
      </w:ins>
      <w:ins w:id="387" w:author="Martin Lindström" w:date="2015-07-15T10:13:00Z">
        <w:r w:rsidR="009340FD">
          <w:rPr>
            <w:lang w:val="en-US"/>
          </w:rPr>
          <w:t xml:space="preserve">explicitly </w:t>
        </w:r>
      </w:ins>
      <w:ins w:id="388" w:author="Martin Lindström" w:date="2015-07-15T09:49:00Z">
        <w:r>
          <w:rPr>
            <w:lang w:val="en-US"/>
          </w:rPr>
          <w:t xml:space="preserve">specify </w:t>
        </w:r>
      </w:ins>
      <w:ins w:id="389" w:author="Martin Lindström" w:date="2015-07-15T09:50:00Z">
        <w:r w:rsidR="004D1B49">
          <w:rPr>
            <w:lang w:val="en-US"/>
          </w:rPr>
          <w:t xml:space="preserve">the </w:t>
        </w:r>
      </w:ins>
      <w:ins w:id="390" w:author="stefan@aaa-sec.com" w:date="2015-07-17T14:04:00Z">
        <w:r w:rsidR="005746AA">
          <w:rPr>
            <w:lang w:val="en-US"/>
          </w:rPr>
          <w:t xml:space="preserve">requested </w:t>
        </w:r>
      </w:ins>
      <w:ins w:id="391" w:author="stefan@aaa-sec.com" w:date="2015-07-17T14:05:00Z">
        <w:r w:rsidR="005746AA">
          <w:rPr>
            <w:lang w:val="en-US"/>
          </w:rPr>
          <w:t>authentication contex</w:t>
        </w:r>
      </w:ins>
      <w:ins w:id="392" w:author="stefan@aaa-sec.com" w:date="2015-07-17T14:06:00Z">
        <w:r w:rsidR="005746AA">
          <w:rPr>
            <w:lang w:val="en-US"/>
          </w:rPr>
          <w:t>t, representing a defined Le</w:t>
        </w:r>
        <w:r w:rsidR="005746AA">
          <w:rPr>
            <w:lang w:val="en-US"/>
          </w:rPr>
          <w:t>v</w:t>
        </w:r>
        <w:r w:rsidR="005746AA">
          <w:rPr>
            <w:lang w:val="en-US"/>
          </w:rPr>
          <w:t>el of Assurance,</w:t>
        </w:r>
      </w:ins>
      <w:ins w:id="393" w:author="Martin Lindström" w:date="2015-07-15T09:50:00Z">
        <w:r w:rsidR="004D1B49">
          <w:rPr>
            <w:lang w:val="en-US"/>
          </w:rPr>
          <w:t xml:space="preserve"> under which the authentication</w:t>
        </w:r>
      </w:ins>
      <w:ins w:id="394" w:author="Martin Lindström" w:date="2015-07-15T10:13:00Z">
        <w:r w:rsidR="00AB504E">
          <w:rPr>
            <w:lang w:val="en-US"/>
          </w:rPr>
          <w:t xml:space="preserve"> process</w:t>
        </w:r>
      </w:ins>
      <w:ins w:id="395" w:author="Martin Lindström" w:date="2015-07-15T09:50:00Z">
        <w:r w:rsidR="004D1B49">
          <w:rPr>
            <w:lang w:val="en-US"/>
          </w:rPr>
          <w:t xml:space="preserve"> should be </w:t>
        </w:r>
      </w:ins>
      <w:ins w:id="396" w:author="Martin Lindström" w:date="2015-07-15T10:01:00Z">
        <w:r w:rsidR="006D40C8">
          <w:rPr>
            <w:lang w:val="en-US"/>
          </w:rPr>
          <w:t>performed</w:t>
        </w:r>
      </w:ins>
      <w:ins w:id="397" w:author="Martin Lindström" w:date="2015-07-15T09:50:00Z">
        <w:r w:rsidR="004D1B49">
          <w:rPr>
            <w:lang w:val="en-US"/>
          </w:rPr>
          <w:t xml:space="preserve"> </w:t>
        </w:r>
      </w:ins>
      <w:ins w:id="398" w:author="Martin Lindström" w:date="2015-07-15T09:51:00Z">
        <w:r w:rsidR="00500A61">
          <w:rPr>
            <w:lang w:val="en-US"/>
          </w:rPr>
          <w:t xml:space="preserve">by including </w:t>
        </w:r>
      </w:ins>
      <w:ins w:id="399" w:author="stefan@aaa-sec.com" w:date="2015-07-17T14:02:00Z">
        <w:r w:rsidR="005746AA">
          <w:rPr>
            <w:lang w:val="en-US"/>
          </w:rPr>
          <w:t xml:space="preserve">an </w:t>
        </w:r>
      </w:ins>
      <w:ins w:id="400" w:author="Martin Lindström" w:date="2015-07-27T16:05:00Z">
        <w:r w:rsidR="00E452C1">
          <w:rPr>
            <w:lang w:val="en-US"/>
          </w:rPr>
          <w:t>a</w:t>
        </w:r>
      </w:ins>
      <w:ins w:id="401" w:author="stefan@aaa-sec.com" w:date="2015-07-17T14:02:00Z">
        <w:r w:rsidR="005746AA">
          <w:rPr>
            <w:lang w:val="en-US"/>
          </w:rPr>
          <w:t xml:space="preserve">uthentication </w:t>
        </w:r>
      </w:ins>
      <w:ins w:id="402" w:author="Martin Lindström" w:date="2015-07-27T16:05:00Z">
        <w:r w:rsidR="00E452C1">
          <w:rPr>
            <w:lang w:val="en-US"/>
          </w:rPr>
          <w:t>c</w:t>
        </w:r>
      </w:ins>
      <w:ins w:id="403" w:author="stefan@aaa-sec.com" w:date="2015-07-17T14:02:00Z">
        <w:r w:rsidR="005746AA">
          <w:rPr>
            <w:lang w:val="en-US"/>
          </w:rPr>
          <w:t>ontext</w:t>
        </w:r>
      </w:ins>
      <w:ins w:id="404" w:author="Martin Lindström" w:date="2015-07-15T09:53:00Z">
        <w:r w:rsidR="00F15CC5">
          <w:rPr>
            <w:lang w:val="en-US"/>
          </w:rPr>
          <w:t xml:space="preserve"> URI</w:t>
        </w:r>
      </w:ins>
      <w:ins w:id="405" w:author="Martin Lindström" w:date="2015-07-15T10:15:00Z">
        <w:r w:rsidR="00AB504E">
          <w:rPr>
            <w:rStyle w:val="FootnoteReference"/>
            <w:lang w:val="en-US"/>
          </w:rPr>
          <w:footnoteReference w:id="1"/>
        </w:r>
      </w:ins>
      <w:ins w:id="409" w:author="Martin Lindström" w:date="2015-07-15T10:14:00Z">
        <w:r w:rsidR="00AB504E">
          <w:rPr>
            <w:lang w:val="en-US"/>
          </w:rPr>
          <w:t xml:space="preserve"> </w:t>
        </w:r>
      </w:ins>
      <w:ins w:id="410" w:author="Martin Lindström" w:date="2015-07-15T09:53:00Z">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ins>
      <w:ins w:id="411" w:author="Martin Lindström" w:date="2015-07-15T10:17:00Z">
        <w:r w:rsidR="007609B9">
          <w:rPr>
            <w:lang w:val="en-US"/>
          </w:rPr>
          <w:t xml:space="preserve"> The requested </w:t>
        </w:r>
      </w:ins>
      <w:ins w:id="412" w:author="Martin Lindström" w:date="2015-07-27T16:05:00Z">
        <w:r w:rsidR="008922CF">
          <w:rPr>
            <w:lang w:val="en-US"/>
          </w:rPr>
          <w:t>a</w:t>
        </w:r>
      </w:ins>
      <w:ins w:id="413" w:author="stefan@aaa-sec.com" w:date="2015-07-17T14:07:00Z">
        <w:r w:rsidR="005746AA">
          <w:rPr>
            <w:lang w:val="en-US"/>
          </w:rPr>
          <w:t xml:space="preserve">uthentication </w:t>
        </w:r>
      </w:ins>
      <w:ins w:id="414" w:author="Martin Lindström" w:date="2015-07-27T16:05:00Z">
        <w:r w:rsidR="008922CF">
          <w:rPr>
            <w:lang w:val="en-US"/>
          </w:rPr>
          <w:t>c</w:t>
        </w:r>
      </w:ins>
      <w:ins w:id="415" w:author="stefan@aaa-sec.com" w:date="2015-07-17T14:07:00Z">
        <w:r w:rsidR="005746AA">
          <w:rPr>
            <w:lang w:val="en-US"/>
          </w:rPr>
          <w:t>ontext</w:t>
        </w:r>
      </w:ins>
      <w:ins w:id="416" w:author="Martin Lindström" w:date="2015-07-15T10:17:00Z">
        <w:r w:rsidR="007609B9">
          <w:rPr>
            <w:lang w:val="en-US"/>
          </w:rPr>
          <w:t xml:space="preserve"> SHOULD be </w:t>
        </w:r>
      </w:ins>
      <w:ins w:id="417" w:author="stefan@aaa-sec.com" w:date="2015-07-17T14:07:00Z">
        <w:r w:rsidR="00204DA9">
          <w:rPr>
            <w:lang w:val="en-US"/>
          </w:rPr>
          <w:t>consistent</w:t>
        </w:r>
      </w:ins>
      <w:ins w:id="418" w:author="Martin Lindström" w:date="2015-07-15T10:17:00Z">
        <w:r w:rsidR="007609B9">
          <w:rPr>
            <w:lang w:val="en-US"/>
          </w:rPr>
          <w:t xml:space="preserve"> with</w:t>
        </w:r>
      </w:ins>
      <w:ins w:id="419" w:author="Martin Lindström" w:date="2015-07-15T10:57:00Z">
        <w:r w:rsidR="004C4E1D">
          <w:rPr>
            <w:lang w:val="en-US"/>
          </w:rPr>
          <w:t xml:space="preserve"> </w:t>
        </w:r>
      </w:ins>
      <w:ins w:id="420" w:author="Martin Lindström" w:date="2015-07-15T11:02:00Z">
        <w:r w:rsidR="00FC073A">
          <w:rPr>
            <w:lang w:val="en-US"/>
          </w:rPr>
          <w:t>at least one</w:t>
        </w:r>
      </w:ins>
      <w:ins w:id="421" w:author="Martin Lindström" w:date="2015-07-15T10:57:00Z">
        <w:r w:rsidR="004C4E1D">
          <w:rPr>
            <w:lang w:val="en-US"/>
          </w:rPr>
          <w:t xml:space="preserve"> of the </w:t>
        </w:r>
      </w:ins>
      <w:ins w:id="422" w:author="Martin Lindström" w:date="2015-07-15T11:02:00Z">
        <w:r w:rsidR="0042561A">
          <w:rPr>
            <w:lang w:val="en-US"/>
          </w:rPr>
          <w:t>service e</w:t>
        </w:r>
        <w:r w:rsidR="00FC073A">
          <w:rPr>
            <w:lang w:val="en-US"/>
          </w:rPr>
          <w:t>ntity</w:t>
        </w:r>
      </w:ins>
      <w:ins w:id="423" w:author="Martin Lindström" w:date="2015-07-18T09:04:00Z">
        <w:r w:rsidR="0004481A">
          <w:rPr>
            <w:lang w:val="en-US"/>
          </w:rPr>
          <w:t xml:space="preserve"> </w:t>
        </w:r>
      </w:ins>
      <w:ins w:id="424" w:author="Martin Lindström" w:date="2015-07-15T11:01:00Z">
        <w:r w:rsidR="0042561A">
          <w:rPr>
            <w:lang w:val="en-US"/>
          </w:rPr>
          <w:t>c</w:t>
        </w:r>
        <w:r w:rsidR="00FC073A">
          <w:rPr>
            <w:lang w:val="en-US"/>
          </w:rPr>
          <w:t>ategories</w:t>
        </w:r>
        <w:r w:rsidR="00F06147">
          <w:rPr>
            <w:lang w:val="en-US"/>
          </w:rPr>
          <w:t xml:space="preserve"> [</w:t>
        </w:r>
      </w:ins>
      <w:ins w:id="425" w:author="Martin Lindström" w:date="2015-08-14T00:05:00Z">
        <w:r w:rsidR="00673592">
          <w:rPr>
            <w:lang w:val="en-US"/>
          </w:rPr>
          <w:t>Eid</w:t>
        </w:r>
      </w:ins>
      <w:ins w:id="426" w:author="Martin Lindström" w:date="2015-07-15T11:01:00Z">
        <w:r w:rsidR="00F06147" w:rsidRPr="006873B9">
          <w:rPr>
            <w:lang w:val="en-US"/>
          </w:rPr>
          <w:t>EntCat</w:t>
        </w:r>
        <w:r w:rsidR="00F06147">
          <w:rPr>
            <w:lang w:val="en-US"/>
          </w:rPr>
          <w:t xml:space="preserve">] </w:t>
        </w:r>
      </w:ins>
      <w:ins w:id="427" w:author="Martin Lindström" w:date="2015-07-15T11:02:00Z">
        <w:r w:rsidR="00FC073A">
          <w:rPr>
            <w:lang w:val="en-US"/>
          </w:rPr>
          <w:t xml:space="preserve">declared </w:t>
        </w:r>
      </w:ins>
      <w:ins w:id="428" w:author="Martin Lindström" w:date="2015-07-15T11:01:00Z">
        <w:r w:rsidR="00F06147">
          <w:rPr>
            <w:lang w:val="en-US"/>
          </w:rPr>
          <w:t>in the Service Provider’s metadata entry</w:t>
        </w:r>
      </w:ins>
      <w:ins w:id="429" w:author="Martin Lindström" w:date="2015-07-15T11:02:00Z">
        <w:r w:rsidR="00FC073A">
          <w:rPr>
            <w:lang w:val="en-US"/>
          </w:rPr>
          <w:t xml:space="preserve">. </w:t>
        </w:r>
      </w:ins>
      <w:ins w:id="430" w:author="Martin Lindström" w:date="2015-07-15T10:17:00Z">
        <w:r w:rsidR="00294876">
          <w:rPr>
            <w:lang w:val="en-US"/>
          </w:rPr>
          <w:t>See further</w:t>
        </w:r>
      </w:ins>
      <w:ins w:id="431" w:author="Martin Lindström" w:date="2015-07-15T10:19:00Z">
        <w:r w:rsidR="00844F9A">
          <w:rPr>
            <w:lang w:val="en-US"/>
          </w:rPr>
          <w:t xml:space="preserve"> section</w:t>
        </w:r>
      </w:ins>
      <w:ins w:id="432" w:author="Martin Lindström" w:date="2015-07-15T10:17:00Z">
        <w:r w:rsidR="00294876">
          <w:rPr>
            <w:lang w:val="en-US"/>
          </w:rPr>
          <w:t xml:space="preserve"> </w:t>
        </w:r>
        <w:r w:rsidR="00294876">
          <w:rPr>
            <w:lang w:val="en-US"/>
          </w:rPr>
          <w:fldChar w:fldCharType="begin"/>
        </w:r>
        <w:r w:rsidR="00294876">
          <w:rPr>
            <w:lang w:val="en-US"/>
          </w:rPr>
          <w:instrText xml:space="preserve"> REF _Ref298574785 \r \h </w:instrText>
        </w:r>
      </w:ins>
      <w:r w:rsidR="00294876">
        <w:rPr>
          <w:lang w:val="en-US"/>
        </w:rPr>
      </w:r>
      <w:r w:rsidR="00294876">
        <w:rPr>
          <w:lang w:val="en-US"/>
        </w:rPr>
        <w:fldChar w:fldCharType="separate"/>
      </w:r>
      <w:ins w:id="433" w:author="Martin Lindström" w:date="2015-08-18T16:03:00Z">
        <w:r w:rsidR="00AB607E">
          <w:rPr>
            <w:lang w:val="en-US"/>
          </w:rPr>
          <w:t>5.4.4</w:t>
        </w:r>
      </w:ins>
      <w:ins w:id="434" w:author="Martin Lindström" w:date="2015-07-15T10:17:00Z">
        <w:r w:rsidR="00294876">
          <w:rPr>
            <w:lang w:val="en-US"/>
          </w:rPr>
          <w:fldChar w:fldCharType="end"/>
        </w:r>
        <w:r w:rsidR="00844F9A">
          <w:rPr>
            <w:lang w:val="en-US"/>
          </w:rPr>
          <w:t xml:space="preserve"> below.</w:t>
        </w:r>
      </w:ins>
    </w:p>
    <w:p w14:paraId="4CCFFADF" w14:textId="77777777" w:rsidR="00072C3D" w:rsidRPr="002F146B" w:rsidRDefault="00072C3D" w:rsidP="00072C3D">
      <w:pPr>
        <w:rPr>
          <w:ins w:id="435" w:author="Martin Lindström" w:date="2015-07-27T16:28:00Z"/>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ins w:id="436" w:author="Martin Lindström" w:date="2015-07-27T16:28:00Z"/>
          <w:rFonts w:ascii="Courier New" w:hAnsi="Courier New" w:cs="Courier New"/>
          <w:noProof/>
          <w:sz w:val="14"/>
          <w:szCs w:val="14"/>
          <w:lang w:val="en-US"/>
        </w:rPr>
      </w:pPr>
      <w:ins w:id="437" w:author="Martin Lindström" w:date="2015-07-27T16:28:00Z">
        <w:r>
          <w:rPr>
            <w:rFonts w:ascii="Courier New" w:hAnsi="Courier New" w:cs="Courier New"/>
            <w:noProof/>
            <w:sz w:val="14"/>
            <w:szCs w:val="14"/>
            <w:lang w:val="en-US"/>
          </w:rPr>
          <w:t>...</w:t>
        </w:r>
      </w:ins>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ins w:id="438" w:author="Martin Lindström" w:date="2015-07-27T16:29:00Z"/>
          <w:rFonts w:ascii="Courier New" w:hAnsi="Courier New" w:cs="Courier New"/>
          <w:bCs/>
          <w:noProof/>
          <w:sz w:val="14"/>
          <w:szCs w:val="14"/>
          <w:lang w:val="en-US"/>
        </w:rPr>
      </w:pPr>
      <w:ins w:id="439" w:author="Martin Lindström" w:date="2015-07-27T16:29:00Z">
        <w:r w:rsidRPr="007A69AD">
          <w:rPr>
            <w:rFonts w:ascii="Courier New" w:hAnsi="Courier New" w:cs="Courier New"/>
            <w:bCs/>
            <w:noProof/>
            <w:sz w:val="14"/>
            <w:szCs w:val="14"/>
            <w:lang w:val="en-US"/>
          </w:rPr>
          <w:t>&lt;saml2p:RequestedAuthnContext Comparison="exact"&gt;</w:t>
        </w:r>
      </w:ins>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ins w:id="440" w:author="Martin Lindström" w:date="2015-07-27T16:29:00Z"/>
          <w:rFonts w:ascii="Courier New" w:hAnsi="Courier New" w:cs="Courier New"/>
          <w:bCs/>
          <w:noProof/>
          <w:sz w:val="14"/>
          <w:szCs w:val="14"/>
          <w:lang w:val="en-US"/>
        </w:rPr>
      </w:pPr>
      <w:ins w:id="441" w:author="Martin Lindström" w:date="2015-07-27T16:29:00Z">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ins>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ins w:id="442" w:author="Martin Lindström" w:date="2015-07-27T16:28:00Z"/>
          <w:rFonts w:ascii="Courier New" w:hAnsi="Courier New" w:cs="Courier New"/>
          <w:bCs/>
          <w:noProof/>
          <w:sz w:val="14"/>
          <w:szCs w:val="14"/>
          <w:lang w:val="en-US"/>
        </w:rPr>
      </w:pPr>
      <w:ins w:id="443" w:author="Martin Lindström" w:date="2015-07-27T16:29:00Z">
        <w:r w:rsidRPr="007A69AD">
          <w:rPr>
            <w:rFonts w:ascii="Courier New" w:hAnsi="Courier New" w:cs="Courier New"/>
            <w:bCs/>
            <w:noProof/>
            <w:sz w:val="14"/>
            <w:szCs w:val="14"/>
            <w:lang w:val="en-US"/>
          </w:rPr>
          <w:t>&lt;/saml2p:RequestedAuthnContext&gt;</w:t>
        </w:r>
      </w:ins>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ins w:id="444" w:author="Martin Lindström" w:date="2015-07-27T16:28:00Z"/>
          <w:rFonts w:ascii="Courier New" w:hAnsi="Courier New" w:cs="Courier New"/>
          <w:noProof/>
          <w:sz w:val="14"/>
          <w:szCs w:val="14"/>
          <w:lang w:val="en-US"/>
        </w:rPr>
      </w:pPr>
      <w:ins w:id="445" w:author="Martin Lindström" w:date="2015-07-27T16:28:00Z">
        <w:r>
          <w:rPr>
            <w:rFonts w:ascii="Courier New" w:hAnsi="Courier New" w:cs="Courier New"/>
            <w:bCs/>
            <w:noProof/>
            <w:sz w:val="14"/>
            <w:szCs w:val="14"/>
            <w:lang w:val="en-US"/>
          </w:rPr>
          <w:t>...</w:t>
        </w:r>
      </w:ins>
    </w:p>
    <w:p w14:paraId="78FD63EC" w14:textId="13DBC0EC" w:rsidR="00072C3D" w:rsidRDefault="00072C3D" w:rsidP="00072C3D">
      <w:pPr>
        <w:pStyle w:val="Caption"/>
        <w:rPr>
          <w:ins w:id="446" w:author="Martin Lindström" w:date="2015-07-27T16:28:00Z"/>
        </w:rPr>
      </w:pPr>
      <w:ins w:id="447" w:author="Martin Lindström" w:date="2015-07-27T16:28:00Z">
        <w:r w:rsidRPr="00F126B8">
          <w:t xml:space="preserve">Example of how </w:t>
        </w:r>
        <w:r>
          <w:t>an Authentication Context URI</w:t>
        </w:r>
        <w:r w:rsidRPr="00F126B8">
          <w:t xml:space="preserve"> identifier </w:t>
        </w:r>
        <w:r>
          <w:t>representing a</w:t>
        </w:r>
      </w:ins>
      <w:ins w:id="448" w:author="Martin Lindström" w:date="2015-07-27T16:31:00Z">
        <w:r w:rsidR="00B363A9">
          <w:t xml:space="preserve"> requested</w:t>
        </w:r>
      </w:ins>
      <w:ins w:id="449" w:author="Martin Lindström" w:date="2015-07-27T16:28:00Z">
        <w:r>
          <w:t xml:space="preserve"> Level of Assurance </w:t>
        </w:r>
        <w:r w:rsidRPr="00F126B8">
          <w:t>is inclu</w:t>
        </w:r>
        <w:r w:rsidRPr="00F126B8">
          <w:t>d</w:t>
        </w:r>
        <w:r w:rsidRPr="00F126B8">
          <w:t>ed</w:t>
        </w:r>
      </w:ins>
      <w:ins w:id="450" w:author="Martin Lindström" w:date="2015-07-27T16:32:00Z">
        <w:r w:rsidR="00B363A9">
          <w:t xml:space="preserve"> in an authentication request message</w:t>
        </w:r>
      </w:ins>
      <w:ins w:id="451" w:author="Martin Lindström" w:date="2015-07-27T16:28:00Z">
        <w:r>
          <w:t>.</w:t>
        </w:r>
      </w:ins>
    </w:p>
    <w:p w14:paraId="1EAE8D8B" w14:textId="65A2E10B" w:rsidR="00A86839" w:rsidDel="00A104FB" w:rsidRDefault="00C501D5" w:rsidP="008103A2">
      <w:pPr>
        <w:rPr>
          <w:del w:id="452" w:author="stefan@aaa-sec.com" w:date="2015-07-17T14:37:00Z"/>
          <w:lang w:val="en-US"/>
        </w:rPr>
      </w:pPr>
      <w:del w:id="453" w:author="stefan@aaa-sec.com" w:date="2015-07-17T14:37:00Z">
        <w:r w:rsidDel="00A104FB">
          <w:rPr>
            <w:lang w:val="en-US"/>
          </w:rPr>
          <w:delText>A Service Provider may choose to override its default L</w:delText>
        </w:r>
        <w:r w:rsidR="00471326" w:rsidDel="00A104FB">
          <w:rPr>
            <w:lang w:val="en-US"/>
          </w:rPr>
          <w:delText xml:space="preserve">evel </w:delText>
        </w:r>
        <w:r w:rsidDel="00A104FB">
          <w:rPr>
            <w:lang w:val="en-US"/>
          </w:rPr>
          <w:delText>o</w:delText>
        </w:r>
        <w:r w:rsidR="00471326" w:rsidDel="00A104FB">
          <w:rPr>
            <w:lang w:val="en-US"/>
          </w:rPr>
          <w:delText xml:space="preserve">f </w:delText>
        </w:r>
        <w:r w:rsidDel="00A104FB">
          <w:rPr>
            <w:lang w:val="en-US"/>
          </w:rPr>
          <w:delText>A</w:delText>
        </w:r>
        <w:r w:rsidR="00471326" w:rsidDel="00A104FB">
          <w:rPr>
            <w:lang w:val="en-US"/>
          </w:rPr>
          <w:delText xml:space="preserve">ssurance </w:delText>
        </w:r>
        <w:r w:rsidDel="00A104FB">
          <w:rPr>
            <w:lang w:val="en-US"/>
          </w:rPr>
          <w:delText xml:space="preserve">requirement by specifying a </w:delText>
        </w:r>
        <w:r w:rsidR="005747A1" w:rsidDel="00A104FB">
          <w:rPr>
            <w:lang w:val="en-US"/>
          </w:rPr>
          <w:delText>L</w:delText>
        </w:r>
        <w:r w:rsidR="00AC6AA3" w:rsidDel="00A104FB">
          <w:rPr>
            <w:lang w:val="en-US"/>
          </w:rPr>
          <w:delText xml:space="preserve">evel </w:delText>
        </w:r>
        <w:r w:rsidR="005747A1" w:rsidDel="00A104FB">
          <w:rPr>
            <w:lang w:val="en-US"/>
          </w:rPr>
          <w:delText>o</w:delText>
        </w:r>
        <w:r w:rsidR="00AC6AA3" w:rsidDel="00A104FB">
          <w:rPr>
            <w:lang w:val="en-US"/>
          </w:rPr>
          <w:delText xml:space="preserve">f </w:delText>
        </w:r>
        <w:r w:rsidR="005747A1" w:rsidDel="00A104FB">
          <w:rPr>
            <w:lang w:val="en-US"/>
          </w:rPr>
          <w:delText>A</w:delText>
        </w:r>
        <w:r w:rsidR="00AC6AA3" w:rsidDel="00A104FB">
          <w:rPr>
            <w:lang w:val="en-US"/>
          </w:rPr>
          <w:delText>s</w:delText>
        </w:r>
        <w:r w:rsidR="00AC6AA3" w:rsidDel="00A104FB">
          <w:rPr>
            <w:lang w:val="en-US"/>
          </w:rPr>
          <w:delText>surance</w:delText>
        </w:r>
        <w:r w:rsidR="005747A1" w:rsidDel="00A104FB">
          <w:rPr>
            <w:lang w:val="en-US"/>
          </w:rPr>
          <w:delText xml:space="preserve"> identifier URL as a value to </w:delText>
        </w:r>
        <w:r w:rsidR="00012C80" w:rsidDel="00A104FB">
          <w:rPr>
            <w:lang w:val="en-US"/>
          </w:rPr>
          <w:delText xml:space="preserve">the </w:delText>
        </w:r>
        <w:r w:rsidR="00B9215B" w:rsidDel="00A104FB">
          <w:rPr>
            <w:rStyle w:val="Code"/>
          </w:rPr>
          <w:delText>&lt;saml2</w:delText>
        </w:r>
        <w:r w:rsidR="00012C80" w:rsidRPr="00012C80" w:rsidDel="00A104FB">
          <w:rPr>
            <w:rStyle w:val="Code"/>
          </w:rPr>
          <w:delText>:AuthnContextClassRef&gt;</w:delText>
        </w:r>
        <w:r w:rsidR="00012C80" w:rsidDel="00A104FB">
          <w:rPr>
            <w:lang w:val="en-US"/>
          </w:rPr>
          <w:delText xml:space="preserve"> element that is part of the </w:delText>
        </w:r>
        <w:r w:rsidR="00012C80" w:rsidRPr="00012C80" w:rsidDel="00A104FB">
          <w:rPr>
            <w:rStyle w:val="Code"/>
          </w:rPr>
          <w:delText>&lt;saml2p:RequestedAuthnContext&gt;</w:delText>
        </w:r>
        <w:r w:rsidR="00012C80" w:rsidDel="00A104FB">
          <w:rPr>
            <w:lang w:val="en-US"/>
          </w:rPr>
          <w:delText xml:space="preserve"> element.</w:delText>
        </w:r>
        <w:r w:rsidR="004756D5" w:rsidDel="00A104FB">
          <w:rPr>
            <w:lang w:val="en-US"/>
          </w:rPr>
          <w:delText xml:space="preserve"> Identity Providers conformant with this profile MUST support explicitly requested Level of Assurance processing</w:delText>
        </w:r>
        <w:r w:rsidR="00A11219" w:rsidDel="00A104FB">
          <w:rPr>
            <w:lang w:val="en-US"/>
          </w:rPr>
          <w:delText xml:space="preserve"> (see section </w:delText>
        </w:r>
        <w:r w:rsidR="00A11219" w:rsidDel="00A104FB">
          <w:rPr>
            <w:lang w:val="en-US"/>
          </w:rPr>
          <w:fldChar w:fldCharType="begin"/>
        </w:r>
        <w:r w:rsidR="00A11219" w:rsidDel="00A104FB">
          <w:rPr>
            <w:lang w:val="en-US"/>
          </w:rPr>
          <w:delInstrText xml:space="preserve"> REF _Ref263956330 \r \h </w:delInstrText>
        </w:r>
        <w:r w:rsidR="00A11219" w:rsidDel="00A104FB">
          <w:rPr>
            <w:lang w:val="en-US"/>
          </w:rPr>
        </w:r>
        <w:r w:rsidR="00A11219" w:rsidDel="00A104FB">
          <w:rPr>
            <w:lang w:val="en-US"/>
          </w:rPr>
          <w:fldChar w:fldCharType="separate"/>
        </w:r>
        <w:r w:rsidR="00124963" w:rsidDel="00A104FB">
          <w:rPr>
            <w:lang w:val="en-US"/>
          </w:rPr>
          <w:delText>5.4.4</w:delText>
        </w:r>
        <w:r w:rsidR="00A11219" w:rsidDel="00A104FB">
          <w:rPr>
            <w:lang w:val="en-US"/>
          </w:rPr>
          <w:fldChar w:fldCharType="end"/>
        </w:r>
        <w:r w:rsidR="00A11219" w:rsidDel="00A104FB">
          <w:rPr>
            <w:lang w:val="en-US"/>
          </w:rPr>
          <w:delText>).</w:delText>
        </w:r>
      </w:del>
    </w:p>
    <w:p w14:paraId="16A28504" w14:textId="34A05ACF" w:rsidR="000A2D6B" w:rsidDel="00A104FB" w:rsidRDefault="000A2D6B" w:rsidP="008103A2">
      <w:pPr>
        <w:rPr>
          <w:del w:id="454" w:author="stefan@aaa-sec.com" w:date="2015-07-17T14:37:00Z"/>
          <w:lang w:val="en-US"/>
        </w:rPr>
      </w:pP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455" w:name="_Ref275431164"/>
      <w:bookmarkStart w:id="456" w:name="_Ref275431167"/>
      <w:bookmarkStart w:id="457" w:name="_Ref275431183"/>
      <w:bookmarkStart w:id="458" w:name="_Ref275431194"/>
      <w:bookmarkStart w:id="459" w:name="_Toc301130298"/>
      <w:r>
        <w:rPr>
          <w:lang w:val="en-US"/>
        </w:rPr>
        <w:lastRenderedPageBreak/>
        <w:t>Processing Requirements</w:t>
      </w:r>
      <w:bookmarkEnd w:id="455"/>
      <w:bookmarkEnd w:id="456"/>
      <w:bookmarkEnd w:id="457"/>
      <w:bookmarkEnd w:id="458"/>
      <w:bookmarkEnd w:id="459"/>
    </w:p>
    <w:p w14:paraId="54E545C7" w14:textId="6A9BACF8" w:rsidR="00FB2295" w:rsidRDefault="00FB2295" w:rsidP="00634EA7">
      <w:pPr>
        <w:pStyle w:val="Heading3"/>
        <w:rPr>
          <w:lang w:val="en-US"/>
        </w:rPr>
      </w:pPr>
      <w:bookmarkStart w:id="460" w:name="_Toc301130299"/>
      <w:bookmarkStart w:id="461" w:name="_Ref274858256"/>
      <w:r>
        <w:rPr>
          <w:lang w:val="en-US"/>
        </w:rPr>
        <w:t xml:space="preserve">Validation of </w:t>
      </w:r>
      <w:r w:rsidR="008C205B">
        <w:rPr>
          <w:lang w:val="en-US"/>
        </w:rPr>
        <w:t>Destination</w:t>
      </w:r>
      <w:bookmarkEnd w:id="460"/>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462" w:name="_Toc301130300"/>
      <w:r>
        <w:rPr>
          <w:lang w:val="en-US"/>
        </w:rPr>
        <w:t xml:space="preserve">Validation of Assertion Consumer </w:t>
      </w:r>
      <w:r w:rsidR="00DC1909">
        <w:rPr>
          <w:lang w:val="en-US"/>
        </w:rPr>
        <w:t>Addresses</w:t>
      </w:r>
      <w:bookmarkEnd w:id="461"/>
      <w:bookmarkEnd w:id="462"/>
    </w:p>
    <w:p w14:paraId="67493341" w14:textId="06AE674F" w:rsidR="009425D0" w:rsidRDefault="009425D0" w:rsidP="00C7779A">
      <w:pPr>
        <w:rPr>
          <w:lang w:val="en-US"/>
        </w:rPr>
      </w:pPr>
      <w:r>
        <w:rPr>
          <w:lang w:val="en-US"/>
        </w:rPr>
        <w:t xml:space="preserve">The value of the </w:t>
      </w:r>
      <w:r w:rsidRPr="009425D0">
        <w:rPr>
          <w:rStyle w:val="Code"/>
        </w:rPr>
        <w:t>AssertionConsumerServiceURL</w:t>
      </w:r>
      <w:r>
        <w:rPr>
          <w:lang w:val="en-US"/>
        </w:rPr>
        <w:t xml:space="preserve"> attribute of the </w:t>
      </w:r>
      <w:r w:rsidRPr="009425D0">
        <w:rPr>
          <w:rStyle w:val="Code"/>
        </w:rPr>
        <w:t>&lt;saml2p:AuthnRequest&gt;</w:t>
      </w:r>
      <w:r>
        <w:rPr>
          <w:lang w:val="en-US"/>
        </w:rPr>
        <w:t xml:space="preserve"> message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having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14A3F8D8" w14:textId="77777777" w:rsidR="000A39B5" w:rsidRDefault="000A39B5" w:rsidP="00C7779A">
      <w:pPr>
        <w:rPr>
          <w:lang w:val="en-US"/>
        </w:rPr>
      </w:pPr>
    </w:p>
    <w:p w14:paraId="7567C088" w14:textId="6D09E165" w:rsidR="000A39B5" w:rsidRPr="00C7779A" w:rsidRDefault="000A39B5" w:rsidP="00C7779A">
      <w:pPr>
        <w:rPr>
          <w:lang w:val="en-US"/>
        </w:rPr>
      </w:pPr>
      <w:r>
        <w:rPr>
          <w:lang w:val="en-US"/>
        </w:rPr>
        <w:t xml:space="preserve">Section </w:t>
      </w:r>
      <w:ins w:id="463" w:author="Martin Lindström" w:date="2015-07-16T12:15:00Z">
        <w:r w:rsidR="00500353">
          <w:rPr>
            <w:lang w:val="en-US"/>
          </w:rPr>
          <w:t>8</w:t>
        </w:r>
      </w:ins>
      <w:del w:id="464" w:author="Martin Lindström" w:date="2015-07-16T12:15:00Z">
        <w:r w:rsidDel="00500353">
          <w:rPr>
            <w:lang w:val="en-US"/>
          </w:rPr>
          <w:delText>6</w:delText>
        </w:r>
      </w:del>
      <w:r>
        <w:rPr>
          <w:lang w:val="en-US"/>
        </w:rPr>
        <w:t>.2 of [</w:t>
      </w:r>
      <w:hyperlink r:id="rId27"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465" w:name="_Toc301130301"/>
      <w:r>
        <w:rPr>
          <w:lang w:val="en-US"/>
        </w:rPr>
        <w:t>Identity Provider User Interface</w:t>
      </w:r>
      <w:bookmarkEnd w:id="465"/>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ins w:id="466" w:author="Martin Lindström" w:date="2015-07-27T15:05:00Z">
        <w:r w:rsidR="006B2CB0">
          <w:rPr>
            <w:lang w:val="en-US"/>
          </w:rPr>
          <w:t>S</w:t>
        </w:r>
      </w:ins>
      <w:r>
        <w:rPr>
          <w:lang w:val="en-US"/>
        </w:rPr>
        <w:t xml:space="preserve">ervice </w:t>
      </w:r>
      <w:ins w:id="467" w:author="Martin Lindström" w:date="2015-07-27T15:05:00Z">
        <w:r w:rsidR="006B2CB0">
          <w:rPr>
            <w:lang w:val="en-US"/>
          </w:rPr>
          <w:t>P</w:t>
        </w:r>
      </w:ins>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ins w:id="468" w:author="Martin Lindström" w:date="2015-07-27T15:05:00Z">
        <w:r w:rsidR="00D72B12">
          <w:rPr>
            <w:lang w:val="en-US"/>
          </w:rPr>
          <w:t>S</w:t>
        </w:r>
      </w:ins>
      <w:r w:rsidR="00332B06">
        <w:rPr>
          <w:lang w:val="en-US"/>
        </w:rPr>
        <w:t xml:space="preserve">ervice </w:t>
      </w:r>
      <w:ins w:id="469" w:author="Martin Lindström" w:date="2015-07-27T15:05:00Z">
        <w:r w:rsidR="00D72B12">
          <w:rPr>
            <w:lang w:val="en-US"/>
          </w:rPr>
          <w:t>P</w:t>
        </w:r>
      </w:ins>
      <w:r w:rsidR="00332B06">
        <w:rPr>
          <w:lang w:val="en-US"/>
        </w:rPr>
        <w:t>rovider’s metadata entry. Implementers of this profile MUST be c</w:t>
      </w:r>
      <w:r w:rsidR="00332B06">
        <w:rPr>
          <w:lang w:val="en-US"/>
        </w:rPr>
        <w:t>a</w:t>
      </w:r>
      <w:r w:rsidR="00332B06">
        <w:rPr>
          <w:lang w:val="en-US"/>
        </w:rPr>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7E8FDEF3" w:rsidR="00634EA7" w:rsidRDefault="000B3F33" w:rsidP="00634EA7">
      <w:pPr>
        <w:pStyle w:val="Heading3"/>
        <w:rPr>
          <w:lang w:val="en-US"/>
        </w:rPr>
      </w:pPr>
      <w:bookmarkStart w:id="470" w:name="_Ref263956330"/>
      <w:bookmarkStart w:id="471" w:name="_Ref263956334"/>
      <w:bookmarkStart w:id="472" w:name="_Toc301130302"/>
      <w:ins w:id="473" w:author="stefan@aaa-sec.com" w:date="2015-07-17T14:28:00Z">
        <w:r>
          <w:rPr>
            <w:lang w:val="en-US"/>
          </w:rPr>
          <w:t xml:space="preserve">Authentication </w:t>
        </w:r>
      </w:ins>
      <w:ins w:id="474" w:author="Martin Lindström" w:date="2015-07-18T09:06:00Z">
        <w:r w:rsidR="004E08F3">
          <w:rPr>
            <w:lang w:val="en-US"/>
          </w:rPr>
          <w:t>C</w:t>
        </w:r>
      </w:ins>
      <w:ins w:id="475" w:author="stefan@aaa-sec.com" w:date="2015-07-17T14:28:00Z">
        <w:r>
          <w:rPr>
            <w:lang w:val="en-US"/>
          </w:rPr>
          <w:t xml:space="preserve">ontext </w:t>
        </w:r>
      </w:ins>
      <w:ins w:id="476" w:author="stefan@aaa-sec.com" w:date="2015-07-17T14:33:00Z">
        <w:r>
          <w:rPr>
            <w:lang w:val="en-US"/>
          </w:rPr>
          <w:t xml:space="preserve">and Level of Assurance </w:t>
        </w:r>
      </w:ins>
      <w:del w:id="477" w:author="stefan@aaa-sec.com" w:date="2015-07-17T14:28:00Z">
        <w:r w:rsidR="00634EA7" w:rsidDel="000B3F33">
          <w:rPr>
            <w:lang w:val="en-US"/>
          </w:rPr>
          <w:delText xml:space="preserve">Overriding </w:delText>
        </w:r>
        <w:bookmarkStart w:id="478" w:name="_Ref298574785"/>
        <w:r w:rsidR="00634EA7" w:rsidDel="000B3F33">
          <w:rPr>
            <w:lang w:val="en-US"/>
          </w:rPr>
          <w:delText>Level of Assurance</w:delText>
        </w:r>
      </w:del>
      <w:bookmarkEnd w:id="470"/>
      <w:bookmarkEnd w:id="471"/>
      <w:ins w:id="479" w:author="Martin Lindström" w:date="2015-07-15T10:16:00Z">
        <w:del w:id="480" w:author="stefan@aaa-sec.com" w:date="2015-07-17T14:28:00Z">
          <w:r w:rsidR="0061061F" w:rsidDel="000B3F33">
            <w:rPr>
              <w:lang w:val="en-US"/>
            </w:rPr>
            <w:delText xml:space="preserve"> </w:delText>
          </w:r>
        </w:del>
        <w:r w:rsidR="0061061F">
          <w:rPr>
            <w:lang w:val="en-US"/>
          </w:rPr>
          <w:t>Handling</w:t>
        </w:r>
      </w:ins>
      <w:bookmarkEnd w:id="478"/>
      <w:bookmarkEnd w:id="472"/>
    </w:p>
    <w:p w14:paraId="72314273" w14:textId="75C10D5E" w:rsidR="000B3F33" w:rsidRDefault="000B3F33" w:rsidP="00AB4498">
      <w:pPr>
        <w:rPr>
          <w:ins w:id="481" w:author="stefan@aaa-sec.com" w:date="2015-07-17T14:28:00Z"/>
          <w:lang w:val="en-US"/>
        </w:rPr>
      </w:pPr>
      <w:ins w:id="482" w:author="stefan@aaa-sec.com" w:date="2015-07-17T14:29:00Z">
        <w:r>
          <w:rPr>
            <w:lang w:val="en-US"/>
          </w:rPr>
          <w:t xml:space="preserve">This framework defines a number of </w:t>
        </w:r>
      </w:ins>
      <w:ins w:id="483" w:author="Martin Lindström" w:date="2015-07-27T16:15:00Z">
        <w:r w:rsidR="00CC7429">
          <w:rPr>
            <w:lang w:val="en-US"/>
          </w:rPr>
          <w:t>a</w:t>
        </w:r>
      </w:ins>
      <w:ins w:id="484" w:author="stefan@aaa-sec.com" w:date="2015-07-17T14:29:00Z">
        <w:r>
          <w:rPr>
            <w:lang w:val="en-US"/>
          </w:rPr>
          <w:t xml:space="preserve">uthentication </w:t>
        </w:r>
      </w:ins>
      <w:ins w:id="485" w:author="Martin Lindström" w:date="2015-07-18T09:12:00Z">
        <w:r w:rsidR="00CC7429">
          <w:rPr>
            <w:lang w:val="en-US"/>
          </w:rPr>
          <w:t>c</w:t>
        </w:r>
      </w:ins>
      <w:ins w:id="486" w:author="stefan@aaa-sec.com" w:date="2015-07-17T14:29:00Z">
        <w:r>
          <w:rPr>
            <w:lang w:val="en-US"/>
          </w:rPr>
          <w:t>ontext identifiers (URI), where e</w:t>
        </w:r>
      </w:ins>
      <w:ins w:id="487" w:author="stefan@aaa-sec.com" w:date="2015-07-17T14:30:00Z">
        <w:r>
          <w:rPr>
            <w:lang w:val="en-US"/>
          </w:rPr>
          <w:t xml:space="preserve">ach such identifier specifies a defined Level of Assertion and may define specific requirements on the authentication process. There can be multiple </w:t>
        </w:r>
      </w:ins>
      <w:ins w:id="488" w:author="Martin Lindström" w:date="2015-07-18T09:12:00Z">
        <w:r w:rsidR="001A035D">
          <w:rPr>
            <w:lang w:val="en-US"/>
          </w:rPr>
          <w:t>a</w:t>
        </w:r>
      </w:ins>
      <w:ins w:id="489" w:author="stefan@aaa-sec.com" w:date="2015-07-17T14:30:00Z">
        <w:r>
          <w:rPr>
            <w:lang w:val="en-US"/>
          </w:rPr>
          <w:t xml:space="preserve">uthentication </w:t>
        </w:r>
      </w:ins>
      <w:ins w:id="490" w:author="Martin Lindström" w:date="2015-07-18T09:12:00Z">
        <w:r w:rsidR="001A035D">
          <w:rPr>
            <w:lang w:val="en-US"/>
          </w:rPr>
          <w:t>c</w:t>
        </w:r>
      </w:ins>
      <w:ins w:id="491" w:author="stefan@aaa-sec.com" w:date="2015-07-17T14:30:00Z">
        <w:r>
          <w:rPr>
            <w:lang w:val="en-US"/>
          </w:rPr>
          <w:t>ontext URIs representing the same Level of As</w:t>
        </w:r>
      </w:ins>
      <w:ins w:id="492" w:author="stefan@aaa-sec.com" w:date="2015-07-17T14:32:00Z">
        <w:r>
          <w:rPr>
            <w:lang w:val="en-US"/>
          </w:rPr>
          <w:t xml:space="preserve">sertion, but one </w:t>
        </w:r>
      </w:ins>
      <w:ins w:id="493" w:author="Martin Lindström" w:date="2015-07-18T09:13:00Z">
        <w:r w:rsidR="00976799">
          <w:rPr>
            <w:lang w:val="en-US"/>
          </w:rPr>
          <w:t>a</w:t>
        </w:r>
      </w:ins>
      <w:ins w:id="494" w:author="stefan@aaa-sec.com" w:date="2015-07-17T14:32:00Z">
        <w:r>
          <w:rPr>
            <w:lang w:val="en-US"/>
          </w:rPr>
          <w:t xml:space="preserve">uthentication </w:t>
        </w:r>
      </w:ins>
      <w:ins w:id="495" w:author="Martin Lindström" w:date="2015-07-18T09:13:00Z">
        <w:r w:rsidR="00976799">
          <w:rPr>
            <w:lang w:val="en-US"/>
          </w:rPr>
          <w:t>c</w:t>
        </w:r>
      </w:ins>
      <w:ins w:id="496" w:author="stefan@aaa-sec.com" w:date="2015-07-17T14:32:00Z">
        <w:r>
          <w:rPr>
            <w:lang w:val="en-US"/>
          </w:rPr>
          <w:t xml:space="preserve">ontext URI always identifies one defined Level of Assurance. For example, </w:t>
        </w:r>
      </w:ins>
      <w:ins w:id="497" w:author="stefan@aaa-sec.com" w:date="2015-07-17T14:34:00Z">
        <w:r>
          <w:rPr>
            <w:lang w:val="en-US"/>
          </w:rPr>
          <w:t xml:space="preserve">requests for authentication from a </w:t>
        </w:r>
      </w:ins>
      <w:ins w:id="498" w:author="Martin Lindström" w:date="2015-07-18T09:15:00Z">
        <w:r w:rsidR="00E20D11">
          <w:rPr>
            <w:lang w:val="en-US"/>
          </w:rPr>
          <w:t>S</w:t>
        </w:r>
      </w:ins>
      <w:ins w:id="499" w:author="stefan@aaa-sec.com" w:date="2015-07-17T14:34:00Z">
        <w:r>
          <w:rPr>
            <w:lang w:val="en-US"/>
          </w:rPr>
          <w:t>ign</w:t>
        </w:r>
        <w:r>
          <w:rPr>
            <w:lang w:val="en-US"/>
          </w:rPr>
          <w:t>a</w:t>
        </w:r>
        <w:r>
          <w:rPr>
            <w:lang w:val="en-US"/>
          </w:rPr>
          <w:t xml:space="preserve">ture </w:t>
        </w:r>
      </w:ins>
      <w:ins w:id="500" w:author="Martin Lindström" w:date="2015-07-18T09:15:00Z">
        <w:r w:rsidR="00E20D11">
          <w:rPr>
            <w:lang w:val="en-US"/>
          </w:rPr>
          <w:t>S</w:t>
        </w:r>
      </w:ins>
      <w:ins w:id="501" w:author="stefan@aaa-sec.com" w:date="2015-07-17T14:34:00Z">
        <w:r>
          <w:rPr>
            <w:lang w:val="en-US"/>
          </w:rPr>
          <w:t xml:space="preserve">ervice that requires a sign message to be displayed as part of the authentication process will request a different </w:t>
        </w:r>
      </w:ins>
      <w:ins w:id="502" w:author="Martin Lindström" w:date="2015-07-18T09:14:00Z">
        <w:r w:rsidR="00CE355F">
          <w:rPr>
            <w:lang w:val="en-US"/>
          </w:rPr>
          <w:t>a</w:t>
        </w:r>
      </w:ins>
      <w:ins w:id="503" w:author="stefan@aaa-sec.com" w:date="2015-07-17T14:34:00Z">
        <w:r>
          <w:rPr>
            <w:lang w:val="en-US"/>
          </w:rPr>
          <w:t xml:space="preserve">uthentication </w:t>
        </w:r>
      </w:ins>
      <w:ins w:id="504" w:author="Martin Lindström" w:date="2015-07-18T09:14:00Z">
        <w:r w:rsidR="00CE355F">
          <w:rPr>
            <w:lang w:val="en-US"/>
          </w:rPr>
          <w:t>c</w:t>
        </w:r>
      </w:ins>
      <w:ins w:id="505" w:author="stefan@aaa-sec.com" w:date="2015-07-17T14:34:00Z">
        <w:r>
          <w:rPr>
            <w:lang w:val="en-US"/>
          </w:rPr>
          <w:t xml:space="preserve">ontext URI </w:t>
        </w:r>
      </w:ins>
      <w:ins w:id="506" w:author="stefan@aaa-sec.com" w:date="2015-07-17T14:52:00Z">
        <w:r w:rsidR="008D3B8C">
          <w:rPr>
            <w:lang w:val="en-US"/>
          </w:rPr>
          <w:t xml:space="preserve">(see section </w:t>
        </w:r>
      </w:ins>
      <w:ins w:id="507" w:author="Martin Lindström" w:date="2015-07-18T09:14:00Z">
        <w:r w:rsidR="00E20D11">
          <w:rPr>
            <w:lang w:val="en-US"/>
          </w:rPr>
          <w:fldChar w:fldCharType="begin"/>
        </w:r>
        <w:r w:rsidR="00E20D11">
          <w:rPr>
            <w:lang w:val="en-US"/>
          </w:rPr>
          <w:instrText xml:space="preserve"> REF _Ref298830213 \r \h </w:instrText>
        </w:r>
      </w:ins>
      <w:r w:rsidR="00E20D11">
        <w:rPr>
          <w:lang w:val="en-US"/>
        </w:rPr>
      </w:r>
      <w:r w:rsidR="00E20D11">
        <w:rPr>
          <w:lang w:val="en-US"/>
        </w:rPr>
        <w:fldChar w:fldCharType="separate"/>
      </w:r>
      <w:ins w:id="508" w:author="Martin Lindström" w:date="2015-08-18T16:03:00Z">
        <w:r w:rsidR="00AB607E">
          <w:rPr>
            <w:lang w:val="en-US"/>
          </w:rPr>
          <w:t>7</w:t>
        </w:r>
      </w:ins>
      <w:ins w:id="509" w:author="Martin Lindström" w:date="2015-07-18T09:14:00Z">
        <w:r w:rsidR="00E20D11">
          <w:rPr>
            <w:lang w:val="en-US"/>
          </w:rPr>
          <w:fldChar w:fldCharType="end"/>
        </w:r>
      </w:ins>
      <w:ins w:id="510" w:author="stefan@aaa-sec.com" w:date="2015-07-17T14:52:00Z">
        <w:r w:rsidR="008D3B8C">
          <w:rPr>
            <w:lang w:val="en-US"/>
          </w:rPr>
          <w:t xml:space="preserve">) </w:t>
        </w:r>
      </w:ins>
      <w:ins w:id="511" w:author="stefan@aaa-sec.com" w:date="2015-07-17T14:34:00Z">
        <w:r>
          <w:rPr>
            <w:lang w:val="en-US"/>
          </w:rPr>
          <w:t xml:space="preserve">than a </w:t>
        </w:r>
      </w:ins>
      <w:ins w:id="512" w:author="stefan@aaa-sec.com" w:date="2015-07-17T14:37:00Z">
        <w:r>
          <w:rPr>
            <w:lang w:val="en-US"/>
          </w:rPr>
          <w:t>typical</w:t>
        </w:r>
      </w:ins>
      <w:ins w:id="513" w:author="stefan@aaa-sec.com" w:date="2015-07-17T14:34:00Z">
        <w:r>
          <w:rPr>
            <w:lang w:val="en-US"/>
          </w:rPr>
          <w:t xml:space="preserve"> </w:t>
        </w:r>
      </w:ins>
      <w:ins w:id="514" w:author="Martin Lindström" w:date="2015-07-18T09:14:00Z">
        <w:r w:rsidR="00E20D11">
          <w:rPr>
            <w:lang w:val="en-US"/>
          </w:rPr>
          <w:t>S</w:t>
        </w:r>
      </w:ins>
      <w:ins w:id="515" w:author="stefan@aaa-sec.com" w:date="2015-07-17T14:34:00Z">
        <w:r>
          <w:rPr>
            <w:lang w:val="en-US"/>
          </w:rPr>
          <w:t xml:space="preserve">ervice </w:t>
        </w:r>
      </w:ins>
      <w:ins w:id="516" w:author="Martin Lindström" w:date="2015-07-18T09:14:00Z">
        <w:r w:rsidR="00E20D11">
          <w:rPr>
            <w:lang w:val="en-US"/>
          </w:rPr>
          <w:t>P</w:t>
        </w:r>
      </w:ins>
      <w:ins w:id="517" w:author="stefan@aaa-sec.com" w:date="2015-07-17T14:34:00Z">
        <w:r>
          <w:rPr>
            <w:lang w:val="en-US"/>
          </w:rPr>
          <w:t>rovider just requesting authentication of a user, even if the requested Level of Assurance is the same.</w:t>
        </w:r>
      </w:ins>
    </w:p>
    <w:p w14:paraId="66CF250B" w14:textId="77777777" w:rsidR="000B3F33" w:rsidRDefault="000B3F33" w:rsidP="00AB4498">
      <w:pPr>
        <w:rPr>
          <w:ins w:id="518" w:author="stefan@aaa-sec.com" w:date="2015-07-17T14:28:00Z"/>
          <w:lang w:val="en-US"/>
        </w:rPr>
      </w:pPr>
    </w:p>
    <w:p w14:paraId="06C88727" w14:textId="7242DFAA" w:rsidR="00A104FB" w:rsidRDefault="00A104FB" w:rsidP="00A104FB">
      <w:pPr>
        <w:rPr>
          <w:ins w:id="519" w:author="stefan@aaa-sec.com" w:date="2015-07-17T14:37:00Z"/>
          <w:lang w:val="en-US"/>
        </w:rPr>
      </w:pPr>
      <w:ins w:id="520" w:author="stefan@aaa-sec.com" w:date="2015-07-17T14:37:00Z">
        <w:r>
          <w:rPr>
            <w:lang w:val="en-US"/>
          </w:rPr>
          <w:t xml:space="preserve">Identity Providers SHALL exclusively use the requested </w:t>
        </w:r>
      </w:ins>
      <w:ins w:id="521" w:author="Martin Lindström" w:date="2015-07-18T09:15:00Z">
        <w:r w:rsidR="00CC7429">
          <w:rPr>
            <w:lang w:val="en-US"/>
          </w:rPr>
          <w:t>a</w:t>
        </w:r>
      </w:ins>
      <w:ins w:id="522" w:author="stefan@aaa-sec.com" w:date="2015-07-17T14:37:00Z">
        <w:r>
          <w:rPr>
            <w:lang w:val="en-US"/>
          </w:rPr>
          <w:t xml:space="preserve">uthentication </w:t>
        </w:r>
      </w:ins>
      <w:ins w:id="523" w:author="Martin Lindström" w:date="2015-07-18T09:15:00Z">
        <w:r w:rsidR="00CC7429">
          <w:rPr>
            <w:lang w:val="en-US"/>
          </w:rPr>
          <w:t>c</w:t>
        </w:r>
      </w:ins>
      <w:ins w:id="524" w:author="stefan@aaa-sec.com" w:date="2015-07-17T14:37:00Z">
        <w:r>
          <w:rPr>
            <w:lang w:val="en-US"/>
          </w:rPr>
          <w:t xml:space="preserve">ontext in </w:t>
        </w:r>
        <w:r w:rsidRPr="00B324D9">
          <w:rPr>
            <w:rStyle w:val="Code"/>
          </w:rPr>
          <w:t>&lt;saml2p:AuthnRequest&gt;</w:t>
        </w:r>
        <w:r>
          <w:rPr>
            <w:rStyle w:val="Code"/>
          </w:rPr>
          <w:t xml:space="preserve"> </w:t>
        </w:r>
      </w:ins>
      <w:ins w:id="525" w:author="stefan@aaa-sec.com" w:date="2015-07-17T14:38:00Z">
        <w:r>
          <w:rPr>
            <w:rStyle w:val="Code"/>
          </w:rPr>
          <w:t>(</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el</w:t>
        </w:r>
        <w:r>
          <w:rPr>
            <w:lang w:val="en-US"/>
          </w:rPr>
          <w:t>e</w:t>
        </w:r>
        <w:r>
          <w:rPr>
            <w:lang w:val="en-US"/>
          </w:rPr>
          <w:t>ment</w:t>
        </w:r>
        <w:r>
          <w:rPr>
            <w:rStyle w:val="Code"/>
          </w:rPr>
          <w:t>)</w:t>
        </w:r>
      </w:ins>
      <w:ins w:id="526" w:author="stefan@aaa-sec.com" w:date="2015-07-17T14:37:00Z">
        <w:r>
          <w:rPr>
            <w:lang w:val="en-US"/>
          </w:rPr>
          <w:t xml:space="preserve">to determine </w:t>
        </w:r>
      </w:ins>
      <w:ins w:id="527" w:author="stefan@aaa-sec.com" w:date="2015-07-17T14:39:00Z">
        <w:r>
          <w:rPr>
            <w:lang w:val="en-US"/>
          </w:rPr>
          <w:t>the requested</w:t>
        </w:r>
      </w:ins>
      <w:ins w:id="528" w:author="stefan@aaa-sec.com" w:date="2015-07-17T14:37:00Z">
        <w:r>
          <w:rPr>
            <w:lang w:val="en-US"/>
          </w:rPr>
          <w:t xml:space="preserve"> authentication process </w:t>
        </w:r>
      </w:ins>
      <w:ins w:id="529" w:author="stefan@aaa-sec.com" w:date="2015-07-17T14:39:00Z">
        <w:r>
          <w:rPr>
            <w:lang w:val="en-US"/>
          </w:rPr>
          <w:t>and</w:t>
        </w:r>
      </w:ins>
      <w:ins w:id="530" w:author="stefan@aaa-sec.com" w:date="2015-07-17T14:37:00Z">
        <w:r>
          <w:rPr>
            <w:lang w:val="en-US"/>
          </w:rPr>
          <w:t xml:space="preserve"> Level of Assurance</w:t>
        </w:r>
      </w:ins>
      <w:ins w:id="531" w:author="stefan@aaa-sec.com" w:date="2015-07-17T14:43:00Z">
        <w:r>
          <w:rPr>
            <w:lang w:val="en-US"/>
          </w:rPr>
          <w:t xml:space="preserve">. The Identity Provider SHALL </w:t>
        </w:r>
      </w:ins>
      <w:ins w:id="532" w:author="stefan@aaa-sec.com" w:date="2015-07-17T14:37:00Z">
        <w:r>
          <w:rPr>
            <w:lang w:val="en-US"/>
          </w:rPr>
          <w:t xml:space="preserve"> respond with an error </w:t>
        </w:r>
      </w:ins>
      <w:ins w:id="533" w:author="stefan@aaa-sec.com" w:date="2015-07-17T14:42:00Z">
        <w:r w:rsidRPr="003A5A77">
          <w:rPr>
            <w:rStyle w:val="Code"/>
          </w:rPr>
          <w:t>&lt;saml2p:StatusCode&gt;</w:t>
        </w:r>
        <w:r w:rsidRPr="00CE355F">
          <w:t xml:space="preserve"> </w:t>
        </w:r>
        <w:r>
          <w:rPr>
            <w:lang w:val="en-US"/>
          </w:rPr>
          <w:t>with value</w:t>
        </w:r>
      </w:ins>
      <w:ins w:id="534" w:author="stefan@aaa-sec.com" w:date="2015-07-17T14:37:00Z">
        <w:r>
          <w:rPr>
            <w:lang w:val="en-US"/>
          </w:rPr>
          <w:t xml:space="preserve"> </w:t>
        </w:r>
        <w:r w:rsidRPr="00E968FE">
          <w:rPr>
            <w:rFonts w:ascii="Courier New" w:hAnsi="Courier New" w:cs="Courier New"/>
            <w:lang w:val="en-US"/>
          </w:rPr>
          <w:t>urn:oasis:names:tc:SAML:2.0:status:Requester</w:t>
        </w:r>
        <w:r>
          <w:rPr>
            <w:lang w:val="en-US"/>
          </w:rPr>
          <w:t xml:space="preserve"> </w:t>
        </w:r>
      </w:ins>
      <w:ins w:id="535" w:author="stefan@aaa-sec.com" w:date="2015-07-17T14:41:00Z">
        <w:r>
          <w:rPr>
            <w:lang w:val="en-US"/>
          </w:rPr>
          <w:t>[</w:t>
        </w:r>
        <w:r>
          <w:fldChar w:fldCharType="begin"/>
        </w:r>
        <w:r>
          <w:instrText xml:space="preserve"> HYPERLINK "http://docs.oasis-open.org/security/saml/v2.0/saml-core-2.0-os.pdf" </w:instrText>
        </w:r>
        <w:r>
          <w:fldChar w:fldCharType="separate"/>
        </w:r>
        <w:r w:rsidRPr="003A5A77">
          <w:rPr>
            <w:rStyle w:val="Hyperlink"/>
            <w:lang w:val="en-US"/>
          </w:rPr>
          <w:t>SAML2Core</w:t>
        </w:r>
        <w:r>
          <w:rPr>
            <w:rStyle w:val="Hyperlink"/>
            <w:lang w:val="en-US"/>
          </w:rPr>
          <w:fldChar w:fldCharType="end"/>
        </w:r>
        <w:r>
          <w:rPr>
            <w:lang w:val="en-US"/>
          </w:rPr>
          <w:t xml:space="preserve">] </w:t>
        </w:r>
      </w:ins>
      <w:ins w:id="536" w:author="stefan@aaa-sec.com" w:date="2015-07-17T14:37:00Z">
        <w:r>
          <w:rPr>
            <w:lang w:val="en-US"/>
          </w:rPr>
          <w:t xml:space="preserve">if the requested </w:t>
        </w:r>
      </w:ins>
      <w:ins w:id="537" w:author="Martin Lindström" w:date="2015-07-18T09:16:00Z">
        <w:r w:rsidR="00CE355F">
          <w:rPr>
            <w:lang w:val="en-US"/>
          </w:rPr>
          <w:t>a</w:t>
        </w:r>
      </w:ins>
      <w:ins w:id="538" w:author="stefan@aaa-sec.com" w:date="2015-07-17T14:37:00Z">
        <w:r>
          <w:rPr>
            <w:lang w:val="en-US"/>
          </w:rPr>
          <w:t xml:space="preserve">uthentication </w:t>
        </w:r>
      </w:ins>
      <w:ins w:id="539" w:author="Martin Lindström" w:date="2015-07-18T09:16:00Z">
        <w:r w:rsidR="00CE355F">
          <w:rPr>
            <w:lang w:val="en-US"/>
          </w:rPr>
          <w:t>c</w:t>
        </w:r>
      </w:ins>
      <w:ins w:id="540" w:author="stefan@aaa-sec.com" w:date="2015-07-17T14:37:00Z">
        <w:r>
          <w:rPr>
            <w:lang w:val="en-US"/>
          </w:rPr>
          <w:t>o</w:t>
        </w:r>
        <w:r>
          <w:rPr>
            <w:lang w:val="en-US"/>
          </w:rPr>
          <w:t>n</w:t>
        </w:r>
        <w:r>
          <w:rPr>
            <w:lang w:val="en-US"/>
          </w:rPr>
          <w:t xml:space="preserve">text is not supported. If no requested </w:t>
        </w:r>
      </w:ins>
      <w:ins w:id="541" w:author="Martin Lindström" w:date="2015-07-18T09:17:00Z">
        <w:r w:rsidR="00E2354F">
          <w:rPr>
            <w:lang w:val="en-US"/>
          </w:rPr>
          <w:t>a</w:t>
        </w:r>
      </w:ins>
      <w:ins w:id="542" w:author="stefan@aaa-sec.com" w:date="2015-07-17T14:37:00Z">
        <w:r>
          <w:rPr>
            <w:lang w:val="en-US"/>
          </w:rPr>
          <w:t xml:space="preserve">uthentication </w:t>
        </w:r>
      </w:ins>
      <w:ins w:id="543" w:author="Martin Lindström" w:date="2015-07-18T09:17:00Z">
        <w:r w:rsidR="00E2354F">
          <w:rPr>
            <w:lang w:val="en-US"/>
          </w:rPr>
          <w:t>c</w:t>
        </w:r>
      </w:ins>
      <w:ins w:id="544" w:author="stefan@aaa-sec.com" w:date="2015-07-17T14:37:00Z">
        <w:r>
          <w:rPr>
            <w:lang w:val="en-US"/>
          </w:rPr>
          <w:t xml:space="preserve">ontext is present in the </w:t>
        </w:r>
        <w:r w:rsidRPr="00B324D9">
          <w:rPr>
            <w:rStyle w:val="Code"/>
          </w:rPr>
          <w:t>&lt;saml2p:AuthnRequest&gt;</w:t>
        </w:r>
        <w:r>
          <w:rPr>
            <w:lang w:val="en-US"/>
          </w:rPr>
          <w:t>, the Identity Provider MAY return the result of a default authentication process that is consistent with the Identity Providers metadata.</w:t>
        </w:r>
      </w:ins>
    </w:p>
    <w:p w14:paraId="3D1F9142" w14:textId="77777777" w:rsidR="00817B01" w:rsidRDefault="00817B01" w:rsidP="00AB4498">
      <w:pPr>
        <w:rPr>
          <w:ins w:id="545" w:author="Martin Lindström" w:date="2015-07-15T11:09:00Z"/>
          <w:lang w:val="en-US"/>
        </w:rPr>
      </w:pPr>
    </w:p>
    <w:p w14:paraId="772FCCAC" w14:textId="7B1A7313" w:rsidR="00351291" w:rsidRDefault="009407A9" w:rsidP="00AB4498">
      <w:pPr>
        <w:rPr>
          <w:ins w:id="546" w:author="Martin Lindström" w:date="2015-07-15T10:22:00Z"/>
          <w:lang w:val="en-US"/>
        </w:rPr>
      </w:pPr>
      <w:ins w:id="547" w:author="Martin Lindström" w:date="2015-07-15T11:09:00Z">
        <w:r w:rsidRPr="00431D1C">
          <w:rPr>
            <w:b/>
            <w:lang w:val="en-US"/>
          </w:rPr>
          <w:t>Note</w:t>
        </w:r>
        <w:r>
          <w:rPr>
            <w:lang w:val="en-US"/>
          </w:rPr>
          <w:t xml:space="preserve">: The Identity Provider does not have to </w:t>
        </w:r>
      </w:ins>
      <w:ins w:id="548" w:author="Martin Lindström" w:date="2015-07-15T11:10:00Z">
        <w:r w:rsidR="00BA5E02">
          <w:rPr>
            <w:lang w:val="en-US"/>
          </w:rPr>
          <w:t>consider the service entity c</w:t>
        </w:r>
        <w:r>
          <w:rPr>
            <w:lang w:val="en-US"/>
          </w:rPr>
          <w:t>ategories</w:t>
        </w:r>
      </w:ins>
      <w:ins w:id="549" w:author="Martin Lindström" w:date="2015-07-15T11:20:00Z">
        <w:r w:rsidR="00B33417">
          <w:rPr>
            <w:lang w:val="en-US"/>
          </w:rPr>
          <w:t xml:space="preserve"> ([</w:t>
        </w:r>
      </w:ins>
      <w:ins w:id="550" w:author="Martin Lindström" w:date="2015-08-14T00:05:00Z">
        <w:r w:rsidR="00673592">
          <w:rPr>
            <w:lang w:val="en-US"/>
          </w:rPr>
          <w:t>Eid</w:t>
        </w:r>
      </w:ins>
      <w:ins w:id="551" w:author="Martin Lindström" w:date="2015-07-15T11:20:00Z">
        <w:r w:rsidR="00B33417" w:rsidRPr="00B33417">
          <w:rPr>
            <w:lang w:val="en-US"/>
          </w:rPr>
          <w:t>EntCat</w:t>
        </w:r>
        <w:r w:rsidR="00B33417">
          <w:rPr>
            <w:lang w:val="en-US"/>
          </w:rPr>
          <w:t>])</w:t>
        </w:r>
      </w:ins>
      <w:ins w:id="552" w:author="Martin Lindström" w:date="2015-07-15T11:10:00Z">
        <w:r>
          <w:rPr>
            <w:lang w:val="en-US"/>
          </w:rPr>
          <w:t xml:space="preserve"> declared</w:t>
        </w:r>
      </w:ins>
      <w:ins w:id="553" w:author="Martin Lindström" w:date="2015-07-15T11:12:00Z">
        <w:r w:rsidR="008B546C">
          <w:rPr>
            <w:lang w:val="en-US"/>
          </w:rPr>
          <w:t xml:space="preserve"> in the Service Provider’s metadata entry when </w:t>
        </w:r>
      </w:ins>
      <w:ins w:id="554" w:author="Martin Lindström" w:date="2015-07-15T13:13:00Z">
        <w:r w:rsidR="005B77D0">
          <w:rPr>
            <w:lang w:val="en-US"/>
          </w:rPr>
          <w:t>determining</w:t>
        </w:r>
      </w:ins>
      <w:ins w:id="555" w:author="Martin Lindström" w:date="2015-07-15T11:12:00Z">
        <w:r w:rsidR="008B546C">
          <w:rPr>
            <w:lang w:val="en-US"/>
          </w:rPr>
          <w:t xml:space="preserve"> </w:t>
        </w:r>
      </w:ins>
      <w:ins w:id="556" w:author="stefan@aaa-sec.com" w:date="2015-07-17T14:44:00Z">
        <w:r w:rsidR="00A104FB">
          <w:rPr>
            <w:lang w:val="en-US"/>
          </w:rPr>
          <w:t xml:space="preserve">the </w:t>
        </w:r>
      </w:ins>
      <w:ins w:id="557" w:author="stefan@aaa-sec.com" w:date="2015-07-17T14:49:00Z">
        <w:r w:rsidR="008D3B8C">
          <w:rPr>
            <w:lang w:val="en-US"/>
          </w:rPr>
          <w:t xml:space="preserve">requested </w:t>
        </w:r>
      </w:ins>
      <w:ins w:id="558" w:author="stefan@aaa-sec.com" w:date="2015-07-17T14:44:00Z">
        <w:r w:rsidR="00A104FB">
          <w:rPr>
            <w:lang w:val="en-US"/>
          </w:rPr>
          <w:t xml:space="preserve">authentication context </w:t>
        </w:r>
      </w:ins>
      <w:ins w:id="559" w:author="Martin Lindström" w:date="2015-07-15T11:12:00Z">
        <w:r w:rsidR="008B546C">
          <w:rPr>
            <w:lang w:val="en-US"/>
          </w:rPr>
          <w:t>under which the a</w:t>
        </w:r>
        <w:r w:rsidR="008B546C">
          <w:rPr>
            <w:lang w:val="en-US"/>
          </w:rPr>
          <w:t>u</w:t>
        </w:r>
        <w:r w:rsidR="008B546C">
          <w:rPr>
            <w:lang w:val="en-US"/>
          </w:rPr>
          <w:t>thentication should be performed.</w:t>
        </w:r>
      </w:ins>
      <w:ins w:id="560" w:author="Martin Lindström" w:date="2015-07-15T11:15:00Z">
        <w:r w:rsidR="00A64B6E">
          <w:rPr>
            <w:lang w:val="en-US"/>
          </w:rPr>
          <w:t xml:space="preserve"> </w:t>
        </w:r>
      </w:ins>
      <w:ins w:id="561" w:author="stefan@aaa-sec.com" w:date="2015-07-17T14:46:00Z">
        <w:r w:rsidR="00A104FB">
          <w:rPr>
            <w:lang w:val="en-US"/>
          </w:rPr>
          <w:t xml:space="preserve">The purpose of the </w:t>
        </w:r>
      </w:ins>
      <w:ins w:id="562" w:author="Martin Lindström" w:date="2015-07-28T13:21:00Z">
        <w:r w:rsidR="003148D4">
          <w:rPr>
            <w:lang w:val="en-US"/>
          </w:rPr>
          <w:t>s</w:t>
        </w:r>
      </w:ins>
      <w:ins w:id="563" w:author="stefan@aaa-sec.com" w:date="2015-07-17T14:46:00Z">
        <w:r w:rsidR="00A104FB">
          <w:rPr>
            <w:lang w:val="en-US"/>
          </w:rPr>
          <w:t xml:space="preserve">ervice </w:t>
        </w:r>
      </w:ins>
      <w:ins w:id="564" w:author="Martin Lindström" w:date="2015-07-28T13:21:00Z">
        <w:r w:rsidR="003148D4">
          <w:rPr>
            <w:lang w:val="en-US"/>
          </w:rPr>
          <w:t>e</w:t>
        </w:r>
      </w:ins>
      <w:ins w:id="565" w:author="stefan@aaa-sec.com" w:date="2015-07-17T14:46:00Z">
        <w:r w:rsidR="00A104FB">
          <w:rPr>
            <w:lang w:val="en-US"/>
          </w:rPr>
          <w:t xml:space="preserve">ntity </w:t>
        </w:r>
      </w:ins>
      <w:ins w:id="566" w:author="Martin Lindström" w:date="2015-07-28T13:21:00Z">
        <w:r w:rsidR="003148D4">
          <w:rPr>
            <w:lang w:val="en-US"/>
          </w:rPr>
          <w:t>c</w:t>
        </w:r>
      </w:ins>
      <w:ins w:id="567" w:author="stefan@aaa-sec.com" w:date="2015-07-17T14:46:00Z">
        <w:r w:rsidR="00A104FB">
          <w:rPr>
            <w:lang w:val="en-US"/>
          </w:rPr>
          <w:t xml:space="preserve">ategories </w:t>
        </w:r>
      </w:ins>
      <w:ins w:id="568" w:author="Martin Lindström" w:date="2015-07-28T13:22:00Z">
        <w:r w:rsidR="00E078EF">
          <w:rPr>
            <w:lang w:val="en-US"/>
          </w:rPr>
          <w:t>is</w:t>
        </w:r>
      </w:ins>
      <w:ins w:id="569" w:author="stefan@aaa-sec.com" w:date="2015-07-17T14:46:00Z">
        <w:r w:rsidR="00A104FB">
          <w:rPr>
            <w:lang w:val="en-US"/>
          </w:rPr>
          <w:t xml:space="preserve"> primarily to support service matching in discovery services and attribute release policies in Identity Providers. </w:t>
        </w:r>
      </w:ins>
      <w:ins w:id="570" w:author="stefan@aaa-sec.com" w:date="2015-07-17T14:47:00Z">
        <w:r w:rsidR="00A104FB">
          <w:rPr>
            <w:lang w:val="en-US"/>
          </w:rPr>
          <w:t xml:space="preserve">Significant Identity Provider </w:t>
        </w:r>
        <w:r w:rsidR="008D3B8C">
          <w:rPr>
            <w:lang w:val="en-US"/>
          </w:rPr>
          <w:t xml:space="preserve">products and software are not equipped to use </w:t>
        </w:r>
      </w:ins>
      <w:ins w:id="571" w:author="Martin Lindström" w:date="2015-07-28T13:22:00Z">
        <w:r w:rsidR="00CA1296">
          <w:rPr>
            <w:lang w:val="en-US"/>
          </w:rPr>
          <w:t>s</w:t>
        </w:r>
      </w:ins>
      <w:ins w:id="572" w:author="stefan@aaa-sec.com" w:date="2015-07-17T14:47:00Z">
        <w:r w:rsidR="008D3B8C">
          <w:rPr>
            <w:lang w:val="en-US"/>
          </w:rPr>
          <w:t xml:space="preserve">ervice </w:t>
        </w:r>
      </w:ins>
      <w:ins w:id="573" w:author="Martin Lindström" w:date="2015-07-28T13:22:00Z">
        <w:r w:rsidR="00CA1296">
          <w:rPr>
            <w:lang w:val="en-US"/>
          </w:rPr>
          <w:t>e</w:t>
        </w:r>
      </w:ins>
      <w:ins w:id="574" w:author="stefan@aaa-sec.com" w:date="2015-07-17T14:47:00Z">
        <w:r w:rsidR="008D3B8C">
          <w:rPr>
            <w:lang w:val="en-US"/>
          </w:rPr>
          <w:t xml:space="preserve">ntity </w:t>
        </w:r>
      </w:ins>
      <w:ins w:id="575" w:author="Martin Lindström" w:date="2015-07-28T13:22:00Z">
        <w:r w:rsidR="00CA1296">
          <w:rPr>
            <w:lang w:val="en-US"/>
          </w:rPr>
          <w:t>c</w:t>
        </w:r>
      </w:ins>
      <w:ins w:id="576" w:author="stefan@aaa-sec.com" w:date="2015-07-17T14:47:00Z">
        <w:r w:rsidR="008D3B8C">
          <w:rPr>
            <w:lang w:val="en-US"/>
          </w:rPr>
          <w:t>ategory information to determine the requested authentication context.</w:t>
        </w:r>
      </w:ins>
    </w:p>
    <w:p w14:paraId="7B3114E3" w14:textId="3F7EAD95" w:rsidR="00B74433" w:rsidDel="005E102E" w:rsidRDefault="009A2CE0" w:rsidP="00AB4498">
      <w:pPr>
        <w:rPr>
          <w:del w:id="577" w:author="Martin Lindström" w:date="2015-07-15T11:41:00Z"/>
          <w:lang w:val="en-US"/>
        </w:rPr>
      </w:pPr>
      <w:del w:id="578" w:author="Martin Lindström" w:date="2015-07-15T11:41:00Z">
        <w:r w:rsidRPr="009A2CE0" w:rsidDel="005E102E">
          <w:rPr>
            <w:lang w:val="en-US"/>
          </w:rPr>
          <w:lastRenderedPageBreak/>
          <w:delText xml:space="preserve">If an </w:delText>
        </w:r>
        <w:r w:rsidRPr="009A2CE0" w:rsidDel="005E102E">
          <w:rPr>
            <w:rStyle w:val="Code"/>
          </w:rPr>
          <w:delText>&lt;saml2p:AuthnRequest&gt;</w:delText>
        </w:r>
        <w:r w:rsidRPr="009A2CE0" w:rsidDel="005E102E">
          <w:rPr>
            <w:lang w:val="en-US"/>
          </w:rPr>
          <w:delText xml:space="preserve"> contains an </w:delText>
        </w:r>
        <w:r w:rsidRPr="009A2CE0" w:rsidDel="005E102E">
          <w:rPr>
            <w:rStyle w:val="Code"/>
          </w:rPr>
          <w:delText>&lt;saml2p:RequestedAuthnContext&gt;</w:delText>
        </w:r>
        <w:r w:rsidDel="005E102E">
          <w:rPr>
            <w:lang w:val="en-US"/>
          </w:rPr>
          <w:delText xml:space="preserve"> element with a Level of As</w:delText>
        </w:r>
        <w:r w:rsidR="001E2BCE" w:rsidDel="005E102E">
          <w:rPr>
            <w:lang w:val="en-US"/>
          </w:rPr>
          <w:delText>surance URL</w:delText>
        </w:r>
        <w:r w:rsidDel="005E102E">
          <w:rPr>
            <w:lang w:val="en-US"/>
          </w:rPr>
          <w:delText xml:space="preserve"> specified </w:delText>
        </w:r>
        <w:r w:rsidR="001E2BCE" w:rsidDel="005E102E">
          <w:rPr>
            <w:lang w:val="en-US"/>
          </w:rPr>
          <w:delText xml:space="preserve">in the </w:delText>
        </w:r>
        <w:r w:rsidR="001E2BCE" w:rsidRPr="001E2BCE" w:rsidDel="005E102E">
          <w:rPr>
            <w:rStyle w:val="Code"/>
          </w:rPr>
          <w:delText>&lt;saml2p:RequestedAuthnContext&gt;</w:delText>
        </w:r>
        <w:r w:rsidR="001E2BCE" w:rsidDel="005E102E">
          <w:rPr>
            <w:lang w:val="en-US"/>
          </w:rPr>
          <w:delText xml:space="preserve"> element [</w:delText>
        </w:r>
        <w:r w:rsidR="004C4E1D" w:rsidDel="005E102E">
          <w:fldChar w:fldCharType="begin"/>
        </w:r>
        <w:r w:rsidR="004C4E1D" w:rsidDel="005E102E">
          <w:delInstrText xml:space="preserve"> HYPERLINK "http://www.elegnamnden.se/download/18.77dbcb041438070e039d6f2/1404733204565/ELN-0605+-+Bilaga+Tekniskt+ramverk+-+Authentication+Context+Classes+for+Levels+of+Assurance+for+the+Swedish+eID+Framework.pdf" </w:delInstrText>
        </w:r>
        <w:r w:rsidR="004C4E1D" w:rsidDel="005E102E">
          <w:fldChar w:fldCharType="separate"/>
        </w:r>
        <w:r w:rsidR="001E2BCE" w:rsidRPr="00793C9E" w:rsidDel="005E102E">
          <w:rPr>
            <w:rStyle w:val="Hyperlink"/>
            <w:lang w:val="en-US"/>
          </w:rPr>
          <w:delText>Eid2LoA</w:delText>
        </w:r>
        <w:r w:rsidR="004C4E1D" w:rsidDel="005E102E">
          <w:rPr>
            <w:rStyle w:val="Hyperlink"/>
            <w:lang w:val="en-US"/>
          </w:rPr>
          <w:fldChar w:fldCharType="end"/>
        </w:r>
        <w:r w:rsidR="001E2BCE" w:rsidDel="005E102E">
          <w:rPr>
            <w:lang w:val="en-US"/>
          </w:rPr>
          <w:delText xml:space="preserve">], </w:delText>
        </w:r>
        <w:r w:rsidDel="005E102E">
          <w:rPr>
            <w:lang w:val="en-US"/>
          </w:rPr>
          <w:delText>the Identity Provider is obliged to follow this requirement. This</w:delText>
        </w:r>
        <w:r w:rsidR="001E2BCE" w:rsidDel="005E102E">
          <w:rPr>
            <w:lang w:val="en-US"/>
          </w:rPr>
          <w:delText xml:space="preserve"> means that the </w:delText>
        </w:r>
        <w:r w:rsidR="008C7F30" w:rsidDel="005E102E">
          <w:rPr>
            <w:lang w:val="en-US"/>
          </w:rPr>
          <w:delText xml:space="preserve">Level of Assurance </w:delText>
        </w:r>
        <w:r w:rsidR="001E2BCE" w:rsidDel="005E102E">
          <w:rPr>
            <w:lang w:val="en-US"/>
          </w:rPr>
          <w:delText>given as a requirement as an Entity Category [</w:delText>
        </w:r>
        <w:r w:rsidR="004C4E1D" w:rsidDel="005E102E">
          <w:fldChar w:fldCharType="begin"/>
        </w:r>
        <w:r w:rsidR="004C4E1D" w:rsidDel="005E102E">
          <w:delInstrText xml:space="preserve"> HYPERLINK "http://www.elegnamnden.se/download/18.77dbcb041438070e039d6f3/1404733218067/ELN-0606+-+Bilaga+Tekniskt+ramverk+-+Entity+Categories+for+the+Swedish+eID+Framework.pdf" </w:delInstrText>
        </w:r>
        <w:r w:rsidR="004C4E1D" w:rsidDel="005E102E">
          <w:fldChar w:fldCharType="separate"/>
        </w:r>
        <w:r w:rsidR="001E2BCE" w:rsidRPr="0067574A" w:rsidDel="005E102E">
          <w:rPr>
            <w:rStyle w:val="Hyperlink"/>
            <w:lang w:val="en-US"/>
          </w:rPr>
          <w:delText>Eid2EntCat</w:delText>
        </w:r>
        <w:r w:rsidR="004C4E1D" w:rsidDel="005E102E">
          <w:rPr>
            <w:rStyle w:val="Hyperlink"/>
            <w:lang w:val="en-US"/>
          </w:rPr>
          <w:fldChar w:fldCharType="end"/>
        </w:r>
        <w:r w:rsidR="001E2BCE" w:rsidDel="005E102E">
          <w:rPr>
            <w:lang w:val="en-US"/>
          </w:rPr>
          <w:delText>] in the Service Provider’s metadata entry is overridden, and that the Identity Provider should process the r</w:delText>
        </w:r>
        <w:r w:rsidR="001E2BCE" w:rsidDel="005E102E">
          <w:rPr>
            <w:lang w:val="en-US"/>
          </w:rPr>
          <w:delText>e</w:delText>
        </w:r>
        <w:r w:rsidR="001E2BCE" w:rsidDel="005E102E">
          <w:rPr>
            <w:lang w:val="en-US"/>
          </w:rPr>
          <w:delText xml:space="preserve">quest as the </w:delText>
        </w:r>
        <w:r w:rsidR="00FA50CF" w:rsidDel="005E102E">
          <w:rPr>
            <w:lang w:val="en-US"/>
          </w:rPr>
          <w:delText xml:space="preserve">Level of Assurance </w:delText>
        </w:r>
        <w:r w:rsidR="001E2BCE" w:rsidDel="005E102E">
          <w:rPr>
            <w:lang w:val="en-US"/>
          </w:rPr>
          <w:delText xml:space="preserve">specified </w:delText>
        </w:r>
        <w:r w:rsidR="00E838D3" w:rsidDel="005E102E">
          <w:rPr>
            <w:lang w:val="en-US"/>
          </w:rPr>
          <w:delText>in the request message specifies</w:delText>
        </w:r>
        <w:r w:rsidR="001E2BCE" w:rsidDel="005E102E">
          <w:rPr>
            <w:lang w:val="en-US"/>
          </w:rPr>
          <w:delText xml:space="preserve">. </w:delText>
        </w:r>
        <w:r w:rsidR="005D7FA0" w:rsidDel="005E102E">
          <w:rPr>
            <w:lang w:val="en-US"/>
          </w:rPr>
          <w:delText>Howe</w:delText>
        </w:r>
        <w:r w:rsidR="005D7FA0" w:rsidDel="005E102E">
          <w:rPr>
            <w:lang w:val="en-US"/>
          </w:rPr>
          <w:delText>v</w:delText>
        </w:r>
        <w:r w:rsidR="005D7FA0" w:rsidDel="005E102E">
          <w:rPr>
            <w:lang w:val="en-US"/>
          </w:rPr>
          <w:delText>er, the Identity Provider MUST NOT issue an assertion if the Identity Provider does not support</w:delText>
        </w:r>
        <w:r w:rsidR="00A83BA9" w:rsidDel="005E102E">
          <w:rPr>
            <w:lang w:val="en-US"/>
          </w:rPr>
          <w:delText>, or is not approved to deliver,</w:delText>
        </w:r>
        <w:r w:rsidR="005D7FA0" w:rsidDel="005E102E">
          <w:rPr>
            <w:lang w:val="en-US"/>
          </w:rPr>
          <w:delText xml:space="preserve"> the requested L</w:delText>
        </w:r>
        <w:r w:rsidR="00F4688F" w:rsidDel="005E102E">
          <w:rPr>
            <w:lang w:val="en-US"/>
          </w:rPr>
          <w:delText xml:space="preserve">evel </w:delText>
        </w:r>
        <w:r w:rsidR="005D7FA0" w:rsidDel="005E102E">
          <w:rPr>
            <w:lang w:val="en-US"/>
          </w:rPr>
          <w:delText>o</w:delText>
        </w:r>
        <w:r w:rsidR="00F4688F" w:rsidDel="005E102E">
          <w:rPr>
            <w:lang w:val="en-US"/>
          </w:rPr>
          <w:delText xml:space="preserve">f </w:delText>
        </w:r>
        <w:r w:rsidR="005D7FA0" w:rsidDel="005E102E">
          <w:rPr>
            <w:lang w:val="en-US"/>
          </w:rPr>
          <w:delText>A</w:delText>
        </w:r>
        <w:r w:rsidR="00F4688F" w:rsidDel="005E102E">
          <w:rPr>
            <w:lang w:val="en-US"/>
          </w:rPr>
          <w:delText>ssurance</w:delText>
        </w:r>
        <w:r w:rsidR="005D7FA0" w:rsidDel="005E102E">
          <w:rPr>
            <w:lang w:val="en-US"/>
          </w:rPr>
          <w:delText>. In these cases the Identity Provider MUST respond with an error</w:delText>
        </w:r>
        <w:r w:rsidR="00FD39AD" w:rsidDel="005E102E">
          <w:rPr>
            <w:lang w:val="en-US"/>
          </w:rPr>
          <w:delText xml:space="preserve"> response where the top-level </w:delText>
        </w:r>
        <w:r w:rsidR="00B74433" w:rsidRPr="003A5A77" w:rsidDel="005E102E">
          <w:rPr>
            <w:rStyle w:val="Code"/>
          </w:rPr>
          <w:delText>&lt;saml2p:StatusCode&gt;</w:delText>
        </w:r>
        <w:r w:rsidR="00B74433" w:rsidDel="005E102E">
          <w:rPr>
            <w:lang w:val="en-US"/>
          </w:rPr>
          <w:delText xml:space="preserve"> </w:delText>
        </w:r>
        <w:r w:rsidR="00083F76" w:rsidDel="005E102E">
          <w:rPr>
            <w:lang w:val="en-US"/>
          </w:rPr>
          <w:delText>SHALL</w:delText>
        </w:r>
        <w:r w:rsidR="00B74433" w:rsidDel="005E102E">
          <w:rPr>
            <w:lang w:val="en-US"/>
          </w:rPr>
          <w:delText xml:space="preserve"> have the value </w:delText>
        </w:r>
        <w:r w:rsidR="00B74433" w:rsidRPr="00787A6F" w:rsidDel="005E102E">
          <w:rPr>
            <w:rStyle w:val="Code"/>
          </w:rPr>
          <w:delText>urn:oasis:names:tc:SAML:2.0:status:Responder</w:delText>
        </w:r>
        <w:r w:rsidR="00B74433" w:rsidDel="005E102E">
          <w:rPr>
            <w:lang w:val="en-US"/>
          </w:rPr>
          <w:delText>, and where the subord</w:delText>
        </w:r>
        <w:r w:rsidR="00B74433" w:rsidDel="005E102E">
          <w:rPr>
            <w:lang w:val="en-US"/>
          </w:rPr>
          <w:delText>i</w:delText>
        </w:r>
        <w:r w:rsidR="00B74433" w:rsidDel="005E102E">
          <w:rPr>
            <w:lang w:val="en-US"/>
          </w:rPr>
          <w:delText xml:space="preserve">nate status code, if present, has the value </w:delText>
        </w:r>
        <w:r w:rsidR="00B74433" w:rsidRPr="003A5A77" w:rsidDel="005E102E">
          <w:rPr>
            <w:rStyle w:val="Code"/>
          </w:rPr>
          <w:delText>urn:oasis:names:tc:SAML:2.0:status:</w:delText>
        </w:r>
        <w:r w:rsidR="005342D4" w:rsidDel="005E102E">
          <w:rPr>
            <w:rStyle w:val="Code"/>
          </w:rPr>
          <w:delText>RequestDenied</w:delText>
        </w:r>
        <w:r w:rsidR="00B74433" w:rsidDel="005E102E">
          <w:rPr>
            <w:lang w:val="en-US"/>
          </w:rPr>
          <w:delText xml:space="preserve"> [</w:delText>
        </w:r>
        <w:r w:rsidR="004C4E1D" w:rsidDel="005E102E">
          <w:fldChar w:fldCharType="begin"/>
        </w:r>
        <w:r w:rsidR="004C4E1D" w:rsidDel="005E102E">
          <w:delInstrText xml:space="preserve"> HYPERLINK "http://docs.oasis-open.org/security/saml/v2.0/saml-core-2.0-os.pdf" </w:delInstrText>
        </w:r>
        <w:r w:rsidR="004C4E1D" w:rsidDel="005E102E">
          <w:fldChar w:fldCharType="separate"/>
        </w:r>
        <w:r w:rsidR="00B74433" w:rsidRPr="003A5A77" w:rsidDel="005E102E">
          <w:rPr>
            <w:rStyle w:val="Hyperlink"/>
            <w:lang w:val="en-US"/>
          </w:rPr>
          <w:delText>SAML2Core</w:delText>
        </w:r>
        <w:r w:rsidR="004C4E1D" w:rsidDel="005E102E">
          <w:rPr>
            <w:rStyle w:val="Hyperlink"/>
            <w:lang w:val="en-US"/>
          </w:rPr>
          <w:fldChar w:fldCharType="end"/>
        </w:r>
        <w:r w:rsidR="00B74433" w:rsidDel="005E102E">
          <w:rPr>
            <w:lang w:val="en-US"/>
          </w:rPr>
          <w:delText>].</w:delText>
        </w:r>
      </w:del>
    </w:p>
    <w:p w14:paraId="3CEB07DE" w14:textId="79D5F4FB" w:rsidR="00937273" w:rsidDel="005E102E" w:rsidRDefault="00937273" w:rsidP="00AB4498">
      <w:pPr>
        <w:rPr>
          <w:del w:id="579" w:author="Martin Lindström" w:date="2015-07-15T11:41:00Z"/>
          <w:lang w:val="en-US"/>
        </w:rPr>
      </w:pPr>
    </w:p>
    <w:p w14:paraId="1F99952F" w14:textId="781EEC78" w:rsidR="00937273" w:rsidDel="005E102E" w:rsidRDefault="00937273" w:rsidP="00AB4498">
      <w:pPr>
        <w:rPr>
          <w:del w:id="580" w:author="Martin Lindström" w:date="2015-07-15T11:41:00Z"/>
          <w:lang w:val="en-US"/>
        </w:rPr>
      </w:pPr>
      <w:del w:id="581" w:author="Martin Lindström" w:date="2015-07-15T11:41:00Z">
        <w:r w:rsidRPr="00553D93" w:rsidDel="005E102E">
          <w:rPr>
            <w:b/>
            <w:lang w:val="en-US"/>
          </w:rPr>
          <w:delText>Note</w:delText>
        </w:r>
        <w:r w:rsidDel="005E102E">
          <w:rPr>
            <w:lang w:val="en-US"/>
          </w:rPr>
          <w:delText xml:space="preserve">: In the situation where a Service Provider overrides </w:delText>
        </w:r>
        <w:r w:rsidR="00D442CA" w:rsidDel="005E102E">
          <w:rPr>
            <w:lang w:val="en-US"/>
          </w:rPr>
          <w:delText>its default</w:delText>
        </w:r>
        <w:r w:rsidDel="005E102E">
          <w:rPr>
            <w:lang w:val="en-US"/>
          </w:rPr>
          <w:delText xml:space="preserve"> </w:delText>
        </w:r>
        <w:r w:rsidR="00D442CA" w:rsidDel="005E102E">
          <w:rPr>
            <w:lang w:val="en-US"/>
          </w:rPr>
          <w:delText xml:space="preserve">required </w:delText>
        </w:r>
        <w:r w:rsidDel="005E102E">
          <w:rPr>
            <w:lang w:val="en-US"/>
          </w:rPr>
          <w:delText xml:space="preserve">Level of Assurance by assigning it in the authentication request, </w:delText>
        </w:r>
        <w:r w:rsidR="00553D93" w:rsidDel="005E102E">
          <w:rPr>
            <w:lang w:val="en-US"/>
          </w:rPr>
          <w:delText>the Service Provider</w:delText>
        </w:r>
        <w:r w:rsidDel="005E102E">
          <w:rPr>
            <w:lang w:val="en-US"/>
          </w:rPr>
          <w:delText xml:space="preserve"> should ensure that the </w:delText>
        </w:r>
        <w:r w:rsidR="00553D93" w:rsidDel="005E102E">
          <w:rPr>
            <w:lang w:val="en-US"/>
          </w:rPr>
          <w:delText xml:space="preserve">Identity Provider to which the request is sent will be able to process the request </w:delText>
        </w:r>
        <w:r w:rsidR="009B363C" w:rsidDel="005E102E">
          <w:rPr>
            <w:lang w:val="en-US"/>
          </w:rPr>
          <w:delText>regarding</w:delText>
        </w:r>
        <w:r w:rsidR="00553D93" w:rsidDel="005E102E">
          <w:rPr>
            <w:lang w:val="en-US"/>
          </w:rPr>
          <w:delText xml:space="preserve"> the required Level of Assurance. This is specifically important when the</w:delText>
        </w:r>
        <w:r w:rsidR="009B363C" w:rsidDel="005E102E">
          <w:rPr>
            <w:lang w:val="en-US"/>
          </w:rPr>
          <w:delText xml:space="preserve"> Discovery Service has been used to select which Identity Provider the end user wishes to use to authenticate – </w:delText>
        </w:r>
        <w:r w:rsidR="00880971" w:rsidDel="005E102E">
          <w:rPr>
            <w:lang w:val="en-US"/>
          </w:rPr>
          <w:delText>t</w:delText>
        </w:r>
        <w:r w:rsidR="009B363C" w:rsidDel="005E102E">
          <w:rPr>
            <w:lang w:val="en-US"/>
          </w:rPr>
          <w:delText>he Discovery Service will only perform its matching based on the entity categories specified in the metadata (see [</w:delText>
        </w:r>
        <w:r w:rsidR="004C4E1D" w:rsidDel="005E102E">
          <w:fldChar w:fldCharType="begin"/>
        </w:r>
        <w:r w:rsidR="004C4E1D" w:rsidDel="005E102E">
          <w:delInstrText xml:space="preserve"> HYPERLINK "http://www.elegnamnden.se/download/18.77dbcb041438070e039d6f3/1404733218067/ELN-0606+-+Bilaga+Tekniskt+ramverk+-+Entity+Categories+for+the+Swedish+eID+Framework.pdf" </w:delInstrText>
        </w:r>
        <w:r w:rsidR="004C4E1D" w:rsidDel="005E102E">
          <w:fldChar w:fldCharType="separate"/>
        </w:r>
        <w:r w:rsidR="009B363C" w:rsidRPr="0067574A" w:rsidDel="005E102E">
          <w:rPr>
            <w:rStyle w:val="Hyperlink"/>
            <w:lang w:val="en-US"/>
          </w:rPr>
          <w:delText>Eid2EntCat</w:delText>
        </w:r>
        <w:r w:rsidR="004C4E1D" w:rsidDel="005E102E">
          <w:rPr>
            <w:rStyle w:val="Hyperlink"/>
            <w:lang w:val="en-US"/>
          </w:rPr>
          <w:fldChar w:fldCharType="end"/>
        </w:r>
        <w:r w:rsidR="009B363C" w:rsidDel="005E102E">
          <w:rPr>
            <w:lang w:val="en-US"/>
          </w:rPr>
          <w:delText>])</w:delText>
        </w:r>
        <w:r w:rsidR="00880971" w:rsidDel="005E102E">
          <w:rPr>
            <w:lang w:val="en-US"/>
          </w:rPr>
          <w:delText>.</w:delText>
        </w:r>
      </w:del>
    </w:p>
    <w:p w14:paraId="10377AC2" w14:textId="5860CE90" w:rsidR="009F0A5F" w:rsidRDefault="009F0A5F" w:rsidP="00703260">
      <w:pPr>
        <w:pStyle w:val="Heading3"/>
        <w:rPr>
          <w:lang w:val="en-US"/>
        </w:rPr>
      </w:pPr>
      <w:bookmarkStart w:id="582" w:name="_Ref275433770"/>
      <w:bookmarkStart w:id="583" w:name="_Toc301130303"/>
      <w:r>
        <w:rPr>
          <w:lang w:val="en-US"/>
        </w:rPr>
        <w:t xml:space="preserve">Single Sign On </w:t>
      </w:r>
      <w:r w:rsidR="00826245">
        <w:rPr>
          <w:lang w:val="en-US"/>
        </w:rPr>
        <w:t>Processing</w:t>
      </w:r>
      <w:bookmarkEnd w:id="582"/>
      <w:bookmarkEnd w:id="583"/>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re-use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60E9F1" w14:textId="20FAEEFC" w:rsidR="001F235E" w:rsidRDefault="00DF0096" w:rsidP="004C6B4E">
      <w:pPr>
        <w:pStyle w:val="Heading1"/>
        <w:rPr>
          <w:noProof/>
          <w:lang w:val="en-US" w:eastAsia="en-US"/>
        </w:rPr>
      </w:pPr>
      <w:bookmarkStart w:id="584" w:name="_Toc301130304"/>
      <w:ins w:id="585" w:author="Martin Lindström" w:date="2015-06-23T17:31:00Z">
        <w:r>
          <w:rPr>
            <w:noProof/>
            <w:lang w:val="en-US" w:eastAsia="en-US"/>
          </w:rPr>
          <w:t xml:space="preserve">Authentication </w:t>
        </w:r>
      </w:ins>
      <w:r w:rsidR="001F235E">
        <w:rPr>
          <w:noProof/>
          <w:lang w:val="en-US" w:eastAsia="en-US"/>
        </w:rPr>
        <w:t>Responses</w:t>
      </w:r>
      <w:bookmarkEnd w:id="584"/>
    </w:p>
    <w:p w14:paraId="57FB7C05" w14:textId="42630ED4" w:rsidR="001F235E" w:rsidRPr="00BF1B8C" w:rsidRDefault="00BF1B8C" w:rsidP="00BF1B8C">
      <w:pPr>
        <w:pStyle w:val="Heading2"/>
        <w:rPr>
          <w:lang w:val="en-US" w:eastAsia="en-US"/>
        </w:rPr>
      </w:pPr>
      <w:bookmarkStart w:id="586" w:name="_Ref275430995"/>
      <w:bookmarkStart w:id="587" w:name="_Ref275431004"/>
      <w:bookmarkStart w:id="588" w:name="_Toc301130305"/>
      <w:r w:rsidRPr="00BF1B8C">
        <w:rPr>
          <w:lang w:val="en-US" w:eastAsia="en-US"/>
        </w:rPr>
        <w:t>Security Requirements</w:t>
      </w:r>
      <w:bookmarkEnd w:id="586"/>
      <w:bookmarkEnd w:id="587"/>
      <w:bookmarkEnd w:id="588"/>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28"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ins w:id="589" w:author="Martin Lindström" w:date="2015-06-03T14:54:00Z"/>
          <w:lang w:val="en-US"/>
        </w:rPr>
      </w:pPr>
      <w:ins w:id="590" w:author="Martin Lindström" w:date="2015-06-03T14:49:00Z">
        <w:r>
          <w:rPr>
            <w:lang w:val="en-US"/>
          </w:rPr>
          <w:t xml:space="preserve">The </w:t>
        </w:r>
        <w:r w:rsidRPr="00D51AB6">
          <w:rPr>
            <w:rStyle w:val="Code"/>
          </w:rPr>
          <w:t>&lt;saml2p:Response&gt;</w:t>
        </w:r>
        <w:r>
          <w:rPr>
            <w:lang w:val="en-US"/>
          </w:rPr>
          <w:t xml:space="preserve"> message</w:t>
        </w:r>
      </w:ins>
      <w:ins w:id="591" w:author="Martin Lindström" w:date="2015-06-03T14:53:00Z">
        <w:r w:rsidR="00523855">
          <w:rPr>
            <w:lang w:val="en-US"/>
          </w:rPr>
          <w:t xml:space="preserve"> issued by the Identity Provider</w:t>
        </w:r>
      </w:ins>
      <w:ins w:id="592" w:author="Martin Lindström" w:date="2015-06-03T14:49:00Z">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ins>
    </w:p>
    <w:p w14:paraId="51353398" w14:textId="77777777" w:rsidR="00170EF2" w:rsidRDefault="00170EF2" w:rsidP="0088492A">
      <w:pPr>
        <w:rPr>
          <w:ins w:id="593" w:author="Martin Lindström" w:date="2015-06-03T14:49:00Z"/>
          <w:lang w:val="en-US"/>
        </w:rPr>
      </w:pPr>
    </w:p>
    <w:p w14:paraId="2EBE9ECD" w14:textId="7D67FEFA" w:rsidR="00100724" w:rsidRDefault="0091780F" w:rsidP="0088492A">
      <w:pPr>
        <w:rPr>
          <w:ins w:id="594" w:author="Martin Lindström" w:date="2015-07-18T09:32:00Z"/>
          <w:lang w:val="en-US"/>
        </w:rPr>
      </w:pPr>
      <w:r>
        <w:rPr>
          <w:lang w:val="en-US"/>
        </w:rPr>
        <w:t xml:space="preserve">The </w:t>
      </w:r>
      <w:r w:rsidRPr="00E64578">
        <w:rPr>
          <w:rStyle w:val="Code"/>
        </w:rPr>
        <w:t>&lt;saml2:Assertion&gt;</w:t>
      </w:r>
      <w:r>
        <w:rPr>
          <w:lang w:val="en-US"/>
        </w:rPr>
        <w:t xml:space="preserve"> element issued by the Identity Provider </w:t>
      </w:r>
      <w:del w:id="595" w:author="stefan@aaa-sec.com" w:date="2015-07-17T14:53:00Z">
        <w:r w:rsidDel="008D3B8C">
          <w:rPr>
            <w:lang w:val="en-US"/>
          </w:rPr>
          <w:delText xml:space="preserve">MUST </w:delText>
        </w:r>
      </w:del>
      <w:ins w:id="596" w:author="stefan@aaa-sec.com" w:date="2015-07-17T14:53:00Z">
        <w:r w:rsidR="008D3B8C">
          <w:rPr>
            <w:lang w:val="en-US"/>
          </w:rPr>
          <w:t xml:space="preserve">MAY </w:t>
        </w:r>
      </w:ins>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ins w:id="597" w:author="Martin Lindström" w:date="2015-07-18T09:27:00Z">
        <w:r w:rsidR="00302CC2">
          <w:rPr>
            <w:lang w:val="en-US"/>
          </w:rPr>
          <w:t>.</w:t>
        </w:r>
      </w:ins>
      <w:ins w:id="598" w:author="Martin Lindström" w:date="2015-07-18T09:41:00Z">
        <w:r w:rsidR="00B017E9">
          <w:rPr>
            <w:lang w:val="en-US"/>
          </w:rPr>
          <w:t xml:space="preserve"> I</w:t>
        </w:r>
      </w:ins>
      <w:ins w:id="599" w:author="Martin Lindström" w:date="2015-07-18T09:27:00Z">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w:t>
        </w:r>
      </w:ins>
      <w:ins w:id="600" w:author="Martin Lindström" w:date="2015-07-18T09:28:00Z">
        <w:r w:rsidR="00B3241C">
          <w:rPr>
            <w:lang w:val="en-US"/>
          </w:rPr>
          <w:t xml:space="preserve"> (see chapter </w:t>
        </w:r>
        <w:r w:rsidR="00B3241C">
          <w:rPr>
            <w:lang w:val="en-US"/>
          </w:rPr>
          <w:fldChar w:fldCharType="begin"/>
        </w:r>
        <w:r w:rsidR="00B3241C">
          <w:rPr>
            <w:lang w:val="en-US"/>
          </w:rPr>
          <w:instrText xml:space="preserve"> REF _Ref290727742 \r \h </w:instrText>
        </w:r>
      </w:ins>
      <w:r w:rsidR="00B3241C">
        <w:rPr>
          <w:lang w:val="en-US"/>
        </w:rPr>
      </w:r>
      <w:ins w:id="601" w:author="Martin Lindström" w:date="2015-07-18T09:28:00Z">
        <w:r w:rsidR="00B3241C">
          <w:rPr>
            <w:lang w:val="en-US"/>
          </w:rPr>
          <w:fldChar w:fldCharType="separate"/>
        </w:r>
      </w:ins>
      <w:r w:rsidR="00AB607E">
        <w:rPr>
          <w:lang w:val="en-US"/>
        </w:rPr>
        <w:t>2.1.2</w:t>
      </w:r>
      <w:ins w:id="602" w:author="Martin Lindström" w:date="2015-07-18T09:28:00Z">
        <w:r w:rsidR="00B3241C">
          <w:rPr>
            <w:lang w:val="en-US"/>
          </w:rPr>
          <w:fldChar w:fldCharType="end"/>
        </w:r>
        <w:r w:rsidR="00B3241C">
          <w:rPr>
            <w:lang w:val="en-US"/>
          </w:rPr>
          <w:t>), the Identity Provider MUST sign</w:t>
        </w:r>
      </w:ins>
      <w:ins w:id="603" w:author="Martin Lindström" w:date="2015-07-18T09:29:00Z">
        <w:r w:rsidR="00D86EFB">
          <w:rPr>
            <w:lang w:val="en-US"/>
          </w:rPr>
          <w:t xml:space="preserve"> </w:t>
        </w:r>
        <w:r w:rsidR="00B3241C">
          <w:rPr>
            <w:lang w:val="en-US"/>
          </w:rPr>
          <w:t>assertion</w:t>
        </w:r>
      </w:ins>
      <w:ins w:id="604" w:author="Martin Lindström" w:date="2015-07-18T09:41:00Z">
        <w:r w:rsidR="00B017E9">
          <w:rPr>
            <w:lang w:val="en-US"/>
          </w:rPr>
          <w:t>s</w:t>
        </w:r>
      </w:ins>
      <w:ins w:id="605" w:author="Martin Lindström" w:date="2015-07-18T09:30:00Z">
        <w:r w:rsidR="00D86EFB">
          <w:rPr>
            <w:lang w:val="en-US"/>
          </w:rPr>
          <w:t xml:space="preserve"> issued to this Service Provider</w:t>
        </w:r>
      </w:ins>
      <w:ins w:id="606" w:author="Martin Lindström" w:date="2015-07-18T09:29:00Z">
        <w:r w:rsidR="00B3241C">
          <w:rPr>
            <w:lang w:val="en-US"/>
          </w:rPr>
          <w:t xml:space="preserve"> (as well as the re</w:t>
        </w:r>
        <w:r w:rsidR="006527C7">
          <w:rPr>
            <w:lang w:val="en-US"/>
          </w:rPr>
          <w:t>s</w:t>
        </w:r>
        <w:r w:rsidR="00B3241C">
          <w:rPr>
            <w:lang w:val="en-US"/>
          </w:rPr>
          <w:t>ponse message as stated above).</w:t>
        </w:r>
      </w:ins>
    </w:p>
    <w:p w14:paraId="7215A3C6" w14:textId="77777777" w:rsidR="0088492A" w:rsidRDefault="0088492A" w:rsidP="0088492A">
      <w:pPr>
        <w:rPr>
          <w:lang w:val="en-US"/>
        </w:rPr>
      </w:pPr>
    </w:p>
    <w:p w14:paraId="027392B0" w14:textId="59182D3F" w:rsidR="0088492A" w:rsidRDefault="0088492A" w:rsidP="00BF1B8C">
      <w:pPr>
        <w:rPr>
          <w:ins w:id="607" w:author="Martin Lindström" w:date="2015-06-03T15:16:00Z"/>
          <w:lang w:val="en-US"/>
        </w:rPr>
      </w:pPr>
      <w:r>
        <w:rPr>
          <w:lang w:val="en-US"/>
        </w:rPr>
        <w:t xml:space="preserve">Identity Providers SHALL utilize XML Encryption and return a </w:t>
      </w:r>
      <w:r w:rsidRPr="006B1A7A">
        <w:rPr>
          <w:rStyle w:val="Code"/>
        </w:rPr>
        <w:t>&lt;saml2:Enc</w:t>
      </w:r>
      <w:ins w:id="608" w:author="Martin Lindström" w:date="2015-06-03T15:19:00Z">
        <w:r w:rsidR="00EF37E5">
          <w:rPr>
            <w:rStyle w:val="Code"/>
          </w:rPr>
          <w:t>r</w:t>
        </w:r>
      </w:ins>
      <w:del w:id="609" w:author="Martin Lindström" w:date="2015-06-03T15:19:00Z">
        <w:r w:rsidRPr="006B1A7A" w:rsidDel="00EF37E5">
          <w:rPr>
            <w:rStyle w:val="Code"/>
          </w:rPr>
          <w:delText>t</w:delText>
        </w:r>
      </w:del>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r w:rsidR="003E201C">
        <w:rPr>
          <w:lang w:val="en-US"/>
        </w:rPr>
        <w:t xml:space="preserve">accept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AB607E">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29"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610" w:name="_Ref263956429"/>
      <w:bookmarkStart w:id="611" w:name="_Ref263956432"/>
      <w:bookmarkStart w:id="612" w:name="_Toc301130306"/>
      <w:r>
        <w:rPr>
          <w:lang w:val="en-US"/>
        </w:rPr>
        <w:t>Message Content</w:t>
      </w:r>
      <w:bookmarkEnd w:id="610"/>
      <w:bookmarkEnd w:id="611"/>
      <w:bookmarkEnd w:id="612"/>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ins w:id="613" w:author="Martin Lindström" w:date="2015-07-28T13:09:00Z">
        <w:r w:rsidR="00D9197A">
          <w:rPr>
            <w:lang w:val="en-US"/>
          </w:rPr>
          <w:t>I</w:t>
        </w:r>
      </w:ins>
      <w:r w:rsidRPr="00F56004">
        <w:rPr>
          <w:lang w:val="en-US"/>
        </w:rPr>
        <w:t xml:space="preserve">dentity </w:t>
      </w:r>
      <w:ins w:id="614" w:author="Martin Lindström" w:date="2015-07-28T13:09:00Z">
        <w:r w:rsidR="00D9197A">
          <w:rPr>
            <w:lang w:val="en-US"/>
          </w:rPr>
          <w:t>P</w:t>
        </w:r>
      </w:ins>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ins w:id="615" w:author="Martin Lindström" w:date="2015-08-05T12:56:00Z"/>
          <w:lang w:val="en-US"/>
        </w:rPr>
      </w:pPr>
      <w:r>
        <w:rPr>
          <w:lang w:val="en-US"/>
        </w:rPr>
        <w:lastRenderedPageBreak/>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ins w:id="616" w:author="Martin Lindström" w:date="2015-07-28T13:14:00Z">
        <w:r w:rsidR="00731413">
          <w:rPr>
            <w:lang w:val="en-US"/>
          </w:rPr>
          <w:t xml:space="preserve"> (Single Sign On)</w:t>
        </w:r>
      </w:ins>
      <w:r w:rsidR="00B560A4">
        <w:rPr>
          <w:lang w:val="en-US"/>
        </w:rPr>
        <w:t>.</w:t>
      </w:r>
    </w:p>
    <w:p w14:paraId="5EA51A13" w14:textId="77777777" w:rsidR="00610FF5" w:rsidRDefault="00610FF5" w:rsidP="00356AB6">
      <w:pPr>
        <w:tabs>
          <w:tab w:val="left" w:pos="720"/>
        </w:tabs>
        <w:rPr>
          <w:ins w:id="617" w:author="Martin Lindström" w:date="2015-08-05T12:56:00Z"/>
          <w:lang w:val="en-US"/>
        </w:rPr>
      </w:pPr>
    </w:p>
    <w:p w14:paraId="61835782" w14:textId="5C16F8A9" w:rsidR="00610FF5" w:rsidRDefault="00610FF5" w:rsidP="00610FF5">
      <w:pPr>
        <w:rPr>
          <w:ins w:id="618" w:author="Martin Lindström" w:date="2015-08-05T12:56:00Z"/>
          <w:lang w:val="en-US"/>
        </w:rPr>
      </w:pPr>
      <w:ins w:id="619" w:author="Martin Lindström" w:date="2015-08-05T12:56:00Z">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ins>
    </w:p>
    <w:p w14:paraId="06C10101" w14:textId="77777777" w:rsidR="00610FF5" w:rsidRDefault="00610FF5" w:rsidP="00610FF5">
      <w:pPr>
        <w:rPr>
          <w:ins w:id="620" w:author="Martin Lindström" w:date="2015-08-05T12:56:00Z"/>
          <w:lang w:val="en-US"/>
        </w:rPr>
      </w:pPr>
    </w:p>
    <w:p w14:paraId="3550309F" w14:textId="53088A4C" w:rsidR="00610FF5" w:rsidRDefault="00610FF5" w:rsidP="00610FF5">
      <w:pPr>
        <w:rPr>
          <w:ins w:id="621" w:author="Martin Lindström" w:date="2015-08-05T12:56:00Z"/>
          <w:lang w:val="en-US"/>
        </w:rPr>
      </w:pPr>
      <w:ins w:id="622" w:author="Martin Lindström" w:date="2015-08-05T12:56:00Z">
        <w:r>
          <w:rPr>
            <w:lang w:val="en-US"/>
          </w:rPr>
          <w:t>The</w:t>
        </w:r>
      </w:ins>
      <w:ins w:id="623" w:author="Martin Lindström" w:date="2015-08-06T12:05:00Z">
        <w:r w:rsidR="00211FAA">
          <w:rPr>
            <w:lang w:val="en-US"/>
          </w:rPr>
          <w:t xml:space="preserve"> value of the</w:t>
        </w:r>
      </w:ins>
      <w:ins w:id="624" w:author="Martin Lindström" w:date="2015-08-06T12:04:00Z">
        <w:r w:rsidR="00B3246C">
          <w:rPr>
            <w:lang w:val="en-US"/>
          </w:rPr>
          <w:t xml:space="preserve"> </w:t>
        </w:r>
        <w:r w:rsidR="00B3246C" w:rsidRPr="00B3246C">
          <w:rPr>
            <w:rStyle w:val="Code"/>
          </w:rPr>
          <w:t>&lt;saml:NameID&gt;</w:t>
        </w:r>
        <w:r w:rsidR="00B3246C">
          <w:rPr>
            <w:lang w:val="en-US"/>
          </w:rPr>
          <w:t xml:space="preserve"> element </w:t>
        </w:r>
      </w:ins>
      <w:ins w:id="625" w:author="Martin Lindström" w:date="2015-08-06T12:05:00Z">
        <w:r w:rsidR="00211FAA">
          <w:rPr>
            <w:lang w:val="en-US"/>
          </w:rPr>
          <w:t>under</w:t>
        </w:r>
      </w:ins>
      <w:ins w:id="626" w:author="Martin Lindström" w:date="2015-08-06T12:04:00Z">
        <w:r w:rsidR="00B3246C">
          <w:rPr>
            <w:lang w:val="en-US"/>
          </w:rPr>
          <w:t xml:space="preserve"> the</w:t>
        </w:r>
      </w:ins>
      <w:ins w:id="627" w:author="Martin Lindström" w:date="2015-08-05T12:56:00Z">
        <w:r>
          <w:rPr>
            <w:lang w:val="en-US"/>
          </w:rPr>
          <w:t xml:space="preserve"> </w:t>
        </w:r>
        <w:r w:rsidRPr="0097649C">
          <w:rPr>
            <w:rStyle w:val="Code"/>
          </w:rPr>
          <w:t>&lt;saml:Subject&gt;</w:t>
        </w:r>
        <w:r>
          <w:rPr>
            <w:lang w:val="en-US"/>
          </w:rPr>
          <w:t xml:space="preserve"> element MUST hold a pseudonym identifier of the subject, which SHALL be:</w:t>
        </w:r>
      </w:ins>
    </w:p>
    <w:p w14:paraId="2F9FBCC5" w14:textId="04F632DA" w:rsidR="00DA5762" w:rsidRDefault="00610FF5" w:rsidP="00DA5762">
      <w:pPr>
        <w:pStyle w:val="ListParagraph"/>
        <w:numPr>
          <w:ilvl w:val="0"/>
          <w:numId w:val="42"/>
        </w:numPr>
        <w:rPr>
          <w:ins w:id="628" w:author="Martin Lindström" w:date="2015-08-05T12:57:00Z"/>
          <w:lang w:val="en-US"/>
        </w:rPr>
      </w:pPr>
      <w:ins w:id="629" w:author="Martin Lindström" w:date="2015-08-05T12:56:00Z">
        <w:r>
          <w:rPr>
            <w:lang w:val="en-US"/>
          </w:rPr>
          <w:t>U</w:t>
        </w:r>
        <w:r w:rsidR="00E8633F">
          <w:rPr>
            <w:lang w:val="en-US"/>
          </w:rPr>
          <w:t>nique for the Id</w:t>
        </w:r>
        <w:r w:rsidRPr="00FE17CE">
          <w:rPr>
            <w:lang w:val="en-US"/>
          </w:rPr>
          <w:t>P – SP combination being the issuer and recipient for the assertion.</w:t>
        </w:r>
      </w:ins>
    </w:p>
    <w:p w14:paraId="7EE63B71" w14:textId="1E19AB1C" w:rsidR="00610FF5" w:rsidRPr="00832275" w:rsidRDefault="00610FF5" w:rsidP="00DA5762">
      <w:pPr>
        <w:pStyle w:val="ListParagraph"/>
        <w:numPr>
          <w:ilvl w:val="0"/>
          <w:numId w:val="42"/>
        </w:numPr>
        <w:rPr>
          <w:lang w:val="en-US"/>
        </w:rPr>
      </w:pPr>
      <w:ins w:id="630" w:author="Martin Lindström" w:date="2015-08-05T12:56:00Z">
        <w:r w:rsidRPr="00DA5762">
          <w:rPr>
            <w:lang w:val="en-US"/>
          </w:rPr>
          <w:t xml:space="preserve">Constructed in a </w:t>
        </w:r>
        <w:r w:rsidRPr="001D4DBC">
          <w:rPr>
            <w:lang w:val="en-US"/>
          </w:rPr>
          <w:t>manner that does</w:t>
        </w:r>
        <w:r w:rsidRPr="00832275">
          <w:rPr>
            <w:lang w:val="en-US"/>
          </w:rPr>
          <w:t xml:space="preserve"> not reveal the registered identity of the subject.</w:t>
        </w:r>
      </w:ins>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AB607E">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AB607E">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713EAF8"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del w:id="631" w:author="Martin Lindström" w:date="2015-06-03T12:18:00Z">
        <w:r w:rsidDel="00F6745A">
          <w:rPr>
            <w:lang w:val="en-US"/>
          </w:rPr>
          <w:delText xml:space="preserve">SHOULD </w:delText>
        </w:r>
      </w:del>
      <w:ins w:id="632" w:author="Martin Lindström" w:date="2015-06-03T12:18:00Z">
        <w:r w:rsidR="00F6745A">
          <w:rPr>
            <w:lang w:val="en-US"/>
          </w:rPr>
          <w:t xml:space="preserve">MUST </w:t>
        </w:r>
      </w:ins>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048A6272"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ins w:id="633" w:author="Martin Lindström" w:date="2015-07-15T14:03:00Z">
        <w:r w:rsidR="00AD329B">
          <w:rPr>
            <w:lang w:val="en-US"/>
          </w:rPr>
          <w:t>a</w:t>
        </w:r>
        <w:r w:rsidR="00054E77">
          <w:rPr>
            <w:lang w:val="en-US"/>
          </w:rPr>
          <w:t xml:space="preserve">uthentication </w:t>
        </w:r>
      </w:ins>
      <w:ins w:id="634" w:author="Martin Lindström" w:date="2015-07-18T09:47:00Z">
        <w:r w:rsidR="00AD329B">
          <w:rPr>
            <w:lang w:val="en-US"/>
          </w:rPr>
          <w:t>c</w:t>
        </w:r>
        <w:r w:rsidR="003E33EB">
          <w:rPr>
            <w:lang w:val="en-US"/>
          </w:rPr>
          <w:t>ontext</w:t>
        </w:r>
      </w:ins>
      <w:ins w:id="635" w:author="Martin Lindström" w:date="2015-07-15T14:03:00Z">
        <w:r w:rsidR="00054E77">
          <w:rPr>
            <w:lang w:val="en-US"/>
          </w:rPr>
          <w:t xml:space="preserve"> URI </w:t>
        </w:r>
      </w:ins>
      <w:del w:id="636" w:author="Martin Lindström" w:date="2015-07-15T14:03:00Z">
        <w:r w:rsidR="00B100AF" w:rsidDel="00054E77">
          <w:rPr>
            <w:lang w:val="en-US"/>
          </w:rPr>
          <w:delText>identifier</w:delText>
        </w:r>
        <w:r w:rsidR="00560C66" w:rsidDel="00054E77">
          <w:rPr>
            <w:lang w:val="en-US"/>
          </w:rPr>
          <w:delText xml:space="preserve"> </w:delText>
        </w:r>
      </w:del>
      <w:r w:rsidR="00560C66">
        <w:rPr>
          <w:lang w:val="en-US"/>
        </w:rPr>
        <w:t xml:space="preserve">indicating under which Level of Assurance </w:t>
      </w:r>
      <w:del w:id="637" w:author="Martin Lindström" w:date="2015-07-15T12:08:00Z">
        <w:r w:rsidR="00560C66" w:rsidDel="00F11B35">
          <w:rPr>
            <w:lang w:val="en-US"/>
          </w:rPr>
          <w:delText>[</w:delText>
        </w:r>
        <w:r w:rsidR="00560C66" w:rsidRPr="00F11B35" w:rsidDel="00F11B35">
          <w:rPr>
            <w:lang w:val="en-US"/>
          </w:rPr>
          <w:delText>Eid2LoA</w:delText>
        </w:r>
        <w:r w:rsidR="00560C66" w:rsidDel="00F11B35">
          <w:rPr>
            <w:lang w:val="en-US"/>
          </w:rPr>
          <w:delText xml:space="preserve">] </w:delText>
        </w:r>
      </w:del>
      <w:r w:rsidR="00560C66">
        <w:rPr>
          <w:lang w:val="en-US"/>
        </w:rPr>
        <w:t>the assertion was issued.</w:t>
      </w:r>
      <w:r w:rsidR="000563EE">
        <w:rPr>
          <w:lang w:val="en-US"/>
        </w:rPr>
        <w:t xml:space="preserve"> This </w:t>
      </w:r>
      <w:del w:id="638" w:author="Martin Lindström" w:date="2015-07-15T14:04:00Z">
        <w:r w:rsidR="000563EE" w:rsidDel="00CF7081">
          <w:rPr>
            <w:lang w:val="en-US"/>
          </w:rPr>
          <w:delText>L</w:delText>
        </w:r>
        <w:r w:rsidR="00871727" w:rsidDel="00CF7081">
          <w:rPr>
            <w:lang w:val="en-US"/>
          </w:rPr>
          <w:delText xml:space="preserve">evel </w:delText>
        </w:r>
        <w:r w:rsidR="000563EE" w:rsidDel="00CF7081">
          <w:rPr>
            <w:lang w:val="en-US"/>
          </w:rPr>
          <w:delText>o</w:delText>
        </w:r>
        <w:r w:rsidR="00871727" w:rsidDel="00CF7081">
          <w:rPr>
            <w:lang w:val="en-US"/>
          </w:rPr>
          <w:delText xml:space="preserve">f </w:delText>
        </w:r>
        <w:r w:rsidR="000563EE" w:rsidDel="00CF7081">
          <w:rPr>
            <w:lang w:val="en-US"/>
          </w:rPr>
          <w:delText>A</w:delText>
        </w:r>
        <w:r w:rsidR="00871727" w:rsidDel="00CF7081">
          <w:rPr>
            <w:lang w:val="en-US"/>
          </w:rPr>
          <w:delText>ssurance</w:delText>
        </w:r>
        <w:r w:rsidR="000563EE" w:rsidDel="00CF7081">
          <w:rPr>
            <w:lang w:val="en-US"/>
          </w:rPr>
          <w:delText xml:space="preserve"> </w:delText>
        </w:r>
      </w:del>
      <w:r w:rsidR="000563EE">
        <w:rPr>
          <w:lang w:val="en-US"/>
        </w:rPr>
        <w:t xml:space="preserve">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116CCDB" w14:textId="13B60936" w:rsidR="00581AD1" w:rsidRPr="00F126B8" w:rsidDel="00BA7BF8" w:rsidRDefault="00581AD1">
      <w:pPr>
        <w:pStyle w:val="Caption"/>
        <w:rPr>
          <w:del w:id="639" w:author="Martin Lindström" w:date="2015-07-15T14:19:00Z"/>
        </w:rPr>
      </w:pPr>
      <w:r w:rsidRPr="00F126B8">
        <w:t xml:space="preserve">Example of how </w:t>
      </w:r>
      <w:ins w:id="640" w:author="Martin Lindström" w:date="2015-07-15T14:02:00Z">
        <w:r w:rsidR="00F36A93">
          <w:t xml:space="preserve">an Authentication </w:t>
        </w:r>
      </w:ins>
      <w:ins w:id="641" w:author="stefan@aaa-sec.com" w:date="2015-07-17T15:02:00Z">
        <w:r w:rsidR="002D571B">
          <w:t>Context</w:t>
        </w:r>
      </w:ins>
      <w:ins w:id="642" w:author="Martin Lindström" w:date="2015-07-15T14:02:00Z">
        <w:r w:rsidR="00F36A93">
          <w:t xml:space="preserve"> URI</w:t>
        </w:r>
      </w:ins>
      <w:del w:id="643" w:author="Martin Lindström" w:date="2015-07-15T14:02:00Z">
        <w:r w:rsidRPr="00F126B8" w:rsidDel="00F36A93">
          <w:delText>the LoA</w:delText>
        </w:r>
      </w:del>
      <w:r w:rsidRPr="00F126B8">
        <w:t xml:space="preserve"> identifier </w:t>
      </w:r>
      <w:ins w:id="644" w:author="Martin Lindström" w:date="2015-07-15T14:02:00Z">
        <w:r w:rsidR="00F36A93">
          <w:t xml:space="preserve">representing a Level of Assurance </w:t>
        </w:r>
      </w:ins>
      <w:r w:rsidRPr="00F126B8">
        <w:t xml:space="preserve">is included </w:t>
      </w:r>
      <w:del w:id="645" w:author="Martin Lindström" w:date="2015-07-28T13:15:00Z">
        <w:r w:rsidRPr="00F126B8" w:rsidDel="00883746">
          <w:delText xml:space="preserve">as </w:delText>
        </w:r>
      </w:del>
      <w:ins w:id="646" w:author="Martin Lindström" w:date="2015-07-28T13:15:00Z">
        <w:r w:rsidR="00883746">
          <w:t>in</w:t>
        </w:r>
        <w:r w:rsidR="00883746" w:rsidRPr="00F126B8">
          <w:t xml:space="preserve"> </w:t>
        </w:r>
      </w:ins>
      <w:r w:rsidRPr="00F126B8">
        <w:t>an authentication statement</w:t>
      </w:r>
      <w:ins w:id="647" w:author="Martin Lindström" w:date="2015-07-27T16:28:00Z">
        <w:r w:rsidR="00C0189C">
          <w:t>.</w:t>
        </w:r>
      </w:ins>
      <w:del w:id="648" w:author="Martin Lindström" w:date="2015-07-15T14:19:00Z">
        <w:r w:rsidRPr="00F126B8" w:rsidDel="00BA7BF8">
          <w:delText>.</w:delText>
        </w:r>
      </w:del>
    </w:p>
    <w:p w14:paraId="7EF84167" w14:textId="69D7124C" w:rsidR="0047257A" w:rsidDel="00BA7BF8" w:rsidRDefault="00316C2E" w:rsidP="00C0189C">
      <w:pPr>
        <w:pStyle w:val="Caption"/>
        <w:rPr>
          <w:del w:id="649" w:author="Martin Lindström" w:date="2015-07-15T14:19:00Z"/>
        </w:rPr>
      </w:pPr>
      <w:del w:id="650" w:author="Martin Lindström" w:date="2015-07-15T14:19:00Z">
        <w:r w:rsidDel="00BA7BF8">
          <w:delText>The Identity Provider may include an authentication context class declaration according to the XML Schema identified by the L</w:delText>
        </w:r>
        <w:r w:rsidR="00871727" w:rsidDel="00BA7BF8">
          <w:delText xml:space="preserve">evel </w:delText>
        </w:r>
        <w:r w:rsidDel="00BA7BF8">
          <w:delText>o</w:delText>
        </w:r>
        <w:r w:rsidR="00871727" w:rsidDel="00BA7BF8">
          <w:delText xml:space="preserve">f </w:delText>
        </w:r>
        <w:r w:rsidDel="00BA7BF8">
          <w:delText>A</w:delText>
        </w:r>
        <w:r w:rsidR="00871727" w:rsidDel="00BA7BF8">
          <w:delText>ssurance</w:delText>
        </w:r>
        <w:r w:rsidDel="00BA7BF8">
          <w:delText xml:space="preserve"> identifier</w:delText>
        </w:r>
        <w:r w:rsidR="00306D39" w:rsidDel="00BA7BF8">
          <w:delText>, specified in [</w:delText>
        </w:r>
        <w:r w:rsidR="004C4E1D" w:rsidDel="00BA7BF8">
          <w:fldChar w:fldCharType="begin"/>
        </w:r>
        <w:r w:rsidR="004C4E1D" w:rsidDel="00BA7BF8">
          <w:delInstrText xml:space="preserve"> HYPERLINK "http://www.elegnamnden.se/download/18.77dbcb041438070e039d6f2/1404733204565/ELN-0605+-+Bilaga+Tekniskt+ramverk+-+Authentication+Context+Classes+for+Levels+of+Assurance+for+the+Swedish+eID+Framework.pdf" </w:delInstrText>
        </w:r>
        <w:r w:rsidR="004C4E1D" w:rsidDel="00BA7BF8">
          <w:fldChar w:fldCharType="separate"/>
        </w:r>
        <w:r w:rsidR="00306D39" w:rsidRPr="00793C9E" w:rsidDel="00BA7BF8">
          <w:rPr>
            <w:rStyle w:val="Hyperlink"/>
          </w:rPr>
          <w:delText>Eid2LoA</w:delText>
        </w:r>
        <w:r w:rsidR="004C4E1D" w:rsidDel="00BA7BF8">
          <w:rPr>
            <w:rStyle w:val="Hyperlink"/>
            <w:i w:val="0"/>
            <w:iCs w:val="0"/>
          </w:rPr>
          <w:fldChar w:fldCharType="end"/>
        </w:r>
        <w:r w:rsidR="00306D39" w:rsidDel="00BA7BF8">
          <w:delText xml:space="preserve">]. When present, this declaration is placed in a </w:delText>
        </w:r>
        <w:r w:rsidR="00306D39" w:rsidRPr="002E1DA6" w:rsidDel="00BA7BF8">
          <w:rPr>
            <w:rStyle w:val="Code"/>
          </w:rPr>
          <w:delText>&lt;saml2:AuthnContextDecl&gt;</w:delText>
        </w:r>
        <w:r w:rsidR="00306D39" w:rsidDel="00BA7BF8">
          <w:delText xml:space="preserve"> element after the </w:delText>
        </w:r>
        <w:r w:rsidR="00306D39" w:rsidRPr="002E1DA6" w:rsidDel="00BA7BF8">
          <w:rPr>
            <w:rStyle w:val="Code"/>
          </w:rPr>
          <w:delText>&lt;saml2:AuthnContextClassRef&gt;</w:delText>
        </w:r>
        <w:r w:rsidR="00306D39" w:rsidDel="00BA7BF8">
          <w:rPr>
            <w:bCs/>
          </w:rPr>
          <w:delText xml:space="preserve"> element.</w:delText>
        </w:r>
        <w:r w:rsidR="00306D39" w:rsidDel="00BA7BF8">
          <w:delText xml:space="preserve">  </w:delText>
        </w:r>
      </w:del>
    </w:p>
    <w:p w14:paraId="77336497" w14:textId="7AE5D05D" w:rsidR="00F126B8" w:rsidDel="00BA7BF8" w:rsidRDefault="00F126B8" w:rsidP="00C0189C">
      <w:pPr>
        <w:pStyle w:val="Caption"/>
        <w:rPr>
          <w:del w:id="651" w:author="Martin Lindström" w:date="2015-07-15T14:19:00Z"/>
        </w:rPr>
      </w:pPr>
    </w:p>
    <w:p w14:paraId="28939985" w14:textId="5D77690F" w:rsidR="00C840B7" w:rsidDel="00BA7BF8" w:rsidRDefault="00C840B7">
      <w:pPr>
        <w:pStyle w:val="Caption"/>
        <w:rPr>
          <w:del w:id="652" w:author="Martin Lindström" w:date="2015-07-15T14:19:00Z"/>
          <w:rFonts w:ascii="Courier New" w:hAnsi="Courier New" w:cs="Courier New"/>
          <w:noProof/>
          <w:sz w:val="14"/>
          <w:szCs w:val="14"/>
        </w:rPr>
        <w:pPrChange w:id="653" w:author="Martin Lindström" w:date="2015-07-15T14:19:00Z">
          <w:pPr>
            <w:pBdr>
              <w:top w:val="single" w:sz="4" w:space="1" w:color="auto"/>
              <w:left w:val="single" w:sz="4" w:space="4" w:color="auto"/>
              <w:bottom w:val="single" w:sz="4" w:space="1" w:color="auto"/>
              <w:right w:val="single" w:sz="4" w:space="4" w:color="auto"/>
            </w:pBdr>
            <w:shd w:val="clear" w:color="auto" w:fill="F2F2F2" w:themeFill="background1" w:themeFillShade="F2"/>
          </w:pPr>
        </w:pPrChange>
      </w:pPr>
      <w:del w:id="654" w:author="Martin Lindström" w:date="2015-07-15T14:19:00Z">
        <w:r w:rsidDel="00BA7BF8">
          <w:rPr>
            <w:rFonts w:ascii="Courier New" w:hAnsi="Courier New" w:cs="Courier New"/>
            <w:noProof/>
            <w:sz w:val="14"/>
            <w:szCs w:val="14"/>
          </w:rPr>
          <w:delText>...</w:delText>
        </w:r>
      </w:del>
    </w:p>
    <w:p w14:paraId="50C10EF7" w14:textId="508D788A" w:rsidR="00C840B7" w:rsidDel="00BA7BF8" w:rsidRDefault="00C840B7">
      <w:pPr>
        <w:pStyle w:val="Caption"/>
        <w:rPr>
          <w:del w:id="655" w:author="Martin Lindström" w:date="2015-07-15T14:19:00Z"/>
          <w:rFonts w:ascii="Courier New" w:hAnsi="Courier New" w:cs="Courier New"/>
          <w:bCs/>
          <w:noProof/>
          <w:sz w:val="14"/>
          <w:szCs w:val="14"/>
        </w:rPr>
        <w:pPrChange w:id="656" w:author="Martin Lindström" w:date="2015-07-15T14:19:00Z">
          <w:pPr>
            <w:pBdr>
              <w:top w:val="single" w:sz="4" w:space="1" w:color="auto"/>
              <w:left w:val="single" w:sz="4" w:space="4" w:color="auto"/>
              <w:bottom w:val="single" w:sz="4" w:space="1" w:color="auto"/>
              <w:right w:val="single" w:sz="4" w:space="4" w:color="auto"/>
            </w:pBdr>
            <w:shd w:val="clear" w:color="auto" w:fill="F2F2F2" w:themeFill="background1" w:themeFillShade="F2"/>
          </w:pPr>
        </w:pPrChange>
      </w:pPr>
      <w:del w:id="657" w:author="Martin Lindström" w:date="2015-07-15T14:19:00Z">
        <w:r w:rsidRPr="00C840B7" w:rsidDel="00BA7BF8">
          <w:rPr>
            <w:rFonts w:ascii="Courier New" w:hAnsi="Courier New" w:cs="Courier New"/>
            <w:bCs/>
            <w:noProof/>
            <w:sz w:val="14"/>
            <w:szCs w:val="14"/>
          </w:rPr>
          <w:delText>&lt;saml2:AuthnStatement AuthnInstant="2014-04-28T14:50:24.125Z" SessionIndex="_8f480832d962de6138a4d78c1a199fbd"&gt;</w:delText>
        </w:r>
        <w:r w:rsidRPr="00C840B7" w:rsidDel="00BA7BF8">
          <w:rPr>
            <w:rFonts w:ascii="Courier New" w:hAnsi="Courier New" w:cs="Courier New"/>
            <w:bCs/>
            <w:noProof/>
            <w:sz w:val="14"/>
            <w:szCs w:val="14"/>
          </w:rPr>
          <w:br/>
          <w:delText xml:space="preserve">    &lt;saml2:AuthnContext&gt;</w:delText>
        </w:r>
        <w:r w:rsidRPr="00C840B7" w:rsidDel="00BA7BF8">
          <w:rPr>
            <w:rFonts w:ascii="Courier New" w:hAnsi="Courier New" w:cs="Courier New"/>
            <w:bCs/>
            <w:noProof/>
            <w:sz w:val="14"/>
            <w:szCs w:val="14"/>
          </w:rPr>
          <w:br/>
          <w:delText xml:space="preserve">        &lt;saml2:AuthnContextClassRef&gt;http://id.elegnamnden.se/loa/1.0/loa3&lt;/saml2:AuthnContextClassRef&gt;</w:delText>
        </w:r>
        <w:r w:rsidRPr="00C840B7" w:rsidDel="00BA7BF8">
          <w:rPr>
            <w:rFonts w:ascii="Courier New" w:hAnsi="Courier New" w:cs="Courier New"/>
            <w:bCs/>
            <w:noProof/>
            <w:sz w:val="14"/>
            <w:szCs w:val="14"/>
          </w:rPr>
          <w:br/>
          <w:delText xml:space="preserve">        &lt;saml2:AuthnContextDecl&gt;</w:delText>
        </w:r>
        <w:r w:rsidRPr="00C840B7" w:rsidDel="00BA7BF8">
          <w:rPr>
            <w:rFonts w:ascii="Courier New" w:hAnsi="Courier New" w:cs="Courier New"/>
            <w:bCs/>
            <w:noProof/>
            <w:sz w:val="14"/>
            <w:szCs w:val="14"/>
          </w:rPr>
          <w:br/>
          <w:delText xml:space="preserve">            &lt;loa3:AuthenticationContextDeclaration xmlns:loa3="http://id.elegnamnden.se/loa/1.0/loa3"&gt;</w:delText>
        </w:r>
        <w:r w:rsidRPr="00C840B7" w:rsidDel="00BA7BF8">
          <w:rPr>
            <w:rFonts w:ascii="Courier New" w:hAnsi="Courier New" w:cs="Courier New"/>
            <w:bCs/>
            <w:noProof/>
            <w:sz w:val="14"/>
            <w:szCs w:val="14"/>
          </w:rPr>
          <w:br/>
          <w:delText xml:space="preserve">                &lt;loa3:GoverningAgreements&gt;</w:delText>
        </w:r>
        <w:r w:rsidRPr="00C840B7" w:rsidDel="00BA7BF8">
          <w:rPr>
            <w:rFonts w:ascii="Courier New" w:hAnsi="Courier New" w:cs="Courier New"/>
            <w:bCs/>
            <w:noProof/>
            <w:sz w:val="14"/>
            <w:szCs w:val="14"/>
          </w:rPr>
          <w:br/>
          <w:delText xml:space="preserve">                    &lt;loa3:GoverningAgreementRef</w:delText>
        </w:r>
      </w:del>
    </w:p>
    <w:p w14:paraId="0B60E277" w14:textId="2944471F" w:rsidR="00C840B7" w:rsidDel="00BA7BF8" w:rsidRDefault="00C840B7">
      <w:pPr>
        <w:pStyle w:val="Caption"/>
        <w:rPr>
          <w:del w:id="658" w:author="Martin Lindström" w:date="2015-07-15T14:19:00Z"/>
          <w:rFonts w:ascii="Courier New" w:hAnsi="Courier New" w:cs="Courier New"/>
          <w:bCs/>
          <w:noProof/>
          <w:sz w:val="14"/>
          <w:szCs w:val="14"/>
        </w:rPr>
        <w:pPrChange w:id="659" w:author="Martin Lindström" w:date="2015-07-15T14:19:00Z">
          <w:pPr>
            <w:pBdr>
              <w:top w:val="single" w:sz="4" w:space="1" w:color="auto"/>
              <w:left w:val="single" w:sz="4" w:space="4" w:color="auto"/>
              <w:bottom w:val="single" w:sz="4" w:space="1" w:color="auto"/>
              <w:right w:val="single" w:sz="4" w:space="4" w:color="auto"/>
            </w:pBdr>
            <w:shd w:val="clear" w:color="auto" w:fill="F2F2F2" w:themeFill="background1" w:themeFillShade="F2"/>
          </w:pPr>
        </w:pPrChange>
      </w:pPr>
      <w:del w:id="660" w:author="Martin Lindström" w:date="2015-07-15T14:19:00Z">
        <w:r w:rsidDel="00BA7BF8">
          <w:rPr>
            <w:rFonts w:ascii="Courier New" w:hAnsi="Courier New" w:cs="Courier New"/>
            <w:bCs/>
            <w:noProof/>
            <w:sz w:val="14"/>
            <w:szCs w:val="14"/>
          </w:rPr>
          <w:delText xml:space="preserve">                     </w:delText>
        </w:r>
        <w:r w:rsidRPr="00C840B7" w:rsidDel="00BA7BF8">
          <w:rPr>
            <w:rFonts w:ascii="Courier New" w:hAnsi="Courier New" w:cs="Courier New"/>
            <w:bCs/>
            <w:noProof/>
            <w:sz w:val="14"/>
            <w:szCs w:val="14"/>
          </w:rPr>
          <w:delText xml:space="preserve"> </w:delText>
        </w:r>
        <w:r w:rsidDel="00BA7BF8">
          <w:rPr>
            <w:rFonts w:ascii="Courier New" w:hAnsi="Courier New" w:cs="Courier New"/>
            <w:bCs/>
            <w:noProof/>
            <w:sz w:val="14"/>
            <w:szCs w:val="14"/>
          </w:rPr>
          <w:delText xml:space="preserve">    </w:delText>
        </w:r>
        <w:r w:rsidRPr="00C840B7" w:rsidDel="00BA7BF8">
          <w:rPr>
            <w:rFonts w:ascii="Courier New" w:hAnsi="Courier New" w:cs="Courier New"/>
            <w:bCs/>
            <w:noProof/>
            <w:sz w:val="14"/>
            <w:szCs w:val="14"/>
          </w:rPr>
          <w:delText>governingAgreementRef="http://elegnamnden.se/doc/tillitsramverk.pdf#loa3"/&gt;</w:delText>
        </w:r>
        <w:r w:rsidRPr="00C840B7" w:rsidDel="00BA7BF8">
          <w:rPr>
            <w:rFonts w:ascii="Courier New" w:hAnsi="Courier New" w:cs="Courier New"/>
            <w:bCs/>
            <w:noProof/>
            <w:sz w:val="14"/>
            <w:szCs w:val="14"/>
          </w:rPr>
          <w:br/>
          <w:delText xml:space="preserve">                &lt;/loa3:GoverningAgreements&gt;</w:delText>
        </w:r>
        <w:r w:rsidRPr="00C840B7" w:rsidDel="00BA7BF8">
          <w:rPr>
            <w:rFonts w:ascii="Courier New" w:hAnsi="Courier New" w:cs="Courier New"/>
            <w:bCs/>
            <w:noProof/>
            <w:sz w:val="14"/>
            <w:szCs w:val="14"/>
          </w:rPr>
          <w:br/>
          <w:delText xml:space="preserve">                &lt;loa3:Extension&gt;</w:delText>
        </w:r>
        <w:r w:rsidRPr="00C840B7" w:rsidDel="00BA7BF8">
          <w:rPr>
            <w:rFonts w:ascii="Courier New" w:hAnsi="Courier New" w:cs="Courier New"/>
            <w:bCs/>
            <w:noProof/>
            <w:sz w:val="14"/>
            <w:szCs w:val="14"/>
          </w:rPr>
          <w:br/>
          <w:delText xml:space="preserve">                    &lt;loa</w:delText>
        </w:r>
        <w:r w:rsidDel="00BA7BF8">
          <w:rPr>
            <w:rFonts w:ascii="Courier New" w:hAnsi="Courier New" w:cs="Courier New"/>
            <w:bCs/>
            <w:noProof/>
            <w:sz w:val="14"/>
            <w:szCs w:val="14"/>
          </w:rPr>
          <w:delText>cp</w:delText>
        </w:r>
        <w:r w:rsidRPr="00C840B7" w:rsidDel="00BA7BF8">
          <w:rPr>
            <w:rFonts w:ascii="Courier New" w:hAnsi="Courier New" w:cs="Courier New"/>
            <w:bCs/>
            <w:noProof/>
            <w:sz w:val="14"/>
            <w:szCs w:val="14"/>
          </w:rPr>
          <w:delText>:AuthContextParams xmlns:loa</w:delText>
        </w:r>
        <w:r w:rsidDel="00BA7BF8">
          <w:rPr>
            <w:rFonts w:ascii="Courier New" w:hAnsi="Courier New" w:cs="Courier New"/>
            <w:bCs/>
            <w:noProof/>
            <w:sz w:val="14"/>
            <w:szCs w:val="14"/>
          </w:rPr>
          <w:delText>cp</w:delText>
        </w:r>
        <w:r w:rsidRPr="00C840B7" w:rsidDel="00BA7BF8">
          <w:rPr>
            <w:rFonts w:ascii="Courier New" w:hAnsi="Courier New" w:cs="Courier New"/>
            <w:bCs/>
            <w:noProof/>
            <w:sz w:val="14"/>
            <w:szCs w:val="14"/>
          </w:rPr>
          <w:delText>="http://id.elegnamnden.se/ns/1.0/loa-context-params"&gt;</w:delText>
        </w:r>
        <w:r w:rsidRPr="00C840B7" w:rsidDel="00BA7BF8">
          <w:rPr>
            <w:rFonts w:ascii="Courier New" w:hAnsi="Courier New" w:cs="Courier New"/>
            <w:bCs/>
            <w:noProof/>
            <w:sz w:val="14"/>
            <w:szCs w:val="14"/>
          </w:rPr>
          <w:br/>
          <w:delText xml:space="preserve">                        &lt;loa</w:delText>
        </w:r>
        <w:r w:rsidDel="00BA7BF8">
          <w:rPr>
            <w:rFonts w:ascii="Courier New" w:hAnsi="Courier New" w:cs="Courier New"/>
            <w:bCs/>
            <w:noProof/>
            <w:sz w:val="14"/>
            <w:szCs w:val="14"/>
          </w:rPr>
          <w:delText>cp</w:delText>
        </w:r>
        <w:r w:rsidRPr="00C840B7" w:rsidDel="00BA7BF8">
          <w:rPr>
            <w:rFonts w:ascii="Courier New" w:hAnsi="Courier New" w:cs="Courier New"/>
            <w:bCs/>
            <w:noProof/>
            <w:sz w:val="14"/>
            <w:szCs w:val="14"/>
          </w:rPr>
          <w:delText>:AuthContextParam Name="securitycontext"</w:delText>
        </w:r>
      </w:del>
    </w:p>
    <w:p w14:paraId="504CD8C7" w14:textId="6393D1E8" w:rsidR="00C840B7" w:rsidDel="00BA7BF8" w:rsidRDefault="00C840B7">
      <w:pPr>
        <w:pStyle w:val="Caption"/>
        <w:rPr>
          <w:del w:id="661" w:author="Martin Lindström" w:date="2015-07-15T14:19:00Z"/>
          <w:rFonts w:ascii="Courier New" w:hAnsi="Courier New" w:cs="Courier New"/>
          <w:bCs/>
          <w:noProof/>
          <w:sz w:val="14"/>
          <w:szCs w:val="14"/>
        </w:rPr>
        <w:pPrChange w:id="662" w:author="Martin Lindström" w:date="2015-07-15T14:19:00Z">
          <w:pPr>
            <w:pBdr>
              <w:top w:val="single" w:sz="4" w:space="1" w:color="auto"/>
              <w:left w:val="single" w:sz="4" w:space="4" w:color="auto"/>
              <w:bottom w:val="single" w:sz="4" w:space="1" w:color="auto"/>
              <w:right w:val="single" w:sz="4" w:space="4" w:color="auto"/>
            </w:pBdr>
            <w:shd w:val="clear" w:color="auto" w:fill="F2F2F2" w:themeFill="background1" w:themeFillShade="F2"/>
          </w:pPr>
        </w:pPrChange>
      </w:pPr>
      <w:del w:id="663" w:author="Martin Lindström" w:date="2015-07-15T14:19:00Z">
        <w:r w:rsidDel="00BA7BF8">
          <w:rPr>
            <w:rFonts w:ascii="Courier New" w:hAnsi="Courier New" w:cs="Courier New"/>
            <w:bCs/>
            <w:noProof/>
            <w:sz w:val="14"/>
            <w:szCs w:val="14"/>
          </w:rPr>
          <w:delText xml:space="preserve">                             </w:delText>
        </w:r>
        <w:r w:rsidRPr="00C840B7" w:rsidDel="00BA7BF8">
          <w:rPr>
            <w:rFonts w:ascii="Courier New" w:hAnsi="Courier New" w:cs="Courier New"/>
            <w:bCs/>
            <w:noProof/>
            <w:sz w:val="14"/>
            <w:szCs w:val="14"/>
          </w:rPr>
          <w:delText>ContentType="base64"&gt;EfcC5i</w:delText>
        </w:r>
        <w:r w:rsidDel="00BA7BF8">
          <w:rPr>
            <w:rFonts w:ascii="Courier New" w:hAnsi="Courier New" w:cs="Courier New"/>
            <w:bCs/>
            <w:noProof/>
            <w:sz w:val="14"/>
            <w:szCs w:val="14"/>
          </w:rPr>
          <w:delText>…</w:delText>
        </w:r>
        <w:r w:rsidR="009537BB" w:rsidDel="00BA7BF8">
          <w:rPr>
            <w:rFonts w:ascii="Courier New" w:hAnsi="Courier New" w:cs="Courier New"/>
            <w:bCs/>
            <w:noProof/>
            <w:sz w:val="14"/>
            <w:szCs w:val="14"/>
          </w:rPr>
          <w:delText>&lt;</w:delText>
        </w:r>
        <w:r w:rsidRPr="00C840B7" w:rsidDel="00BA7BF8">
          <w:rPr>
            <w:rFonts w:ascii="Courier New" w:hAnsi="Courier New" w:cs="Courier New"/>
            <w:bCs/>
            <w:noProof/>
            <w:sz w:val="14"/>
            <w:szCs w:val="14"/>
          </w:rPr>
          <w:delText>loa</w:delText>
        </w:r>
        <w:r w:rsidR="009537BB" w:rsidDel="00BA7BF8">
          <w:rPr>
            <w:rFonts w:ascii="Courier New" w:hAnsi="Courier New" w:cs="Courier New"/>
            <w:bCs/>
            <w:noProof/>
            <w:sz w:val="14"/>
            <w:szCs w:val="14"/>
          </w:rPr>
          <w:delText>cp</w:delText>
        </w:r>
        <w:r w:rsidRPr="00C840B7" w:rsidDel="00BA7BF8">
          <w:rPr>
            <w:rFonts w:ascii="Courier New" w:hAnsi="Courier New" w:cs="Courier New"/>
            <w:bCs/>
            <w:noProof/>
            <w:sz w:val="14"/>
            <w:szCs w:val="14"/>
          </w:rPr>
          <w:delText>:AuthContextParam&gt;</w:delText>
        </w:r>
        <w:r w:rsidRPr="00C840B7" w:rsidDel="00BA7BF8">
          <w:rPr>
            <w:rFonts w:ascii="Courier New" w:hAnsi="Courier New" w:cs="Courier New"/>
            <w:bCs/>
            <w:noProof/>
            <w:sz w:val="14"/>
            <w:szCs w:val="14"/>
          </w:rPr>
          <w:br/>
          <w:delText xml:space="preserve">                        &lt;loa</w:delText>
        </w:r>
        <w:r w:rsidDel="00BA7BF8">
          <w:rPr>
            <w:rFonts w:ascii="Courier New" w:hAnsi="Courier New" w:cs="Courier New"/>
            <w:bCs/>
            <w:noProof/>
            <w:sz w:val="14"/>
            <w:szCs w:val="14"/>
          </w:rPr>
          <w:delText>cp</w:delText>
        </w:r>
        <w:r w:rsidRPr="00C840B7" w:rsidDel="00BA7BF8">
          <w:rPr>
            <w:rFonts w:ascii="Courier New" w:hAnsi="Courier New" w:cs="Courier New"/>
            <w:bCs/>
            <w:noProof/>
            <w:sz w:val="14"/>
            <w:szCs w:val="14"/>
          </w:rPr>
          <w:delText>:AuthContextParam Name="othercontext"&gt;OtherStuff&lt;/loa</w:delText>
        </w:r>
        <w:r w:rsidR="00BD14F3" w:rsidDel="00BA7BF8">
          <w:rPr>
            <w:rFonts w:ascii="Courier New" w:hAnsi="Courier New" w:cs="Courier New"/>
            <w:bCs/>
            <w:noProof/>
            <w:sz w:val="14"/>
            <w:szCs w:val="14"/>
          </w:rPr>
          <w:delText>cp</w:delText>
        </w:r>
        <w:r w:rsidRPr="00C840B7" w:rsidDel="00BA7BF8">
          <w:rPr>
            <w:rFonts w:ascii="Courier New" w:hAnsi="Courier New" w:cs="Courier New"/>
            <w:bCs/>
            <w:noProof/>
            <w:sz w:val="14"/>
            <w:szCs w:val="14"/>
          </w:rPr>
          <w:delText>:AuthContextParam&gt;</w:delText>
        </w:r>
        <w:r w:rsidRPr="00C840B7" w:rsidDel="00BA7BF8">
          <w:rPr>
            <w:rFonts w:ascii="Courier New" w:hAnsi="Courier New" w:cs="Courier New"/>
            <w:bCs/>
            <w:noProof/>
            <w:sz w:val="14"/>
            <w:szCs w:val="14"/>
          </w:rPr>
          <w:br/>
          <w:delText xml:space="preserve">                    &lt;/loa</w:delText>
        </w:r>
        <w:r w:rsidDel="00BA7BF8">
          <w:rPr>
            <w:rFonts w:ascii="Courier New" w:hAnsi="Courier New" w:cs="Courier New"/>
            <w:bCs/>
            <w:noProof/>
            <w:sz w:val="14"/>
            <w:szCs w:val="14"/>
          </w:rPr>
          <w:delText>cp</w:delText>
        </w:r>
        <w:r w:rsidRPr="00C840B7" w:rsidDel="00BA7BF8">
          <w:rPr>
            <w:rFonts w:ascii="Courier New" w:hAnsi="Courier New" w:cs="Courier New"/>
            <w:bCs/>
            <w:noProof/>
            <w:sz w:val="14"/>
            <w:szCs w:val="14"/>
          </w:rPr>
          <w:delText>:AuthContextParams&gt;</w:delText>
        </w:r>
        <w:r w:rsidRPr="00C840B7" w:rsidDel="00BA7BF8">
          <w:rPr>
            <w:rFonts w:ascii="Courier New" w:hAnsi="Courier New" w:cs="Courier New"/>
            <w:bCs/>
            <w:noProof/>
            <w:sz w:val="14"/>
            <w:szCs w:val="14"/>
          </w:rPr>
          <w:br/>
          <w:delText xml:space="preserve">                &lt;/loa3:Extension&gt;</w:delText>
        </w:r>
        <w:r w:rsidRPr="00C840B7" w:rsidDel="00BA7BF8">
          <w:rPr>
            <w:rFonts w:ascii="Courier New" w:hAnsi="Courier New" w:cs="Courier New"/>
            <w:bCs/>
            <w:noProof/>
            <w:sz w:val="14"/>
            <w:szCs w:val="14"/>
          </w:rPr>
          <w:br/>
          <w:delText xml:space="preserve">            &lt;/loa3:AuthenticationContextDeclaration&gt;</w:delText>
        </w:r>
        <w:r w:rsidRPr="00C840B7" w:rsidDel="00BA7BF8">
          <w:rPr>
            <w:rFonts w:ascii="Courier New" w:hAnsi="Courier New" w:cs="Courier New"/>
            <w:bCs/>
            <w:noProof/>
            <w:sz w:val="14"/>
            <w:szCs w:val="14"/>
          </w:rPr>
          <w:br/>
          <w:delText xml:space="preserve">        &lt;/saml2:AuthnContextDecl&gt;</w:delText>
        </w:r>
        <w:r w:rsidRPr="00C840B7" w:rsidDel="00BA7BF8">
          <w:rPr>
            <w:rFonts w:ascii="Courier New" w:hAnsi="Courier New" w:cs="Courier New"/>
            <w:bCs/>
            <w:noProof/>
            <w:sz w:val="14"/>
            <w:szCs w:val="14"/>
          </w:rPr>
          <w:br/>
          <w:delText xml:space="preserve">    &lt;/saml2:AuthnContext&gt;</w:delText>
        </w:r>
        <w:r w:rsidRPr="00C840B7" w:rsidDel="00BA7BF8">
          <w:rPr>
            <w:rFonts w:ascii="Courier New" w:hAnsi="Courier New" w:cs="Courier New"/>
            <w:bCs/>
            <w:noProof/>
            <w:sz w:val="14"/>
            <w:szCs w:val="14"/>
          </w:rPr>
          <w:br/>
          <w:delText>&lt;/saml2:AuthnStatement&gt;</w:delText>
        </w:r>
      </w:del>
    </w:p>
    <w:p w14:paraId="72E6AC4D" w14:textId="4E52FD3B" w:rsidR="00C840B7" w:rsidRPr="00703F56" w:rsidDel="00BA7BF8" w:rsidRDefault="00C840B7">
      <w:pPr>
        <w:pStyle w:val="Caption"/>
        <w:rPr>
          <w:del w:id="664" w:author="Martin Lindström" w:date="2015-07-15T14:19:00Z"/>
          <w:rFonts w:ascii="Courier New" w:hAnsi="Courier New" w:cs="Courier New"/>
          <w:noProof/>
          <w:sz w:val="14"/>
          <w:szCs w:val="14"/>
        </w:rPr>
        <w:pPrChange w:id="665" w:author="Martin Lindström" w:date="2015-07-15T14:19:00Z">
          <w:pPr>
            <w:pBdr>
              <w:top w:val="single" w:sz="4" w:space="1" w:color="auto"/>
              <w:left w:val="single" w:sz="4" w:space="4" w:color="auto"/>
              <w:bottom w:val="single" w:sz="4" w:space="1" w:color="auto"/>
              <w:right w:val="single" w:sz="4" w:space="4" w:color="auto"/>
            </w:pBdr>
            <w:shd w:val="clear" w:color="auto" w:fill="F2F2F2" w:themeFill="background1" w:themeFillShade="F2"/>
          </w:pPr>
        </w:pPrChange>
      </w:pPr>
      <w:del w:id="666" w:author="Martin Lindström" w:date="2015-07-15T14:19:00Z">
        <w:r w:rsidDel="00BA7BF8">
          <w:rPr>
            <w:rFonts w:ascii="Courier New" w:hAnsi="Courier New" w:cs="Courier New"/>
            <w:bCs/>
            <w:noProof/>
            <w:sz w:val="14"/>
            <w:szCs w:val="14"/>
          </w:rPr>
          <w:delText>...</w:delText>
        </w:r>
      </w:del>
    </w:p>
    <w:p w14:paraId="0BEA03EB" w14:textId="452D6FD6" w:rsidR="00C840B7" w:rsidDel="0047299C" w:rsidRDefault="00C840B7" w:rsidP="00BA7BF8">
      <w:pPr>
        <w:pStyle w:val="Caption"/>
        <w:rPr>
          <w:del w:id="667" w:author="Martin Lindström" w:date="2015-07-15T16:35:00Z"/>
        </w:rPr>
      </w:pPr>
      <w:del w:id="668" w:author="Martin Lindström" w:date="2015-07-15T14:19:00Z">
        <w:r w:rsidDel="00BA7BF8">
          <w:delText xml:space="preserve">Example of how </w:delText>
        </w:r>
        <w:r w:rsidR="00316C2E" w:rsidDel="00BA7BF8">
          <w:delText>an a</w:delText>
        </w:r>
        <w:r w:rsidDel="00BA7BF8">
          <w:delText>uthentication context class declaration is amended to the authentication statement.</w:delText>
        </w:r>
      </w:del>
    </w:p>
    <w:p w14:paraId="14F2116B" w14:textId="77777777" w:rsidR="0047257A" w:rsidRDefault="0047257A" w:rsidP="00C0189C">
      <w:pPr>
        <w:pStyle w:val="Caption"/>
      </w:pPr>
    </w:p>
    <w:p w14:paraId="532DDDFA" w14:textId="6FB0F8CB" w:rsidR="001B1E69" w:rsidDel="0047299C" w:rsidRDefault="00905ADF" w:rsidP="001B1E69">
      <w:pPr>
        <w:spacing w:line="240" w:lineRule="auto"/>
        <w:rPr>
          <w:del w:id="669" w:author="Martin Lindström" w:date="2015-07-15T16:35:00Z"/>
          <w:lang w:val="en-US"/>
        </w:rPr>
      </w:pPr>
      <w:del w:id="670" w:author="Martin Lindström" w:date="2015-07-15T16:35:00Z">
        <w:r w:rsidDel="0047299C">
          <w:rPr>
            <w:lang w:val="en-US"/>
          </w:rPr>
          <w:delText>Identity Providers MUST su</w:delText>
        </w:r>
        <w:r w:rsidDel="0047299C">
          <w:rPr>
            <w:lang w:val="en-US"/>
          </w:rPr>
          <w:delText>p</w:delText>
        </w:r>
        <w:r w:rsidDel="0047299C">
          <w:rPr>
            <w:lang w:val="en-US"/>
          </w:rPr>
          <w:delText>port pr</w:delText>
        </w:r>
        <w:r w:rsidDel="0047299C">
          <w:rPr>
            <w:lang w:val="en-US"/>
          </w:rPr>
          <w:delText>o</w:delText>
        </w:r>
        <w:r w:rsidDel="0047299C">
          <w:rPr>
            <w:lang w:val="en-US"/>
          </w:rPr>
          <w:delText xml:space="preserve">cessing of </w:delText>
        </w:r>
        <w:r w:rsidR="004B2A1E" w:rsidDel="0047299C">
          <w:rPr>
            <w:lang w:val="en-US"/>
          </w:rPr>
          <w:delText>a Service Provider’s</w:delText>
        </w:r>
        <w:r w:rsidR="00B77A7F" w:rsidDel="0047299C">
          <w:rPr>
            <w:lang w:val="en-US"/>
          </w:rPr>
          <w:delText xml:space="preserve"> requir</w:delText>
        </w:r>
        <w:r w:rsidR="00B77A7F" w:rsidDel="0047299C">
          <w:rPr>
            <w:lang w:val="en-US"/>
          </w:rPr>
          <w:delText>e</w:delText>
        </w:r>
        <w:r w:rsidR="00B77A7F" w:rsidDel="0047299C">
          <w:rPr>
            <w:lang w:val="en-US"/>
          </w:rPr>
          <w:delText>ments</w:delText>
        </w:r>
        <w:r w:rsidR="004B2A1E" w:rsidDel="0047299C">
          <w:rPr>
            <w:lang w:val="en-US"/>
          </w:rPr>
          <w:delText xml:space="preserve"> according to its specified Entity Categories</w:delText>
        </w:r>
        <w:r w:rsidR="005A6CF1" w:rsidDel="0047299C">
          <w:rPr>
            <w:lang w:val="en-US"/>
          </w:rPr>
          <w:delText xml:space="preserve"> </w:delText>
        </w:r>
        <w:r w:rsidDel="0047299C">
          <w:rPr>
            <w:lang w:val="en-US"/>
          </w:rPr>
          <w:delText xml:space="preserve">as specified in </w:delText>
        </w:r>
        <w:r w:rsidR="005A6CF1" w:rsidDel="0047299C">
          <w:rPr>
            <w:lang w:val="en-US"/>
          </w:rPr>
          <w:delText>in its metadata entry</w:delText>
        </w:r>
        <w:r w:rsidR="00B77A7F" w:rsidDel="0047299C">
          <w:rPr>
            <w:lang w:val="en-US"/>
          </w:rPr>
          <w:delText xml:space="preserve"> and defined by [</w:delText>
        </w:r>
        <w:r w:rsidR="004C4E1D" w:rsidDel="0047299C">
          <w:fldChar w:fldCharType="begin"/>
        </w:r>
        <w:r w:rsidR="004C4E1D" w:rsidDel="0047299C">
          <w:delInstrText xml:space="preserve"> HYPERLINK "http://www.elegnamnden.se/download/18.77dbcb041438070e039d6f3/1404733218067/ELN-0606+-+Bilaga+Tekniskt+ramverk+-+Entity+Categories+for+the+Swedish+eID+Framework.pdf" </w:delInstrText>
        </w:r>
        <w:r w:rsidR="004C4E1D" w:rsidDel="0047299C">
          <w:fldChar w:fldCharType="separate"/>
        </w:r>
        <w:r w:rsidR="00B77A7F" w:rsidRPr="0067574A" w:rsidDel="0047299C">
          <w:rPr>
            <w:rStyle w:val="Hyperlink"/>
            <w:lang w:val="en-US"/>
          </w:rPr>
          <w:delText>Eid2EntCat</w:delText>
        </w:r>
        <w:r w:rsidR="004C4E1D" w:rsidDel="0047299C">
          <w:rPr>
            <w:rStyle w:val="Hyperlink"/>
            <w:lang w:val="en-US"/>
          </w:rPr>
          <w:fldChar w:fldCharType="end"/>
        </w:r>
        <w:r w:rsidR="00B77A7F" w:rsidDel="0047299C">
          <w:rPr>
            <w:lang w:val="en-US"/>
          </w:rPr>
          <w:delText>]</w:delText>
        </w:r>
        <w:r w:rsidR="005A6CF1" w:rsidDel="0047299C">
          <w:rPr>
            <w:lang w:val="en-US"/>
          </w:rPr>
          <w:delText xml:space="preserve">. </w:delText>
        </w:r>
        <w:r w:rsidR="00B77A7F" w:rsidDel="0047299C">
          <w:rPr>
            <w:lang w:val="en-US"/>
          </w:rPr>
          <w:delText xml:space="preserve">If an Identity Provider </w:delText>
        </w:r>
        <w:r w:rsidR="003574A5" w:rsidDel="0047299C">
          <w:rPr>
            <w:lang w:val="en-US"/>
          </w:rPr>
          <w:delText>cannot</w:delText>
        </w:r>
        <w:r w:rsidR="00B77A7F" w:rsidDel="0047299C">
          <w:rPr>
            <w:lang w:val="en-US"/>
          </w:rPr>
          <w:delText xml:space="preserve"> issue an assertion containing </w:delText>
        </w:r>
        <w:r w:rsidR="0048355B" w:rsidDel="0047299C">
          <w:rPr>
            <w:lang w:val="en-US"/>
          </w:rPr>
          <w:delText xml:space="preserve">all attributes specified in </w:delText>
        </w:r>
        <w:r w:rsidR="00B66182" w:rsidDel="0047299C">
          <w:rPr>
            <w:lang w:val="en-US"/>
          </w:rPr>
          <w:delText>present</w:delText>
        </w:r>
        <w:r w:rsidR="0048355B" w:rsidDel="0047299C">
          <w:rPr>
            <w:lang w:val="en-US"/>
          </w:rPr>
          <w:delText xml:space="preserve"> </w:delText>
        </w:r>
        <w:r w:rsidR="0048355B" w:rsidRPr="0083105F" w:rsidDel="0047299C">
          <w:rPr>
            <w:rStyle w:val="Code"/>
          </w:rPr>
          <w:delText>&lt;md:RequestedAttribute&gt;</w:delText>
        </w:r>
        <w:r w:rsidR="0048355B" w:rsidDel="0047299C">
          <w:rPr>
            <w:lang w:val="en-US"/>
          </w:rPr>
          <w:delText xml:space="preserve"> </w:delText>
        </w:r>
        <w:r w:rsidR="00B66182" w:rsidDel="0047299C">
          <w:rPr>
            <w:lang w:val="en-US"/>
          </w:rPr>
          <w:delText xml:space="preserve">metadata elements with </w:delText>
        </w:r>
        <w:r w:rsidR="00B66182" w:rsidRPr="0083105F" w:rsidDel="0047299C">
          <w:rPr>
            <w:rStyle w:val="Code"/>
          </w:rPr>
          <w:delText>isRequired</w:delText>
        </w:r>
        <w:r w:rsidR="00B66182" w:rsidDel="0047299C">
          <w:rPr>
            <w:lang w:val="en-US"/>
          </w:rPr>
          <w:delText xml:space="preserve"> set to </w:delText>
        </w:r>
        <w:r w:rsidR="00DE611F" w:rsidRPr="001072A8" w:rsidDel="0047299C">
          <w:rPr>
            <w:rStyle w:val="Code"/>
          </w:rPr>
          <w:delText>"</w:delText>
        </w:r>
        <w:r w:rsidR="00DE611F" w:rsidDel="0047299C">
          <w:rPr>
            <w:rStyle w:val="Code"/>
          </w:rPr>
          <w:delText>true</w:delText>
        </w:r>
        <w:r w:rsidR="00DE611F" w:rsidRPr="001072A8" w:rsidDel="0047299C">
          <w:rPr>
            <w:rStyle w:val="Code"/>
          </w:rPr>
          <w:delText>"</w:delText>
        </w:r>
        <w:r w:rsidR="00630DCF" w:rsidDel="0047299C">
          <w:rPr>
            <w:lang w:val="en-US"/>
          </w:rPr>
          <w:delText xml:space="preserve">, or </w:delText>
        </w:r>
        <w:r w:rsidR="003516BF" w:rsidDel="0047299C">
          <w:rPr>
            <w:lang w:val="en-US"/>
          </w:rPr>
          <w:delText xml:space="preserve">any </w:delText>
        </w:r>
        <w:r w:rsidR="00630DCF" w:rsidDel="0047299C">
          <w:rPr>
            <w:lang w:val="en-US"/>
          </w:rPr>
          <w:delText>other requirements</w:delText>
        </w:r>
        <w:r w:rsidR="003516BF" w:rsidDel="0047299C">
          <w:rPr>
            <w:lang w:val="en-US"/>
          </w:rPr>
          <w:delText xml:space="preserve"> d</w:delText>
        </w:r>
        <w:r w:rsidR="003516BF" w:rsidDel="0047299C">
          <w:rPr>
            <w:lang w:val="en-US"/>
          </w:rPr>
          <w:delText>e</w:delText>
        </w:r>
        <w:r w:rsidR="003516BF" w:rsidDel="0047299C">
          <w:rPr>
            <w:lang w:val="en-US"/>
          </w:rPr>
          <w:delText>fined in [</w:delText>
        </w:r>
        <w:r w:rsidR="004C4E1D" w:rsidDel="0047299C">
          <w:fldChar w:fldCharType="begin"/>
        </w:r>
        <w:r w:rsidR="004C4E1D" w:rsidDel="0047299C">
          <w:delInstrText xml:space="preserve"> HYPERLINK "http://www.elegnamnden.se/download/18.77dbcb041438070e039d6f3/1404733218067/ELN-0606+-+Bilaga+Tekniskt+ramverk+-+Entity+Categories+for+the+Swedish+eID+Framework.pdf" </w:delInstrText>
        </w:r>
        <w:r w:rsidR="004C4E1D" w:rsidDel="0047299C">
          <w:fldChar w:fldCharType="separate"/>
        </w:r>
        <w:r w:rsidR="003516BF" w:rsidRPr="0067574A" w:rsidDel="0047299C">
          <w:rPr>
            <w:rStyle w:val="Hyperlink"/>
            <w:lang w:val="en-US"/>
          </w:rPr>
          <w:delText>Eid2EntCat</w:delText>
        </w:r>
        <w:r w:rsidR="004C4E1D" w:rsidDel="0047299C">
          <w:rPr>
            <w:rStyle w:val="Hyperlink"/>
            <w:lang w:val="en-US"/>
          </w:rPr>
          <w:fldChar w:fldCharType="end"/>
        </w:r>
        <w:r w:rsidR="003516BF" w:rsidDel="0047299C">
          <w:rPr>
            <w:lang w:val="en-US"/>
          </w:rPr>
          <w:delText>]</w:delText>
        </w:r>
        <w:r w:rsidR="00630DCF" w:rsidDel="0047299C">
          <w:rPr>
            <w:lang w:val="en-US"/>
          </w:rPr>
          <w:delText>,</w:delText>
        </w:r>
        <w:r w:rsidR="00280C76" w:rsidDel="0047299C">
          <w:rPr>
            <w:lang w:val="en-US"/>
          </w:rPr>
          <w:delText xml:space="preserve"> it MUST re</w:delText>
        </w:r>
        <w:r w:rsidR="00787A6F" w:rsidDel="0047299C">
          <w:rPr>
            <w:lang w:val="en-US"/>
          </w:rPr>
          <w:delText>spond with an error response where</w:delText>
        </w:r>
        <w:r w:rsidR="00280C76" w:rsidDel="0047299C">
          <w:rPr>
            <w:lang w:val="en-US"/>
          </w:rPr>
          <w:delText xml:space="preserve"> </w:delText>
        </w:r>
        <w:r w:rsidR="00594BCA" w:rsidDel="0047299C">
          <w:rPr>
            <w:lang w:val="en-US"/>
          </w:rPr>
          <w:delText>the</w:delText>
        </w:r>
        <w:r w:rsidR="00787A6F" w:rsidDel="0047299C">
          <w:rPr>
            <w:lang w:val="en-US"/>
          </w:rPr>
          <w:delText xml:space="preserve"> top-level</w:delText>
        </w:r>
        <w:r w:rsidR="00594BCA" w:rsidDel="0047299C">
          <w:rPr>
            <w:lang w:val="en-US"/>
          </w:rPr>
          <w:delText xml:space="preserve"> </w:delText>
        </w:r>
        <w:r w:rsidR="00594BCA" w:rsidRPr="003A5A77" w:rsidDel="0047299C">
          <w:rPr>
            <w:rStyle w:val="Code"/>
          </w:rPr>
          <w:delText>&lt;saml2p:StatusCode&gt;</w:delText>
        </w:r>
        <w:r w:rsidR="00594BCA" w:rsidDel="0047299C">
          <w:rPr>
            <w:lang w:val="en-US"/>
          </w:rPr>
          <w:delText xml:space="preserve"> </w:delText>
        </w:r>
        <w:r w:rsidR="001F377B" w:rsidDel="0047299C">
          <w:rPr>
            <w:lang w:val="en-US"/>
          </w:rPr>
          <w:delText>SHOULD</w:delText>
        </w:r>
        <w:r w:rsidR="00594BCA" w:rsidDel="0047299C">
          <w:rPr>
            <w:lang w:val="en-US"/>
          </w:rPr>
          <w:delText xml:space="preserve"> have the value</w:delText>
        </w:r>
        <w:r w:rsidR="00787A6F" w:rsidDel="0047299C">
          <w:rPr>
            <w:lang w:val="en-US"/>
          </w:rPr>
          <w:delText xml:space="preserve"> </w:delText>
        </w:r>
        <w:r w:rsidR="00787A6F" w:rsidRPr="00787A6F" w:rsidDel="0047299C">
          <w:rPr>
            <w:rStyle w:val="Code"/>
          </w:rPr>
          <w:delText>urn:oasis:names:tc:SAML:2.0:status:Responder</w:delText>
        </w:r>
        <w:r w:rsidR="00787A6F" w:rsidDel="0047299C">
          <w:rPr>
            <w:lang w:val="en-US"/>
          </w:rPr>
          <w:delText xml:space="preserve">, and </w:delText>
        </w:r>
        <w:r w:rsidR="00B57378" w:rsidDel="0047299C">
          <w:rPr>
            <w:lang w:val="en-US"/>
          </w:rPr>
          <w:delText>where the subord</w:delText>
        </w:r>
        <w:r w:rsidR="00B57378" w:rsidDel="0047299C">
          <w:rPr>
            <w:lang w:val="en-US"/>
          </w:rPr>
          <w:delText>i</w:delText>
        </w:r>
        <w:r w:rsidR="00B57378" w:rsidDel="0047299C">
          <w:rPr>
            <w:lang w:val="en-US"/>
          </w:rPr>
          <w:delText xml:space="preserve">nate status code, if present, has the value </w:delText>
        </w:r>
        <w:r w:rsidR="003A5A77" w:rsidRPr="003A5A77" w:rsidDel="0047299C">
          <w:rPr>
            <w:rStyle w:val="Code"/>
          </w:rPr>
          <w:delText>urn:oasis:names:tc:SAML:2.0:status:NoAuthnContext</w:delText>
        </w:r>
        <w:r w:rsidR="003A5A77" w:rsidDel="0047299C">
          <w:rPr>
            <w:lang w:val="en-US"/>
          </w:rPr>
          <w:delText xml:space="preserve"> [</w:delText>
        </w:r>
        <w:r w:rsidR="004C4E1D" w:rsidDel="0047299C">
          <w:fldChar w:fldCharType="begin"/>
        </w:r>
        <w:r w:rsidR="004C4E1D" w:rsidDel="0047299C">
          <w:delInstrText xml:space="preserve"> HYPERLINK "http://docs.oasis-open.org/security/saml/v2.0/saml-core-2.0-os.pdf" </w:delInstrText>
        </w:r>
        <w:r w:rsidR="004C4E1D" w:rsidDel="0047299C">
          <w:fldChar w:fldCharType="separate"/>
        </w:r>
        <w:r w:rsidR="003A5A77" w:rsidRPr="003A5A77" w:rsidDel="0047299C">
          <w:rPr>
            <w:rStyle w:val="Hyperlink"/>
            <w:lang w:val="en-US"/>
          </w:rPr>
          <w:delText>SAML2Core</w:delText>
        </w:r>
        <w:r w:rsidR="004C4E1D" w:rsidDel="0047299C">
          <w:rPr>
            <w:rStyle w:val="Hyperlink"/>
            <w:lang w:val="en-US"/>
          </w:rPr>
          <w:fldChar w:fldCharType="end"/>
        </w:r>
        <w:r w:rsidR="003A5A77" w:rsidDel="0047299C">
          <w:rPr>
            <w:lang w:val="en-US"/>
          </w:rPr>
          <w:delText>].</w:delText>
        </w:r>
      </w:del>
    </w:p>
    <w:p w14:paraId="3A5B468C" w14:textId="73458046" w:rsidR="000679BC" w:rsidDel="0047299C" w:rsidRDefault="000679BC" w:rsidP="001B1E69">
      <w:pPr>
        <w:spacing w:line="240" w:lineRule="auto"/>
        <w:rPr>
          <w:del w:id="671" w:author="Martin Lindström" w:date="2015-07-15T16:35:00Z"/>
          <w:lang w:val="en-US"/>
        </w:rPr>
      </w:pPr>
    </w:p>
    <w:p w14:paraId="69F4B29F" w14:textId="41F3443B" w:rsidR="00F07050" w:rsidRDefault="000679BC" w:rsidP="00E17A4E">
      <w:pPr>
        <w:pStyle w:val="Heading3"/>
        <w:rPr>
          <w:ins w:id="672" w:author="Martin Lindström" w:date="2015-07-15T13:47:00Z"/>
          <w:lang w:val="en-US"/>
        </w:rPr>
      </w:pPr>
      <w:del w:id="673" w:author="Martin Lindström" w:date="2015-07-15T16:35:00Z">
        <w:r w:rsidDel="0047299C">
          <w:rPr>
            <w:lang w:val="en-US"/>
          </w:rPr>
          <w:delText xml:space="preserve">An Identity Provider MUST NOT include </w:delText>
        </w:r>
        <w:r w:rsidR="008A3272" w:rsidDel="0047299C">
          <w:rPr>
            <w:lang w:val="en-US"/>
          </w:rPr>
          <w:delText>any other</w:delText>
        </w:r>
        <w:r w:rsidDel="0047299C">
          <w:rPr>
            <w:lang w:val="en-US"/>
          </w:rPr>
          <w:delText xml:space="preserve"> attributes in issued assertions th</w:delText>
        </w:r>
        <w:r w:rsidR="008A3272" w:rsidDel="0047299C">
          <w:rPr>
            <w:lang w:val="en-US"/>
          </w:rPr>
          <w:delText>an</w:delText>
        </w:r>
        <w:r w:rsidDel="0047299C">
          <w:rPr>
            <w:lang w:val="en-US"/>
          </w:rPr>
          <w:delText xml:space="preserve"> those </w:delText>
        </w:r>
        <w:r w:rsidR="00AC13A6" w:rsidDel="0047299C">
          <w:rPr>
            <w:lang w:val="en-US"/>
          </w:rPr>
          <w:delText>requested by</w:delText>
        </w:r>
        <w:r w:rsidR="0033290A" w:rsidDel="0047299C">
          <w:rPr>
            <w:lang w:val="en-US"/>
          </w:rPr>
          <w:delText xml:space="preserve"> </w:delText>
        </w:r>
        <w:r w:rsidR="00474AD6" w:rsidDel="0047299C">
          <w:rPr>
            <w:lang w:val="en-US"/>
          </w:rPr>
          <w:delText>the Servic</w:delText>
        </w:r>
        <w:r w:rsidR="0033290A" w:rsidDel="0047299C">
          <w:rPr>
            <w:lang w:val="en-US"/>
          </w:rPr>
          <w:delText>e Provider. The</w:delText>
        </w:r>
        <w:r w:rsidR="00B66182" w:rsidDel="0047299C">
          <w:rPr>
            <w:lang w:val="en-US"/>
          </w:rPr>
          <w:delText xml:space="preserve"> set of allowed attributes are limited to the union of all attributes explicitly requested through any present </w:delText>
        </w:r>
        <w:r w:rsidR="00926D92" w:rsidDel="0047299C">
          <w:rPr>
            <w:lang w:val="en-US"/>
          </w:rPr>
          <w:delText>Service</w:delText>
        </w:r>
        <w:r w:rsidR="0033290A" w:rsidDel="0047299C">
          <w:rPr>
            <w:lang w:val="en-US"/>
          </w:rPr>
          <w:delText xml:space="preserve"> Entity Category identifiers [</w:delText>
        </w:r>
        <w:r w:rsidR="004C4E1D" w:rsidDel="0047299C">
          <w:fldChar w:fldCharType="begin"/>
        </w:r>
        <w:r w:rsidR="004C4E1D" w:rsidDel="0047299C">
          <w:delInstrText xml:space="preserve"> HYPERLINK "http://www.elegnamnden.se/download/18.77dbcb041438070e039d6f3/1404733218067/ELN-0606+-+Bilaga+Tekniskt+ramverk+-+Entity+Categories+for+the+Swedish+eID+Framework.pdf" </w:delInstrText>
        </w:r>
        <w:r w:rsidR="004C4E1D" w:rsidDel="0047299C">
          <w:fldChar w:fldCharType="separate"/>
        </w:r>
        <w:r w:rsidR="0033290A" w:rsidRPr="0067574A" w:rsidDel="0047299C">
          <w:rPr>
            <w:rStyle w:val="Hyperlink"/>
            <w:lang w:val="en-US"/>
          </w:rPr>
          <w:delText>Eid2EntCat</w:delText>
        </w:r>
        <w:r w:rsidR="004C4E1D" w:rsidDel="0047299C">
          <w:rPr>
            <w:rStyle w:val="Hyperlink"/>
            <w:lang w:val="en-US"/>
          </w:rPr>
          <w:fldChar w:fldCharType="end"/>
        </w:r>
        <w:r w:rsidR="0033290A" w:rsidDel="0047299C">
          <w:rPr>
            <w:lang w:val="en-US"/>
          </w:rPr>
          <w:delText>] and</w:delText>
        </w:r>
        <w:r w:rsidR="00B66182" w:rsidDel="0047299C">
          <w:rPr>
            <w:lang w:val="en-US"/>
          </w:rPr>
          <w:delText xml:space="preserve"> all attributes specified in present</w:delText>
        </w:r>
        <w:r w:rsidR="0033290A" w:rsidDel="0047299C">
          <w:rPr>
            <w:lang w:val="en-US"/>
          </w:rPr>
          <w:delText xml:space="preserve"> </w:delText>
        </w:r>
        <w:r w:rsidR="0033290A" w:rsidRPr="00D20845" w:rsidDel="0047299C">
          <w:rPr>
            <w:rStyle w:val="Code"/>
          </w:rPr>
          <w:delText>&lt;md:RequestedAttribute&gt;</w:delText>
        </w:r>
        <w:r w:rsidR="0033290A" w:rsidDel="0047299C">
          <w:rPr>
            <w:lang w:val="en-US"/>
          </w:rPr>
          <w:delText xml:space="preserve"> elements</w:delText>
        </w:r>
        <w:r w:rsidR="009B79C1" w:rsidDel="0047299C">
          <w:rPr>
            <w:lang w:val="en-US"/>
          </w:rPr>
          <w:delText xml:space="preserve"> in the Service Provider’s metadata entry</w:delText>
        </w:r>
        <w:r w:rsidR="0033290A" w:rsidDel="0047299C">
          <w:rPr>
            <w:lang w:val="en-US"/>
          </w:rPr>
          <w:delText>.</w:delText>
        </w:r>
      </w:del>
      <w:bookmarkStart w:id="674" w:name="_Ref298587314"/>
      <w:bookmarkStart w:id="675" w:name="_Toc301130307"/>
      <w:ins w:id="676" w:author="Martin Lindström" w:date="2015-07-15T12:40:00Z">
        <w:r w:rsidR="00F07050">
          <w:rPr>
            <w:lang w:val="en-US"/>
          </w:rPr>
          <w:t>Attribute Release Rules</w:t>
        </w:r>
      </w:ins>
      <w:bookmarkEnd w:id="674"/>
      <w:bookmarkEnd w:id="675"/>
    </w:p>
    <w:p w14:paraId="0B822471" w14:textId="0E00D406" w:rsidR="005B3BBA" w:rsidRDefault="006C007F" w:rsidP="00DE20E6">
      <w:pPr>
        <w:rPr>
          <w:ins w:id="677" w:author="Martin Lindström" w:date="2015-07-15T15:24:00Z"/>
          <w:lang w:val="en-GB"/>
        </w:rPr>
      </w:pPr>
      <w:ins w:id="678" w:author="Martin Lindström" w:date="2015-07-15T15:13:00Z">
        <w:r>
          <w:rPr>
            <w:lang w:val="en-GB"/>
          </w:rPr>
          <w:t xml:space="preserve">An Identity Provider determines which attributes to include in the </w:t>
        </w:r>
      </w:ins>
      <w:ins w:id="679" w:author="Martin Lindström" w:date="2015-07-15T15:17:00Z">
        <w:r w:rsidR="00DE20E6" w:rsidRPr="00DE20E6">
          <w:rPr>
            <w:rStyle w:val="Code"/>
          </w:rPr>
          <w:t>&lt;saml2:AttributeStatement&gt;</w:t>
        </w:r>
        <w:r w:rsidR="00DE20E6">
          <w:rPr>
            <w:lang w:val="en-GB"/>
          </w:rPr>
          <w:t xml:space="preserve"> </w:t>
        </w:r>
      </w:ins>
      <w:ins w:id="680" w:author="Martin Lindström" w:date="2015-07-15T15:16:00Z">
        <w:r w:rsidR="00DE20E6">
          <w:rPr>
            <w:lang w:val="en-GB"/>
          </w:rPr>
          <w:t>el</w:t>
        </w:r>
        <w:r w:rsidR="00B12542">
          <w:rPr>
            <w:lang w:val="en-GB"/>
          </w:rPr>
          <w:t>ement of an assertion based on the</w:t>
        </w:r>
        <w:r w:rsidR="00DE20E6">
          <w:rPr>
            <w:lang w:val="en-GB"/>
          </w:rPr>
          <w:t xml:space="preserve"> </w:t>
        </w:r>
      </w:ins>
      <w:ins w:id="681" w:author="Martin Lindström" w:date="2015-07-15T13:47:00Z">
        <w:r w:rsidR="00B12542">
          <w:rPr>
            <w:lang w:val="en-GB"/>
          </w:rPr>
          <w:t>Service Provider</w:t>
        </w:r>
        <w:r w:rsidR="0068377A">
          <w:rPr>
            <w:lang w:val="en-GB"/>
          </w:rPr>
          <w:t xml:space="preserve"> </w:t>
        </w:r>
      </w:ins>
      <w:ins w:id="682" w:author="Martin Lindström" w:date="2015-07-15T15:20:00Z">
        <w:r w:rsidR="00FF39B6">
          <w:rPr>
            <w:lang w:val="en-GB"/>
          </w:rPr>
          <w:t>requirements</w:t>
        </w:r>
      </w:ins>
      <w:ins w:id="683" w:author="stefan@aaa-sec.com" w:date="2015-07-17T15:02:00Z">
        <w:r w:rsidR="002D571B">
          <w:rPr>
            <w:lang w:val="en-GB"/>
          </w:rPr>
          <w:t xml:space="preserve"> and its agreements with the user being authenticated</w:t>
        </w:r>
      </w:ins>
      <w:ins w:id="684" w:author="Martin Lindström" w:date="2015-07-15T15:20:00Z">
        <w:r w:rsidR="00FF39B6">
          <w:rPr>
            <w:lang w:val="en-GB"/>
          </w:rPr>
          <w:t xml:space="preserve">. </w:t>
        </w:r>
      </w:ins>
      <w:ins w:id="685" w:author="stefan@aaa-sec.com" w:date="2015-07-17T15:03:00Z">
        <w:r w:rsidR="002D571B">
          <w:rPr>
            <w:lang w:val="en-GB"/>
          </w:rPr>
          <w:t>Service Provider</w:t>
        </w:r>
      </w:ins>
      <w:ins w:id="686" w:author="Martin Lindström" w:date="2015-07-15T13:47:00Z">
        <w:r w:rsidR="0068377A">
          <w:rPr>
            <w:lang w:val="en-GB"/>
          </w:rPr>
          <w:t xml:space="preserve"> </w:t>
        </w:r>
      </w:ins>
      <w:ins w:id="687" w:author="stefan@aaa-sec.com" w:date="2015-07-17T15:05:00Z">
        <w:r w:rsidR="002D571B">
          <w:rPr>
            <w:lang w:val="en-GB"/>
          </w:rPr>
          <w:t xml:space="preserve">attribute preferences and </w:t>
        </w:r>
      </w:ins>
      <w:ins w:id="688" w:author="Martin Lindström" w:date="2015-07-15T13:47:00Z">
        <w:r w:rsidR="0068377A">
          <w:rPr>
            <w:lang w:val="en-GB"/>
          </w:rPr>
          <w:t xml:space="preserve">requirements are </w:t>
        </w:r>
      </w:ins>
      <w:ins w:id="689" w:author="stefan@aaa-sec.com" w:date="2015-07-17T15:04:00Z">
        <w:r w:rsidR="002D571B">
          <w:rPr>
            <w:lang w:val="en-GB"/>
          </w:rPr>
          <w:t>specified</w:t>
        </w:r>
      </w:ins>
      <w:ins w:id="690" w:author="Martin Lindström" w:date="2015-07-15T13:47:00Z">
        <w:r w:rsidR="0068377A">
          <w:rPr>
            <w:lang w:val="en-GB"/>
          </w:rPr>
          <w:t xml:space="preserve"> by th</w:t>
        </w:r>
        <w:r w:rsidR="00102D65">
          <w:rPr>
            <w:lang w:val="en-GB"/>
          </w:rPr>
          <w:t>e service entity c</w:t>
        </w:r>
        <w:r w:rsidR="0068377A">
          <w:rPr>
            <w:lang w:val="en-GB"/>
          </w:rPr>
          <w:t>ategories [</w:t>
        </w:r>
      </w:ins>
      <w:ins w:id="691" w:author="Martin Lindström" w:date="2015-08-14T00:05:00Z">
        <w:r w:rsidR="00673592">
          <w:rPr>
            <w:lang w:val="en-GB"/>
          </w:rPr>
          <w:t>E</w:t>
        </w:r>
        <w:r w:rsidR="00673592">
          <w:rPr>
            <w:lang w:val="en-GB"/>
          </w:rPr>
          <w:t>i</w:t>
        </w:r>
        <w:r w:rsidR="00673592">
          <w:rPr>
            <w:lang w:val="en-GB"/>
          </w:rPr>
          <w:t>d</w:t>
        </w:r>
      </w:ins>
      <w:ins w:id="692" w:author="Martin Lindström" w:date="2015-07-15T13:47:00Z">
        <w:r w:rsidR="0068377A">
          <w:rPr>
            <w:lang w:val="en-GB"/>
          </w:rPr>
          <w:t xml:space="preserve">EntCat] </w:t>
        </w:r>
      </w:ins>
      <w:ins w:id="693" w:author="stefan@aaa-sec.com" w:date="2015-07-17T15:05:00Z">
        <w:r w:rsidR="002D571B">
          <w:rPr>
            <w:lang w:val="en-GB"/>
          </w:rPr>
          <w:t xml:space="preserve">and </w:t>
        </w:r>
      </w:ins>
      <w:ins w:id="694" w:author="stefan@aaa-sec.com" w:date="2015-07-17T15:06:00Z">
        <w:r w:rsidR="002D571B">
          <w:rPr>
            <w:lang w:val="en-GB"/>
          </w:rPr>
          <w:t xml:space="preserve">requested attributes in the </w:t>
        </w:r>
      </w:ins>
      <w:ins w:id="695" w:author="stefan@aaa-sec.com" w:date="2015-07-17T15:07:00Z">
        <w:r w:rsidR="002D571B" w:rsidRPr="00A20F39">
          <w:rPr>
            <w:rStyle w:val="Code"/>
          </w:rPr>
          <w:t>&lt;md:AttributeConsumingService&gt;</w:t>
        </w:r>
        <w:r w:rsidR="002D571B">
          <w:rPr>
            <w:lang w:val="en-GB"/>
          </w:rPr>
          <w:t xml:space="preserve"> element </w:t>
        </w:r>
      </w:ins>
      <w:ins w:id="696" w:author="Martin Lindström" w:date="2015-07-15T13:47:00Z">
        <w:r w:rsidR="0068377A">
          <w:rPr>
            <w:lang w:val="en-GB"/>
          </w:rPr>
          <w:t>declared in th</w:t>
        </w:r>
        <w:r w:rsidR="00AF72FD">
          <w:rPr>
            <w:lang w:val="en-GB"/>
          </w:rPr>
          <w:t>e Se</w:t>
        </w:r>
        <w:r w:rsidR="00AF72FD">
          <w:rPr>
            <w:lang w:val="en-GB"/>
          </w:rPr>
          <w:t>r</w:t>
        </w:r>
        <w:r w:rsidR="00AF72FD">
          <w:rPr>
            <w:lang w:val="en-GB"/>
          </w:rPr>
          <w:lastRenderedPageBreak/>
          <w:t xml:space="preserve">vice Provider metadata. A </w:t>
        </w:r>
      </w:ins>
      <w:ins w:id="697" w:author="Martin Lindström" w:date="2015-07-28T13:23:00Z">
        <w:r w:rsidR="00ED66ED">
          <w:rPr>
            <w:lang w:val="en-GB"/>
          </w:rPr>
          <w:t>s</w:t>
        </w:r>
      </w:ins>
      <w:ins w:id="698" w:author="Martin Lindström" w:date="2015-07-15T13:47:00Z">
        <w:r w:rsidR="00ED66ED">
          <w:rPr>
            <w:lang w:val="en-GB"/>
          </w:rPr>
          <w:t>ervice entity c</w:t>
        </w:r>
        <w:r w:rsidR="0068377A">
          <w:rPr>
            <w:lang w:val="en-GB"/>
          </w:rPr>
          <w:t xml:space="preserve">ategory specifies </w:t>
        </w:r>
      </w:ins>
      <w:ins w:id="699" w:author="stefan@aaa-sec.com" w:date="2015-07-17T15:08:00Z">
        <w:r w:rsidR="00F26867">
          <w:rPr>
            <w:lang w:val="en-GB"/>
          </w:rPr>
          <w:t>the</w:t>
        </w:r>
      </w:ins>
      <w:ins w:id="700" w:author="Martin Lindström" w:date="2015-07-15T13:47:00Z">
        <w:r w:rsidR="00797869">
          <w:rPr>
            <w:lang w:val="en-GB"/>
          </w:rPr>
          <w:t xml:space="preserve"> attribute </w:t>
        </w:r>
      </w:ins>
      <w:ins w:id="701" w:author="Martin Lindström" w:date="2015-08-06T10:55:00Z">
        <w:r w:rsidR="00CC77D7">
          <w:rPr>
            <w:lang w:val="en-GB"/>
          </w:rPr>
          <w:t>set</w:t>
        </w:r>
      </w:ins>
      <w:ins w:id="702" w:author="Martin Lindström" w:date="2015-07-15T13:47:00Z">
        <w:r w:rsidR="0068377A">
          <w:rPr>
            <w:lang w:val="en-GB"/>
          </w:rPr>
          <w:t xml:space="preserve"> (as defined in [</w:t>
        </w:r>
      </w:ins>
      <w:ins w:id="703" w:author="Martin Lindström" w:date="2015-08-14T00:05:00Z">
        <w:r w:rsidR="00673592">
          <w:rPr>
            <w:lang w:val="en-GB"/>
          </w:rPr>
          <w:t>Eid</w:t>
        </w:r>
      </w:ins>
      <w:ins w:id="704" w:author="Martin Lindström" w:date="2015-07-15T13:47:00Z">
        <w:r w:rsidR="0068377A">
          <w:rPr>
            <w:lang w:val="en-GB"/>
          </w:rPr>
          <w:t xml:space="preserve">Attributes]) </w:t>
        </w:r>
      </w:ins>
      <w:ins w:id="705" w:author="stefan@aaa-sec.com" w:date="2015-07-17T15:08:00Z">
        <w:r w:rsidR="00F26867">
          <w:rPr>
            <w:lang w:val="en-GB"/>
          </w:rPr>
          <w:t>that is requested</w:t>
        </w:r>
      </w:ins>
      <w:ins w:id="706" w:author="Martin Lindström" w:date="2015-07-15T13:47:00Z">
        <w:r w:rsidR="0068377A">
          <w:rPr>
            <w:lang w:val="en-GB"/>
          </w:rPr>
          <w:t xml:space="preserve"> for the attribute release process.</w:t>
        </w:r>
      </w:ins>
    </w:p>
    <w:p w14:paraId="536E64D4" w14:textId="77777777" w:rsidR="005B3BBA" w:rsidRDefault="005B3BBA" w:rsidP="00DE20E6">
      <w:pPr>
        <w:rPr>
          <w:ins w:id="707" w:author="Martin Lindström" w:date="2015-07-15T15:24:00Z"/>
          <w:lang w:val="en-GB"/>
        </w:rPr>
      </w:pPr>
    </w:p>
    <w:p w14:paraId="4D1F065F" w14:textId="1EB9958B" w:rsidR="005B3BBA" w:rsidRDefault="00D243AB" w:rsidP="00DE20E6">
      <w:pPr>
        <w:rPr>
          <w:ins w:id="708" w:author="Martin Lindström" w:date="2015-07-15T15:28:00Z"/>
          <w:lang w:val="en-GB"/>
        </w:rPr>
      </w:pPr>
      <w:ins w:id="709" w:author="Martin Lindström" w:date="2015-07-15T15:24:00Z">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ins>
      <w:ins w:id="710" w:author="Martin Lindström" w:date="2015-08-06T10:55:00Z">
        <w:r w:rsidR="003F677A">
          <w:rPr>
            <w:lang w:val="en-GB"/>
          </w:rPr>
          <w:t>sets</w:t>
        </w:r>
      </w:ins>
      <w:ins w:id="711" w:author="Martin Lindström" w:date="2015-07-15T15:24:00Z">
        <w:r w:rsidR="005B3BBA">
          <w:rPr>
            <w:lang w:val="en-GB"/>
          </w:rPr>
          <w:t xml:space="preserve">. </w:t>
        </w:r>
      </w:ins>
      <w:ins w:id="712" w:author="Martin Lindström" w:date="2015-07-15T15:27:00Z">
        <w:r w:rsidR="00B90C81">
          <w:rPr>
            <w:lang w:val="en-GB"/>
          </w:rPr>
          <w:t>For all declared service entity c</w:t>
        </w:r>
        <w:r w:rsidR="00F97FE7">
          <w:rPr>
            <w:lang w:val="en-GB"/>
          </w:rPr>
          <w:t>ategories</w:t>
        </w:r>
      </w:ins>
      <w:ins w:id="713" w:author="Martin Lindström" w:date="2015-07-15T16:40:00Z">
        <w:r w:rsidR="007E1624">
          <w:rPr>
            <w:lang w:val="en-GB"/>
          </w:rPr>
          <w:t>,</w:t>
        </w:r>
      </w:ins>
      <w:ins w:id="714" w:author="Martin Lindström" w:date="2015-07-15T15:27:00Z">
        <w:r w:rsidR="00F97FE7">
          <w:rPr>
            <w:lang w:val="en-GB"/>
          </w:rPr>
          <w:t xml:space="preserve"> </w:t>
        </w:r>
      </w:ins>
      <w:ins w:id="715" w:author="Martin Lindström" w:date="2015-07-15T15:24:00Z">
        <w:r w:rsidR="005B3BBA">
          <w:rPr>
            <w:lang w:val="en-GB"/>
          </w:rPr>
          <w:t xml:space="preserve">the Identity Provider MUST </w:t>
        </w:r>
      </w:ins>
      <w:ins w:id="716" w:author="Martin Lindström" w:date="2015-07-15T16:41:00Z">
        <w:r w:rsidR="008D76FD">
          <w:rPr>
            <w:lang w:val="en-GB"/>
          </w:rPr>
          <w:t>possess</w:t>
        </w:r>
      </w:ins>
      <w:ins w:id="717" w:author="Martin Lindström" w:date="2015-07-15T15:31:00Z">
        <w:r w:rsidR="001A2587">
          <w:rPr>
            <w:lang w:val="en-GB"/>
          </w:rPr>
          <w:t xml:space="preserve"> the ability to </w:t>
        </w:r>
      </w:ins>
      <w:ins w:id="718" w:author="Martin Lindström" w:date="2015-07-15T15:24:00Z">
        <w:r w:rsidR="005B3BBA">
          <w:rPr>
            <w:lang w:val="en-GB"/>
          </w:rPr>
          <w:t xml:space="preserve">deliver the mandatory attributes of the </w:t>
        </w:r>
      </w:ins>
      <w:ins w:id="719" w:author="Martin Lindström" w:date="2015-07-15T15:28:00Z">
        <w:r w:rsidR="00346FF1">
          <w:rPr>
            <w:lang w:val="en-GB"/>
          </w:rPr>
          <w:t xml:space="preserve">underlying attribute </w:t>
        </w:r>
      </w:ins>
      <w:ins w:id="720" w:author="Martin Lindström" w:date="2015-08-06T10:55:00Z">
        <w:r w:rsidR="009E218C">
          <w:rPr>
            <w:lang w:val="en-GB"/>
          </w:rPr>
          <w:t>set</w:t>
        </w:r>
      </w:ins>
      <w:ins w:id="721" w:author="Martin Lindström" w:date="2015-07-15T15:28:00Z">
        <w:r w:rsidR="00F97FE7">
          <w:rPr>
            <w:lang w:val="en-GB"/>
          </w:rPr>
          <w:t>.</w:t>
        </w:r>
        <w:r w:rsidR="007064D2">
          <w:rPr>
            <w:lang w:val="en-GB"/>
          </w:rPr>
          <w:t xml:space="preserve"> See [</w:t>
        </w:r>
      </w:ins>
      <w:ins w:id="722" w:author="Martin Lindström" w:date="2015-08-14T00:05:00Z">
        <w:r w:rsidR="00673592">
          <w:rPr>
            <w:lang w:val="en-GB"/>
          </w:rPr>
          <w:t>Eid</w:t>
        </w:r>
      </w:ins>
      <w:ins w:id="723" w:author="Martin Lindström" w:date="2015-07-15T15:28:00Z">
        <w:r w:rsidR="007064D2">
          <w:rPr>
            <w:lang w:val="en-GB"/>
          </w:rPr>
          <w:t>EntCat] and [</w:t>
        </w:r>
      </w:ins>
      <w:ins w:id="724" w:author="Martin Lindström" w:date="2015-08-14T00:05:00Z">
        <w:r w:rsidR="00673592">
          <w:rPr>
            <w:lang w:val="en-GB"/>
          </w:rPr>
          <w:t>Eid</w:t>
        </w:r>
      </w:ins>
      <w:ins w:id="725" w:author="Martin Lindström" w:date="2015-07-15T15:29:00Z">
        <w:r w:rsidR="007064D2">
          <w:rPr>
            <w:lang w:val="en-GB"/>
          </w:rPr>
          <w:t>Attributes</w:t>
        </w:r>
      </w:ins>
      <w:ins w:id="726" w:author="Martin Lindström" w:date="2015-07-15T15:28:00Z">
        <w:r w:rsidR="007064D2">
          <w:rPr>
            <w:lang w:val="en-GB"/>
          </w:rPr>
          <w:t>] for details.</w:t>
        </w:r>
      </w:ins>
    </w:p>
    <w:p w14:paraId="2C319DC8" w14:textId="77777777" w:rsidR="004E2794" w:rsidRDefault="004E2794" w:rsidP="00DE20E6">
      <w:pPr>
        <w:rPr>
          <w:ins w:id="727" w:author="Martin Lindström" w:date="2015-07-15T15:48:00Z"/>
          <w:lang w:val="en-GB"/>
        </w:rPr>
      </w:pPr>
    </w:p>
    <w:p w14:paraId="2C2D878B" w14:textId="173562E7" w:rsidR="009E3DD1" w:rsidRDefault="00F26867" w:rsidP="00DE20E6">
      <w:pPr>
        <w:rPr>
          <w:ins w:id="728" w:author="Martin Lindström" w:date="2015-07-15T15:44:00Z"/>
          <w:lang w:val="en-GB"/>
        </w:rPr>
      </w:pPr>
      <w:ins w:id="729" w:author="stefan@aaa-sec.com" w:date="2015-07-17T15:11:00Z">
        <w:r>
          <w:rPr>
            <w:lang w:val="en-GB"/>
          </w:rPr>
          <w:t>The</w:t>
        </w:r>
      </w:ins>
      <w:ins w:id="730" w:author="Martin Lindström" w:date="2015-07-15T16:41:00Z">
        <w:r w:rsidR="00985F7F">
          <w:rPr>
            <w:lang w:val="en-GB"/>
          </w:rPr>
          <w:t xml:space="preserve"> </w:t>
        </w:r>
      </w:ins>
      <w:ins w:id="731" w:author="Martin Lindström" w:date="2015-07-15T15:48:00Z">
        <w:r w:rsidR="009E3DD1">
          <w:rPr>
            <w:lang w:val="en-GB"/>
          </w:rPr>
          <w:t xml:space="preserve">Service Provider </w:t>
        </w:r>
      </w:ins>
      <w:ins w:id="732" w:author="stefan@aaa-sec.com" w:date="2015-07-17T15:11:00Z">
        <w:r>
          <w:rPr>
            <w:lang w:val="en-GB"/>
          </w:rPr>
          <w:t xml:space="preserve">is responsible for checking </w:t>
        </w:r>
      </w:ins>
      <w:ins w:id="733" w:author="stefan@aaa-sec.com" w:date="2015-07-17T15:12:00Z">
        <w:r>
          <w:rPr>
            <w:lang w:val="en-GB"/>
          </w:rPr>
          <w:t>that an Identity Provider is capable of providing necessary attributes before sending a request and to ver</w:t>
        </w:r>
      </w:ins>
      <w:ins w:id="734" w:author="stefan@aaa-sec.com" w:date="2015-07-17T15:14:00Z">
        <w:r>
          <w:rPr>
            <w:lang w:val="en-GB"/>
          </w:rPr>
          <w:t xml:space="preserve">ify </w:t>
        </w:r>
      </w:ins>
      <w:ins w:id="735" w:author="stefan@aaa-sec.com" w:date="2015-07-17T15:11:00Z">
        <w:r>
          <w:rPr>
            <w:lang w:val="en-GB"/>
          </w:rPr>
          <w:t>that it received all attributes necessary for providing a reques</w:t>
        </w:r>
        <w:r>
          <w:rPr>
            <w:lang w:val="en-GB"/>
          </w:rPr>
          <w:t>t</w:t>
        </w:r>
        <w:r>
          <w:rPr>
            <w:lang w:val="en-GB"/>
          </w:rPr>
          <w:t xml:space="preserve">ed </w:t>
        </w:r>
      </w:ins>
      <w:ins w:id="736" w:author="stefan@aaa-sec.com" w:date="2015-07-17T15:12:00Z">
        <w:r>
          <w:rPr>
            <w:lang w:val="en-GB"/>
          </w:rPr>
          <w:t>s</w:t>
        </w:r>
      </w:ins>
      <w:ins w:id="737" w:author="stefan@aaa-sec.com" w:date="2015-07-17T15:11:00Z">
        <w:r>
          <w:rPr>
            <w:lang w:val="en-GB"/>
          </w:rPr>
          <w:t>ervice</w:t>
        </w:r>
      </w:ins>
      <w:ins w:id="738" w:author="stefan@aaa-sec.com" w:date="2015-07-17T15:16:00Z">
        <w:r>
          <w:rPr>
            <w:lang w:val="en-GB"/>
          </w:rPr>
          <w:t xml:space="preserve">. Checks whether an Identity Provider is capable of fulfilling the needs of a </w:t>
        </w:r>
      </w:ins>
      <w:ins w:id="739" w:author="Martin Lindström" w:date="2015-07-18T09:51:00Z">
        <w:r w:rsidR="00B82E80">
          <w:rPr>
            <w:lang w:val="en-GB"/>
          </w:rPr>
          <w:t>S</w:t>
        </w:r>
      </w:ins>
      <w:ins w:id="740" w:author="stefan@aaa-sec.com" w:date="2015-07-17T15:16:00Z">
        <w:r>
          <w:rPr>
            <w:lang w:val="en-GB"/>
          </w:rPr>
          <w:t xml:space="preserve">ervice </w:t>
        </w:r>
      </w:ins>
      <w:ins w:id="741" w:author="Martin Lindström" w:date="2015-07-18T09:51:00Z">
        <w:r w:rsidR="00B82E80">
          <w:rPr>
            <w:lang w:val="en-GB"/>
          </w:rPr>
          <w:t>P</w:t>
        </w:r>
      </w:ins>
      <w:ins w:id="742" w:author="stefan@aaa-sec.com" w:date="2015-07-17T15:16:00Z">
        <w:r>
          <w:rPr>
            <w:lang w:val="en-GB"/>
          </w:rPr>
          <w:t xml:space="preserve">rovider can be done either by relying on a </w:t>
        </w:r>
      </w:ins>
      <w:ins w:id="743" w:author="Martin Lindström" w:date="2015-07-18T09:52:00Z">
        <w:r w:rsidR="003A3E81">
          <w:rPr>
            <w:lang w:val="en-GB"/>
          </w:rPr>
          <w:t>D</w:t>
        </w:r>
      </w:ins>
      <w:ins w:id="744" w:author="stefan@aaa-sec.com" w:date="2015-07-17T15:16:00Z">
        <w:r>
          <w:rPr>
            <w:lang w:val="en-GB"/>
          </w:rPr>
          <w:t xml:space="preserve">iscovery </w:t>
        </w:r>
      </w:ins>
      <w:ins w:id="745" w:author="Martin Lindström" w:date="2015-07-18T09:52:00Z">
        <w:r w:rsidR="003A3E81">
          <w:rPr>
            <w:lang w:val="en-GB"/>
          </w:rPr>
          <w:t>S</w:t>
        </w:r>
      </w:ins>
      <w:ins w:id="746" w:author="stefan@aaa-sec.com" w:date="2015-07-17T15:16:00Z">
        <w:r>
          <w:rPr>
            <w:lang w:val="en-GB"/>
          </w:rPr>
          <w:t>ervice to filter out non-conformant Identity Providers</w:t>
        </w:r>
      </w:ins>
      <w:ins w:id="747" w:author="stefan@aaa-sec.com" w:date="2015-07-17T15:17:00Z">
        <w:r>
          <w:rPr>
            <w:lang w:val="en-GB"/>
          </w:rPr>
          <w:t>, and/or by exami</w:t>
        </w:r>
        <w:r>
          <w:rPr>
            <w:lang w:val="en-GB"/>
          </w:rPr>
          <w:t>n</w:t>
        </w:r>
        <w:r>
          <w:rPr>
            <w:lang w:val="en-GB"/>
          </w:rPr>
          <w:t>ing the metadata of Identity providers.</w:t>
        </w:r>
      </w:ins>
      <w:ins w:id="748" w:author="stefan@aaa-sec.com" w:date="2015-07-17T15:19:00Z">
        <w:r w:rsidR="00632D79">
          <w:rPr>
            <w:lang w:val="en-GB"/>
          </w:rPr>
          <w:t xml:space="preserve"> An</w:t>
        </w:r>
      </w:ins>
      <w:ins w:id="749" w:author="stefan@aaa-sec.com" w:date="2015-07-17T15:18:00Z">
        <w:r w:rsidR="00632D79">
          <w:rPr>
            <w:lang w:val="en-GB"/>
          </w:rPr>
          <w:t xml:space="preserve"> Identity Provider receiving a request for more attributes than </w:t>
        </w:r>
      </w:ins>
      <w:ins w:id="750" w:author="stefan@aaa-sec.com" w:date="2015-07-17T15:19:00Z">
        <w:r w:rsidR="00632D79">
          <w:rPr>
            <w:lang w:val="en-GB"/>
          </w:rPr>
          <w:t xml:space="preserve">it can provide SHOULD return an </w:t>
        </w:r>
      </w:ins>
      <w:ins w:id="751" w:author="Martin Lindström" w:date="2015-07-28T13:55:00Z">
        <w:r w:rsidR="00F53D2E">
          <w:rPr>
            <w:lang w:val="en-GB"/>
          </w:rPr>
          <w:t>a</w:t>
        </w:r>
      </w:ins>
      <w:ins w:id="752" w:author="stefan@aaa-sec.com" w:date="2015-07-17T15:19:00Z">
        <w:r w:rsidR="00632D79">
          <w:rPr>
            <w:lang w:val="en-GB"/>
          </w:rPr>
          <w:t>ssertion with the attributes it can provide</w:t>
        </w:r>
      </w:ins>
      <w:ins w:id="753" w:author="stefan@aaa-sec.com" w:date="2015-07-17T15:22:00Z">
        <w:r w:rsidR="00632D79">
          <w:rPr>
            <w:lang w:val="en-GB"/>
          </w:rPr>
          <w:t xml:space="preserve"> according to its defined attribute release policy</w:t>
        </w:r>
      </w:ins>
      <w:ins w:id="754" w:author="stefan@aaa-sec.com" w:date="2015-07-17T15:19:00Z">
        <w:r w:rsidR="00632D79">
          <w:rPr>
            <w:lang w:val="en-GB"/>
          </w:rPr>
          <w:t xml:space="preserve">, leaving it up to the Service Provider to decide how to </w:t>
        </w:r>
      </w:ins>
      <w:ins w:id="755" w:author="stefan@aaa-sec.com" w:date="2015-07-17T15:20:00Z">
        <w:r w:rsidR="00632D79">
          <w:rPr>
            <w:lang w:val="en-GB"/>
          </w:rPr>
          <w:t>proceed, e.g.</w:t>
        </w:r>
      </w:ins>
      <w:ins w:id="756" w:author="Martin Lindström" w:date="2015-07-18T09:53:00Z">
        <w:r w:rsidR="00F71105">
          <w:rPr>
            <w:lang w:val="en-GB"/>
          </w:rPr>
          <w:t>,</w:t>
        </w:r>
      </w:ins>
      <w:ins w:id="757" w:author="stefan@aaa-sec.com" w:date="2015-07-17T15:20:00Z">
        <w:r w:rsidR="00632D79">
          <w:rPr>
            <w:lang w:val="en-GB"/>
          </w:rPr>
          <w:t xml:space="preserve"> by denying service to the authent</w:t>
        </w:r>
        <w:r w:rsidR="00632D79">
          <w:rPr>
            <w:lang w:val="en-GB"/>
          </w:rPr>
          <w:t>i</w:t>
        </w:r>
        <w:r w:rsidR="00632D79">
          <w:rPr>
            <w:lang w:val="en-GB"/>
          </w:rPr>
          <w:t xml:space="preserve">cated user, provide limited services or to use other resources to </w:t>
        </w:r>
      </w:ins>
      <w:ins w:id="758" w:author="stefan@aaa-sec.com" w:date="2015-07-17T15:22:00Z">
        <w:r w:rsidR="00632D79">
          <w:rPr>
            <w:lang w:val="en-GB"/>
          </w:rPr>
          <w:t>collect</w:t>
        </w:r>
      </w:ins>
      <w:ins w:id="759" w:author="stefan@aaa-sec.com" w:date="2015-07-17T15:20:00Z">
        <w:r w:rsidR="00632D79">
          <w:rPr>
            <w:lang w:val="en-GB"/>
          </w:rPr>
          <w:t xml:space="preserve"> necessary attributes.</w:t>
        </w:r>
      </w:ins>
    </w:p>
    <w:p w14:paraId="38FC5488" w14:textId="4343BEDF" w:rsidR="004064B5" w:rsidRDefault="004064B5" w:rsidP="005C6432">
      <w:pPr>
        <w:pStyle w:val="Heading2"/>
        <w:rPr>
          <w:lang w:val="en-US"/>
        </w:rPr>
      </w:pPr>
      <w:bookmarkStart w:id="760" w:name="_Ref274836225"/>
      <w:bookmarkStart w:id="761" w:name="_Toc301130308"/>
      <w:r>
        <w:rPr>
          <w:lang w:val="en-US"/>
        </w:rPr>
        <w:t>Processing Requirements</w:t>
      </w:r>
      <w:bookmarkEnd w:id="760"/>
      <w:bookmarkEnd w:id="761"/>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0"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1" w:history="1">
        <w:r w:rsidR="00C05824" w:rsidRPr="00CA4D10">
          <w:rPr>
            <w:rStyle w:val="Hyperlink"/>
            <w:lang w:val="en-US"/>
          </w:rPr>
          <w:t>SAML2Core</w:t>
        </w:r>
      </w:hyperlink>
      <w:r w:rsidR="00C05824">
        <w:rPr>
          <w:lang w:val="en-US"/>
        </w:rPr>
        <w:t>], [</w:t>
      </w:r>
      <w:hyperlink r:id="rId32" w:history="1">
        <w:r w:rsidR="00C05824" w:rsidRPr="00CA4D10">
          <w:rPr>
            <w:rStyle w:val="Hyperlink"/>
            <w:lang w:val="en-US"/>
          </w:rPr>
          <w:t>SAML2Prof</w:t>
        </w:r>
      </w:hyperlink>
      <w:r w:rsidR="00C05824">
        <w:rPr>
          <w:lang w:val="en-US"/>
        </w:rPr>
        <w:t>] and [</w:t>
      </w:r>
      <w:hyperlink r:id="rId33"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762" w:name="_Toc301130309"/>
      <w:r>
        <w:rPr>
          <w:lang w:val="en-US"/>
        </w:rPr>
        <w:t>Signature Validation</w:t>
      </w:r>
      <w:bookmarkEnd w:id="762"/>
    </w:p>
    <w:p w14:paraId="64D44DB0" w14:textId="30CE90FA" w:rsidR="00A32A0D" w:rsidRDefault="009035FB" w:rsidP="00DB38EF">
      <w:pPr>
        <w:rPr>
          <w:lang w:val="en-US"/>
        </w:rPr>
      </w:pPr>
      <w:r>
        <w:rPr>
          <w:lang w:val="en-US"/>
        </w:rPr>
        <w:t>T</w:t>
      </w:r>
      <w:r w:rsidR="004468C6">
        <w:rPr>
          <w:lang w:val="en-US"/>
        </w:rPr>
        <w:t xml:space="preserve">he signature present on the </w:t>
      </w:r>
      <w:ins w:id="763" w:author="Martin Lindström" w:date="2015-06-03T15:26:00Z">
        <w:r w:rsidR="00DC78B0" w:rsidRPr="00D51AB6">
          <w:rPr>
            <w:rStyle w:val="Code"/>
          </w:rPr>
          <w:t>&lt;saml2p:Response&gt;</w:t>
        </w:r>
      </w:ins>
      <w:ins w:id="764" w:author="Martin Lindström" w:date="2015-06-03T15:25:00Z">
        <w:r w:rsidR="00C17533">
          <w:rPr>
            <w:lang w:val="en-US"/>
          </w:rPr>
          <w:t xml:space="preserve"> message, and optionally on the </w:t>
        </w:r>
      </w:ins>
      <w:ins w:id="765" w:author="Martin Lindström" w:date="2015-06-03T15:26:00Z">
        <w:r w:rsidR="00C56295" w:rsidRPr="00DB6D6D">
          <w:rPr>
            <w:rStyle w:val="Code"/>
          </w:rPr>
          <w:t>&lt;saml2:Assertion&gt;</w:t>
        </w:r>
      </w:ins>
      <w:del w:id="766" w:author="Martin Lindström" w:date="2015-06-03T15:26:00Z">
        <w:r w:rsidR="004468C6" w:rsidDel="00C56295">
          <w:rPr>
            <w:lang w:val="en-US"/>
          </w:rPr>
          <w:delText>assertion</w:delText>
        </w:r>
      </w:del>
      <w:ins w:id="767" w:author="Martin Lindström" w:date="2015-06-03T15:25:00Z">
        <w:r w:rsidR="00C17533">
          <w:rPr>
            <w:lang w:val="en-US"/>
          </w:rPr>
          <w:t>,</w:t>
        </w:r>
      </w:ins>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768" w:name="_Ref274919315"/>
      <w:bookmarkStart w:id="769" w:name="_Toc301130310"/>
      <w:r>
        <w:rPr>
          <w:lang w:val="en-US"/>
        </w:rPr>
        <w:t>Subject</w:t>
      </w:r>
      <w:r w:rsidR="0001776C">
        <w:rPr>
          <w:lang w:val="en-US"/>
        </w:rPr>
        <w:t xml:space="preserve"> Confirmation</w:t>
      </w:r>
      <w:bookmarkEnd w:id="768"/>
      <w:bookmarkEnd w:id="769"/>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77777777"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lastRenderedPageBreak/>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770" w:name="_Toc301130311"/>
      <w:r>
        <w:rPr>
          <w:lang w:val="en-US"/>
        </w:rPr>
        <w:t>Conditions</w:t>
      </w:r>
      <w:bookmarkEnd w:id="770"/>
    </w:p>
    <w:p w14:paraId="55FED866" w14:textId="19E6F8E7" w:rsidR="00705B4D" w:rsidRDefault="00705B4D" w:rsidP="002B2AE1">
      <w:pPr>
        <w:rPr>
          <w:lang w:val="en-US"/>
        </w:rPr>
      </w:pPr>
      <w:r>
        <w:rPr>
          <w:lang w:val="en-US"/>
        </w:rPr>
        <w:t xml:space="preserve">The Service Provider MUST </w:t>
      </w:r>
      <w:r w:rsidR="009A1853">
        <w:rPr>
          <w:lang w:val="en-US"/>
        </w:rPr>
        <w:t>assert</w:t>
      </w:r>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AB607E">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771" w:name="_Toc301130312"/>
      <w:r>
        <w:rPr>
          <w:lang w:val="en-US"/>
        </w:rPr>
        <w:t>The Authentication Statement</w:t>
      </w:r>
      <w:bookmarkEnd w:id="771"/>
    </w:p>
    <w:p w14:paraId="760A54AF" w14:textId="18BEB0B9"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ins w:id="772" w:author="Martin Lindström" w:date="2015-07-16T00:57:00Z">
        <w:r w:rsidR="00AD329B">
          <w:rPr>
            <w:lang w:val="en-US"/>
          </w:rPr>
          <w:t>a</w:t>
        </w:r>
        <w:r w:rsidR="00346FFA">
          <w:rPr>
            <w:lang w:val="en-US"/>
          </w:rPr>
          <w:t xml:space="preserve">uthentication </w:t>
        </w:r>
      </w:ins>
      <w:ins w:id="773" w:author="Martin Lindström" w:date="2015-07-27T16:26:00Z">
        <w:r w:rsidR="00AD329B">
          <w:rPr>
            <w:lang w:val="en-US"/>
          </w:rPr>
          <w:t>c</w:t>
        </w:r>
      </w:ins>
      <w:ins w:id="774" w:author="stefan@aaa-sec.com" w:date="2015-07-17T15:28:00Z">
        <w:r w:rsidR="00104A77">
          <w:rPr>
            <w:lang w:val="en-US"/>
          </w:rPr>
          <w:t>ontext</w:t>
        </w:r>
      </w:ins>
      <w:ins w:id="775" w:author="Martin Lindström" w:date="2015-07-16T00:57:00Z">
        <w:r w:rsidR="00346FFA">
          <w:rPr>
            <w:lang w:val="en-US"/>
          </w:rPr>
          <w:t xml:space="preserve"> URI indicating under which </w:t>
        </w:r>
      </w:ins>
      <w:r>
        <w:rPr>
          <w:lang w:val="en-US"/>
        </w:rPr>
        <w:t>Level of Assurance</w:t>
      </w:r>
      <w:del w:id="776" w:author="Martin Lindström" w:date="2015-07-16T00:58:00Z">
        <w:r w:rsidDel="00346FFA">
          <w:rPr>
            <w:lang w:val="en-US"/>
          </w:rPr>
          <w:delText xml:space="preserve"> identifier under which</w:delText>
        </w:r>
      </w:del>
      <w:r>
        <w:rPr>
          <w:lang w:val="en-US"/>
        </w:rPr>
        <w:t xml:space="preserve"> the authentication was </w:t>
      </w:r>
      <w:del w:id="777" w:author="Martin Lindström" w:date="2015-07-16T00:58:00Z">
        <w:r w:rsidDel="00346FFA">
          <w:rPr>
            <w:lang w:val="en-US"/>
          </w:rPr>
          <w:delText>made</w:delText>
        </w:r>
      </w:del>
      <w:ins w:id="778" w:author="Martin Lindström" w:date="2015-07-16T00:58:00Z">
        <w:r w:rsidR="00346FFA">
          <w:rPr>
            <w:lang w:val="en-US"/>
          </w:rPr>
          <w:t>pe</w:t>
        </w:r>
        <w:r w:rsidR="00346FFA">
          <w:rPr>
            <w:lang w:val="en-US"/>
          </w:rPr>
          <w:t>r</w:t>
        </w:r>
        <w:r w:rsidR="00346FFA">
          <w:rPr>
            <w:lang w:val="en-US"/>
          </w:rPr>
          <w:t>formed</w:t>
        </w:r>
      </w:ins>
      <w:r>
        <w:rPr>
          <w:lang w:val="en-US"/>
        </w:rPr>
        <w:t xml:space="preserve">. </w:t>
      </w:r>
      <w:del w:id="779" w:author="stefan@aaa-sec.com" w:date="2015-07-17T15:29:00Z">
        <w:r w:rsidDel="00104A77">
          <w:rPr>
            <w:lang w:val="en-US"/>
          </w:rPr>
          <w:delText xml:space="preserve">This </w:delText>
        </w:r>
      </w:del>
      <w:ins w:id="780" w:author="stefan@aaa-sec.com" w:date="2015-07-17T15:29:00Z">
        <w:r w:rsidR="00104A77">
          <w:rPr>
            <w:lang w:val="en-US"/>
          </w:rPr>
          <w:t xml:space="preserve">The Level of Assurance declared in the assertion </w:t>
        </w:r>
      </w:ins>
      <w:del w:id="781" w:author="stefan@aaa-sec.com" w:date="2015-07-17T15:29:00Z">
        <w:r w:rsidDel="00104A77">
          <w:rPr>
            <w:lang w:val="en-US"/>
          </w:rPr>
          <w:delText xml:space="preserve">value </w:delText>
        </w:r>
      </w:del>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del w:id="782" w:author="stefan@aaa-sec.com" w:date="2015-07-17T15:29:00Z">
        <w:r w:rsidR="004A2937" w:rsidDel="00104A77">
          <w:rPr>
            <w:lang w:val="en-US"/>
          </w:rPr>
          <w:delText>required</w:delText>
        </w:r>
        <w:r w:rsidR="00A861B3" w:rsidDel="00104A77">
          <w:rPr>
            <w:lang w:val="en-US"/>
          </w:rPr>
          <w:delText xml:space="preserve"> </w:delText>
        </w:r>
      </w:del>
      <w:ins w:id="783" w:author="stefan@aaa-sec.com" w:date="2015-07-17T15:29:00Z">
        <w:r w:rsidR="00104A77">
          <w:rPr>
            <w:lang w:val="en-US"/>
          </w:rPr>
          <w:t xml:space="preserve">requested </w:t>
        </w:r>
      </w:ins>
      <w:r w:rsidR="00A861B3">
        <w:rPr>
          <w:lang w:val="en-US"/>
        </w:rPr>
        <w:t xml:space="preserve">by the Service Provider. </w:t>
      </w:r>
    </w:p>
    <w:p w14:paraId="3E13526A" w14:textId="11517DF7" w:rsidR="009E0389" w:rsidRDefault="009E0389" w:rsidP="00A007B2">
      <w:pPr>
        <w:pStyle w:val="Heading3"/>
        <w:rPr>
          <w:lang w:val="en-US"/>
        </w:rPr>
      </w:pPr>
      <w:bookmarkStart w:id="784" w:name="_Toc301130313"/>
      <w:r>
        <w:rPr>
          <w:lang w:val="en-US"/>
        </w:rPr>
        <w:t xml:space="preserve">General </w:t>
      </w:r>
      <w:r w:rsidR="009E1C15">
        <w:rPr>
          <w:lang w:val="en-US"/>
        </w:rPr>
        <w:t>Security Validation</w:t>
      </w:r>
      <w:bookmarkEnd w:id="784"/>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ins w:id="785" w:author="Martin Lindström" w:date="2015-07-28T13:55:00Z">
        <w:r w:rsidR="004945D4">
          <w:rPr>
            <w:lang w:val="en-US"/>
          </w:rPr>
          <w:t>a</w:t>
        </w:r>
      </w:ins>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r w:rsidR="004C1842">
        <w:rPr>
          <w:lang w:val="en-US"/>
        </w:rPr>
        <w:t xml:space="preserve">ensure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786" w:name="_Toc301130314"/>
      <w:r>
        <w:rPr>
          <w:lang w:val="en-US"/>
        </w:rPr>
        <w:t>Error Responses</w:t>
      </w:r>
      <w:bookmarkEnd w:id="786"/>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34"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lastRenderedPageBreak/>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ins w:id="787" w:author="Martin Lindström" w:date="2015-06-17T20:49:00Z"/>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35"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ins w:id="788" w:author="Martin Lindström" w:date="2015-06-17T20:50:00Z"/>
          <w:lang w:val="en-US"/>
        </w:rPr>
      </w:pPr>
    </w:p>
    <w:p w14:paraId="66E91B05" w14:textId="77777777" w:rsidR="00122E65" w:rsidRDefault="00122E65">
      <w:pPr>
        <w:spacing w:line="240" w:lineRule="auto"/>
        <w:rPr>
          <w:ins w:id="789" w:author="Martin Lindström" w:date="2015-06-21T12:00:00Z"/>
          <w:rFonts w:asciiTheme="majorHAnsi" w:eastAsiaTheme="majorEastAsia" w:hAnsiTheme="majorHAnsi" w:cstheme="majorBidi"/>
          <w:b/>
          <w:bCs/>
          <w:color w:val="345A8A" w:themeColor="accent1" w:themeShade="B5"/>
          <w:sz w:val="32"/>
          <w:szCs w:val="32"/>
          <w:lang w:val="en-US"/>
        </w:rPr>
      </w:pPr>
      <w:ins w:id="790" w:author="Martin Lindström" w:date="2015-06-21T12:00:00Z">
        <w:r>
          <w:rPr>
            <w:lang w:val="en-US"/>
          </w:rPr>
          <w:br w:type="page"/>
        </w:r>
      </w:ins>
    </w:p>
    <w:p w14:paraId="196E08E4" w14:textId="41A65271" w:rsidR="00976730" w:rsidRPr="00592C31" w:rsidRDefault="009A4911" w:rsidP="00AC7C10">
      <w:pPr>
        <w:pStyle w:val="Heading1"/>
        <w:rPr>
          <w:ins w:id="791" w:author="Martin Lindström" w:date="2015-06-21T09:39:00Z"/>
          <w:lang w:val="en-US"/>
        </w:rPr>
      </w:pPr>
      <w:bookmarkStart w:id="792" w:name="_Ref298670980"/>
      <w:bookmarkStart w:id="793" w:name="_Ref298670992"/>
      <w:bookmarkStart w:id="794" w:name="_Ref298830213"/>
      <w:bookmarkStart w:id="795" w:name="_Toc301130315"/>
      <w:ins w:id="796" w:author="Martin Lindström" w:date="2015-06-21T09:33:00Z">
        <w:r>
          <w:rPr>
            <w:lang w:val="en-US"/>
          </w:rPr>
          <w:lastRenderedPageBreak/>
          <w:t>A</w:t>
        </w:r>
      </w:ins>
      <w:ins w:id="797" w:author="Martin Lindström" w:date="2015-06-23T17:32:00Z">
        <w:r w:rsidR="004C3765">
          <w:rPr>
            <w:lang w:val="en-US"/>
          </w:rPr>
          <w:t>uthentication for Signature</w:t>
        </w:r>
      </w:ins>
      <w:bookmarkEnd w:id="792"/>
      <w:bookmarkEnd w:id="793"/>
      <w:bookmarkEnd w:id="794"/>
      <w:bookmarkEnd w:id="795"/>
    </w:p>
    <w:p w14:paraId="49D47B6F" w14:textId="3FEFF54F" w:rsidR="00AE722F" w:rsidRDefault="00B629D6">
      <w:pPr>
        <w:rPr>
          <w:ins w:id="798" w:author="Martin Lindström" w:date="2015-06-23T17:33:00Z"/>
          <w:lang w:val="en"/>
        </w:rPr>
      </w:pPr>
      <w:ins w:id="799" w:author="Martin Lindström" w:date="2015-06-26T13:44:00Z">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ins>
      <w:ins w:id="800" w:author="Martin Lindström" w:date="2015-06-22T14:47:00Z">
        <w:r w:rsidR="00AE722F">
          <w:rPr>
            <w:lang w:val="en"/>
          </w:rPr>
          <w:t>”, [</w:t>
        </w:r>
      </w:ins>
      <w:ins w:id="801" w:author="Martin Lindström" w:date="2015-08-14T00:05:00Z">
        <w:r w:rsidR="00673592">
          <w:rPr>
            <w:lang w:val="en"/>
          </w:rPr>
          <w:t>Eid</w:t>
        </w:r>
      </w:ins>
      <w:ins w:id="802" w:author="Martin Lindström" w:date="2015-06-22T14:47:00Z">
        <w:r w:rsidR="00AE722F">
          <w:rPr>
            <w:lang w:val="en"/>
          </w:rPr>
          <w:t>DSS]</w:t>
        </w:r>
        <w:r w:rsidR="000E7864">
          <w:rPr>
            <w:lang w:val="en"/>
          </w:rPr>
          <w:t>, defines</w:t>
        </w:r>
      </w:ins>
      <w:ins w:id="803" w:author="Martin Lindström" w:date="2015-06-23T17:05:00Z">
        <w:r w:rsidR="000E7864">
          <w:rPr>
            <w:lang w:val="en"/>
          </w:rPr>
          <w:t xml:space="preserve"> </w:t>
        </w:r>
      </w:ins>
      <w:ins w:id="804" w:author="Martin Lindström" w:date="2015-06-23T17:09:00Z">
        <w:r w:rsidR="000E7864">
          <w:rPr>
            <w:lang w:val="en"/>
          </w:rPr>
          <w:t xml:space="preserve">an </w:t>
        </w:r>
      </w:ins>
      <w:ins w:id="805" w:author="Martin Lindström" w:date="2015-06-23T17:05:00Z">
        <w:r w:rsidR="000E7864">
          <w:rPr>
            <w:lang w:val="en"/>
          </w:rPr>
          <w:t xml:space="preserve">extension to the OASIS DSS protocol for providing centralized Signature Services within the Swedish eID Framework. This specification defines the </w:t>
        </w:r>
      </w:ins>
      <w:ins w:id="806" w:author="Martin Lindström" w:date="2015-06-23T17:11:00Z">
        <w:r w:rsidR="00945941">
          <w:rPr>
            <w:lang w:val="en"/>
          </w:rPr>
          <w:t>communication</w:t>
        </w:r>
      </w:ins>
      <w:ins w:id="807" w:author="Martin Lindström" w:date="2015-06-23T17:05:00Z">
        <w:r w:rsidR="000E7864">
          <w:rPr>
            <w:lang w:val="en"/>
          </w:rPr>
          <w:t xml:space="preserve"> between a </w:t>
        </w:r>
        <w:r w:rsidR="000E7864" w:rsidRPr="008E5B01">
          <w:rPr>
            <w:i/>
            <w:lang w:val="en"/>
          </w:rPr>
          <w:t>Signature Requestor</w:t>
        </w:r>
      </w:ins>
      <w:ins w:id="808" w:author="Martin Lindström" w:date="2015-06-23T17:34:00Z">
        <w:r w:rsidR="00120C7E">
          <w:rPr>
            <w:rStyle w:val="FootnoteReference"/>
            <w:i/>
            <w:lang w:val="en"/>
          </w:rPr>
          <w:footnoteReference w:id="4"/>
        </w:r>
      </w:ins>
      <w:ins w:id="810" w:author="Martin Lindström" w:date="2015-06-23T17:14:00Z">
        <w:r w:rsidR="006C4CDC">
          <w:rPr>
            <w:i/>
            <w:lang w:val="en"/>
          </w:rPr>
          <w:t xml:space="preserve"> </w:t>
        </w:r>
      </w:ins>
      <w:ins w:id="811" w:author="Martin Lindström" w:date="2015-06-23T17:10:00Z">
        <w:r w:rsidR="004570E0">
          <w:rPr>
            <w:lang w:val="en"/>
          </w:rPr>
          <w:t>and a Signature Service,</w:t>
        </w:r>
        <w:r w:rsidR="00483C7D">
          <w:rPr>
            <w:lang w:val="en"/>
          </w:rPr>
          <w:t xml:space="preserve"> but does not cover SAML </w:t>
        </w:r>
        <w:r w:rsidR="004570E0">
          <w:rPr>
            <w:lang w:val="en"/>
          </w:rPr>
          <w:t xml:space="preserve">specific requirements regarding the </w:t>
        </w:r>
      </w:ins>
      <w:ins w:id="812" w:author="Martin Lindström" w:date="2015-06-23T17:35:00Z">
        <w:r w:rsidR="002C7E26">
          <w:rPr>
            <w:lang w:val="en"/>
          </w:rPr>
          <w:t xml:space="preserve">user </w:t>
        </w:r>
      </w:ins>
      <w:ins w:id="813" w:author="Martin Lindström" w:date="2015-06-23T17:10:00Z">
        <w:r w:rsidR="004570E0">
          <w:rPr>
            <w:lang w:val="en"/>
          </w:rPr>
          <w:t xml:space="preserve">authentication </w:t>
        </w:r>
      </w:ins>
      <w:ins w:id="814" w:author="Martin Lindström" w:date="2015-06-23T17:35:00Z">
        <w:r w:rsidR="00120C7E">
          <w:rPr>
            <w:lang w:val="en"/>
          </w:rPr>
          <w:t>phase</w:t>
        </w:r>
      </w:ins>
      <w:ins w:id="815" w:author="Martin Lindström" w:date="2015-06-23T17:10:00Z">
        <w:r w:rsidR="004570E0">
          <w:rPr>
            <w:lang w:val="en"/>
          </w:rPr>
          <w:t xml:space="preserve"> that is part of the signature process.</w:t>
        </w:r>
      </w:ins>
    </w:p>
    <w:p w14:paraId="127CE5AD" w14:textId="77777777" w:rsidR="009643CB" w:rsidRDefault="009643CB">
      <w:pPr>
        <w:rPr>
          <w:ins w:id="816" w:author="Martin Lindström" w:date="2015-06-23T17:33:00Z"/>
          <w:lang w:val="en"/>
        </w:rPr>
      </w:pPr>
    </w:p>
    <w:p w14:paraId="04A1363D" w14:textId="07E3CA72" w:rsidR="00D25B4E" w:rsidRDefault="000D3E29">
      <w:pPr>
        <w:rPr>
          <w:ins w:id="817" w:author="Martin Lindström" w:date="2015-06-23T17:27:00Z"/>
          <w:lang w:val="en-GB"/>
        </w:rPr>
      </w:pPr>
      <w:ins w:id="818" w:author="Martin Lindström" w:date="2015-06-23T17:33:00Z">
        <w:r>
          <w:rPr>
            <w:lang w:val="en"/>
          </w:rPr>
          <w:t>This section define</w:t>
        </w:r>
      </w:ins>
      <w:ins w:id="819" w:author="stefan@aaa-sec.com" w:date="2015-08-13T16:50:00Z">
        <w:r w:rsidR="00182E4E">
          <w:rPr>
            <w:lang w:val="en"/>
          </w:rPr>
          <w:t>s</w:t>
        </w:r>
      </w:ins>
      <w:ins w:id="820" w:author="Martin Lindström" w:date="2015-06-23T17:33:00Z">
        <w:r>
          <w:rPr>
            <w:lang w:val="en"/>
          </w:rPr>
          <w:t xml:space="preserve"> </w:t>
        </w:r>
      </w:ins>
      <w:ins w:id="821" w:author="stefan@aaa-sec.com" w:date="2015-08-13T16:50:00Z">
        <w:r w:rsidR="00182E4E">
          <w:rPr>
            <w:lang w:val="en"/>
          </w:rPr>
          <w:t xml:space="preserve">requirements on the </w:t>
        </w:r>
      </w:ins>
      <w:ins w:id="822" w:author="Martin Lindström" w:date="2015-06-23T17:22:00Z">
        <w:r w:rsidR="00483C7D">
          <w:rPr>
            <w:lang w:val="en-GB"/>
          </w:rPr>
          <w:t xml:space="preserve">SAML </w:t>
        </w:r>
      </w:ins>
      <w:ins w:id="823" w:author="stefan@aaa-sec.com" w:date="2015-08-13T16:50:00Z">
        <w:r w:rsidR="00182E4E">
          <w:rPr>
            <w:lang w:val="en-GB"/>
          </w:rPr>
          <w:t>authentication process</w:t>
        </w:r>
      </w:ins>
      <w:ins w:id="824" w:author="Martin Lindström" w:date="2015-06-23T17:14:00Z">
        <w:r w:rsidR="005F0FBA">
          <w:rPr>
            <w:lang w:val="en-GB"/>
          </w:rPr>
          <w:t xml:space="preserve"> </w:t>
        </w:r>
      </w:ins>
      <w:ins w:id="825" w:author="stefan@aaa-sec.com" w:date="2015-08-13T16:51:00Z">
        <w:r w:rsidR="00D34882">
          <w:rPr>
            <w:lang w:val="en-GB"/>
          </w:rPr>
          <w:t>when authentication is requested by a</w:t>
        </w:r>
      </w:ins>
      <w:ins w:id="826" w:author="Martin Lindström" w:date="2015-06-23T17:14:00Z">
        <w:r w:rsidR="005F0FBA">
          <w:rPr>
            <w:lang w:val="en-GB"/>
          </w:rPr>
          <w:t xml:space="preserve"> Signature Service</w:t>
        </w:r>
      </w:ins>
      <w:ins w:id="827" w:author="stefan@aaa-sec.com" w:date="2015-08-13T16:52:00Z">
        <w:r w:rsidR="00D34882">
          <w:rPr>
            <w:lang w:val="en-GB"/>
          </w:rPr>
          <w:t>,</w:t>
        </w:r>
      </w:ins>
      <w:ins w:id="828" w:author="Martin Lindström" w:date="2015-06-23T17:23:00Z">
        <w:r w:rsidR="0090448B">
          <w:rPr>
            <w:lang w:val="en-GB"/>
          </w:rPr>
          <w:t xml:space="preserve"> act</w:t>
        </w:r>
      </w:ins>
      <w:ins w:id="829" w:author="stefan@aaa-sec.com" w:date="2015-08-13T16:52:00Z">
        <w:r w:rsidR="00D34882">
          <w:rPr>
            <w:lang w:val="en-GB"/>
          </w:rPr>
          <w:t>ing</w:t>
        </w:r>
      </w:ins>
      <w:ins w:id="830" w:author="Martin Lindström" w:date="2015-06-23T17:23:00Z">
        <w:r w:rsidR="0090448B">
          <w:rPr>
            <w:lang w:val="en-GB"/>
          </w:rPr>
          <w:t xml:space="preserve"> as a SAML Service Provider</w:t>
        </w:r>
      </w:ins>
      <w:ins w:id="831" w:author="Martin Lindström" w:date="2015-06-23T17:21:00Z">
        <w:r w:rsidR="00AD10A8">
          <w:rPr>
            <w:lang w:val="en-GB"/>
          </w:rPr>
          <w:t>.</w:t>
        </w:r>
      </w:ins>
      <w:ins w:id="832" w:author="Martin Lindström" w:date="2015-06-23T17:37:00Z">
        <w:r w:rsidR="00617629">
          <w:rPr>
            <w:lang w:val="en-GB"/>
          </w:rPr>
          <w:t xml:space="preserve"> </w:t>
        </w:r>
      </w:ins>
      <w:ins w:id="833" w:author="Martin Lindström" w:date="2015-06-23T17:24:00Z">
        <w:r w:rsidR="00940D31">
          <w:rPr>
            <w:lang w:val="en-GB"/>
          </w:rPr>
          <w:t xml:space="preserve">All requirements regarding user authentication specified earlier in this profile </w:t>
        </w:r>
      </w:ins>
      <w:ins w:id="834" w:author="Martin Lindström" w:date="2015-06-23T17:27:00Z">
        <w:r w:rsidR="00D25B4E">
          <w:rPr>
            <w:lang w:val="en-GB"/>
          </w:rPr>
          <w:t xml:space="preserve">are still valid. This </w:t>
        </w:r>
      </w:ins>
      <w:ins w:id="835" w:author="Martin Lindström" w:date="2015-06-23T17:37:00Z">
        <w:r w:rsidR="0029294A">
          <w:rPr>
            <w:lang w:val="en-GB"/>
          </w:rPr>
          <w:t>section</w:t>
        </w:r>
      </w:ins>
      <w:ins w:id="836" w:author="Martin Lindström" w:date="2015-06-23T17:27:00Z">
        <w:r w:rsidR="00D25B4E">
          <w:rPr>
            <w:lang w:val="en-GB"/>
          </w:rPr>
          <w:t xml:space="preserve"> extends these requirements for the “authentication for </w:t>
        </w:r>
      </w:ins>
      <w:ins w:id="837" w:author="Martin Lindström" w:date="2015-06-23T17:39:00Z">
        <w:r w:rsidR="00D47061">
          <w:rPr>
            <w:lang w:val="en-GB"/>
          </w:rPr>
          <w:t>signature</w:t>
        </w:r>
      </w:ins>
      <w:ins w:id="838" w:author="Martin Lindström" w:date="2015-06-23T17:27:00Z">
        <w:r w:rsidR="00D25B4E">
          <w:rPr>
            <w:lang w:val="en-GB"/>
          </w:rPr>
          <w:t>”</w:t>
        </w:r>
      </w:ins>
      <w:ins w:id="839" w:author="Martin Lindström" w:date="2015-06-23T17:37:00Z">
        <w:r w:rsidR="00617629">
          <w:rPr>
            <w:lang w:val="en-GB"/>
          </w:rPr>
          <w:t xml:space="preserve"> process</w:t>
        </w:r>
      </w:ins>
      <w:ins w:id="840" w:author="Martin Lindström" w:date="2015-06-23T17:27:00Z">
        <w:r w:rsidR="00D25B4E">
          <w:rPr>
            <w:lang w:val="en-GB"/>
          </w:rPr>
          <w:t>.</w:t>
        </w:r>
      </w:ins>
    </w:p>
    <w:p w14:paraId="2B4C3E5F" w14:textId="001DA54F" w:rsidR="00831206" w:rsidRDefault="00831206" w:rsidP="00F37BA0">
      <w:pPr>
        <w:pStyle w:val="Heading2"/>
        <w:rPr>
          <w:ins w:id="841" w:author="Martin Lindström" w:date="2015-06-21T10:25:00Z"/>
          <w:lang w:val="en-US"/>
        </w:rPr>
      </w:pPr>
      <w:bookmarkStart w:id="842" w:name="_Ref296505020"/>
      <w:bookmarkStart w:id="843" w:name="_Toc301130316"/>
      <w:ins w:id="844" w:author="Martin Lindström" w:date="2015-06-21T10:25:00Z">
        <w:r>
          <w:rPr>
            <w:lang w:val="en-US"/>
          </w:rPr>
          <w:t>Authentication Context URIs for Signature Services</w:t>
        </w:r>
        <w:bookmarkEnd w:id="842"/>
        <w:bookmarkEnd w:id="843"/>
      </w:ins>
    </w:p>
    <w:p w14:paraId="2701837A" w14:textId="2F0A9417" w:rsidR="00831206" w:rsidRDefault="0035655F" w:rsidP="00F37BA0">
      <w:pPr>
        <w:rPr>
          <w:ins w:id="845" w:author="stefan@aaa-sec.com" w:date="2015-08-13T16:55:00Z"/>
          <w:lang w:val="en-US"/>
        </w:rPr>
      </w:pPr>
      <w:ins w:id="846" w:author="Martin Lindström" w:date="2015-06-21T10:26:00Z">
        <w:r>
          <w:rPr>
            <w:lang w:val="en-US"/>
          </w:rPr>
          <w:t>The Swedi</w:t>
        </w:r>
        <w:r w:rsidR="0034043F">
          <w:rPr>
            <w:lang w:val="en-US"/>
          </w:rPr>
          <w:t xml:space="preserve">sh eID Framework defines three </w:t>
        </w:r>
      </w:ins>
      <w:ins w:id="847" w:author="stefan@aaa-sec.com" w:date="2015-08-13T16:53:00Z">
        <w:r w:rsidR="00D34882">
          <w:rPr>
            <w:lang w:val="en-US"/>
          </w:rPr>
          <w:t xml:space="preserve">additional </w:t>
        </w:r>
      </w:ins>
      <w:ins w:id="848" w:author="Martin Lindström" w:date="2015-06-21T10:26:00Z">
        <w:r w:rsidR="0034043F">
          <w:rPr>
            <w:lang w:val="en-US"/>
          </w:rPr>
          <w:t>a</w:t>
        </w:r>
        <w:r>
          <w:rPr>
            <w:lang w:val="en-US"/>
          </w:rPr>
          <w:t xml:space="preserve">uthentication </w:t>
        </w:r>
      </w:ins>
      <w:ins w:id="849" w:author="Martin Lindström" w:date="2015-07-27T16:26:00Z">
        <w:r w:rsidR="0034043F">
          <w:rPr>
            <w:lang w:val="en-US"/>
          </w:rPr>
          <w:t>c</w:t>
        </w:r>
      </w:ins>
      <w:ins w:id="850" w:author="stefan@aaa-sec.com" w:date="2015-07-17T15:32:00Z">
        <w:r w:rsidR="00104A77">
          <w:rPr>
            <w:lang w:val="en-US"/>
          </w:rPr>
          <w:t>ontext</w:t>
        </w:r>
      </w:ins>
      <w:ins w:id="851" w:author="Martin Lindström" w:date="2015-06-21T10:26:00Z">
        <w:r>
          <w:rPr>
            <w:lang w:val="en-US"/>
          </w:rPr>
          <w:t xml:space="preserve"> URIs to be used in </w:t>
        </w:r>
      </w:ins>
      <w:ins w:id="852" w:author="Martin Lindström" w:date="2015-06-21T10:28:00Z">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ins>
      <w:ins w:id="853" w:author="Martin Lindström" w:date="2015-06-23T17:39:00Z">
        <w:r w:rsidR="00A24BD4">
          <w:rPr>
            <w:lang w:val="en-US"/>
          </w:rPr>
          <w:t xml:space="preserve"> during “authentication for signature”</w:t>
        </w:r>
      </w:ins>
      <w:ins w:id="854" w:author="stefan@aaa-sec.com" w:date="2015-08-13T16:54:00Z">
        <w:r w:rsidR="00D34882">
          <w:rPr>
            <w:lang w:val="en-US"/>
          </w:rPr>
          <w:t>. These authentication context URIs are applicable</w:t>
        </w:r>
      </w:ins>
      <w:ins w:id="855" w:author="stefan@aaa-sec.com" w:date="2015-07-17T15:31:00Z">
        <w:r w:rsidR="00104A77">
          <w:rPr>
            <w:lang w:val="en-US"/>
          </w:rPr>
          <w:t xml:space="preserve"> whe</w:t>
        </w:r>
      </w:ins>
      <w:ins w:id="856" w:author="stefan@aaa-sec.com" w:date="2015-08-13T16:54:00Z">
        <w:r w:rsidR="00D34882">
          <w:rPr>
            <w:lang w:val="en-US"/>
          </w:rPr>
          <w:t>n</w:t>
        </w:r>
      </w:ins>
      <w:ins w:id="857" w:author="stefan@aaa-sec.com" w:date="2015-07-17T15:31:00Z">
        <w:r w:rsidR="00104A77">
          <w:rPr>
            <w:lang w:val="en-US"/>
          </w:rPr>
          <w:t xml:space="preserve"> the </w:t>
        </w:r>
      </w:ins>
      <w:ins w:id="858" w:author="Martin Lindström" w:date="2015-07-28T13:12:00Z">
        <w:r w:rsidR="00EE4F01">
          <w:rPr>
            <w:lang w:val="en-US"/>
          </w:rPr>
          <w:t>I</w:t>
        </w:r>
      </w:ins>
      <w:ins w:id="859" w:author="stefan@aaa-sec.com" w:date="2015-07-17T15:31:00Z">
        <w:r w:rsidR="00104A77">
          <w:rPr>
            <w:lang w:val="en-US"/>
          </w:rPr>
          <w:t xml:space="preserve">dentity </w:t>
        </w:r>
      </w:ins>
      <w:ins w:id="860" w:author="Martin Lindström" w:date="2015-07-28T13:12:00Z">
        <w:r w:rsidR="00EE4F01">
          <w:rPr>
            <w:lang w:val="en-US"/>
          </w:rPr>
          <w:t>P</w:t>
        </w:r>
      </w:ins>
      <w:ins w:id="861" w:author="stefan@aaa-sec.com" w:date="2015-07-17T15:31:00Z">
        <w:r w:rsidR="00104A77">
          <w:rPr>
            <w:lang w:val="en-US"/>
          </w:rPr>
          <w:t xml:space="preserve">rovider is required to </w:t>
        </w:r>
      </w:ins>
      <w:ins w:id="862" w:author="Martin Lindström" w:date="2015-07-18T10:02:00Z">
        <w:r w:rsidR="008F5AA2">
          <w:rPr>
            <w:lang w:val="en-US"/>
          </w:rPr>
          <w:t>display</w:t>
        </w:r>
      </w:ins>
      <w:ins w:id="863" w:author="stefan@aaa-sec.com" w:date="2015-07-17T15:31:00Z">
        <w:r w:rsidR="00104A77">
          <w:rPr>
            <w:lang w:val="en-US"/>
          </w:rPr>
          <w:t xml:space="preserve"> a sign message as part of the authentication process</w:t>
        </w:r>
      </w:ins>
      <w:ins w:id="864" w:author="Martin Lindström" w:date="2015-06-21T10:28:00Z">
        <w:r>
          <w:rPr>
            <w:lang w:val="en-US"/>
          </w:rPr>
          <w:t>.</w:t>
        </w:r>
      </w:ins>
      <w:ins w:id="865" w:author="Martin Lindström" w:date="2015-06-21T10:29:00Z">
        <w:r w:rsidR="0047366C">
          <w:rPr>
            <w:lang w:val="en-US"/>
          </w:rPr>
          <w:t xml:space="preserve"> These URIs are:</w:t>
        </w:r>
      </w:ins>
    </w:p>
    <w:p w14:paraId="43DFFB97" w14:textId="77777777" w:rsidR="00D34882" w:rsidRDefault="00D34882" w:rsidP="00F37BA0">
      <w:pPr>
        <w:rPr>
          <w:ins w:id="866" w:author="Martin Lindström" w:date="2015-06-21T10:29:00Z"/>
          <w:lang w:val="en-US"/>
        </w:rPr>
      </w:pPr>
    </w:p>
    <w:p w14:paraId="1362BAD2" w14:textId="6762EB9E" w:rsidR="00786453" w:rsidRPr="00E753E6" w:rsidRDefault="00284B07" w:rsidP="0047366C">
      <w:pPr>
        <w:pStyle w:val="ListParagraph"/>
        <w:numPr>
          <w:ilvl w:val="0"/>
          <w:numId w:val="36"/>
        </w:numPr>
        <w:rPr>
          <w:ins w:id="867" w:author="Martin Lindström" w:date="2015-06-21T10:34:00Z"/>
          <w:b/>
          <w:lang w:val="en-US"/>
        </w:rPr>
      </w:pPr>
      <w:ins w:id="868" w:author="Martin Lindström" w:date="2015-06-21T10:34:00Z">
        <w:r w:rsidRPr="004362A2">
          <w:t>http://id.elegnamnden.se/loa/1.0/loa2-sigmessage</w:t>
        </w:r>
      </w:ins>
    </w:p>
    <w:p w14:paraId="15AAA435" w14:textId="6ECA8A18" w:rsidR="0047366C" w:rsidRPr="00E753E6" w:rsidRDefault="00284B07" w:rsidP="0047366C">
      <w:pPr>
        <w:pStyle w:val="ListParagraph"/>
        <w:numPr>
          <w:ilvl w:val="0"/>
          <w:numId w:val="36"/>
        </w:numPr>
        <w:rPr>
          <w:ins w:id="869" w:author="Martin Lindström" w:date="2015-06-21T10:35:00Z"/>
          <w:b/>
          <w:bCs/>
          <w:szCs w:val="20"/>
        </w:rPr>
      </w:pPr>
      <w:ins w:id="870" w:author="Martin Lindström" w:date="2015-06-21T10:34:00Z">
        <w:r w:rsidRPr="004362A2">
          <w:t>http://id.elegnamnden.se/loa/1.0/loa3-sigmessage</w:t>
        </w:r>
      </w:ins>
    </w:p>
    <w:p w14:paraId="42922315" w14:textId="0CF74D8B" w:rsidR="00786453" w:rsidRPr="004362A2" w:rsidRDefault="00786453" w:rsidP="0047366C">
      <w:pPr>
        <w:pStyle w:val="ListParagraph"/>
        <w:numPr>
          <w:ilvl w:val="0"/>
          <w:numId w:val="36"/>
        </w:numPr>
        <w:rPr>
          <w:ins w:id="871" w:author="Martin Lindström" w:date="2015-06-21T10:29:00Z"/>
          <w:lang w:val="en-US"/>
        </w:rPr>
      </w:pPr>
      <w:ins w:id="872" w:author="Martin Lindström" w:date="2015-06-21T10:35:00Z">
        <w:r w:rsidRPr="004362A2">
          <w:rPr>
            <w:bCs/>
            <w:szCs w:val="20"/>
          </w:rPr>
          <w:t>http://id.</w:t>
        </w:r>
        <w:r w:rsidR="00284B07" w:rsidRPr="004362A2">
          <w:rPr>
            <w:bCs/>
            <w:szCs w:val="20"/>
          </w:rPr>
          <w:t>elegnamnden.se/loa/1.0/loa4-sig</w:t>
        </w:r>
        <w:r w:rsidRPr="004362A2">
          <w:rPr>
            <w:bCs/>
            <w:szCs w:val="20"/>
          </w:rPr>
          <w:t>message</w:t>
        </w:r>
      </w:ins>
    </w:p>
    <w:p w14:paraId="54C29E42" w14:textId="77777777" w:rsidR="0047366C" w:rsidRDefault="0047366C" w:rsidP="0047366C">
      <w:pPr>
        <w:rPr>
          <w:ins w:id="873" w:author="Martin Lindström" w:date="2015-06-21T10:29:00Z"/>
          <w:lang w:val="en-US"/>
        </w:rPr>
      </w:pPr>
    </w:p>
    <w:p w14:paraId="41427DED" w14:textId="41BE811C" w:rsidR="00104A77" w:rsidRPr="00831206" w:rsidRDefault="00D34882" w:rsidP="00786453">
      <w:pPr>
        <w:rPr>
          <w:ins w:id="874" w:author="Martin Lindström" w:date="2015-06-21T10:25:00Z"/>
          <w:lang w:val="en-US"/>
        </w:rPr>
      </w:pPr>
      <w:ins w:id="875" w:author="stefan@aaa-sec.com" w:date="2015-08-13T16:55:00Z">
        <w:r>
          <w:rPr>
            <w:lang w:val="en-US"/>
          </w:rPr>
          <w:t>These</w:t>
        </w:r>
      </w:ins>
      <w:ins w:id="876" w:author="Martin Lindström" w:date="2015-06-21T10:38:00Z">
        <w:r w:rsidR="00701332">
          <w:rPr>
            <w:lang w:val="en-US"/>
          </w:rPr>
          <w:t xml:space="preserve"> URIs extend the </w:t>
        </w:r>
      </w:ins>
      <w:ins w:id="877" w:author="Martin Lindström" w:date="2015-06-21T10:46:00Z">
        <w:r w:rsidR="00997356">
          <w:rPr>
            <w:lang w:val="en-US"/>
          </w:rPr>
          <w:t>corresponding</w:t>
        </w:r>
      </w:ins>
      <w:ins w:id="878" w:author="Martin Lindström" w:date="2015-06-21T10:38:00Z">
        <w:r w:rsidR="00701332">
          <w:rPr>
            <w:lang w:val="en-US"/>
          </w:rPr>
          <w:t xml:space="preserve"> </w:t>
        </w:r>
      </w:ins>
      <w:ins w:id="879" w:author="Martin Lindström" w:date="2015-07-16T12:21:00Z">
        <w:r w:rsidR="00612BF3">
          <w:rPr>
            <w:lang w:val="en-US"/>
          </w:rPr>
          <w:t>a</w:t>
        </w:r>
        <w:r w:rsidR="00F5632A">
          <w:rPr>
            <w:lang w:val="en-US"/>
          </w:rPr>
          <w:t xml:space="preserve">uthentication </w:t>
        </w:r>
      </w:ins>
      <w:ins w:id="880" w:author="Martin Lindström" w:date="2015-07-27T16:26:00Z">
        <w:r w:rsidR="00612BF3">
          <w:rPr>
            <w:lang w:val="en-US"/>
          </w:rPr>
          <w:t>c</w:t>
        </w:r>
      </w:ins>
      <w:ins w:id="881" w:author="stefan@aaa-sec.com" w:date="2015-07-17T15:32:00Z">
        <w:r w:rsidR="00104A77">
          <w:rPr>
            <w:lang w:val="en-US"/>
          </w:rPr>
          <w:t>ontext</w:t>
        </w:r>
      </w:ins>
      <w:ins w:id="882" w:author="Martin Lindström" w:date="2015-07-16T12:21:00Z">
        <w:r w:rsidR="00F5632A">
          <w:rPr>
            <w:lang w:val="en-US"/>
          </w:rPr>
          <w:t xml:space="preserve"> URIs used to represent </w:t>
        </w:r>
      </w:ins>
      <w:ins w:id="883" w:author="Martin Lindström" w:date="2015-06-21T10:38:00Z">
        <w:r w:rsidR="00701332">
          <w:rPr>
            <w:lang w:val="en-US"/>
          </w:rPr>
          <w:t>Level of Assurance</w:t>
        </w:r>
        <w:r w:rsidR="00642A60">
          <w:rPr>
            <w:lang w:val="en-US"/>
          </w:rPr>
          <w:t xml:space="preserve"> </w:t>
        </w:r>
      </w:ins>
      <w:ins w:id="884" w:author="Martin Lindström" w:date="2015-06-24T22:26:00Z">
        <w:r w:rsidR="00F56055">
          <w:rPr>
            <w:lang w:val="en-US"/>
          </w:rPr>
          <w:t>ident</w:t>
        </w:r>
        <w:r w:rsidR="00F56055">
          <w:rPr>
            <w:lang w:val="en-US"/>
          </w:rPr>
          <w:t>i</w:t>
        </w:r>
        <w:r w:rsidR="00F56055">
          <w:rPr>
            <w:lang w:val="en-US"/>
          </w:rPr>
          <w:t>fiers</w:t>
        </w:r>
      </w:ins>
      <w:ins w:id="885" w:author="Martin Lindström" w:date="2015-06-21T10:39:00Z">
        <w:r w:rsidR="00701332">
          <w:rPr>
            <w:lang w:val="en-US"/>
          </w:rPr>
          <w:t xml:space="preserve"> </w:t>
        </w:r>
      </w:ins>
      <w:ins w:id="886" w:author="Martin Lindström" w:date="2015-06-21T10:40:00Z">
        <w:r w:rsidR="00701332">
          <w:rPr>
            <w:lang w:val="en-US"/>
          </w:rPr>
          <w:t>(see section 3.1.1 of [</w:t>
        </w:r>
      </w:ins>
      <w:ins w:id="887" w:author="Martin Lindström" w:date="2015-08-14T00:05:00Z">
        <w:r w:rsidR="00673592">
          <w:rPr>
            <w:lang w:val="en-US"/>
          </w:rPr>
          <w:t>Eid</w:t>
        </w:r>
      </w:ins>
      <w:ins w:id="888" w:author="Martin Lindström" w:date="2015-06-21T10:40:00Z">
        <w:r w:rsidR="00701332">
          <w:rPr>
            <w:lang w:val="en-US"/>
          </w:rPr>
          <w:t xml:space="preserve">Registry]) </w:t>
        </w:r>
      </w:ins>
      <w:ins w:id="889" w:author="Martin Lindström" w:date="2015-06-21T10:39:00Z">
        <w:r w:rsidR="00701332">
          <w:rPr>
            <w:lang w:val="en-US"/>
          </w:rPr>
          <w:t xml:space="preserve">with </w:t>
        </w:r>
        <w:r w:rsidR="00587FAF">
          <w:rPr>
            <w:lang w:val="en-US"/>
          </w:rPr>
          <w:t>requirements listed in the sections below.</w:t>
        </w:r>
      </w:ins>
      <w:ins w:id="890" w:author="stefan@aaa-sec.com" w:date="2015-07-17T15:32:00Z">
        <w:r w:rsidR="00104A77">
          <w:rPr>
            <w:lang w:val="en-US"/>
          </w:rPr>
          <w:t xml:space="preserve"> A </w:t>
        </w:r>
      </w:ins>
      <w:ins w:id="891" w:author="Martin Lindström" w:date="2015-07-18T10:02:00Z">
        <w:r w:rsidR="004B7A77">
          <w:rPr>
            <w:lang w:val="en-US"/>
          </w:rPr>
          <w:t>S</w:t>
        </w:r>
      </w:ins>
      <w:ins w:id="892" w:author="stefan@aaa-sec.com" w:date="2015-07-17T15:32:00Z">
        <w:r w:rsidR="00104A77">
          <w:rPr>
            <w:lang w:val="en-US"/>
          </w:rPr>
          <w:t xml:space="preserve">ignature </w:t>
        </w:r>
      </w:ins>
      <w:ins w:id="893" w:author="Martin Lindström" w:date="2015-07-18T10:02:00Z">
        <w:r w:rsidR="004B7A77">
          <w:rPr>
            <w:lang w:val="en-US"/>
          </w:rPr>
          <w:t>S</w:t>
        </w:r>
      </w:ins>
      <w:ins w:id="894" w:author="stefan@aaa-sec.com" w:date="2015-07-17T15:32:00Z">
        <w:r w:rsidR="00104A77">
          <w:rPr>
            <w:lang w:val="en-US"/>
          </w:rPr>
          <w:t>ervice M</w:t>
        </w:r>
      </w:ins>
      <w:ins w:id="895" w:author="stefan@aaa-sec.com" w:date="2015-07-17T15:34:00Z">
        <w:r w:rsidR="00104A77">
          <w:rPr>
            <w:lang w:val="en-US"/>
          </w:rPr>
          <w:t xml:space="preserve">AY use any of the defined </w:t>
        </w:r>
      </w:ins>
      <w:ins w:id="896" w:author="Martin Lindström" w:date="2015-07-27T16:27:00Z">
        <w:r w:rsidR="000C0642">
          <w:rPr>
            <w:lang w:val="en-US"/>
          </w:rPr>
          <w:t>a</w:t>
        </w:r>
      </w:ins>
      <w:ins w:id="897" w:author="stefan@aaa-sec.com" w:date="2015-07-17T15:34:00Z">
        <w:r w:rsidR="00104A77">
          <w:rPr>
            <w:lang w:val="en-US"/>
          </w:rPr>
          <w:t xml:space="preserve">uthentication </w:t>
        </w:r>
      </w:ins>
      <w:ins w:id="898" w:author="Martin Lindström" w:date="2015-07-27T16:27:00Z">
        <w:r w:rsidR="000C0642">
          <w:rPr>
            <w:lang w:val="en-US"/>
          </w:rPr>
          <w:t>c</w:t>
        </w:r>
      </w:ins>
      <w:ins w:id="899" w:author="stefan@aaa-sec.com" w:date="2015-07-17T15:34:00Z">
        <w:r w:rsidR="00104A77">
          <w:rPr>
            <w:lang w:val="en-US"/>
          </w:rPr>
          <w:t>ontext URIs. The URIs listed above are only used when there is an explicit requirement for the Identity Provider to display a sign message provided i</w:t>
        </w:r>
      </w:ins>
      <w:ins w:id="900" w:author="stefan@aaa-sec.com" w:date="2015-07-17T15:36:00Z">
        <w:r w:rsidR="00104A77">
          <w:rPr>
            <w:lang w:val="en-US"/>
          </w:rPr>
          <w:t>n the authentication request.</w:t>
        </w:r>
      </w:ins>
    </w:p>
    <w:p w14:paraId="5C886A80" w14:textId="786AA310" w:rsidR="0028122E" w:rsidRDefault="0028122E" w:rsidP="00D901BC">
      <w:pPr>
        <w:pStyle w:val="Heading2"/>
        <w:rPr>
          <w:ins w:id="901" w:author="Martin Lindström" w:date="2015-06-23T17:43:00Z"/>
          <w:lang w:val="en-US"/>
        </w:rPr>
      </w:pPr>
      <w:bookmarkStart w:id="902" w:name="_Toc301130317"/>
      <w:ins w:id="903" w:author="Martin Lindström" w:date="2015-06-23T17:42:00Z">
        <w:r>
          <w:rPr>
            <w:lang w:val="en-US"/>
          </w:rPr>
          <w:t>Authentication Requests</w:t>
        </w:r>
      </w:ins>
      <w:bookmarkEnd w:id="902"/>
    </w:p>
    <w:p w14:paraId="078A2AAD" w14:textId="44AA62A5" w:rsidR="006976AC" w:rsidRDefault="00104A77">
      <w:pPr>
        <w:rPr>
          <w:ins w:id="904" w:author="Martin Lindström" w:date="2015-06-23T17:45:00Z"/>
          <w:lang w:val="en-GB"/>
        </w:rPr>
      </w:pPr>
      <w:ins w:id="905" w:author="stefan@aaa-sec.com" w:date="2015-07-17T15:38:00Z">
        <w:r>
          <w:rPr>
            <w:lang w:val="en-GB"/>
          </w:rPr>
          <w:t>A</w:t>
        </w:r>
      </w:ins>
      <w:ins w:id="906" w:author="Martin Lindström" w:date="2015-06-23T17:43:00Z">
        <w:r w:rsidR="009A3E81">
          <w:rPr>
            <w:lang w:val="en-GB"/>
          </w:rPr>
          <w:t>uthentication request</w:t>
        </w:r>
      </w:ins>
      <w:ins w:id="907" w:author="stefan@aaa-sec.com" w:date="2015-07-17T15:38:00Z">
        <w:r>
          <w:rPr>
            <w:lang w:val="en-GB"/>
          </w:rPr>
          <w:t>s</w:t>
        </w:r>
        <w:r w:rsidR="005021C1">
          <w:rPr>
            <w:lang w:val="en-GB"/>
          </w:rPr>
          <w:t xml:space="preserve"> </w:t>
        </w:r>
      </w:ins>
      <w:ins w:id="908" w:author="Martin Lindström" w:date="2015-06-23T17:43:00Z">
        <w:r w:rsidR="009A3E81">
          <w:rPr>
            <w:lang w:val="en-GB"/>
          </w:rPr>
          <w:t>from a Signature Service</w:t>
        </w:r>
      </w:ins>
      <w:ins w:id="909" w:author="Martin Lindström" w:date="2015-06-23T17:45:00Z">
        <w:r w:rsidR="009A3E81">
          <w:rPr>
            <w:lang w:val="en-GB"/>
          </w:rPr>
          <w:t xml:space="preserve"> </w:t>
        </w:r>
      </w:ins>
      <w:ins w:id="910" w:author="stefan@aaa-sec.com" w:date="2015-07-17T15:38:00Z">
        <w:r w:rsidR="005021C1">
          <w:rPr>
            <w:lang w:val="en-GB"/>
          </w:rPr>
          <w:t>SHALL meet the following requirements</w:t>
        </w:r>
      </w:ins>
      <w:ins w:id="911" w:author="Martin Lindström" w:date="2015-06-23T17:45:00Z">
        <w:r w:rsidR="009A3E81">
          <w:rPr>
            <w:lang w:val="en-GB"/>
          </w:rPr>
          <w:t>:</w:t>
        </w:r>
      </w:ins>
    </w:p>
    <w:p w14:paraId="7758DEE4" w14:textId="72C5F493" w:rsidR="009A3E81" w:rsidRDefault="009A3E81" w:rsidP="00A85E5B">
      <w:pPr>
        <w:pStyle w:val="ListParagraph"/>
        <w:numPr>
          <w:ilvl w:val="0"/>
          <w:numId w:val="38"/>
        </w:numPr>
        <w:rPr>
          <w:ins w:id="912" w:author="Martin Lindström" w:date="2015-06-23T17:46:00Z"/>
          <w:lang w:val="en-GB"/>
        </w:rPr>
      </w:pPr>
      <w:ins w:id="913" w:author="Martin Lindström" w:date="2015-06-23T17:46:00Z">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ins>
    </w:p>
    <w:p w14:paraId="008C1C15" w14:textId="09E84BE4" w:rsidR="009A3E81" w:rsidRDefault="009A3E81" w:rsidP="00A85E5B">
      <w:pPr>
        <w:pStyle w:val="ListParagraph"/>
        <w:numPr>
          <w:ilvl w:val="0"/>
          <w:numId w:val="38"/>
        </w:numPr>
        <w:rPr>
          <w:ins w:id="914" w:author="Martin Lindström" w:date="2015-06-23T17:46:00Z"/>
          <w:lang w:val="en-GB"/>
        </w:rPr>
      </w:pPr>
      <w:ins w:id="915" w:author="Martin Lindström" w:date="2015-06-23T17:46:00Z">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ins>
      <w:ins w:id="916" w:author="Martin Lindström" w:date="2015-06-23T17:50:00Z">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ins>
      <w:r w:rsidR="00EE64E3">
        <w:rPr>
          <w:lang w:val="en-US"/>
        </w:rPr>
      </w:r>
      <w:ins w:id="917" w:author="Martin Lindström" w:date="2015-06-23T17:50:00Z">
        <w:r w:rsidR="00EE64E3">
          <w:rPr>
            <w:lang w:val="en-US"/>
          </w:rPr>
          <w:fldChar w:fldCharType="separate"/>
        </w:r>
      </w:ins>
      <w:r w:rsidR="00AB607E">
        <w:rPr>
          <w:lang w:val="en-US"/>
        </w:rPr>
        <w:t>2.1.4</w:t>
      </w:r>
      <w:ins w:id="918" w:author="Martin Lindström" w:date="2015-06-23T17:50:00Z">
        <w:r w:rsidR="00EE64E3">
          <w:rPr>
            <w:lang w:val="en-US"/>
          </w:rPr>
          <w:fldChar w:fldCharType="end"/>
        </w:r>
        <w:r w:rsidR="00EE64E3">
          <w:rPr>
            <w:lang w:val="en-US"/>
          </w:rPr>
          <w:t>).</w:t>
        </w:r>
      </w:ins>
    </w:p>
    <w:p w14:paraId="502D5EF5" w14:textId="77777777" w:rsidR="005265DE" w:rsidRDefault="005265DE" w:rsidP="00E728AF">
      <w:pPr>
        <w:rPr>
          <w:ins w:id="919" w:author="Martin Lindström" w:date="2015-07-28T20:39:00Z"/>
          <w:lang w:val="en-GB"/>
        </w:rPr>
      </w:pPr>
    </w:p>
    <w:p w14:paraId="77A0C47A" w14:textId="7AE84D42" w:rsidR="005265DE" w:rsidRPr="00D37B17" w:rsidRDefault="003040DB" w:rsidP="00E728AF">
      <w:pPr>
        <w:rPr>
          <w:ins w:id="920" w:author="Martin Lindström" w:date="2015-06-23T17:42:00Z"/>
          <w:lang w:val="en-US"/>
        </w:rPr>
      </w:pPr>
      <w:ins w:id="921" w:author="Martin Lindström" w:date="2015-07-28T20:39:00Z">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ins>
      <w:ins w:id="922" w:author="Martin Lindström" w:date="2015-07-28T20:40:00Z">
        <w:r w:rsidR="00224E69">
          <w:rPr>
            <w:rStyle w:val="FootnoteReference"/>
            <w:lang w:val="en-US"/>
          </w:rPr>
          <w:footnoteReference w:id="5"/>
        </w:r>
      </w:ins>
      <w:ins w:id="928" w:author="Martin Lindström" w:date="2015-07-28T20:39:00Z">
        <w:r>
          <w:rPr>
            <w:lang w:val="en-US"/>
          </w:rPr>
          <w:t xml:space="preserve"> MUST provide a user interface that is indicating that the end user is pe</w:t>
        </w:r>
        <w:r>
          <w:rPr>
            <w:lang w:val="en-US"/>
          </w:rPr>
          <w:t>r</w:t>
        </w:r>
        <w:r>
          <w:rPr>
            <w:lang w:val="en-US"/>
          </w:rPr>
          <w:t>forming a signature.</w:t>
        </w:r>
      </w:ins>
    </w:p>
    <w:p w14:paraId="10EE07C2" w14:textId="634E475A" w:rsidR="00004902" w:rsidRDefault="00004902" w:rsidP="00AB550B">
      <w:pPr>
        <w:pStyle w:val="Heading3"/>
        <w:rPr>
          <w:ins w:id="929" w:author="Martin Lindström" w:date="2015-06-21T11:39:00Z"/>
          <w:lang w:val="en-US"/>
        </w:rPr>
      </w:pPr>
      <w:bookmarkStart w:id="930" w:name="_Toc301130318"/>
      <w:ins w:id="931" w:author="Martin Lindström" w:date="2015-06-21T11:38:00Z">
        <w:r>
          <w:rPr>
            <w:lang w:val="en-US"/>
          </w:rPr>
          <w:t xml:space="preserve">Requesting </w:t>
        </w:r>
      </w:ins>
      <w:ins w:id="932" w:author="Martin Lindström" w:date="2015-06-21T11:48:00Z">
        <w:r w:rsidR="002F59F2">
          <w:rPr>
            <w:lang w:val="en-US"/>
          </w:rPr>
          <w:t xml:space="preserve">Display of </w:t>
        </w:r>
      </w:ins>
      <w:ins w:id="933" w:author="Martin Lindström" w:date="2015-06-21T11:38:00Z">
        <w:r>
          <w:rPr>
            <w:lang w:val="en-US"/>
          </w:rPr>
          <w:t>Signature Mess</w:t>
        </w:r>
        <w:r w:rsidR="002F59F2">
          <w:rPr>
            <w:lang w:val="en-US"/>
          </w:rPr>
          <w:t>age</w:t>
        </w:r>
      </w:ins>
      <w:bookmarkEnd w:id="930"/>
    </w:p>
    <w:p w14:paraId="6C72DA6C" w14:textId="37BCF1BB" w:rsidR="0015645C" w:rsidRDefault="0015645C">
      <w:pPr>
        <w:rPr>
          <w:ins w:id="934" w:author="Martin Lindström" w:date="2015-06-26T13:57:00Z"/>
          <w:lang w:val="en-GB"/>
        </w:rPr>
      </w:pPr>
      <w:ins w:id="935" w:author="Martin Lindström" w:date="2015-06-26T13:45:00Z">
        <w:r>
          <w:rPr>
            <w:lang w:val="en-GB"/>
          </w:rPr>
          <w:t>[</w:t>
        </w:r>
      </w:ins>
      <w:ins w:id="936" w:author="Martin Lindström" w:date="2015-08-14T00:05:00Z">
        <w:r w:rsidR="00673592">
          <w:rPr>
            <w:lang w:val="en"/>
          </w:rPr>
          <w:t>Eid</w:t>
        </w:r>
      </w:ins>
      <w:ins w:id="937" w:author="Martin Lindström" w:date="2015-06-26T13:54:00Z">
        <w:r w:rsidR="004955E3">
          <w:rPr>
            <w:lang w:val="en"/>
          </w:rPr>
          <w:t>DSS_Profile</w:t>
        </w:r>
      </w:ins>
      <w:ins w:id="938" w:author="Martin Lindström" w:date="2015-06-26T13:45:00Z">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ins>
      <w:ins w:id="939" w:author="Martin Lindström" w:date="2015-06-26T13:54:00Z">
        <w:r w:rsidR="004955E3">
          <w:rPr>
            <w:lang w:val="en-GB"/>
          </w:rPr>
          <w:t xml:space="preserve">(as defined </w:t>
        </w:r>
      </w:ins>
      <w:ins w:id="940" w:author="Martin Lindström" w:date="2015-06-26T13:55:00Z">
        <w:r w:rsidR="008352E0">
          <w:rPr>
            <w:lang w:val="en-GB"/>
          </w:rPr>
          <w:t>by</w:t>
        </w:r>
      </w:ins>
      <w:ins w:id="941" w:author="Martin Lindström" w:date="2015-06-26T13:54:00Z">
        <w:r w:rsidR="004955E3">
          <w:rPr>
            <w:lang w:val="en-GB"/>
          </w:rPr>
          <w:t xml:space="preserve"> [</w:t>
        </w:r>
      </w:ins>
      <w:ins w:id="942" w:author="Martin Lindström" w:date="2015-08-14T00:05:00Z">
        <w:r w:rsidR="00673592">
          <w:rPr>
            <w:lang w:val="en-GB"/>
          </w:rPr>
          <w:t>Eid</w:t>
        </w:r>
      </w:ins>
      <w:ins w:id="943" w:author="Martin Lindström" w:date="2015-06-26T13:54:00Z">
        <w:r w:rsidR="004955E3">
          <w:rPr>
            <w:lang w:val="en-GB"/>
          </w:rPr>
          <w:t xml:space="preserve">DSS]) </w:t>
        </w:r>
      </w:ins>
      <w:ins w:id="944" w:author="Martin Lindström" w:date="2015-06-26T13:45:00Z">
        <w:r>
          <w:rPr>
            <w:lang w:val="en-GB"/>
          </w:rPr>
          <w:t>in a signature request</w:t>
        </w:r>
      </w:ins>
      <w:ins w:id="945" w:author="Martin Lindström" w:date="2015-06-26T13:46:00Z">
        <w:r>
          <w:rPr>
            <w:lang w:val="en-GB"/>
          </w:rPr>
          <w:t xml:space="preserve">. This element holds a </w:t>
        </w:r>
      </w:ins>
      <w:ins w:id="946" w:author="Martin Lindström" w:date="2015-06-26T14:02:00Z">
        <w:r w:rsidR="00116F6B">
          <w:rPr>
            <w:lang w:val="en-GB"/>
          </w:rPr>
          <w:t xml:space="preserve">message that the </w:t>
        </w:r>
      </w:ins>
      <w:ins w:id="947" w:author="Martin Lindström" w:date="2015-06-26T14:03:00Z">
        <w:r w:rsidR="00DC2CA9">
          <w:rPr>
            <w:lang w:val="en-GB"/>
          </w:rPr>
          <w:t xml:space="preserve">Identity </w:t>
        </w:r>
      </w:ins>
      <w:ins w:id="948" w:author="Martin Lindström" w:date="2015-06-26T14:05:00Z">
        <w:r w:rsidR="00A97E5F">
          <w:rPr>
            <w:lang w:val="en-GB"/>
          </w:rPr>
          <w:t>Provider, which is responsible for “authentication for signature”,</w:t>
        </w:r>
      </w:ins>
      <w:ins w:id="949" w:author="Martin Lindström" w:date="2015-06-26T14:04:00Z">
        <w:r w:rsidR="00DC2CA9">
          <w:rPr>
            <w:lang w:val="en-GB"/>
          </w:rPr>
          <w:t xml:space="preserve"> should present to the user that is performing the signature.</w:t>
        </w:r>
      </w:ins>
    </w:p>
    <w:p w14:paraId="70104C99" w14:textId="77777777" w:rsidR="00F61535" w:rsidRDefault="00F61535">
      <w:pPr>
        <w:rPr>
          <w:ins w:id="950" w:author="Martin Lindström" w:date="2015-06-26T14:06:00Z"/>
          <w:lang w:val="en-GB"/>
        </w:rPr>
      </w:pPr>
    </w:p>
    <w:p w14:paraId="185EDAA0" w14:textId="577CFA4B" w:rsidR="006175A2" w:rsidRDefault="006175A2">
      <w:pPr>
        <w:rPr>
          <w:ins w:id="951" w:author="Martin Lindström" w:date="2015-06-26T16:27:00Z"/>
          <w:lang w:val="en-GB"/>
        </w:rPr>
      </w:pPr>
      <w:ins w:id="952" w:author="Martin Lindström" w:date="2015-06-26T16:18:00Z">
        <w:r>
          <w:rPr>
            <w:lang w:val="en-GB"/>
          </w:rPr>
          <w:t xml:space="preserve">A Signature Service that receives a signature request containing a </w:t>
        </w:r>
        <w:r w:rsidRPr="00AA1FC1">
          <w:rPr>
            <w:rStyle w:val="Code"/>
          </w:rPr>
          <w:t>SignMessage</w:t>
        </w:r>
        <w:r>
          <w:rPr>
            <w:lang w:val="en-GB"/>
          </w:rPr>
          <w:t xml:space="preserve"> element MUST include</w:t>
        </w:r>
      </w:ins>
      <w:ins w:id="953" w:author="Martin Lindström" w:date="2015-06-26T16:19:00Z">
        <w:r w:rsidR="00AA1FC1">
          <w:rPr>
            <w:lang w:val="en-GB"/>
          </w:rPr>
          <w:t xml:space="preserve"> this element in the authentication request </w:t>
        </w:r>
      </w:ins>
      <w:ins w:id="954" w:author="stefan@aaa-sec.com" w:date="2015-07-17T15:42:00Z">
        <w:r w:rsidR="005021C1">
          <w:rPr>
            <w:lang w:val="en-GB"/>
          </w:rPr>
          <w:t xml:space="preserve">to the Identity Provider when authenticating the user as part of the signing </w:t>
        </w:r>
        <w:r w:rsidR="005021C1">
          <w:rPr>
            <w:lang w:val="en-GB"/>
          </w:rPr>
          <w:lastRenderedPageBreak/>
          <w:t>process</w:t>
        </w:r>
      </w:ins>
      <w:ins w:id="955" w:author="Martin Lindström" w:date="2015-06-26T16:22:00Z">
        <w:r w:rsidR="00AA1FC1">
          <w:rPr>
            <w:lang w:val="en-GB"/>
          </w:rPr>
          <w:t xml:space="preserve">. </w:t>
        </w:r>
        <w:r w:rsidR="00A25F9C">
          <w:rPr>
            <w:lang w:val="en-GB"/>
          </w:rPr>
          <w:t>T</w:t>
        </w:r>
        <w:r w:rsidR="00AA1FC1">
          <w:rPr>
            <w:lang w:val="en-GB"/>
          </w:rPr>
          <w:t xml:space="preserve">he </w:t>
        </w:r>
        <w:r w:rsidR="00AA1FC1" w:rsidRPr="00AA1FC1">
          <w:rPr>
            <w:rStyle w:val="Code"/>
          </w:rPr>
          <w:t>SignMessage</w:t>
        </w:r>
        <w:r w:rsidR="00AA1FC1">
          <w:rPr>
            <w:lang w:val="en-GB"/>
          </w:rPr>
          <w:t xml:space="preserve"> </w:t>
        </w:r>
      </w:ins>
      <w:ins w:id="956" w:author="stefan@aaa-sec.com" w:date="2015-07-17T15:43:00Z">
        <w:r w:rsidR="005021C1">
          <w:rPr>
            <w:lang w:val="en-GB"/>
          </w:rPr>
          <w:t>element is</w:t>
        </w:r>
      </w:ins>
      <w:ins w:id="957" w:author="Martin Lindström" w:date="2015-06-26T16:22:00Z">
        <w:r w:rsidR="00AA1FC1">
          <w:rPr>
            <w:lang w:val="en-GB"/>
          </w:rPr>
          <w:t xml:space="preserve"> included as </w:t>
        </w:r>
      </w:ins>
      <w:ins w:id="958" w:author="stefan@aaa-sec.com" w:date="2015-07-17T15:44:00Z">
        <w:r w:rsidR="005021C1">
          <w:rPr>
            <w:lang w:val="en-GB"/>
          </w:rPr>
          <w:t xml:space="preserve">a child element to an </w:t>
        </w:r>
      </w:ins>
      <w:ins w:id="959" w:author="stefan@aaa-sec.com" w:date="2015-07-17T15:45:00Z">
        <w:r w:rsidR="005021C1" w:rsidRPr="00A621E9">
          <w:rPr>
            <w:rStyle w:val="Code"/>
          </w:rPr>
          <w:t>&lt;saml2p:Extensions&gt;</w:t>
        </w:r>
        <w:r w:rsidR="005021C1">
          <w:rPr>
            <w:lang w:val="en-GB"/>
          </w:rPr>
          <w:t xml:space="preserve"> element in</w:t>
        </w:r>
      </w:ins>
      <w:ins w:id="960" w:author="Martin Lindström" w:date="2015-06-26T16:24:00Z">
        <w:r w:rsidR="00580139">
          <w:rPr>
            <w:lang w:val="en-GB"/>
          </w:rPr>
          <w:t xml:space="preserve"> the </w:t>
        </w:r>
        <w:r w:rsidR="00580139" w:rsidRPr="002E0260">
          <w:rPr>
            <w:rStyle w:val="Code"/>
          </w:rPr>
          <w:t>&lt;saml</w:t>
        </w:r>
        <w:r w:rsidR="00580139">
          <w:rPr>
            <w:rStyle w:val="Code"/>
          </w:rPr>
          <w:t>2</w:t>
        </w:r>
        <w:r w:rsidR="00580139" w:rsidRPr="002E0260">
          <w:rPr>
            <w:rStyle w:val="Code"/>
          </w:rPr>
          <w:t>p:AuthnRequest&gt;</w:t>
        </w:r>
        <w:r w:rsidR="00580139">
          <w:rPr>
            <w:lang w:val="en-GB"/>
          </w:rPr>
          <w:t xml:space="preserve"> message (see section </w:t>
        </w:r>
      </w:ins>
      <w:ins w:id="961" w:author="Martin Lindström" w:date="2015-06-26T16:25:00Z">
        <w:r w:rsidR="00167DE9">
          <w:rPr>
            <w:lang w:val="en-GB"/>
          </w:rPr>
          <w:t>3.2.1</w:t>
        </w:r>
      </w:ins>
      <w:ins w:id="962" w:author="Martin Lindström" w:date="2015-06-26T16:24:00Z">
        <w:r w:rsidR="00580139">
          <w:rPr>
            <w:lang w:val="en-GB"/>
          </w:rPr>
          <w:t xml:space="preserve"> of </w:t>
        </w:r>
      </w:ins>
      <w:ins w:id="963" w:author="Martin Lindström" w:date="2015-06-26T16:25:00Z">
        <w:r w:rsidR="00580139">
          <w:rPr>
            <w:lang w:val="en-GB"/>
          </w:rPr>
          <w:t>[</w:t>
        </w:r>
        <w:r w:rsidR="00580139">
          <w:rPr>
            <w:lang w:val="en-GB"/>
          </w:rPr>
          <w:fldChar w:fldCharType="begin"/>
        </w:r>
        <w:r w:rsidR="00580139">
          <w:rPr>
            <w:lang w:val="en-GB"/>
          </w:rPr>
          <w:instrText xml:space="preserve"> HYPERLINK "http://docs.oasis-open.org/security/saml/v2.0/saml-core-2.0-os.pdf" </w:instrText>
        </w:r>
        <w:r w:rsidR="00580139">
          <w:rPr>
            <w:lang w:val="en-GB"/>
          </w:rPr>
          <w:fldChar w:fldCharType="separate"/>
        </w:r>
        <w:r w:rsidR="00580139" w:rsidRPr="00580139">
          <w:rPr>
            <w:rStyle w:val="Hyperlink"/>
            <w:lang w:val="en-GB"/>
          </w:rPr>
          <w:t>SAML2Core</w:t>
        </w:r>
        <w:r w:rsidR="00580139">
          <w:rPr>
            <w:lang w:val="en-GB"/>
          </w:rPr>
          <w:fldChar w:fldCharType="end"/>
        </w:r>
        <w:r w:rsidR="00580139">
          <w:rPr>
            <w:lang w:val="en-GB"/>
          </w:rPr>
          <w:t>]</w:t>
        </w:r>
      </w:ins>
      <w:ins w:id="964" w:author="Martin Lindström" w:date="2015-06-26T16:24:00Z">
        <w:r w:rsidR="00580139">
          <w:rPr>
            <w:lang w:val="en-GB"/>
          </w:rPr>
          <w:t>).</w:t>
        </w:r>
      </w:ins>
    </w:p>
    <w:p w14:paraId="0F936247" w14:textId="77777777" w:rsidR="00F33DD9" w:rsidRDefault="00F33DD9">
      <w:pPr>
        <w:rPr>
          <w:ins w:id="965" w:author="Martin Lindström" w:date="2015-06-26T16:27:00Z"/>
          <w:lang w:val="en-GB"/>
        </w:rPr>
      </w:pPr>
    </w:p>
    <w:p w14:paraId="72C8E1E2" w14:textId="179A6549" w:rsidR="00C42957" w:rsidRDefault="00200158">
      <w:pPr>
        <w:rPr>
          <w:ins w:id="966" w:author="stefan@aaa-sec.com" w:date="2015-07-17T15:51:00Z"/>
          <w:lang w:val="en-US"/>
        </w:rPr>
      </w:pPr>
      <w:ins w:id="967" w:author="Martin Lindström" w:date="2015-06-26T16:27:00Z">
        <w:r>
          <w:rPr>
            <w:lang w:val="en-GB"/>
          </w:rPr>
          <w:t>A</w:t>
        </w:r>
        <w:r w:rsidR="00F33DD9">
          <w:rPr>
            <w:lang w:val="en-GB"/>
          </w:rPr>
          <w:t xml:space="preserve"> </w:t>
        </w:r>
      </w:ins>
      <w:ins w:id="968" w:author="Martin Lindström" w:date="2015-06-26T16:42:00Z">
        <w:r>
          <w:rPr>
            <w:lang w:val="en-GB"/>
          </w:rPr>
          <w:t>Signature Service</w:t>
        </w:r>
      </w:ins>
      <w:ins w:id="969" w:author="Martin Lindström" w:date="2015-06-26T16:27:00Z">
        <w:r w:rsidR="00F33DD9">
          <w:rPr>
            <w:lang w:val="en-GB"/>
          </w:rPr>
          <w:t xml:space="preserve"> that </w:t>
        </w:r>
      </w:ins>
      <w:ins w:id="970" w:author="stefan@aaa-sec.com" w:date="2015-07-17T15:46:00Z">
        <w:r w:rsidR="002E6E77">
          <w:rPr>
            <w:lang w:val="en-GB"/>
          </w:rPr>
          <w:t>requires that the provided sign message MUST be displayed by the Identity Provider,</w:t>
        </w:r>
      </w:ins>
      <w:ins w:id="971" w:author="Martin Lindström" w:date="2015-06-26T16:27:00Z">
        <w:r>
          <w:rPr>
            <w:lang w:val="en-GB"/>
          </w:rPr>
          <w:t xml:space="preserve"> MUST also </w:t>
        </w:r>
      </w:ins>
      <w:ins w:id="972" w:author="Martin Lindström" w:date="2015-06-26T16:45:00Z">
        <w:r>
          <w:rPr>
            <w:lang w:val="en-US"/>
          </w:rPr>
          <w:t>include</w:t>
        </w:r>
      </w:ins>
      <w:ins w:id="973" w:author="Martin Lindström" w:date="2015-06-21T11:20:00Z">
        <w:r w:rsidR="00B91D92">
          <w:rPr>
            <w:lang w:val="en-US"/>
          </w:rPr>
          <w:t xml:space="preserve"> a</w:t>
        </w:r>
      </w:ins>
      <w:ins w:id="974" w:author="Martin Lindström" w:date="2015-06-21T11:23:00Z">
        <w:r w:rsidR="00967685">
          <w:rPr>
            <w:lang w:val="en-US"/>
          </w:rPr>
          <w:t>n</w:t>
        </w:r>
      </w:ins>
      <w:ins w:id="975" w:author="Martin Lindström" w:date="2015-06-21T11:20:00Z">
        <w:r w:rsidR="00A621E9">
          <w:rPr>
            <w:lang w:val="en-US"/>
          </w:rPr>
          <w:t xml:space="preserve"> a</w:t>
        </w:r>
        <w:r w:rsidR="00B91D92">
          <w:rPr>
            <w:lang w:val="en-US"/>
          </w:rPr>
          <w:t xml:space="preserve">uthentication </w:t>
        </w:r>
      </w:ins>
      <w:ins w:id="976" w:author="Martin Lindström" w:date="2015-07-28T17:11:00Z">
        <w:r w:rsidR="00A621E9">
          <w:rPr>
            <w:lang w:val="en-US"/>
          </w:rPr>
          <w:t>context</w:t>
        </w:r>
      </w:ins>
      <w:ins w:id="977" w:author="Martin Lindström" w:date="2015-06-21T11:20:00Z">
        <w:r w:rsidR="00B91D92">
          <w:rPr>
            <w:lang w:val="en-US"/>
          </w:rPr>
          <w:t xml:space="preserve"> URI </w:t>
        </w:r>
        <w:r w:rsidR="003B5FE5">
          <w:rPr>
            <w:lang w:val="en-US"/>
          </w:rPr>
          <w:t>(</w:t>
        </w:r>
      </w:ins>
      <w:ins w:id="978" w:author="Martin Lindström" w:date="2015-06-26T16:46:00Z">
        <w:r>
          <w:rPr>
            <w:lang w:val="en-US"/>
          </w:rPr>
          <w:t>as defined in section</w:t>
        </w:r>
      </w:ins>
      <w:ins w:id="979" w:author="Martin Lindström" w:date="2015-06-21T11:21:00Z">
        <w:r w:rsidR="003B5FE5">
          <w:rPr>
            <w:lang w:val="en-US"/>
          </w:rPr>
          <w:t xml:space="preserve"> </w:t>
        </w:r>
        <w:r w:rsidR="003B5FE5">
          <w:rPr>
            <w:lang w:val="en-US"/>
          </w:rPr>
          <w:fldChar w:fldCharType="begin"/>
        </w:r>
        <w:r w:rsidR="003B5FE5">
          <w:rPr>
            <w:lang w:val="en-US"/>
          </w:rPr>
          <w:instrText xml:space="preserve"> REF _Ref296505020 \r \h </w:instrText>
        </w:r>
      </w:ins>
      <w:r w:rsidR="003B5FE5">
        <w:rPr>
          <w:lang w:val="en-US"/>
        </w:rPr>
      </w:r>
      <w:r w:rsidR="003B5FE5">
        <w:rPr>
          <w:lang w:val="en-US"/>
        </w:rPr>
        <w:fldChar w:fldCharType="separate"/>
      </w:r>
      <w:ins w:id="980" w:author="Martin Lindström" w:date="2015-08-18T16:03:00Z">
        <w:r w:rsidR="00AB607E">
          <w:rPr>
            <w:lang w:val="en-US"/>
          </w:rPr>
          <w:t>7.1</w:t>
        </w:r>
      </w:ins>
      <w:ins w:id="981" w:author="Martin Lindström" w:date="2015-06-21T11:21:00Z">
        <w:r w:rsidR="003B5FE5">
          <w:rPr>
            <w:lang w:val="en-US"/>
          </w:rPr>
          <w:fldChar w:fldCharType="end"/>
        </w:r>
        <w:r w:rsidR="003B5FE5">
          <w:rPr>
            <w:lang w:val="en-US"/>
          </w:rPr>
          <w:t xml:space="preserve"> above</w:t>
        </w:r>
      </w:ins>
      <w:ins w:id="982" w:author="Martin Lindström" w:date="2015-06-21T11:20:00Z">
        <w:r w:rsidR="003B5FE5">
          <w:rPr>
            <w:lang w:val="en-US"/>
          </w:rPr>
          <w:t>)</w:t>
        </w:r>
      </w:ins>
      <w:ins w:id="983" w:author="Martin Lindström" w:date="2015-06-21T11:21:00Z">
        <w:r w:rsidR="003B5FE5">
          <w:rPr>
            <w:lang w:val="en-US"/>
          </w:rPr>
          <w:t xml:space="preserve"> </w:t>
        </w:r>
        <w:r w:rsidR="0063070C">
          <w:rPr>
            <w:lang w:val="en-US"/>
          </w:rPr>
          <w:t xml:space="preserve">to </w:t>
        </w:r>
      </w:ins>
      <w:ins w:id="984" w:author="Martin Lindström" w:date="2015-06-21T11:22:00Z">
        <w:r w:rsidR="0063070C">
          <w:rPr>
            <w:lang w:val="en-US"/>
          </w:rPr>
          <w:t xml:space="preserve">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ins>
      <w:ins w:id="985" w:author="Martin Lindström" w:date="2015-06-21T11:23:00Z">
        <w:r w:rsidR="0063070C" w:rsidRPr="002E0260">
          <w:rPr>
            <w:rStyle w:val="Code"/>
          </w:rPr>
          <w:t>&lt;saml</w:t>
        </w:r>
        <w:r w:rsidR="0063070C">
          <w:rPr>
            <w:rStyle w:val="Code"/>
          </w:rPr>
          <w:t>2</w:t>
        </w:r>
        <w:r w:rsidR="0063070C" w:rsidRPr="002E0260">
          <w:rPr>
            <w:rStyle w:val="Code"/>
          </w:rPr>
          <w:t>p:AuthnRequest&gt;</w:t>
        </w:r>
      </w:ins>
      <w:ins w:id="986" w:author="Martin Lindström" w:date="2015-06-21T11:22:00Z">
        <w:r w:rsidR="0063070C">
          <w:rPr>
            <w:lang w:val="en-US"/>
          </w:rPr>
          <w:t xml:space="preserve"> message.</w:t>
        </w:r>
      </w:ins>
    </w:p>
    <w:p w14:paraId="3B64C278" w14:textId="77777777" w:rsidR="00C42957" w:rsidRDefault="00C42957">
      <w:pPr>
        <w:rPr>
          <w:ins w:id="987" w:author="stefan@aaa-sec.com" w:date="2015-07-17T15:51:00Z"/>
          <w:lang w:val="en-US"/>
        </w:rPr>
      </w:pPr>
    </w:p>
    <w:p w14:paraId="23853BE1" w14:textId="11A7F156" w:rsidR="00C42957" w:rsidRDefault="00C42957">
      <w:pPr>
        <w:rPr>
          <w:ins w:id="988" w:author="Martin Lindström" w:date="2015-07-28T20:43:00Z"/>
          <w:lang w:val="en-US"/>
        </w:rPr>
      </w:pPr>
      <w:ins w:id="989" w:author="stefan@aaa-sec.com" w:date="2015-07-17T15:51:00Z">
        <w:r>
          <w:rPr>
            <w:lang w:val="en-US"/>
          </w:rPr>
          <w:t xml:space="preserve">Identity </w:t>
        </w:r>
      </w:ins>
      <w:ins w:id="990" w:author="Martin Lindström" w:date="2015-07-28T13:13:00Z">
        <w:r w:rsidR="002D5B80">
          <w:rPr>
            <w:lang w:val="en-US"/>
          </w:rPr>
          <w:t>P</w:t>
        </w:r>
      </w:ins>
      <w:ins w:id="991" w:author="stefan@aaa-sec.com" w:date="2015-07-17T15:51:00Z">
        <w:r>
          <w:rPr>
            <w:lang w:val="en-US"/>
          </w:rPr>
          <w:t>roviders SHALL advertise support</w:t>
        </w:r>
      </w:ins>
      <w:ins w:id="992" w:author="Martin Lindström" w:date="2015-07-28T18:40:00Z">
        <w:r w:rsidR="000F512C">
          <w:rPr>
            <w:lang w:val="en-US"/>
          </w:rPr>
          <w:t>ed</w:t>
        </w:r>
      </w:ins>
      <w:ins w:id="993" w:author="stefan@aaa-sec.com" w:date="2015-07-17T15:51:00Z">
        <w:r>
          <w:rPr>
            <w:lang w:val="en-US"/>
          </w:rPr>
          <w:t xml:space="preserve"> authentication contexts defined by the URIs listed in section 7.1</w:t>
        </w:r>
      </w:ins>
      <w:ins w:id="994" w:author="stefan@aaa-sec.com" w:date="2015-07-17T15:52:00Z">
        <w:r>
          <w:rPr>
            <w:lang w:val="en-US"/>
          </w:rPr>
          <w:t xml:space="preserve">, by including the URIs of supported authentication contexts </w:t>
        </w:r>
      </w:ins>
      <w:ins w:id="995" w:author="stefan@aaa-sec.com" w:date="2015-07-17T15:53:00Z">
        <w:r>
          <w:rPr>
            <w:lang w:val="en-US"/>
          </w:rPr>
          <w:t xml:space="preserve">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ins>
    </w:p>
    <w:p w14:paraId="73F7B3FF" w14:textId="77777777" w:rsidR="003519B1" w:rsidRPr="002F146B" w:rsidRDefault="003519B1" w:rsidP="003519B1">
      <w:pPr>
        <w:rPr>
          <w:ins w:id="996" w:author="Martin Lindström" w:date="2015-07-28T20:43:00Z"/>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ins w:id="997" w:author="Martin Lindström" w:date="2015-07-28T20:44:00Z"/>
          <w:rFonts w:ascii="Courier New" w:hAnsi="Courier New" w:cs="Courier New"/>
          <w:noProof/>
          <w:sz w:val="14"/>
          <w:szCs w:val="14"/>
          <w:lang w:val="en-US"/>
        </w:rPr>
      </w:pPr>
      <w:ins w:id="998" w:author="Martin Lindström" w:date="2015-07-28T20:43:00Z">
        <w:r>
          <w:rPr>
            <w:rFonts w:ascii="Courier New" w:hAnsi="Courier New" w:cs="Courier New"/>
            <w:noProof/>
            <w:sz w:val="14"/>
            <w:szCs w:val="14"/>
            <w:lang w:val="en-US"/>
          </w:rPr>
          <w:t>...</w:t>
        </w:r>
      </w:ins>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999" w:author="Martin Lindström" w:date="2015-07-28T20:44:00Z"/>
          <w:rFonts w:ascii="Courier New" w:hAnsi="Courier New" w:cs="Courier New"/>
          <w:noProof/>
          <w:sz w:val="14"/>
          <w:szCs w:val="14"/>
          <w:lang w:val="en-US"/>
        </w:rPr>
      </w:pPr>
      <w:ins w:id="1000" w:author="Martin Lindström" w:date="2015-07-28T20:44:00Z">
        <w:r w:rsidRPr="00AF15D7">
          <w:rPr>
            <w:rFonts w:ascii="Courier New" w:hAnsi="Courier New" w:cs="Courier New"/>
            <w:noProof/>
            <w:sz w:val="14"/>
            <w:szCs w:val="14"/>
            <w:lang w:val="en-US"/>
          </w:rPr>
          <w:t>&lt;</w:t>
        </w:r>
      </w:ins>
      <w:ins w:id="1001" w:author="Martin Lindström" w:date="2015-07-28T22:46:00Z">
        <w:r w:rsidR="00ED6CC4">
          <w:rPr>
            <w:rFonts w:ascii="Courier New" w:hAnsi="Courier New" w:cs="Courier New"/>
            <w:noProof/>
            <w:sz w:val="14"/>
            <w:szCs w:val="14"/>
            <w:lang w:val="en-US"/>
          </w:rPr>
          <w:t>md:</w:t>
        </w:r>
      </w:ins>
      <w:ins w:id="1002" w:author="Martin Lindström" w:date="2015-07-28T20:44:00Z">
        <w:r w:rsidRPr="00AF15D7">
          <w:rPr>
            <w:rFonts w:ascii="Courier New" w:hAnsi="Courier New" w:cs="Courier New"/>
            <w:noProof/>
            <w:sz w:val="14"/>
            <w:szCs w:val="14"/>
            <w:lang w:val="en-US"/>
          </w:rPr>
          <w:t>Extensions&gt;</w:t>
        </w:r>
      </w:ins>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03" w:author="Martin Lindström" w:date="2015-07-28T20:44:00Z"/>
          <w:rFonts w:ascii="Courier New" w:hAnsi="Courier New" w:cs="Courier New"/>
          <w:noProof/>
          <w:sz w:val="14"/>
          <w:szCs w:val="14"/>
          <w:lang w:val="en-US"/>
        </w:rPr>
      </w:pPr>
      <w:ins w:id="1004" w:author="Martin Lindström" w:date="2015-07-28T20:44:00Z">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ins>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05" w:author="Martin Lindström" w:date="2015-07-28T20:45:00Z"/>
          <w:rFonts w:ascii="Courier New" w:hAnsi="Courier New" w:cs="Courier New"/>
          <w:noProof/>
          <w:sz w:val="14"/>
          <w:szCs w:val="14"/>
          <w:lang w:val="en-US"/>
        </w:rPr>
      </w:pPr>
      <w:ins w:id="1006" w:author="Martin Lindström" w:date="2015-07-28T20:44:00Z">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ins>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07" w:author="Martin Lindström" w:date="2015-07-28T20:45:00Z"/>
          <w:rFonts w:ascii="Courier New" w:hAnsi="Courier New" w:cs="Courier New"/>
          <w:noProof/>
          <w:sz w:val="14"/>
          <w:szCs w:val="14"/>
          <w:lang w:val="en-US"/>
        </w:rPr>
      </w:pPr>
      <w:ins w:id="1008" w:author="Martin Lindström" w:date="2015-07-28T20:45:00Z">
        <w:r>
          <w:rPr>
            <w:rFonts w:ascii="Courier New" w:hAnsi="Courier New" w:cs="Courier New"/>
            <w:noProof/>
            <w:sz w:val="14"/>
            <w:szCs w:val="14"/>
            <w:lang w:val="en-US"/>
          </w:rPr>
          <w:t xml:space="preserve">                    </w:t>
        </w:r>
      </w:ins>
      <w:ins w:id="1009" w:author="Martin Lindström" w:date="2015-07-28T20:44:00Z">
        <w:r w:rsidRPr="00AF15D7">
          <w:rPr>
            <w:rFonts w:ascii="Courier New" w:hAnsi="Courier New" w:cs="Courier New"/>
            <w:noProof/>
            <w:sz w:val="14"/>
            <w:szCs w:val="14"/>
            <w:lang w:val="en-US"/>
          </w:rPr>
          <w:t xml:space="preserve">NameFormat="urn:oasis:names:tc:SAML:2.0:attrname-format:uri" </w:t>
        </w:r>
      </w:ins>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10" w:author="Martin Lindström" w:date="2015-07-28T20:44:00Z"/>
          <w:rFonts w:ascii="Courier New" w:hAnsi="Courier New" w:cs="Courier New"/>
          <w:noProof/>
          <w:sz w:val="14"/>
          <w:szCs w:val="14"/>
          <w:lang w:val="en-US"/>
        </w:rPr>
      </w:pPr>
      <w:ins w:id="1011" w:author="Martin Lindström" w:date="2015-07-28T20:45:00Z">
        <w:r>
          <w:rPr>
            <w:rFonts w:ascii="Courier New" w:hAnsi="Courier New" w:cs="Courier New"/>
            <w:noProof/>
            <w:sz w:val="14"/>
            <w:szCs w:val="14"/>
            <w:lang w:val="en-US"/>
          </w:rPr>
          <w:t xml:space="preserve">                    </w:t>
        </w:r>
      </w:ins>
      <w:ins w:id="1012" w:author="Martin Lindström" w:date="2015-07-28T20:44:00Z">
        <w:r w:rsidRPr="00AF15D7">
          <w:rPr>
            <w:rFonts w:ascii="Courier New" w:hAnsi="Courier New" w:cs="Courier New"/>
            <w:noProof/>
            <w:sz w:val="14"/>
            <w:szCs w:val="14"/>
            <w:lang w:val="en-US"/>
          </w:rPr>
          <w:t>xmlns:saml="urn:oasis:names:tc:SAML:2.0:assertion"&gt;</w:t>
        </w:r>
      </w:ins>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13" w:author="Martin Lindström" w:date="2015-07-28T22:32:00Z"/>
          <w:rFonts w:ascii="Courier New" w:hAnsi="Courier New" w:cs="Courier New"/>
          <w:noProof/>
          <w:sz w:val="14"/>
          <w:szCs w:val="14"/>
          <w:lang w:val="en-US"/>
        </w:rPr>
      </w:pPr>
      <w:ins w:id="1014" w:author="Martin Lindström" w:date="2015-07-28T22:29:00Z">
        <w:r>
          <w:rPr>
            <w:rFonts w:ascii="Courier New" w:hAnsi="Courier New" w:cs="Courier New"/>
            <w:noProof/>
            <w:sz w:val="14"/>
            <w:szCs w:val="14"/>
            <w:lang w:val="en-US"/>
          </w:rPr>
          <w:t xml:space="preserve">      </w:t>
        </w:r>
      </w:ins>
      <w:ins w:id="1015" w:author="Martin Lindström" w:date="2015-07-28T20:44:00Z">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ins>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16" w:author="Martin Lindström" w:date="2015-07-28T20:44:00Z"/>
          <w:rFonts w:ascii="Courier New" w:hAnsi="Courier New" w:cs="Courier New"/>
          <w:noProof/>
          <w:sz w:val="14"/>
          <w:szCs w:val="14"/>
          <w:lang w:val="en-US"/>
        </w:rPr>
      </w:pPr>
      <w:ins w:id="1017" w:author="Martin Lindström" w:date="2015-07-28T22:32:00Z">
        <w:r>
          <w:rPr>
            <w:rFonts w:ascii="Courier New" w:hAnsi="Courier New" w:cs="Courier New"/>
            <w:noProof/>
            <w:sz w:val="14"/>
            <w:szCs w:val="14"/>
            <w:lang w:val="en-US"/>
          </w:rPr>
          <w:t xml:space="preserve">      </w:t>
        </w:r>
      </w:ins>
      <w:ins w:id="1018" w:author="Martin Lindström" w:date="2015-07-28T20:44:00Z">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ins>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19" w:author="Martin Lindström" w:date="2015-07-28T22:44:00Z"/>
          <w:rFonts w:ascii="Courier New" w:hAnsi="Courier New" w:cs="Courier New"/>
          <w:noProof/>
          <w:sz w:val="14"/>
          <w:szCs w:val="14"/>
          <w:lang w:val="en-US"/>
        </w:rPr>
      </w:pPr>
      <w:ins w:id="1020" w:author="Martin Lindström" w:date="2015-07-28T22:46:00Z">
        <w:r>
          <w:rPr>
            <w:rFonts w:ascii="Courier New" w:hAnsi="Courier New" w:cs="Courier New"/>
            <w:noProof/>
            <w:sz w:val="14"/>
            <w:szCs w:val="14"/>
            <w:lang w:val="en-US"/>
          </w:rPr>
          <w:t xml:space="preserve">    </w:t>
        </w:r>
      </w:ins>
      <w:ins w:id="1021" w:author="Martin Lindström" w:date="2015-07-28T20:44:00Z">
        <w:r w:rsidR="00AF15D7" w:rsidRPr="00AF15D7">
          <w:rPr>
            <w:rFonts w:ascii="Courier New" w:hAnsi="Courier New" w:cs="Courier New"/>
            <w:noProof/>
            <w:sz w:val="14"/>
            <w:szCs w:val="14"/>
            <w:lang w:val="en-US"/>
          </w:rPr>
          <w:t>&lt;/saml:Attribute&gt;</w:t>
        </w:r>
      </w:ins>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ins w:id="1022" w:author="Martin Lindström" w:date="2015-07-28T20:44:00Z"/>
          <w:rFonts w:ascii="Courier New" w:hAnsi="Courier New" w:cs="Courier New"/>
          <w:noProof/>
          <w:sz w:val="14"/>
          <w:szCs w:val="14"/>
          <w:lang w:val="en-US"/>
        </w:rPr>
      </w:pPr>
      <w:ins w:id="1023" w:author="Martin Lindström" w:date="2015-07-28T22:44:00Z">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ins>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24" w:author="Martin Lindström" w:date="2015-07-28T20:44:00Z"/>
          <w:rFonts w:ascii="Courier New" w:hAnsi="Courier New" w:cs="Courier New"/>
          <w:noProof/>
          <w:sz w:val="14"/>
          <w:szCs w:val="14"/>
          <w:lang w:val="en-US"/>
        </w:rPr>
      </w:pPr>
      <w:ins w:id="1025" w:author="Martin Lindström" w:date="2015-07-28T22:44:00Z">
        <w:r>
          <w:rPr>
            <w:rFonts w:ascii="Courier New" w:hAnsi="Courier New" w:cs="Courier New"/>
            <w:noProof/>
            <w:sz w:val="14"/>
            <w:szCs w:val="14"/>
            <w:lang w:val="en-US"/>
          </w:rPr>
          <w:t xml:space="preserve">  </w:t>
        </w:r>
      </w:ins>
      <w:ins w:id="1026" w:author="Martin Lindström" w:date="2015-07-28T20:44:00Z">
        <w:r w:rsidR="00AF15D7" w:rsidRPr="00AF15D7">
          <w:rPr>
            <w:rFonts w:ascii="Courier New" w:hAnsi="Courier New" w:cs="Courier New"/>
            <w:noProof/>
            <w:sz w:val="14"/>
            <w:szCs w:val="14"/>
            <w:lang w:val="en-US"/>
          </w:rPr>
          <w:t>&lt;/mdattr:EntityAttributes&gt;</w:t>
        </w:r>
      </w:ins>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ins w:id="1027" w:author="Martin Lindström" w:date="2015-07-28T20:43:00Z"/>
          <w:rFonts w:ascii="Courier New" w:hAnsi="Courier New" w:cs="Courier New"/>
          <w:noProof/>
          <w:sz w:val="14"/>
          <w:szCs w:val="14"/>
          <w:lang w:val="en-US"/>
        </w:rPr>
      </w:pPr>
      <w:ins w:id="1028" w:author="Martin Lindström" w:date="2015-07-28T20:44:00Z">
        <w:r w:rsidRPr="00AF15D7">
          <w:rPr>
            <w:rFonts w:ascii="Courier New" w:hAnsi="Courier New" w:cs="Courier New"/>
            <w:noProof/>
            <w:sz w:val="14"/>
            <w:szCs w:val="14"/>
            <w:lang w:val="en-US"/>
          </w:rPr>
          <w:t>&lt;/</w:t>
        </w:r>
      </w:ins>
      <w:ins w:id="1029" w:author="Martin Lindström" w:date="2015-07-28T22:46:00Z">
        <w:r w:rsidR="00E851EE">
          <w:rPr>
            <w:rFonts w:ascii="Courier New" w:hAnsi="Courier New" w:cs="Courier New"/>
            <w:noProof/>
            <w:sz w:val="14"/>
            <w:szCs w:val="14"/>
            <w:lang w:val="en-US"/>
          </w:rPr>
          <w:t>md:</w:t>
        </w:r>
      </w:ins>
      <w:ins w:id="1030" w:author="Martin Lindström" w:date="2015-07-28T20:44:00Z">
        <w:r w:rsidRPr="00AF15D7">
          <w:rPr>
            <w:rFonts w:ascii="Courier New" w:hAnsi="Courier New" w:cs="Courier New"/>
            <w:noProof/>
            <w:sz w:val="14"/>
            <w:szCs w:val="14"/>
            <w:lang w:val="en-US"/>
          </w:rPr>
          <w:t>Extensions&gt;</w:t>
        </w:r>
      </w:ins>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ins w:id="1031" w:author="Martin Lindström" w:date="2015-07-28T20:43:00Z"/>
          <w:rFonts w:ascii="Courier New" w:hAnsi="Courier New" w:cs="Courier New"/>
          <w:noProof/>
          <w:sz w:val="14"/>
          <w:szCs w:val="14"/>
          <w:lang w:val="en-US"/>
        </w:rPr>
      </w:pPr>
      <w:ins w:id="1032" w:author="Martin Lindström" w:date="2015-07-28T20:43:00Z">
        <w:r>
          <w:rPr>
            <w:rFonts w:ascii="Courier New" w:hAnsi="Courier New" w:cs="Courier New"/>
            <w:bCs/>
            <w:noProof/>
            <w:sz w:val="14"/>
            <w:szCs w:val="14"/>
            <w:lang w:val="en-US"/>
          </w:rPr>
          <w:t>...</w:t>
        </w:r>
      </w:ins>
    </w:p>
    <w:p w14:paraId="45BE3CAA" w14:textId="4A6F3B1B" w:rsidR="003519B1" w:rsidRDefault="003519B1" w:rsidP="00AF15D7">
      <w:pPr>
        <w:pStyle w:val="Caption"/>
        <w:rPr>
          <w:ins w:id="1033" w:author="stefan@aaa-sec.com" w:date="2015-07-17T15:53:00Z"/>
        </w:rPr>
      </w:pPr>
      <w:ins w:id="1034" w:author="Martin Lindström" w:date="2015-07-28T20:43:00Z">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ins>
    </w:p>
    <w:p w14:paraId="76CF19F1" w14:textId="77777777" w:rsidR="00C42957" w:rsidRDefault="00C42957">
      <w:pPr>
        <w:rPr>
          <w:ins w:id="1035" w:author="stefan@aaa-sec.com" w:date="2015-07-17T15:54:00Z"/>
          <w:lang w:val="en-US"/>
        </w:rPr>
      </w:pPr>
    </w:p>
    <w:p w14:paraId="173757B7" w14:textId="4FF02E99" w:rsidR="00C42957" w:rsidRDefault="00C42957">
      <w:pPr>
        <w:rPr>
          <w:ins w:id="1036" w:author="stefan@aaa-sec.com" w:date="2015-07-17T15:54:00Z"/>
          <w:lang w:val="en-US"/>
        </w:rPr>
      </w:pPr>
      <w:ins w:id="1037" w:author="stefan@aaa-sec.com" w:date="2015-07-17T15:54:00Z">
        <w:r>
          <w:rPr>
            <w:lang w:val="en-US"/>
          </w:rPr>
          <w:t xml:space="preserve">Identity </w:t>
        </w:r>
      </w:ins>
      <w:ins w:id="1038" w:author="stefan@aaa-sec.com" w:date="2015-07-17T15:55:00Z">
        <w:r>
          <w:rPr>
            <w:lang w:val="en-US"/>
          </w:rPr>
          <w:t>P</w:t>
        </w:r>
      </w:ins>
      <w:ins w:id="1039" w:author="stefan@aaa-sec.com" w:date="2015-07-17T15:54:00Z">
        <w:r>
          <w:rPr>
            <w:lang w:val="en-US"/>
          </w:rPr>
          <w:t>roviders processing a request with a requested authentication context identified by any of the URIs listed in 7.1 SHALL</w:t>
        </w:r>
      </w:ins>
      <w:ins w:id="1040" w:author="stefan@aaa-sec.com" w:date="2015-07-17T15:55:00Z">
        <w:r>
          <w:rPr>
            <w:lang w:val="en-US"/>
          </w:rPr>
          <w:t xml:space="preserve"> meet the following requirements</w:t>
        </w:r>
      </w:ins>
      <w:ins w:id="1041" w:author="stefan@aaa-sec.com" w:date="2015-07-17T16:02:00Z">
        <w:r w:rsidR="00D3250C">
          <w:rPr>
            <w:lang w:val="en-US"/>
          </w:rPr>
          <w:t xml:space="preserve"> (in addition to other general requirements associated with requests from signature services</w:t>
        </w:r>
      </w:ins>
      <w:ins w:id="1042" w:author="stefan@aaa-sec.com" w:date="2015-07-17T15:54:00Z">
        <w:r>
          <w:rPr>
            <w:lang w:val="en-US"/>
          </w:rPr>
          <w:t>:</w:t>
        </w:r>
      </w:ins>
    </w:p>
    <w:p w14:paraId="4B63E73C" w14:textId="77777777" w:rsidR="00C42957" w:rsidRDefault="00C42957">
      <w:pPr>
        <w:rPr>
          <w:ins w:id="1043" w:author="stefan@aaa-sec.com" w:date="2015-07-17T15:54:00Z"/>
          <w:lang w:val="en-US"/>
        </w:rPr>
      </w:pPr>
    </w:p>
    <w:p w14:paraId="7DB464F8" w14:textId="394B90D6" w:rsidR="00C42957" w:rsidRDefault="00C42957" w:rsidP="00A621E9">
      <w:pPr>
        <w:pStyle w:val="ListParagraph"/>
        <w:numPr>
          <w:ilvl w:val="0"/>
          <w:numId w:val="41"/>
        </w:numPr>
        <w:rPr>
          <w:ins w:id="1044" w:author="stefan@aaa-sec.com" w:date="2015-07-17T15:58:00Z"/>
          <w:lang w:val="en-US"/>
        </w:rPr>
      </w:pPr>
      <w:ins w:id="1045" w:author="stefan@aaa-sec.com" w:date="2015-07-17T15:56:00Z">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w:t>
        </w:r>
      </w:ins>
      <w:ins w:id="1046" w:author="stefan@aaa-sec.com" w:date="2015-07-17T15:58:00Z">
        <w:r>
          <w:rPr>
            <w:lang w:val="en-US"/>
          </w:rPr>
          <w:t xml:space="preserve"> response.</w:t>
        </w:r>
      </w:ins>
    </w:p>
    <w:p w14:paraId="6EFE9FF6" w14:textId="722DD0D6" w:rsidR="00C42957" w:rsidRDefault="00D3250C" w:rsidP="00A621E9">
      <w:pPr>
        <w:pStyle w:val="ListParagraph"/>
        <w:numPr>
          <w:ilvl w:val="0"/>
          <w:numId w:val="41"/>
        </w:numPr>
        <w:rPr>
          <w:ins w:id="1047" w:author="stefan@aaa-sec.com" w:date="2015-07-17T16:00:00Z"/>
          <w:lang w:val="en-US"/>
        </w:rPr>
      </w:pPr>
      <w:ins w:id="1048" w:author="stefan@aaa-sec.com" w:date="2015-07-17T15:58:00Z">
        <w:r>
          <w:rPr>
            <w:lang w:val="en-US"/>
          </w:rPr>
          <w:t xml:space="preserve">The Identity Provider MUST display the sign message to the user in a manner that is consistent with the data format of the sign message. If necessary the Identity Provider MUST process defined filtering rules on the message. If the </w:t>
        </w:r>
      </w:ins>
      <w:ins w:id="1049" w:author="stefan@aaa-sec.com" w:date="2015-07-17T16:00:00Z">
        <w:r>
          <w:rPr>
            <w:lang w:val="en-US"/>
          </w:rPr>
          <w:t>present message format is not supported or the sign message for any reason can</w:t>
        </w:r>
      </w:ins>
      <w:ins w:id="1050" w:author="Martin Lindström" w:date="2015-07-28T17:18:00Z">
        <w:r w:rsidR="00A95BF8">
          <w:rPr>
            <w:lang w:val="en-US"/>
          </w:rPr>
          <w:t>no</w:t>
        </w:r>
      </w:ins>
      <w:ins w:id="1051" w:author="stefan@aaa-sec.com" w:date="2015-07-17T16:00:00Z">
        <w:r>
          <w:rPr>
            <w:lang w:val="en-US"/>
          </w:rPr>
          <w:t>t be displayed in a proper manner, the Identity Provider must return an error response.</w:t>
        </w:r>
      </w:ins>
    </w:p>
    <w:p w14:paraId="6E215BA2" w14:textId="615A1FCA" w:rsidR="00D3250C" w:rsidRDefault="00D3250C" w:rsidP="00A621E9">
      <w:pPr>
        <w:pStyle w:val="ListParagraph"/>
        <w:numPr>
          <w:ilvl w:val="0"/>
          <w:numId w:val="41"/>
        </w:numPr>
        <w:rPr>
          <w:ins w:id="1052" w:author="stefan@aaa-sec.com" w:date="2015-07-17T16:05:00Z"/>
          <w:lang w:val="en-US"/>
        </w:rPr>
      </w:pPr>
      <w:ins w:id="1053" w:author="stefan@aaa-sec.com" w:date="2015-07-17T16:02:00Z">
        <w:r>
          <w:rPr>
            <w:lang w:val="en-US"/>
          </w:rPr>
          <w:t xml:space="preserve">If authentication and sign message confirmation by the user was successful, the Identity Provider MUST include the authentication context </w:t>
        </w:r>
      </w:ins>
      <w:ins w:id="1054" w:author="stefan@aaa-sec.com" w:date="2015-07-17T16:04:00Z">
        <w:r>
          <w:rPr>
            <w:lang w:val="en-US"/>
          </w:rPr>
          <w:t>URI from the list in 7.1 in the assertion that is consistent with the a</w:t>
        </w:r>
        <w:r>
          <w:rPr>
            <w:lang w:val="en-US"/>
          </w:rPr>
          <w:t>u</w:t>
        </w:r>
        <w:r>
          <w:rPr>
            <w:lang w:val="en-US"/>
          </w:rPr>
          <w:t>thentication context requested in the authentication request.</w:t>
        </w:r>
      </w:ins>
    </w:p>
    <w:p w14:paraId="306244D5" w14:textId="686B7494" w:rsidR="00200158" w:rsidRPr="00AC7C10" w:rsidRDefault="00D3250C" w:rsidP="00AC7C10">
      <w:pPr>
        <w:pStyle w:val="ListParagraph"/>
        <w:numPr>
          <w:ilvl w:val="0"/>
          <w:numId w:val="41"/>
        </w:numPr>
        <w:rPr>
          <w:ins w:id="1055" w:author="Martin Lindström" w:date="2015-06-21T10:47:00Z"/>
          <w:lang w:val="en-US"/>
        </w:rPr>
      </w:pPr>
      <w:ins w:id="1056" w:author="stefan@aaa-sec.com" w:date="2015-07-17T16:05:00Z">
        <w:r>
          <w:rPr>
            <w:lang w:val="en-US"/>
          </w:rPr>
          <w:t xml:space="preserve">The Identity Provider MUST NOT return an </w:t>
        </w:r>
      </w:ins>
      <w:ins w:id="1057" w:author="stefan@aaa-sec.com" w:date="2015-07-17T16:06:00Z">
        <w:r>
          <w:rPr>
            <w:lang w:val="en-US"/>
          </w:rPr>
          <w:t>assertion</w:t>
        </w:r>
      </w:ins>
      <w:ins w:id="1058" w:author="stefan@aaa-sec.com" w:date="2015-07-17T16:05:00Z">
        <w:r>
          <w:rPr>
            <w:lang w:val="en-US"/>
          </w:rPr>
          <w:t xml:space="preserve"> </w:t>
        </w:r>
      </w:ins>
      <w:ins w:id="1059" w:author="stefan@aaa-sec.com" w:date="2015-07-17T16:06:00Z">
        <w:r>
          <w:rPr>
            <w:lang w:val="en-US"/>
          </w:rPr>
          <w:t>without performing authentication process co</w:t>
        </w:r>
        <w:r>
          <w:rPr>
            <w:lang w:val="en-US"/>
          </w:rPr>
          <w:t>n</w:t>
        </w:r>
        <w:r>
          <w:rPr>
            <w:lang w:val="en-US"/>
          </w:rPr>
          <w:t xml:space="preserve">sistent with the requested authentication context which includes display of a sign message, even if the request </w:t>
        </w:r>
      </w:ins>
      <w:ins w:id="1060" w:author="stefan@aaa-sec.com" w:date="2015-07-17T16:08:00Z">
        <w:r w:rsidR="00FC684F">
          <w:rPr>
            <w:lang w:val="en-US"/>
          </w:rPr>
          <w:t xml:space="preserve">has no </w:t>
        </w:r>
      </w:ins>
      <w:ins w:id="1061" w:author="stefan@aaa-sec.com" w:date="2015-07-17T16:09:00Z">
        <w:r w:rsidR="00FC684F">
          <w:rPr>
            <w:lang w:val="en-US"/>
          </w:rPr>
          <w:t xml:space="preserve">present </w:t>
        </w:r>
      </w:ins>
      <w:ins w:id="1062" w:author="stefan@aaa-sec.com" w:date="2015-07-17T16:08:00Z">
        <w:r w:rsidR="00FC684F" w:rsidRPr="007B6A6F">
          <w:rPr>
            <w:rStyle w:val="Code"/>
          </w:rPr>
          <w:t>ForceAuthn</w:t>
        </w:r>
        <w:r w:rsidR="00FC684F">
          <w:rPr>
            <w:lang w:val="en-US"/>
          </w:rPr>
          <w:t xml:space="preserve"> attribute or </w:t>
        </w:r>
      </w:ins>
      <w:ins w:id="1063" w:author="stefan@aaa-sec.com" w:date="2015-07-17T16:09:00Z">
        <w:r w:rsidR="00FC684F">
          <w:rPr>
            <w:lang w:val="en-US"/>
          </w:rPr>
          <w:t>includes</w:t>
        </w:r>
      </w:ins>
      <w:ins w:id="1064" w:author="stefan@aaa-sec.com" w:date="2015-07-17T16:08:00Z">
        <w:r w:rsidR="00FC684F">
          <w:rPr>
            <w:lang w:val="en-US"/>
          </w:rPr>
          <w:t xml:space="preserve"> a </w:t>
        </w:r>
        <w:r w:rsidR="00FC684F" w:rsidRPr="007B6A6F">
          <w:rPr>
            <w:rStyle w:val="Code"/>
          </w:rPr>
          <w:t>ForceAuthn</w:t>
        </w:r>
        <w:r w:rsidR="00FC684F">
          <w:rPr>
            <w:lang w:val="en-US"/>
          </w:rPr>
          <w:t xml:space="preserve"> attribute set to the value </w:t>
        </w:r>
      </w:ins>
      <w:ins w:id="1065" w:author="Martin Lindström" w:date="2015-07-28T17:20:00Z">
        <w:r w:rsidR="007B6A6F" w:rsidRPr="007B6A6F">
          <w:rPr>
            <w:rStyle w:val="Code"/>
          </w:rPr>
          <w:t>"</w:t>
        </w:r>
      </w:ins>
      <w:ins w:id="1066" w:author="stefan@aaa-sec.com" w:date="2015-07-17T16:09:00Z">
        <w:r w:rsidR="00FC684F" w:rsidRPr="007B6A6F">
          <w:rPr>
            <w:rStyle w:val="Code"/>
          </w:rPr>
          <w:t>false</w:t>
        </w:r>
      </w:ins>
      <w:ins w:id="1067" w:author="Martin Lindström" w:date="2015-07-28T17:20:00Z">
        <w:r w:rsidR="007B6A6F" w:rsidRPr="007B6A6F">
          <w:rPr>
            <w:rStyle w:val="Code"/>
          </w:rPr>
          <w:t>"</w:t>
        </w:r>
      </w:ins>
      <w:ins w:id="1068" w:author="stefan@aaa-sec.com" w:date="2015-07-17T16:09:00Z">
        <w:r w:rsidR="00FC684F">
          <w:rPr>
            <w:lang w:val="en-US"/>
          </w:rPr>
          <w:t>.</w:t>
        </w:r>
      </w:ins>
    </w:p>
    <w:p w14:paraId="234F82B5" w14:textId="7A87DE86" w:rsidR="00D34882" w:rsidRPr="00A8608B" w:rsidRDefault="001543C2" w:rsidP="008B2EF0">
      <w:pPr>
        <w:pStyle w:val="Heading2"/>
        <w:rPr>
          <w:ins w:id="1069" w:author="stefan@aaa-sec.com" w:date="2015-08-13T16:58:00Z"/>
          <w:lang w:val="en-US"/>
        </w:rPr>
      </w:pPr>
      <w:bookmarkStart w:id="1070" w:name="_Toc301130319"/>
      <w:ins w:id="1071" w:author="Martin Lindström" w:date="2015-06-26T17:40:00Z">
        <w:r>
          <w:rPr>
            <w:lang w:val="en-US"/>
          </w:rPr>
          <w:t>Authentication Responses</w:t>
        </w:r>
      </w:ins>
      <w:bookmarkEnd w:id="1070"/>
    </w:p>
    <w:p w14:paraId="31FC510A" w14:textId="47900B43" w:rsidR="00182E4E" w:rsidRDefault="00D34882">
      <w:pPr>
        <w:rPr>
          <w:ins w:id="1072" w:author="stefan@aaa-sec.com" w:date="2015-08-13T17:05:00Z"/>
          <w:lang w:val="en-US"/>
        </w:rPr>
      </w:pPr>
      <w:ins w:id="1073" w:author="stefan@aaa-sec.com" w:date="2015-08-13T16:57:00Z">
        <w:r>
          <w:rPr>
            <w:lang w:val="en-US"/>
          </w:rPr>
          <w:t xml:space="preserve">The </w:t>
        </w:r>
      </w:ins>
      <w:ins w:id="1074" w:author="Martin Lindström" w:date="2015-08-13T23:59:00Z">
        <w:r w:rsidR="00AC7C10">
          <w:rPr>
            <w:lang w:val="en-US"/>
          </w:rPr>
          <w:t>I</w:t>
        </w:r>
      </w:ins>
      <w:ins w:id="1075" w:author="stefan@aaa-sec.com" w:date="2015-08-13T16:58:00Z">
        <w:r>
          <w:rPr>
            <w:lang w:val="en-US"/>
          </w:rPr>
          <w:t xml:space="preserve">dentity </w:t>
        </w:r>
      </w:ins>
      <w:ins w:id="1076" w:author="Martin Lindström" w:date="2015-08-13T23:59:00Z">
        <w:r w:rsidR="00AC7C10">
          <w:rPr>
            <w:lang w:val="en-US"/>
          </w:rPr>
          <w:t>P</w:t>
        </w:r>
      </w:ins>
      <w:ins w:id="1077" w:author="stefan@aaa-sec.com" w:date="2015-08-13T16:58:00Z">
        <w:r>
          <w:rPr>
            <w:lang w:val="en-US"/>
          </w:rPr>
          <w:t xml:space="preserve">rovider asserts </w:t>
        </w:r>
      </w:ins>
      <w:ins w:id="1078" w:author="stefan@aaa-sec.com" w:date="2015-08-13T16:59:00Z">
        <w:r>
          <w:rPr>
            <w:lang w:val="en-US"/>
          </w:rPr>
          <w:t xml:space="preserve">that it has successfully displayed the sign message in the request to the user and that the user has accepted to sign under the context of this sign message, by </w:t>
        </w:r>
      </w:ins>
      <w:ins w:id="1079" w:author="stefan@aaa-sec.com" w:date="2015-08-13T17:00:00Z">
        <w:r>
          <w:rPr>
            <w:lang w:val="en-US"/>
          </w:rPr>
          <w:t>including</w:t>
        </w:r>
      </w:ins>
      <w:ins w:id="1080" w:author="stefan@aaa-sec.com" w:date="2015-08-13T16:59:00Z">
        <w:r>
          <w:rPr>
            <w:lang w:val="en-US"/>
          </w:rPr>
          <w:t xml:space="preserve"> </w:t>
        </w:r>
      </w:ins>
      <w:ins w:id="1081" w:author="stefan@aaa-sec.com" w:date="2015-08-13T17:01:00Z">
        <w:r w:rsidR="00B078F1">
          <w:rPr>
            <w:lang w:val="en-US"/>
          </w:rPr>
          <w:t>the applicable Authent</w:t>
        </w:r>
        <w:r w:rsidR="00B078F1">
          <w:rPr>
            <w:lang w:val="en-US"/>
          </w:rPr>
          <w:t>i</w:t>
        </w:r>
        <w:r w:rsidR="00B078F1">
          <w:rPr>
            <w:lang w:val="en-US"/>
          </w:rPr>
          <w:t xml:space="preserve">cation Context URI listed </w:t>
        </w:r>
      </w:ins>
      <w:ins w:id="1082" w:author="Martin Lindström" w:date="2015-08-13T23:59:00Z">
        <w:r w:rsidR="008B2EF0">
          <w:rPr>
            <w:lang w:val="en-US"/>
          </w:rPr>
          <w:t xml:space="preserve">in </w:t>
        </w:r>
      </w:ins>
      <w:ins w:id="1083" w:author="stefan@aaa-sec.com" w:date="2015-08-13T17:01:00Z">
        <w:r w:rsidR="00B078F1">
          <w:rPr>
            <w:lang w:val="en-US"/>
          </w:rPr>
          <w:t xml:space="preserve">section </w:t>
        </w:r>
      </w:ins>
      <w:ins w:id="1084" w:author="Martin Lindström" w:date="2015-08-14T00:00:00Z">
        <w:r w:rsidR="00A0485C">
          <w:rPr>
            <w:lang w:val="en-US"/>
          </w:rPr>
          <w:fldChar w:fldCharType="begin"/>
        </w:r>
        <w:r w:rsidR="00A0485C">
          <w:rPr>
            <w:lang w:val="en-US"/>
          </w:rPr>
          <w:instrText xml:space="preserve"> REF _Ref296505020 \r \h </w:instrText>
        </w:r>
      </w:ins>
      <w:r w:rsidR="00A0485C">
        <w:rPr>
          <w:lang w:val="en-US"/>
        </w:rPr>
      </w:r>
      <w:r w:rsidR="00A0485C">
        <w:rPr>
          <w:lang w:val="en-US"/>
        </w:rPr>
        <w:fldChar w:fldCharType="separate"/>
      </w:r>
      <w:ins w:id="1085" w:author="Martin Lindström" w:date="2015-08-18T16:03:00Z">
        <w:r w:rsidR="00AB607E">
          <w:rPr>
            <w:lang w:val="en-US"/>
          </w:rPr>
          <w:t>7.1</w:t>
        </w:r>
      </w:ins>
      <w:ins w:id="1086" w:author="Martin Lindström" w:date="2015-08-14T00:00:00Z">
        <w:r w:rsidR="00A0485C">
          <w:rPr>
            <w:lang w:val="en-US"/>
          </w:rPr>
          <w:fldChar w:fldCharType="end"/>
        </w:r>
      </w:ins>
      <w:ins w:id="1087" w:author="stefan@aaa-sec.com" w:date="2015-08-13T17:01:00Z">
        <w:r w:rsidR="00B078F1">
          <w:rPr>
            <w:lang w:val="en-US"/>
          </w:rPr>
          <w:t xml:space="preserve"> </w:t>
        </w:r>
      </w:ins>
      <w:ins w:id="1088" w:author="stefan@aaa-sec.com" w:date="2015-08-13T17:05:00Z">
        <w:r w:rsidR="00B078F1">
          <w:rPr>
            <w:lang w:val="en-US"/>
          </w:rPr>
          <w:t>(sig</w:t>
        </w:r>
      </w:ins>
      <w:ins w:id="1089" w:author="stefan@aaa-sec.com" w:date="2015-08-13T17:06:00Z">
        <w:r w:rsidR="00B078F1">
          <w:rPr>
            <w:lang w:val="en-US"/>
          </w:rPr>
          <w:t xml:space="preserve">n message URI) </w:t>
        </w:r>
      </w:ins>
      <w:ins w:id="1090" w:author="stefan@aaa-sec.com" w:date="2015-08-13T17:01:00Z">
        <w:r w:rsidR="00B078F1">
          <w:rPr>
            <w:lang w:val="en-US"/>
          </w:rPr>
          <w:t>in the</w:t>
        </w:r>
      </w:ins>
      <w:ins w:id="1091" w:author="stefan@aaa-sec.com" w:date="2015-08-13T17:00:00Z">
        <w:r>
          <w:rPr>
            <w:lang w:val="en-US"/>
          </w:rPr>
          <w:t xml:space="preserve"> </w:t>
        </w:r>
      </w:ins>
      <w:ins w:id="1092" w:author="stefan@aaa-sec.com" w:date="2015-08-13T16:57:00Z">
        <w:r>
          <w:rPr>
            <w:lang w:val="en-US"/>
          </w:rPr>
          <w:t xml:space="preserve">SAML assertion </w:t>
        </w:r>
      </w:ins>
      <w:ins w:id="1093" w:author="stefan@aaa-sec.com" w:date="2015-08-13T17:03:00Z">
        <w:r w:rsidR="00B078F1">
          <w:rPr>
            <w:lang w:val="en-US"/>
          </w:rPr>
          <w:t xml:space="preserve">as </w:t>
        </w:r>
        <w:r w:rsidR="00B078F1" w:rsidRPr="00A0485C">
          <w:rPr>
            <w:rStyle w:val="Code"/>
          </w:rPr>
          <w:t>&lt;saml2:AuthnContextClassRef&gt;</w:t>
        </w:r>
        <w:r w:rsidR="00B078F1">
          <w:rPr>
            <w:lang w:val="en-US"/>
          </w:rPr>
          <w:t xml:space="preserve"> in the </w:t>
        </w:r>
      </w:ins>
      <w:ins w:id="1094" w:author="stefan@aaa-sec.com" w:date="2015-08-13T17:04:00Z">
        <w:r w:rsidR="00B078F1" w:rsidRPr="00A0485C">
          <w:rPr>
            <w:rStyle w:val="Code"/>
          </w:rPr>
          <w:t>&lt;saml2:AuthnStatement&gt;</w:t>
        </w:r>
        <w:r w:rsidR="00B078F1">
          <w:rPr>
            <w:lang w:val="en-US"/>
          </w:rPr>
          <w:t xml:space="preserve"> element.</w:t>
        </w:r>
      </w:ins>
    </w:p>
    <w:p w14:paraId="5A3AB50F" w14:textId="77777777" w:rsidR="00B078F1" w:rsidRDefault="00B078F1">
      <w:pPr>
        <w:rPr>
          <w:ins w:id="1095" w:author="stefan@aaa-sec.com" w:date="2015-08-13T17:06:00Z"/>
          <w:lang w:val="en-US"/>
        </w:rPr>
      </w:pPr>
    </w:p>
    <w:p w14:paraId="26A999A3" w14:textId="6DAC0175" w:rsidR="00B078F1" w:rsidRDefault="00B078F1">
      <w:pPr>
        <w:rPr>
          <w:ins w:id="1096" w:author="stefan@aaa-sec.com" w:date="2015-08-13T17:13:00Z"/>
          <w:lang w:val="en-US"/>
        </w:rPr>
      </w:pPr>
      <w:ins w:id="1097" w:author="stefan@aaa-sec.com" w:date="2015-08-13T17:08:00Z">
        <w:r>
          <w:rPr>
            <w:lang w:val="en-US"/>
          </w:rPr>
          <w:lastRenderedPageBreak/>
          <w:t>The Identity Provider MAY assert a sign message URI as aut</w:t>
        </w:r>
      </w:ins>
      <w:ins w:id="1098" w:author="stefan@aaa-sec.com" w:date="2015-08-13T17:10:00Z">
        <w:r>
          <w:rPr>
            <w:lang w:val="en-US"/>
          </w:rPr>
          <w:t>h</w:t>
        </w:r>
      </w:ins>
      <w:ins w:id="1099" w:author="stefan@aaa-sec.com" w:date="2015-08-13T17:08:00Z">
        <w:r>
          <w:rPr>
            <w:lang w:val="en-US"/>
          </w:rPr>
          <w:t>e</w:t>
        </w:r>
      </w:ins>
      <w:ins w:id="1100" w:author="stefan@aaa-sec.com" w:date="2015-08-13T17:10:00Z">
        <w:r>
          <w:rPr>
            <w:lang w:val="en-US"/>
          </w:rPr>
          <w:t>n</w:t>
        </w:r>
      </w:ins>
      <w:ins w:id="1101" w:author="stefan@aaa-sec.com" w:date="2015-08-13T17:08:00Z">
        <w:r>
          <w:rPr>
            <w:lang w:val="en-US"/>
          </w:rPr>
          <w:t xml:space="preserve">tication context URI </w:t>
        </w:r>
      </w:ins>
      <w:ins w:id="1102" w:author="stefan@aaa-sec.com" w:date="2015-08-13T17:09:00Z">
        <w:r>
          <w:rPr>
            <w:lang w:val="en-US"/>
          </w:rPr>
          <w:t>even if the request did not contain a</w:t>
        </w:r>
        <w:r w:rsidR="003C4194">
          <w:rPr>
            <w:lang w:val="en-US"/>
          </w:rPr>
          <w:t xml:space="preserve"> sign message URI. The authentication context URI in the assertion MUST correctly assert the authe</w:t>
        </w:r>
        <w:r w:rsidR="003C4194">
          <w:rPr>
            <w:lang w:val="en-US"/>
          </w:rPr>
          <w:t>n</w:t>
        </w:r>
        <w:r w:rsidR="003C4194">
          <w:rPr>
            <w:lang w:val="en-US"/>
          </w:rPr>
          <w:t>tication process performed by the Identity Provider and it is the Service Provider</w:t>
        </w:r>
      </w:ins>
      <w:ins w:id="1103" w:author="Martin Lindström" w:date="2015-08-14T00:00:00Z">
        <w:r w:rsidR="00A0485C">
          <w:rPr>
            <w:lang w:val="en-US"/>
          </w:rPr>
          <w:t>’</w:t>
        </w:r>
      </w:ins>
      <w:ins w:id="1104" w:author="stefan@aaa-sec.com" w:date="2015-08-13T17:09:00Z">
        <w:r w:rsidR="003C4194">
          <w:rPr>
            <w:lang w:val="en-US"/>
          </w:rPr>
          <w:t>s responsibility to check that the asserti</w:t>
        </w:r>
      </w:ins>
      <w:ins w:id="1105" w:author="stefan@aaa-sec.com" w:date="2015-08-13T17:13:00Z">
        <w:r w:rsidR="003C4194">
          <w:rPr>
            <w:lang w:val="en-US"/>
          </w:rPr>
          <w:t>on meets the requirements of the Service Provider.</w:t>
        </w:r>
      </w:ins>
    </w:p>
    <w:p w14:paraId="569F632F" w14:textId="77777777" w:rsidR="003C4194" w:rsidRDefault="003C4194">
      <w:pPr>
        <w:rPr>
          <w:ins w:id="1106" w:author="stefan@aaa-sec.com" w:date="2015-08-13T17:13:00Z"/>
          <w:lang w:val="en-US"/>
        </w:rPr>
      </w:pPr>
    </w:p>
    <w:p w14:paraId="3BACDE50" w14:textId="62E14BE8" w:rsidR="003C4194" w:rsidRDefault="003C4194">
      <w:pPr>
        <w:rPr>
          <w:ins w:id="1107" w:author="stefan@aaa-sec.com" w:date="2015-08-13T17:16:00Z"/>
          <w:lang w:val="en-US"/>
        </w:rPr>
      </w:pPr>
      <w:ins w:id="1108" w:author="stefan@aaa-sec.com" w:date="2015-08-13T17:19:00Z">
        <w:r>
          <w:rPr>
            <w:lang w:val="en-US"/>
          </w:rPr>
          <w:t>A</w:t>
        </w:r>
      </w:ins>
      <w:ins w:id="1109" w:author="stefan@aaa-sec.com" w:date="2015-08-13T17:13:00Z">
        <w:r>
          <w:rPr>
            <w:lang w:val="en-US"/>
          </w:rPr>
          <w:t xml:space="preserve">n Identity Provider MUST NOT return an authentication context URI </w:t>
        </w:r>
      </w:ins>
      <w:ins w:id="1110" w:author="stefan@aaa-sec.com" w:date="2015-08-13T17:14:00Z">
        <w:r>
          <w:rPr>
            <w:lang w:val="en-US"/>
          </w:rPr>
          <w:t>in an assertion</w:t>
        </w:r>
      </w:ins>
      <w:ins w:id="1111" w:author="stefan@aaa-sec.com" w:date="2015-08-13T17:15:00Z">
        <w:r>
          <w:rPr>
            <w:lang w:val="en-US"/>
          </w:rPr>
          <w:t>,</w:t>
        </w:r>
      </w:ins>
      <w:ins w:id="1112" w:author="stefan@aaa-sec.com" w:date="2015-08-13T17:14:00Z">
        <w:r>
          <w:rPr>
            <w:lang w:val="en-US"/>
          </w:rPr>
          <w:t xml:space="preserve"> </w:t>
        </w:r>
      </w:ins>
      <w:ins w:id="1113" w:author="stefan@aaa-sec.com" w:date="2015-08-13T17:13:00Z">
        <w:r>
          <w:rPr>
            <w:lang w:val="en-US"/>
          </w:rPr>
          <w:t xml:space="preserve">other than those listed in section </w:t>
        </w:r>
      </w:ins>
      <w:ins w:id="1114" w:author="Martin Lindström" w:date="2015-08-14T00:01:00Z">
        <w:r w:rsidR="00A0485C">
          <w:rPr>
            <w:lang w:val="en-US"/>
          </w:rPr>
          <w:fldChar w:fldCharType="begin"/>
        </w:r>
        <w:r w:rsidR="00A0485C">
          <w:rPr>
            <w:lang w:val="en-US"/>
          </w:rPr>
          <w:instrText xml:space="preserve"> REF _Ref296505020 \r \h </w:instrText>
        </w:r>
      </w:ins>
      <w:r w:rsidR="00A0485C">
        <w:rPr>
          <w:lang w:val="en-US"/>
        </w:rPr>
      </w:r>
      <w:ins w:id="1115" w:author="Martin Lindström" w:date="2015-08-14T00:01:00Z">
        <w:r w:rsidR="00A0485C">
          <w:rPr>
            <w:lang w:val="en-US"/>
          </w:rPr>
          <w:fldChar w:fldCharType="separate"/>
        </w:r>
      </w:ins>
      <w:r w:rsidR="00AB607E">
        <w:rPr>
          <w:lang w:val="en-US"/>
        </w:rPr>
        <w:t>7.1</w:t>
      </w:r>
      <w:ins w:id="1116" w:author="Martin Lindström" w:date="2015-08-14T00:01:00Z">
        <w:r w:rsidR="00A0485C">
          <w:rPr>
            <w:lang w:val="en-US"/>
          </w:rPr>
          <w:fldChar w:fldCharType="end"/>
        </w:r>
      </w:ins>
      <w:ins w:id="1117" w:author="stefan@aaa-sec.com" w:date="2015-08-13T17:15:00Z">
        <w:r>
          <w:rPr>
            <w:lang w:val="en-US"/>
          </w:rPr>
          <w:t>,</w:t>
        </w:r>
      </w:ins>
      <w:ins w:id="1118" w:author="stefan@aaa-sec.com" w:date="2015-08-13T17:13:00Z">
        <w:r>
          <w:rPr>
            <w:lang w:val="en-US"/>
          </w:rPr>
          <w:t xml:space="preserve"> if the request </w:t>
        </w:r>
      </w:ins>
      <w:ins w:id="1119" w:author="stefan@aaa-sec.com" w:date="2015-08-13T17:15:00Z">
        <w:r>
          <w:rPr>
            <w:lang w:val="en-US"/>
          </w:rPr>
          <w:t>included one of these URIs as the requested authentication context.</w:t>
        </w:r>
      </w:ins>
      <w:ins w:id="1120" w:author="stefan@aaa-sec.com" w:date="2015-08-13T17:19:00Z">
        <w:r>
          <w:rPr>
            <w:lang w:val="en-US"/>
          </w:rPr>
          <w:t xml:space="preserve"> If the Identity Provider failed to display the sign message or the user failed to accept it, </w:t>
        </w:r>
      </w:ins>
      <w:ins w:id="1121" w:author="stefan@aaa-sec.com" w:date="2015-08-13T17:21:00Z">
        <w:r w:rsidR="006E3B05">
          <w:rPr>
            <w:lang w:val="en-US"/>
          </w:rPr>
          <w:t>and the request indicated that the sign message MUST be displayed, then the Id</w:t>
        </w:r>
      </w:ins>
      <w:ins w:id="1122" w:author="Martin Lindström" w:date="2015-08-14T00:01:00Z">
        <w:r w:rsidR="00A7438E">
          <w:rPr>
            <w:lang w:val="en-US"/>
          </w:rPr>
          <w:t>entity Provider</w:t>
        </w:r>
      </w:ins>
      <w:ins w:id="1123" w:author="stefan@aaa-sec.com" w:date="2015-08-13T17:21:00Z">
        <w:r w:rsidR="006E3B05">
          <w:rPr>
            <w:lang w:val="en-US"/>
          </w:rPr>
          <w:t xml:space="preserve"> MUST return an error response</w:t>
        </w:r>
      </w:ins>
      <w:ins w:id="1124" w:author="stefan@aaa-sec.com" w:date="2015-08-13T17:22:00Z">
        <w:r w:rsidR="006E3B05">
          <w:rPr>
            <w:lang w:val="en-US"/>
          </w:rPr>
          <w:t xml:space="preserve"> with the status code </w:t>
        </w:r>
      </w:ins>
      <w:ins w:id="1125" w:author="stefan@aaa-sec.com" w:date="2015-08-13T17:23:00Z">
        <w:r w:rsidR="006E3B05" w:rsidRPr="004A41B5">
          <w:rPr>
            <w:rStyle w:val="Code"/>
          </w:rPr>
          <w:t>urn:oasis:names:tc:SAML:2.0:status:AuthnFailed</w:t>
        </w:r>
      </w:ins>
      <w:ins w:id="1126" w:author="stefan@aaa-sec.com" w:date="2015-08-13T17:21:00Z">
        <w:r w:rsidR="006E3B05">
          <w:rPr>
            <w:lang w:val="en-US"/>
          </w:rPr>
          <w:t>.</w:t>
        </w:r>
      </w:ins>
    </w:p>
    <w:p w14:paraId="5D032DCE" w14:textId="77777777" w:rsidR="003C4194" w:rsidRDefault="003C4194">
      <w:pPr>
        <w:rPr>
          <w:ins w:id="1127" w:author="stefan@aaa-sec.com" w:date="2015-08-13T17:16:00Z"/>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1128" w:name="_Toc301130320"/>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1128"/>
    </w:p>
    <w:p w14:paraId="1B6FF4CC" w14:textId="77777777" w:rsidR="00927DDE" w:rsidRPr="00927DDE" w:rsidRDefault="00927DDE" w:rsidP="00927DDE">
      <w:pPr>
        <w:rPr>
          <w:lang w:val="en-US"/>
        </w:rPr>
      </w:pPr>
      <w:r w:rsidRPr="00927DDE">
        <w:rPr>
          <w:lang w:val="en-US"/>
        </w:rPr>
        <w:t>[RFC2119]</w:t>
      </w:r>
    </w:p>
    <w:p w14:paraId="0D69EC1A" w14:textId="77777777" w:rsidR="005E7482" w:rsidRDefault="00AB607E" w:rsidP="004E6F02">
      <w:pPr>
        <w:ind w:left="720"/>
        <w:rPr>
          <w:rStyle w:val="Hyperlink"/>
          <w:lang w:val="en-US"/>
        </w:rPr>
      </w:pPr>
      <w:hyperlink r:id="rId36" w:history="1">
        <w:r w:rsidR="00927DDE" w:rsidRPr="00927DDE">
          <w:rPr>
            <w:rStyle w:val="Hyperlink"/>
            <w:lang w:val="en-US"/>
          </w:rPr>
          <w:t>Bradner,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ins w:id="1129" w:author="Martin Lindström" w:date="2015-07-16T12:07:00Z"/>
          <w:lang w:val="en-US"/>
        </w:rPr>
      </w:pPr>
      <w:r>
        <w:rPr>
          <w:lang w:val="en-US"/>
        </w:rPr>
        <w:t>[SAML2Int]</w:t>
      </w:r>
    </w:p>
    <w:p w14:paraId="5335EB14" w14:textId="599C0087" w:rsidR="00FE01CE" w:rsidDel="0092516C" w:rsidRDefault="00874302" w:rsidP="007054E8">
      <w:pPr>
        <w:ind w:left="720"/>
        <w:rPr>
          <w:del w:id="1130" w:author="Martin Lindström" w:date="2015-07-16T12:16:00Z"/>
          <w:lang w:val="en-US"/>
        </w:rPr>
      </w:pPr>
      <w:ins w:id="1131" w:author="Martin Lindström" w:date="2015-07-16T12:08:00Z">
        <w:r>
          <w:rPr>
            <w:lang w:val="en-US"/>
          </w:rPr>
          <w:fldChar w:fldCharType="begin"/>
        </w:r>
        <w:r>
          <w:rPr>
            <w:lang w:val="en-US"/>
          </w:rPr>
          <w:instrText xml:space="preserve"> HYPERLINK "http://saml2int.org/profile/current/" </w:instrText>
        </w:r>
        <w:r>
          <w:rPr>
            <w:lang w:val="en-US"/>
          </w:rPr>
          <w:fldChar w:fldCharType="separate"/>
        </w:r>
        <w:r w:rsidRPr="00874302">
          <w:rPr>
            <w:rStyle w:val="Hyperlink"/>
            <w:lang w:val="en-US"/>
          </w:rPr>
          <w:t>SAML2int profile v0.21 – SAML 2.0 Interoperability Profile</w:t>
        </w:r>
        <w:r>
          <w:rPr>
            <w:lang w:val="en-US"/>
          </w:rPr>
          <w:fldChar w:fldCharType="end"/>
        </w:r>
        <w:r>
          <w:rPr>
            <w:lang w:val="en-US"/>
          </w:rPr>
          <w:t>.</w:t>
        </w:r>
      </w:ins>
    </w:p>
    <w:p w14:paraId="594379C1" w14:textId="2EDE1E90" w:rsidR="00BE794D" w:rsidRPr="004E6F02" w:rsidRDefault="005E7482" w:rsidP="007054E8">
      <w:pPr>
        <w:ind w:left="720"/>
        <w:rPr>
          <w:color w:val="000080"/>
          <w:u w:val="single"/>
          <w:lang w:val="en-US"/>
        </w:rPr>
      </w:pPr>
      <w:del w:id="1132" w:author="Martin Lindström" w:date="2015-07-16T12:16:00Z">
        <w:r w:rsidDel="0092516C">
          <w:rPr>
            <w:lang w:val="en-US"/>
          </w:rPr>
          <w:tab/>
        </w:r>
        <w:r w:rsidRPr="007054E8" w:rsidDel="0092516C">
          <w:rPr>
            <w:lang w:val="en-US"/>
          </w:rPr>
          <w:delText>SAML 2.0 INT SSO Deployment Profile.</w:delText>
        </w:r>
      </w:del>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AB607E" w:rsidP="0089786B">
      <w:pPr>
        <w:ind w:left="720"/>
        <w:rPr>
          <w:rStyle w:val="Hyperlink"/>
          <w:lang w:val="en-US"/>
        </w:rPr>
      </w:pPr>
      <w:hyperlink r:id="rId3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3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AB607E" w:rsidP="005E7482">
      <w:pPr>
        <w:ind w:left="720"/>
        <w:rPr>
          <w:lang w:val="en-US"/>
        </w:rPr>
      </w:pPr>
      <w:hyperlink r:id="rId3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AB607E" w:rsidP="005E7482">
      <w:pPr>
        <w:ind w:left="720"/>
        <w:rPr>
          <w:lang w:val="en-US"/>
        </w:rPr>
      </w:pPr>
      <w:hyperlink r:id="rId4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AB607E" w:rsidP="005E7482">
      <w:pPr>
        <w:ind w:left="720"/>
        <w:rPr>
          <w:rStyle w:val="Hyperlink"/>
          <w:lang w:val="en-US"/>
        </w:rPr>
      </w:pPr>
      <w:hyperlink r:id="rId4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AB607E" w:rsidP="002E42F2">
      <w:pPr>
        <w:ind w:left="720"/>
        <w:rPr>
          <w:rStyle w:val="Hyperlink"/>
          <w:lang w:val="en-US"/>
        </w:rPr>
      </w:pPr>
      <w:hyperlink r:id="rId4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4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AB607E" w:rsidP="008D7BB1">
      <w:pPr>
        <w:ind w:left="720"/>
        <w:rPr>
          <w:lang w:val="en-US"/>
        </w:rPr>
      </w:pPr>
      <w:hyperlink r:id="rId4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AB607E" w:rsidP="008D7BB1">
      <w:pPr>
        <w:ind w:left="720"/>
        <w:rPr>
          <w:lang w:val="en-US"/>
        </w:rPr>
      </w:pPr>
      <w:hyperlink r:id="rId4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AB607E" w:rsidP="001E2405">
      <w:pPr>
        <w:ind w:left="720"/>
        <w:rPr>
          <w:bCs/>
          <w:lang w:val="en-US"/>
        </w:rPr>
      </w:pPr>
      <w:hyperlink r:id="rId4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AB607E" w:rsidP="008B4498">
      <w:pPr>
        <w:ind w:left="720"/>
        <w:rPr>
          <w:rStyle w:val="Hyperlink"/>
          <w:lang w:val="en-US"/>
        </w:rPr>
      </w:pPr>
      <w:hyperlink r:id="rId4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25355763" w14:textId="77777777" w:rsidR="00DB4D27" w:rsidDel="00295B0C" w:rsidRDefault="00DB4D27" w:rsidP="004E6F02">
      <w:pPr>
        <w:rPr>
          <w:del w:id="1133" w:author="Martin Lindström" w:date="2015-07-15T12:10:00Z"/>
          <w:lang w:val="en-US"/>
        </w:rPr>
      </w:pPr>
    </w:p>
    <w:p w14:paraId="237D3218" w14:textId="28716E2E" w:rsidR="004E6F02" w:rsidDel="00295B0C" w:rsidRDefault="004E6F02" w:rsidP="004E6F02">
      <w:pPr>
        <w:rPr>
          <w:del w:id="1134" w:author="Martin Lindström" w:date="2015-07-15T12:10:00Z"/>
          <w:lang w:val="en-US"/>
        </w:rPr>
      </w:pPr>
      <w:del w:id="1135" w:author="Martin Lindström" w:date="2015-07-15T12:10:00Z">
        <w:r w:rsidDel="00295B0C">
          <w:rPr>
            <w:lang w:val="en-US"/>
          </w:rPr>
          <w:delText>[Eid2LoA]</w:delText>
        </w:r>
      </w:del>
    </w:p>
    <w:p w14:paraId="14F78CC0" w14:textId="3B1454AA" w:rsidR="004E6F02" w:rsidDel="00295B0C" w:rsidRDefault="004E6F02" w:rsidP="004E6F02">
      <w:pPr>
        <w:rPr>
          <w:del w:id="1136" w:author="Martin Lindström" w:date="2015-07-15T12:10:00Z"/>
          <w:lang w:val="en-US"/>
        </w:rPr>
      </w:pPr>
      <w:del w:id="1137" w:author="Martin Lindström" w:date="2015-07-15T12:10:00Z">
        <w:r w:rsidDel="00295B0C">
          <w:rPr>
            <w:lang w:val="en-US"/>
          </w:rPr>
          <w:tab/>
        </w:r>
        <w:r w:rsidR="004C4E1D" w:rsidDel="00295B0C">
          <w:fldChar w:fldCharType="begin"/>
        </w:r>
        <w:r w:rsidR="004C4E1D" w:rsidDel="00295B0C">
          <w:delInstrText xml:space="preserve"> HYPERLINK "http://www.elegnamnden.se/download/18.77dbcb041438070e039d6f2/1404733204565/ELN-0605+-+Bilaga+Tekniskt+ramverk+-+Authentication+Context+Classes+for+Levels+of+Assurance+for+the+Swedish+eID+Framework.pdf" </w:delInstrText>
        </w:r>
        <w:r w:rsidR="004C4E1D" w:rsidDel="00295B0C">
          <w:fldChar w:fldCharType="separate"/>
        </w:r>
        <w:r w:rsidRPr="00A8213A" w:rsidDel="00295B0C">
          <w:rPr>
            <w:rStyle w:val="Hyperlink"/>
            <w:lang w:val="en-US"/>
          </w:rPr>
          <w:delText>Authentication Context Classes for Levels of Assurance for the Swedish eID Framework.</w:delText>
        </w:r>
        <w:r w:rsidR="004C4E1D" w:rsidDel="00295B0C">
          <w:rPr>
            <w:rStyle w:val="Hyperlink"/>
            <w:lang w:val="en-US"/>
          </w:rPr>
          <w:fldChar w:fldCharType="end"/>
        </w:r>
      </w:del>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lastRenderedPageBreak/>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r w:rsidRPr="00A75D24">
        <w:rPr>
          <w:lang w:val="en-US"/>
        </w:rPr>
        <w:t>Entity Categories for the Swedish eID Framework.</w:t>
      </w:r>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r w:rsidR="00673592">
        <w:rPr>
          <w:lang w:val="en-US"/>
        </w:rPr>
        <w:t>Eid</w:t>
      </w:r>
      <w:r w:rsidRPr="007429F5">
        <w:rPr>
          <w:lang w:val="en-US"/>
        </w:rPr>
        <w:t>Disc</w:t>
      </w:r>
      <w:r w:rsidR="004D19A5">
        <w:rPr>
          <w:lang w:val="en-US"/>
        </w:rPr>
        <w:t>o</w:t>
      </w:r>
      <w:r w:rsidRPr="007429F5">
        <w:rPr>
          <w:lang w:val="en-US"/>
        </w:rPr>
        <w:t>]</w:t>
      </w:r>
    </w:p>
    <w:p w14:paraId="6020E4F6" w14:textId="7CF30357" w:rsidR="004C6B4E" w:rsidRDefault="00DA12F9" w:rsidP="004E6F02">
      <w:pPr>
        <w:ind w:firstLine="720"/>
        <w:rPr>
          <w:ins w:id="1138" w:author="Martin Lindström" w:date="2015-06-23T17:04:00Z"/>
          <w:rStyle w:val="Hyperlink"/>
          <w:lang w:val="en-US"/>
        </w:rPr>
      </w:pPr>
      <w:r w:rsidRPr="004A41B5">
        <w:rPr>
          <w:lang w:val="en-US"/>
        </w:rPr>
        <w:t>Discovery within the Swedish eID Framework</w:t>
      </w:r>
      <w:r w:rsidR="004D19A5" w:rsidRPr="004A41B5">
        <w:rPr>
          <w:lang w:val="en-US"/>
        </w:rPr>
        <w:t>.</w:t>
      </w:r>
    </w:p>
    <w:p w14:paraId="13736CF1" w14:textId="77777777" w:rsidR="003B0BD3" w:rsidRDefault="003B0BD3" w:rsidP="004E6F02">
      <w:pPr>
        <w:ind w:firstLine="720"/>
        <w:rPr>
          <w:ins w:id="1139" w:author="Martin Lindström" w:date="2015-06-23T17:04:00Z"/>
          <w:rStyle w:val="Hyperlink"/>
          <w:lang w:val="en-US"/>
        </w:rPr>
      </w:pPr>
    </w:p>
    <w:p w14:paraId="4E270934" w14:textId="63A175CC" w:rsidR="003B0BD3" w:rsidRDefault="003B0BD3" w:rsidP="000E7864">
      <w:pPr>
        <w:rPr>
          <w:ins w:id="1140" w:author="Martin Lindström" w:date="2015-06-23T17:04:00Z"/>
          <w:rStyle w:val="Hyperlink"/>
          <w:lang w:val="en-US"/>
        </w:rPr>
      </w:pPr>
      <w:ins w:id="1141" w:author="Martin Lindström" w:date="2015-06-23T17:04:00Z">
        <w:r>
          <w:rPr>
            <w:rStyle w:val="Hyperlink"/>
            <w:lang w:val="en-US"/>
          </w:rPr>
          <w:t>[</w:t>
        </w:r>
      </w:ins>
      <w:ins w:id="1142" w:author="Martin Lindström" w:date="2015-08-14T00:05:00Z">
        <w:r w:rsidR="00673592">
          <w:rPr>
            <w:rStyle w:val="Hyperlink"/>
            <w:lang w:val="en-US"/>
          </w:rPr>
          <w:t>Eid</w:t>
        </w:r>
      </w:ins>
      <w:ins w:id="1143" w:author="Martin Lindström" w:date="2015-06-23T17:04:00Z">
        <w:r>
          <w:rPr>
            <w:rStyle w:val="Hyperlink"/>
            <w:lang w:val="en-US"/>
          </w:rPr>
          <w:t>DSS]</w:t>
        </w:r>
      </w:ins>
    </w:p>
    <w:p w14:paraId="4A98FDCF" w14:textId="4692380F" w:rsidR="003B0BD3" w:rsidRDefault="00B629D6" w:rsidP="000E7864">
      <w:pPr>
        <w:ind w:left="720"/>
        <w:rPr>
          <w:ins w:id="1144" w:author="Martin Lindström" w:date="2015-06-26T13:52:00Z"/>
          <w:lang w:val="en"/>
        </w:rPr>
      </w:pPr>
      <w:ins w:id="1145" w:author="Martin Lindström" w:date="2015-06-26T13:45:00Z">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ins>
      <w:ins w:id="1146" w:author="Martin Lindström" w:date="2015-06-23T17:05:00Z">
        <w:r w:rsidR="003B0BD3" w:rsidRPr="003B0BD3">
          <w:rPr>
            <w:lang w:val="en"/>
          </w:rPr>
          <w:t xml:space="preserve"> - Version 1.1</w:t>
        </w:r>
      </w:ins>
      <w:ins w:id="1147" w:author="Martin Lindström" w:date="2015-08-14T00:04:00Z">
        <w:r w:rsidR="00A75D24">
          <w:rPr>
            <w:lang w:val="en"/>
          </w:rPr>
          <w:t>.</w:t>
        </w:r>
      </w:ins>
    </w:p>
    <w:p w14:paraId="30D93B42" w14:textId="77777777" w:rsidR="00886BFC" w:rsidRDefault="00886BFC" w:rsidP="000E7864">
      <w:pPr>
        <w:ind w:left="720"/>
        <w:rPr>
          <w:ins w:id="1148" w:author="Martin Lindström" w:date="2015-06-26T13:52:00Z"/>
          <w:lang w:val="en"/>
        </w:rPr>
      </w:pPr>
    </w:p>
    <w:p w14:paraId="18C32CF8" w14:textId="259FC533" w:rsidR="00886BFC" w:rsidRDefault="00886BFC" w:rsidP="00886BFC">
      <w:pPr>
        <w:rPr>
          <w:ins w:id="1149" w:author="Martin Lindström" w:date="2015-06-26T13:52:00Z"/>
          <w:lang w:val="en"/>
        </w:rPr>
      </w:pPr>
      <w:ins w:id="1150" w:author="Martin Lindström" w:date="2015-06-26T13:52:00Z">
        <w:r>
          <w:rPr>
            <w:lang w:val="en"/>
          </w:rPr>
          <w:t>[</w:t>
        </w:r>
      </w:ins>
      <w:ins w:id="1151" w:author="Martin Lindström" w:date="2015-08-14T00:05:00Z">
        <w:r w:rsidR="00673592">
          <w:rPr>
            <w:lang w:val="en"/>
          </w:rPr>
          <w:t>Eid</w:t>
        </w:r>
      </w:ins>
      <w:ins w:id="1152" w:author="Martin Lindström" w:date="2015-06-26T13:52:00Z">
        <w:r>
          <w:rPr>
            <w:lang w:val="en"/>
          </w:rPr>
          <w:t>DSS_Prof</w:t>
        </w:r>
      </w:ins>
      <w:ins w:id="1153" w:author="Martin Lindström" w:date="2015-06-26T13:53:00Z">
        <w:r w:rsidR="00A2162D">
          <w:rPr>
            <w:lang w:val="en"/>
          </w:rPr>
          <w:t>ile</w:t>
        </w:r>
      </w:ins>
      <w:ins w:id="1154" w:author="Martin Lindström" w:date="2015-06-26T13:52:00Z">
        <w:r>
          <w:rPr>
            <w:lang w:val="en"/>
          </w:rPr>
          <w:t>]</w:t>
        </w:r>
      </w:ins>
    </w:p>
    <w:p w14:paraId="40A4DDC1" w14:textId="6D237D01" w:rsidR="00886BFC" w:rsidRDefault="00FC027F" w:rsidP="00886BFC">
      <w:pPr>
        <w:ind w:left="720"/>
        <w:rPr>
          <w:lang w:val="en-US"/>
        </w:rPr>
      </w:pPr>
      <w:ins w:id="1155" w:author="Martin Lindström" w:date="2015-06-26T13:52:00Z">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ins>
      <w:ins w:id="1156" w:author="Martin Lindström" w:date="2015-06-26T13:53:00Z">
        <w:r w:rsidR="00886BFC">
          <w:rPr>
            <w:lang w:val="en-US"/>
          </w:rPr>
          <w:t>.</w:t>
        </w:r>
      </w:ins>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1157" w:name="_Toc301130321"/>
      <w:r>
        <w:rPr>
          <w:lang w:val="en-US"/>
        </w:rPr>
        <w:lastRenderedPageBreak/>
        <w:t>Changes between versions</w:t>
      </w:r>
      <w:bookmarkEnd w:id="1157"/>
    </w:p>
    <w:p w14:paraId="33FD13D8" w14:textId="6A16C003" w:rsidR="00976251" w:rsidRDefault="00976251" w:rsidP="004C6B4E">
      <w:pPr>
        <w:rPr>
          <w:ins w:id="1158" w:author="Martin Lindström" w:date="2015-07-16T12:08:00Z"/>
          <w:b/>
          <w:lang w:val="en-US"/>
        </w:rPr>
      </w:pPr>
      <w:ins w:id="1159" w:author="Martin Lindström" w:date="2015-06-03T12:16:00Z">
        <w:r>
          <w:rPr>
            <w:b/>
            <w:lang w:val="en-US"/>
          </w:rPr>
          <w:t>Changes between version 1.2 and version 1.3:</w:t>
        </w:r>
      </w:ins>
    </w:p>
    <w:p w14:paraId="50CD1255" w14:textId="5D37096E" w:rsidR="00874302" w:rsidRPr="00A75D24" w:rsidRDefault="00874302" w:rsidP="00874302">
      <w:pPr>
        <w:pStyle w:val="ListParagraph"/>
        <w:numPr>
          <w:ilvl w:val="0"/>
          <w:numId w:val="40"/>
        </w:numPr>
        <w:rPr>
          <w:ins w:id="1160" w:author="Martin Lindström" w:date="2015-08-05T14:05:00Z"/>
          <w:b/>
          <w:lang w:val="en-US"/>
        </w:rPr>
      </w:pPr>
      <w:ins w:id="1161" w:author="Martin Lindström" w:date="2015-07-16T12:08:00Z">
        <w:r>
          <w:rPr>
            <w:lang w:val="en-US"/>
          </w:rPr>
          <w:t>This profile now extends a newer version of the SAML2Int Deployment Profile (</w:t>
        </w:r>
      </w:ins>
      <w:ins w:id="1162" w:author="Martin Lindström" w:date="2015-07-16T12:09:00Z">
        <w:r>
          <w:rPr>
            <w:lang w:val="en-US"/>
          </w:rPr>
          <w:t xml:space="preserve">see </w:t>
        </w:r>
      </w:ins>
      <w:ins w:id="1163" w:author="Martin Lindström" w:date="2015-08-05T14:05:00Z">
        <w:r w:rsidR="006B26A4">
          <w:rPr>
            <w:lang w:val="en-US"/>
          </w:rPr>
          <w:fldChar w:fldCharType="begin"/>
        </w:r>
        <w:r w:rsidR="006B26A4">
          <w:rPr>
            <w:lang w:val="en-US"/>
          </w:rPr>
          <w:instrText xml:space="preserve"> HYPERLINK "</w:instrText>
        </w:r>
      </w:ins>
      <w:ins w:id="1164" w:author="Martin Lindström" w:date="2015-07-16T12:09:00Z">
        <w:r w:rsidR="006B26A4" w:rsidRPr="00874302">
          <w:rPr>
            <w:lang w:val="en-US"/>
          </w:rPr>
          <w:instrText>http://saml2int.org/profile/current/</w:instrText>
        </w:r>
      </w:ins>
      <w:ins w:id="1165" w:author="Martin Lindström" w:date="2015-08-05T14:05:00Z">
        <w:r w:rsidR="006B26A4">
          <w:rPr>
            <w:lang w:val="en-US"/>
          </w:rPr>
          <w:instrText xml:space="preserve">" </w:instrText>
        </w:r>
        <w:r w:rsidR="006B26A4">
          <w:rPr>
            <w:lang w:val="en-US"/>
          </w:rPr>
          <w:fldChar w:fldCharType="separate"/>
        </w:r>
      </w:ins>
      <w:ins w:id="1166" w:author="Martin Lindström" w:date="2015-07-16T12:09:00Z">
        <w:r w:rsidR="006B26A4" w:rsidRPr="00D22DF5">
          <w:rPr>
            <w:rStyle w:val="Hyperlink"/>
            <w:lang w:val="en-US"/>
          </w:rPr>
          <w:t>http://saml2int.org/profile/current/</w:t>
        </w:r>
      </w:ins>
      <w:ins w:id="1167" w:author="Martin Lindström" w:date="2015-08-05T14:05:00Z">
        <w:r w:rsidR="006B26A4">
          <w:rPr>
            <w:lang w:val="en-US"/>
          </w:rPr>
          <w:fldChar w:fldCharType="end"/>
        </w:r>
      </w:ins>
      <w:ins w:id="1168" w:author="Martin Lindström" w:date="2015-07-16T12:09:00Z">
        <w:r>
          <w:rPr>
            <w:lang w:val="en-US"/>
          </w:rPr>
          <w:t>).</w:t>
        </w:r>
      </w:ins>
    </w:p>
    <w:p w14:paraId="16B1749B" w14:textId="6B1C8CCD" w:rsidR="006B26A4" w:rsidRPr="00874302" w:rsidRDefault="006B26A4" w:rsidP="00874302">
      <w:pPr>
        <w:pStyle w:val="ListParagraph"/>
        <w:numPr>
          <w:ilvl w:val="0"/>
          <w:numId w:val="40"/>
        </w:numPr>
        <w:rPr>
          <w:ins w:id="1169" w:author="Martin Lindström" w:date="2015-06-03T12:16:00Z"/>
          <w:b/>
          <w:lang w:val="en-US"/>
        </w:rPr>
      </w:pPr>
      <w:ins w:id="1170" w:author="Martin Lindström" w:date="2015-08-05T14:05:00Z">
        <w:r>
          <w:rPr>
            <w:lang w:val="en-US"/>
          </w:rPr>
          <w:t xml:space="preserve">Clarifications on how entity categories are represented in metadata were made to </w:t>
        </w:r>
      </w:ins>
      <w:ins w:id="1171" w:author="Martin Lindström" w:date="2015-08-05T14:07:00Z">
        <w:r w:rsidR="00F8598E">
          <w:rPr>
            <w:lang w:val="en-US"/>
          </w:rPr>
          <w:t>chapters</w:t>
        </w:r>
        <w:r w:rsidR="00620E40">
          <w:rPr>
            <w:lang w:val="en-US"/>
          </w:rPr>
          <w:t>:</w:t>
        </w:r>
      </w:ins>
      <w:ins w:id="1172" w:author="Martin Lindström" w:date="2015-08-05T14:06:00Z">
        <w:r>
          <w:rPr>
            <w:lang w:val="en-US"/>
          </w:rPr>
          <w:t xml:space="preserve"> </w:t>
        </w:r>
      </w:ins>
      <w:ins w:id="1173" w:author="Martin Lindström" w:date="2015-08-17T18:01:00Z">
        <w:r w:rsidR="00456245">
          <w:rPr>
            <w:lang w:val="en-US"/>
          </w:rPr>
          <w:t>2.1.2, 2.1.3, and 2.1.4.</w:t>
        </w:r>
      </w:ins>
    </w:p>
    <w:p w14:paraId="7A5F5B39" w14:textId="173B2E6F" w:rsidR="00EA2B15" w:rsidRDefault="00EA2B15" w:rsidP="00F17159">
      <w:pPr>
        <w:pStyle w:val="ListParagraph"/>
        <w:numPr>
          <w:ilvl w:val="0"/>
          <w:numId w:val="35"/>
        </w:numPr>
        <w:rPr>
          <w:ins w:id="1174" w:author="Martin Lindström" w:date="2015-06-03T15:52:00Z"/>
          <w:lang w:val="en-US"/>
        </w:rPr>
      </w:pPr>
      <w:ins w:id="1175" w:author="Martin Lindström" w:date="2015-06-03T15:52:00Z">
        <w:r>
          <w:rPr>
            <w:lang w:val="en-US"/>
          </w:rPr>
          <w:t xml:space="preserve">Changes were made to chapter </w:t>
        </w:r>
      </w:ins>
      <w:ins w:id="1176" w:author="Martin Lindström" w:date="2015-08-17T18:07:00Z">
        <w:r w:rsidR="006F271D">
          <w:rPr>
            <w:lang w:val="en-US"/>
          </w:rPr>
          <w:t>6.1, “Security Requirements”</w:t>
        </w:r>
      </w:ins>
      <w:ins w:id="1177" w:author="Martin Lindström" w:date="2015-06-03T15:53:00Z">
        <w:r w:rsidR="00E87073">
          <w:rPr>
            <w:lang w:val="en-US"/>
          </w:rPr>
          <w:t xml:space="preserve">, where the profile now requires </w:t>
        </w:r>
      </w:ins>
      <w:ins w:id="1178" w:author="Martin Lindström" w:date="2015-06-03T15:54:00Z">
        <w:r w:rsidR="00E87073">
          <w:rPr>
            <w:lang w:val="en-US"/>
          </w:rPr>
          <w:t xml:space="preserve">the </w:t>
        </w:r>
      </w:ins>
      <w:ins w:id="1179" w:author="Martin Lindström" w:date="2015-06-03T15:53:00Z">
        <w:r w:rsidR="00E87073">
          <w:rPr>
            <w:lang w:val="en-US"/>
          </w:rPr>
          <w:t xml:space="preserve">entire </w:t>
        </w:r>
        <w:r w:rsidR="00E87073" w:rsidRPr="00F17159">
          <w:rPr>
            <w:rStyle w:val="Code"/>
          </w:rPr>
          <w:t>&lt;saml2p:</w:t>
        </w:r>
      </w:ins>
      <w:ins w:id="1180" w:author="Martin Lindström" w:date="2015-06-03T15:54:00Z">
        <w:r w:rsidR="00E87073" w:rsidRPr="00F17159">
          <w:rPr>
            <w:rStyle w:val="Code"/>
          </w:rPr>
          <w:t>Response&gt;</w:t>
        </w:r>
        <w:r w:rsidR="00E87073">
          <w:rPr>
            <w:lang w:val="en-US"/>
          </w:rPr>
          <w:t xml:space="preserve"> message to be signed, as compared</w:t>
        </w:r>
        <w:r w:rsidR="00F45C8C">
          <w:rPr>
            <w:lang w:val="en-US"/>
          </w:rPr>
          <w:t xml:space="preserve"> to the previous version where the</w:t>
        </w:r>
      </w:ins>
      <w:ins w:id="1181" w:author="Martin Lindström" w:date="2015-06-03T15:55:00Z">
        <w:r w:rsidR="00F45C8C">
          <w:rPr>
            <w:lang w:val="en-US"/>
          </w:rPr>
          <w:t xml:space="preserve"> sign</w:t>
        </w:r>
        <w:r w:rsidR="00F45C8C">
          <w:rPr>
            <w:lang w:val="en-US"/>
          </w:rPr>
          <w:t>a</w:t>
        </w:r>
        <w:r w:rsidR="00F45C8C">
          <w:rPr>
            <w:lang w:val="en-US"/>
          </w:rPr>
          <w:t>ture requirement was put on</w:t>
        </w:r>
      </w:ins>
      <w:ins w:id="1182" w:author="Martin Lindström" w:date="2015-06-03T15:54:00Z">
        <w:r w:rsidR="00F45C8C">
          <w:rPr>
            <w:lang w:val="en-US"/>
          </w:rPr>
          <w:t xml:space="preserve"> </w:t>
        </w:r>
        <w:r w:rsidR="00F45C8C" w:rsidRPr="00F17159">
          <w:rPr>
            <w:rStyle w:val="Code"/>
          </w:rPr>
          <w:t>&lt;saml2:Assertion&gt;</w:t>
        </w:r>
      </w:ins>
      <w:ins w:id="1183" w:author="Martin Lindström" w:date="2015-06-03T15:55:00Z">
        <w:r w:rsidR="00F45C8C">
          <w:rPr>
            <w:lang w:val="en-US"/>
          </w:rPr>
          <w:t xml:space="preserve"> elements.</w:t>
        </w:r>
      </w:ins>
      <w:ins w:id="1184" w:author="Martin Lindström" w:date="2015-06-03T15:54:00Z">
        <w:r w:rsidR="00E87073">
          <w:rPr>
            <w:lang w:val="en-US"/>
          </w:rPr>
          <w:t xml:space="preserve"> </w:t>
        </w:r>
      </w:ins>
    </w:p>
    <w:p w14:paraId="020EEC08" w14:textId="31D0F39B" w:rsidR="00976251" w:rsidRDefault="00B12BE0" w:rsidP="00F17159">
      <w:pPr>
        <w:pStyle w:val="ListParagraph"/>
        <w:numPr>
          <w:ilvl w:val="0"/>
          <w:numId w:val="35"/>
        </w:numPr>
        <w:rPr>
          <w:ins w:id="1185" w:author="Martin Lindström" w:date="2015-06-17T11:13:00Z"/>
          <w:lang w:val="en-US"/>
        </w:rPr>
      </w:pPr>
      <w:ins w:id="1186" w:author="Martin Lindström" w:date="2015-06-03T12:16:00Z">
        <w:r>
          <w:rPr>
            <w:lang w:val="en-US"/>
          </w:rPr>
          <w:t xml:space="preserve">In chapter </w:t>
        </w:r>
      </w:ins>
      <w:ins w:id="1187" w:author="Martin Lindström" w:date="2015-08-17T18:07:00Z">
        <w:r w:rsidR="00CC2A29">
          <w:rPr>
            <w:lang w:val="en-US"/>
          </w:rPr>
          <w:t>6.2</w:t>
        </w:r>
      </w:ins>
      <w:ins w:id="1188" w:author="Martin Lindström" w:date="2015-06-03T12:19:00Z">
        <w:r>
          <w:rPr>
            <w:lang w:val="en-US"/>
          </w:rPr>
          <w:t xml:space="preserve">, </w:t>
        </w:r>
      </w:ins>
      <w:ins w:id="1189" w:author="Martin Lindström" w:date="2015-06-03T12:20:00Z">
        <w:r>
          <w:rPr>
            <w:lang w:val="en-US"/>
          </w:rPr>
          <w:t xml:space="preserve">it is now specified that an </w:t>
        </w:r>
        <w:r w:rsidRPr="0039230B">
          <w:rPr>
            <w:rStyle w:val="Code"/>
          </w:rPr>
          <w:t>Address</w:t>
        </w:r>
        <w:r>
          <w:rPr>
            <w:lang w:val="en-US"/>
          </w:rPr>
          <w:t xml:space="preserve"> attribute MUST be part of the </w:t>
        </w:r>
      </w:ins>
      <w:ins w:id="1190" w:author="Martin Lindström" w:date="2015-06-03T12:21:00Z">
        <w:r w:rsidRPr="0039230B">
          <w:rPr>
            <w:rStyle w:val="Code"/>
          </w:rPr>
          <w:t>&lt;saml2:SubjectConfirmationData&gt;</w:t>
        </w:r>
        <w:r>
          <w:rPr>
            <w:rStyle w:val="Code"/>
          </w:rPr>
          <w:t xml:space="preserve"> </w:t>
        </w:r>
      </w:ins>
      <w:ins w:id="1191" w:author="Martin Lindström" w:date="2015-06-03T12:20:00Z">
        <w:r>
          <w:rPr>
            <w:lang w:val="en-US"/>
          </w:rPr>
          <w:t>element.</w:t>
        </w:r>
      </w:ins>
      <w:ins w:id="1192" w:author="Martin Lindström" w:date="2015-06-03T12:21:00Z">
        <w:r w:rsidR="000352F7">
          <w:rPr>
            <w:lang w:val="en-US"/>
          </w:rPr>
          <w:t xml:space="preserve"> The previous version stated</w:t>
        </w:r>
        <w:r>
          <w:rPr>
            <w:lang w:val="en-US"/>
          </w:rPr>
          <w:t xml:space="preserve"> SHOULD.</w:t>
        </w:r>
      </w:ins>
    </w:p>
    <w:p w14:paraId="5C2931F1" w14:textId="11807B82" w:rsidR="000352F7" w:rsidRDefault="000352F7" w:rsidP="00F17159">
      <w:pPr>
        <w:pStyle w:val="ListParagraph"/>
        <w:numPr>
          <w:ilvl w:val="0"/>
          <w:numId w:val="35"/>
        </w:numPr>
        <w:rPr>
          <w:ins w:id="1193" w:author="Martin Lindström" w:date="2015-07-15T13:15:00Z"/>
          <w:lang w:val="en-US"/>
        </w:rPr>
      </w:pPr>
      <w:ins w:id="1194" w:author="Martin Lindström" w:date="2015-06-17T11:13:00Z">
        <w:r>
          <w:rPr>
            <w:lang w:val="en-US"/>
          </w:rPr>
          <w:t>Chapte</w:t>
        </w:r>
        <w:r w:rsidR="000350D4">
          <w:rPr>
            <w:lang w:val="en-US"/>
          </w:rPr>
          <w:t xml:space="preserve">r </w:t>
        </w:r>
      </w:ins>
      <w:ins w:id="1195" w:author="Martin Lindström" w:date="2015-08-17T18:07:00Z">
        <w:r w:rsidR="00165098">
          <w:rPr>
            <w:lang w:val="en-US"/>
          </w:rPr>
          <w:t>6.2.1</w:t>
        </w:r>
      </w:ins>
      <w:ins w:id="1196" w:author="Martin Lindström" w:date="2015-06-17T11:13:00Z">
        <w:r>
          <w:rPr>
            <w:lang w:val="en-US"/>
          </w:rPr>
          <w:t>,</w:t>
        </w:r>
        <w:r w:rsidR="006F185F">
          <w:rPr>
            <w:lang w:val="en-US"/>
          </w:rPr>
          <w:t xml:space="preserve"> </w:t>
        </w:r>
      </w:ins>
      <w:ins w:id="1197" w:author="Martin Lindström" w:date="2015-08-17T18:00:00Z">
        <w:r w:rsidR="006F185F">
          <w:rPr>
            <w:lang w:val="en-US"/>
          </w:rPr>
          <w:t>“Attribute Release Rules</w:t>
        </w:r>
      </w:ins>
      <w:ins w:id="1198" w:author="Martin Lindström" w:date="2015-06-17T11:13:00Z">
        <w:r>
          <w:rPr>
            <w:lang w:val="en-US"/>
          </w:rPr>
          <w:t>”, was introduced to clarify how the attribute release process should be handled by an issuing entity.</w:t>
        </w:r>
      </w:ins>
    </w:p>
    <w:p w14:paraId="6938E102" w14:textId="56E51257" w:rsidR="00434811" w:rsidRDefault="00434811" w:rsidP="00F17159">
      <w:pPr>
        <w:pStyle w:val="ListParagraph"/>
        <w:numPr>
          <w:ilvl w:val="0"/>
          <w:numId w:val="35"/>
        </w:numPr>
        <w:rPr>
          <w:ins w:id="1199" w:author="Martin Lindström" w:date="2015-07-15T14:09:00Z"/>
          <w:lang w:val="en-US"/>
        </w:rPr>
      </w:pPr>
      <w:ins w:id="1200" w:author="Martin Lindström" w:date="2015-07-15T13:15:00Z">
        <w:r>
          <w:rPr>
            <w:lang w:val="en-US"/>
          </w:rPr>
          <w:t xml:space="preserve">A Service Provider </w:t>
        </w:r>
      </w:ins>
      <w:ins w:id="1201" w:author="Martin Lindström" w:date="2015-07-15T13:16:00Z">
        <w:r>
          <w:rPr>
            <w:lang w:val="en-US"/>
          </w:rPr>
          <w:t xml:space="preserve">is now obliged </w:t>
        </w:r>
      </w:ins>
      <w:ins w:id="1202" w:author="Martin Lindström" w:date="2015-07-15T13:15:00Z">
        <w:r>
          <w:rPr>
            <w:lang w:val="en-US"/>
          </w:rPr>
          <w:t>to explicitly specify the required Level of Assurance under which a specific authentication should be performed</w:t>
        </w:r>
      </w:ins>
      <w:ins w:id="1203" w:author="Martin Lindström" w:date="2015-07-15T13:17:00Z">
        <w:r w:rsidR="0077623E">
          <w:rPr>
            <w:lang w:val="en-US"/>
          </w:rPr>
          <w:t xml:space="preserve">. </w:t>
        </w:r>
        <w:r w:rsidR="004208C1">
          <w:rPr>
            <w:lang w:val="en-US"/>
          </w:rPr>
          <w:t xml:space="preserve">This is specified in chapter </w:t>
        </w:r>
      </w:ins>
      <w:ins w:id="1204" w:author="Martin Lindström" w:date="2015-08-17T18:07:00Z">
        <w:r w:rsidR="001B474F">
          <w:rPr>
            <w:lang w:val="en-US"/>
          </w:rPr>
          <w:t>5.3</w:t>
        </w:r>
      </w:ins>
      <w:ins w:id="1205" w:author="Martin Lindström" w:date="2015-07-15T13:17:00Z">
        <w:r w:rsidR="004208C1">
          <w:rPr>
            <w:lang w:val="en-US"/>
          </w:rPr>
          <w:t xml:space="preserve">, </w:t>
        </w:r>
      </w:ins>
      <w:ins w:id="1206" w:author="Martin Lindström" w:date="2015-07-15T13:19:00Z">
        <w:r w:rsidR="004208C1">
          <w:rPr>
            <w:lang w:val="en-US"/>
          </w:rPr>
          <w:t>“</w:t>
        </w:r>
      </w:ins>
      <w:ins w:id="1207" w:author="Martin Lindström" w:date="2015-08-17T18:08:00Z">
        <w:r w:rsidR="001B474F">
          <w:rPr>
            <w:lang w:val="en-US"/>
          </w:rPr>
          <w:t>Message Content</w:t>
        </w:r>
      </w:ins>
      <w:ins w:id="1208" w:author="Martin Lindström" w:date="2015-07-15T13:19:00Z">
        <w:r w:rsidR="004208C1">
          <w:rPr>
            <w:lang w:val="en-US"/>
          </w:rPr>
          <w:t>”, a</w:t>
        </w:r>
        <w:r w:rsidR="001B474F">
          <w:rPr>
            <w:lang w:val="en-US"/>
          </w:rPr>
          <w:t>nd 5.4.4</w:t>
        </w:r>
        <w:r w:rsidR="004208C1">
          <w:rPr>
            <w:lang w:val="en-US"/>
          </w:rPr>
          <w:t>, “</w:t>
        </w:r>
      </w:ins>
      <w:ins w:id="1209" w:author="Martin Lindström" w:date="2015-08-17T18:08:00Z">
        <w:r w:rsidR="004345A5" w:rsidRPr="004345A5">
          <w:rPr>
            <w:lang w:val="en-US"/>
          </w:rPr>
          <w:t>Authentication Context and Level of Assurance Handling</w:t>
        </w:r>
      </w:ins>
      <w:ins w:id="1210" w:author="Martin Lindström" w:date="2015-07-15T13:19:00Z">
        <w:r w:rsidR="004208C1">
          <w:rPr>
            <w:lang w:val="en-US"/>
          </w:rPr>
          <w:t>”.</w:t>
        </w:r>
      </w:ins>
    </w:p>
    <w:p w14:paraId="3E69DDDF" w14:textId="485F51FF" w:rsidR="00E62190" w:rsidRDefault="00E62190" w:rsidP="00F17159">
      <w:pPr>
        <w:pStyle w:val="ListParagraph"/>
        <w:numPr>
          <w:ilvl w:val="0"/>
          <w:numId w:val="35"/>
        </w:numPr>
        <w:rPr>
          <w:ins w:id="1211" w:author="Martin Lindström" w:date="2015-07-16T12:59:00Z"/>
          <w:lang w:val="en-US"/>
        </w:rPr>
      </w:pPr>
      <w:ins w:id="1212" w:author="Martin Lindström" w:date="2015-07-15T14:09:00Z">
        <w:r>
          <w:rPr>
            <w:lang w:val="en-US"/>
          </w:rPr>
          <w:t>The specification “</w:t>
        </w:r>
      </w:ins>
      <w:ins w:id="1213" w:author="Martin Lindström" w:date="2015-07-15T14:12:00Z">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ins>
      <w:ins w:id="1214" w:author="Martin Lindström" w:date="2015-07-15T14:09:00Z">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ins>
      <w:ins w:id="1215" w:author="Martin Lindström" w:date="2015-07-15T14:14:00Z">
        <w:r w:rsidR="00C624C0" w:rsidRPr="002E1DA6">
          <w:rPr>
            <w:rStyle w:val="Code"/>
          </w:rPr>
          <w:t>&lt;saml2:AuthnContextDecl&gt;</w:t>
        </w:r>
        <w:r w:rsidR="00C624C0">
          <w:rPr>
            <w:lang w:val="en-US"/>
          </w:rPr>
          <w:t xml:space="preserve"> </w:t>
        </w:r>
      </w:ins>
      <w:ins w:id="1216" w:author="Martin Lindström" w:date="2015-07-15T14:09:00Z">
        <w:r w:rsidR="00C624C0">
          <w:rPr>
            <w:lang w:val="en-US"/>
          </w:rPr>
          <w:t>element</w:t>
        </w:r>
      </w:ins>
      <w:ins w:id="1217" w:author="Martin Lindström" w:date="2015-07-15T14:14:00Z">
        <w:r w:rsidR="00C624C0">
          <w:rPr>
            <w:lang w:val="en-US"/>
          </w:rPr>
          <w:t xml:space="preserve"> to store authentication context p</w:t>
        </w:r>
        <w:r w:rsidR="00C624C0">
          <w:rPr>
            <w:lang w:val="en-US"/>
          </w:rPr>
          <w:t>a</w:t>
        </w:r>
        <w:r w:rsidR="00C624C0">
          <w:rPr>
            <w:lang w:val="en-US"/>
          </w:rPr>
          <w:t>rameters, and that no</w:t>
        </w:r>
      </w:ins>
      <w:ins w:id="1218" w:author="Martin Lindström" w:date="2015-07-15T14:15:00Z">
        <w:r w:rsidR="00C624C0">
          <w:rPr>
            <w:lang w:val="en-US"/>
          </w:rPr>
          <w:t xml:space="preserve"> commercial, or open source, Identity Provider software had support for this fe</w:t>
        </w:r>
        <w:r w:rsidR="00C624C0">
          <w:rPr>
            <w:lang w:val="en-US"/>
          </w:rPr>
          <w:t>a</w:t>
        </w:r>
        <w:r w:rsidR="00C624C0">
          <w:rPr>
            <w:lang w:val="en-US"/>
          </w:rPr>
          <w:t xml:space="preserve">ture. </w:t>
        </w:r>
      </w:ins>
      <w:ins w:id="1219" w:author="Martin Lindström" w:date="2015-07-15T14:17:00Z">
        <w:r w:rsidR="00C624C0">
          <w:rPr>
            <w:lang w:val="en-US"/>
          </w:rPr>
          <w:t>[</w:t>
        </w:r>
      </w:ins>
      <w:ins w:id="1220" w:author="Martin Lindström" w:date="2015-08-14T00:05:00Z">
        <w:r w:rsidR="00673592">
          <w:rPr>
            <w:lang w:val="en-US"/>
          </w:rPr>
          <w:t>Eid</w:t>
        </w:r>
      </w:ins>
      <w:ins w:id="1221" w:author="Martin Lindström" w:date="2015-07-15T14:17:00Z">
        <w:r w:rsidR="00C624C0">
          <w:rPr>
            <w:lang w:val="en-US"/>
          </w:rPr>
          <w:t>Attributes] now</w:t>
        </w:r>
        <w:r w:rsidR="006E4068">
          <w:rPr>
            <w:lang w:val="en-US"/>
          </w:rPr>
          <w:t xml:space="preserve"> describe how the </w:t>
        </w:r>
      </w:ins>
      <w:ins w:id="1222" w:author="Martin Lindström" w:date="2015-07-15T14:18:00Z">
        <w:r w:rsidR="00DA07F7" w:rsidRPr="002E1BC3">
          <w:rPr>
            <w:rStyle w:val="Code"/>
          </w:rPr>
          <w:t>authContextParams</w:t>
        </w:r>
        <w:r w:rsidR="00DA07F7">
          <w:rPr>
            <w:lang w:val="en-US"/>
          </w:rPr>
          <w:t xml:space="preserve"> attribute may be used for the same </w:t>
        </w:r>
        <w:r w:rsidR="00120BDD">
          <w:rPr>
            <w:lang w:val="en-US"/>
          </w:rPr>
          <w:t xml:space="preserve">purpose, and the examples where this information was stored under the </w:t>
        </w:r>
      </w:ins>
      <w:ins w:id="1223" w:author="Martin Lindström" w:date="2015-07-16T00:47:00Z">
        <w:r w:rsidR="00120BDD" w:rsidRPr="002E1DA6">
          <w:rPr>
            <w:rStyle w:val="Code"/>
          </w:rPr>
          <w:t>&lt;saml2:AuthnContextDecl&gt;</w:t>
        </w:r>
        <w:r w:rsidR="00120BDD">
          <w:rPr>
            <w:lang w:val="en-US"/>
          </w:rPr>
          <w:t xml:space="preserve"> element was removed from </w:t>
        </w:r>
      </w:ins>
      <w:ins w:id="1224" w:author="Martin Lindström" w:date="2015-07-16T00:48:00Z">
        <w:r w:rsidR="00120BDD">
          <w:rPr>
            <w:lang w:val="en-US"/>
          </w:rPr>
          <w:t>chapter</w:t>
        </w:r>
      </w:ins>
      <w:ins w:id="1225" w:author="Martin Lindström" w:date="2015-07-16T00:47:00Z">
        <w:r w:rsidR="00120BDD">
          <w:rPr>
            <w:lang w:val="en-US"/>
          </w:rPr>
          <w:t xml:space="preserve"> </w:t>
        </w:r>
      </w:ins>
      <w:ins w:id="1226" w:author="Martin Lindström" w:date="2015-08-17T18:09:00Z">
        <w:r w:rsidR="004345A5">
          <w:rPr>
            <w:lang w:val="en-US"/>
          </w:rPr>
          <w:t>6.2</w:t>
        </w:r>
      </w:ins>
      <w:ins w:id="1227" w:author="Martin Lindström" w:date="2015-07-16T00:47:00Z">
        <w:r w:rsidR="00120BDD">
          <w:rPr>
            <w:lang w:val="en-US"/>
          </w:rPr>
          <w:t xml:space="preserve">, </w:t>
        </w:r>
      </w:ins>
      <w:ins w:id="1228" w:author="Martin Lindström" w:date="2015-07-16T00:48:00Z">
        <w:r w:rsidR="00120BDD">
          <w:rPr>
            <w:lang w:val="en-US"/>
          </w:rPr>
          <w:t>“</w:t>
        </w:r>
      </w:ins>
      <w:ins w:id="1229" w:author="Martin Lindström" w:date="2015-08-17T18:09:00Z">
        <w:r w:rsidR="004345A5">
          <w:rPr>
            <w:lang w:val="en-US"/>
          </w:rPr>
          <w:t>Message Content</w:t>
        </w:r>
      </w:ins>
      <w:ins w:id="1230" w:author="Martin Lindström" w:date="2015-07-16T00:48:00Z">
        <w:r w:rsidR="00120BDD">
          <w:rPr>
            <w:lang w:val="en-US"/>
          </w:rPr>
          <w:t>”.</w:t>
        </w:r>
      </w:ins>
    </w:p>
    <w:p w14:paraId="0CB88DD5" w14:textId="75B0BC44" w:rsidR="00FB772F" w:rsidRDefault="00FB772F" w:rsidP="00F17159">
      <w:pPr>
        <w:pStyle w:val="ListParagraph"/>
        <w:numPr>
          <w:ilvl w:val="0"/>
          <w:numId w:val="35"/>
        </w:numPr>
        <w:rPr>
          <w:ins w:id="1231" w:author="Martin Lindström" w:date="2015-06-03T12:21:00Z"/>
          <w:lang w:val="en-US"/>
        </w:rPr>
      </w:pPr>
      <w:ins w:id="1232" w:author="Martin Lindström" w:date="2015-07-16T12:59:00Z">
        <w:r>
          <w:rPr>
            <w:lang w:val="en-US"/>
          </w:rPr>
          <w:t xml:space="preserve">Chapter </w:t>
        </w:r>
      </w:ins>
      <w:ins w:id="1233" w:author="Martin Lindström" w:date="2015-08-17T18:09:00Z">
        <w:r w:rsidR="00365F58">
          <w:rPr>
            <w:lang w:val="en-US"/>
          </w:rPr>
          <w:t>7</w:t>
        </w:r>
      </w:ins>
      <w:ins w:id="1234" w:author="Martin Lindström" w:date="2015-07-16T12:59:00Z">
        <w:r>
          <w:rPr>
            <w:lang w:val="en-US"/>
          </w:rPr>
          <w:t xml:space="preserve">, </w:t>
        </w:r>
      </w:ins>
      <w:ins w:id="1235" w:author="Martin Lindström" w:date="2015-07-16T13:00:00Z">
        <w:r>
          <w:rPr>
            <w:lang w:val="en-US"/>
          </w:rPr>
          <w:t>“</w:t>
        </w:r>
      </w:ins>
      <w:ins w:id="1236" w:author="Martin Lindström" w:date="2015-08-17T18:09:00Z">
        <w:r w:rsidR="00365F58">
          <w:rPr>
            <w:lang w:val="en-US"/>
          </w:rPr>
          <w:t>Authentication for Signature</w:t>
        </w:r>
      </w:ins>
      <w:ins w:id="1237" w:author="Martin Lindström" w:date="2015-07-16T13:00:00Z">
        <w:r>
          <w:rPr>
            <w:lang w:val="en-US"/>
          </w:rPr>
          <w:t>”, was introduced to specify requirements regarding</w:t>
        </w:r>
        <w:r w:rsidR="009049ED">
          <w:rPr>
            <w:lang w:val="en-US"/>
          </w:rPr>
          <w:t xml:space="preserve"> the process of </w:t>
        </w:r>
      </w:ins>
      <w:ins w:id="1238" w:author="Martin Lindström" w:date="2015-07-16T13:01:00Z">
        <w:r w:rsidR="00AD7BD8">
          <w:rPr>
            <w:lang w:val="en-US"/>
          </w:rPr>
          <w:t>“</w:t>
        </w:r>
      </w:ins>
      <w:ins w:id="1239" w:author="Martin Lindström" w:date="2015-07-16T13:00:00Z">
        <w:r w:rsidR="009049ED">
          <w:rPr>
            <w:lang w:val="en-US"/>
          </w:rPr>
          <w:t>authentication for signa</w:t>
        </w:r>
        <w:r w:rsidR="00DD6B1B">
          <w:rPr>
            <w:lang w:val="en-US"/>
          </w:rPr>
          <w:t>ture</w:t>
        </w:r>
      </w:ins>
      <w:ins w:id="1240" w:author="Martin Lindström" w:date="2015-07-16T13:01:00Z">
        <w:r w:rsidR="00AD7BD8">
          <w:rPr>
            <w:lang w:val="en-US"/>
          </w:rPr>
          <w:t>”</w:t>
        </w:r>
      </w:ins>
      <w:ins w:id="1241" w:author="Martin Lindström" w:date="2015-07-16T13:00:00Z">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ins>
    </w:p>
    <w:p w14:paraId="5BBB793B" w14:textId="77777777" w:rsidR="00D4183F" w:rsidRDefault="00D4183F" w:rsidP="00F17159">
      <w:pPr>
        <w:ind w:left="360"/>
        <w:rPr>
          <w:ins w:id="1242" w:author="Martin Lindström" w:date="2015-06-03T12:21:00Z"/>
          <w:lang w:val="en-US"/>
        </w:rPr>
      </w:pPr>
    </w:p>
    <w:p w14:paraId="33064240" w14:textId="77777777" w:rsidR="00D4183F" w:rsidRPr="00D4183F" w:rsidRDefault="00D4183F" w:rsidP="00F17159">
      <w:pPr>
        <w:ind w:left="360"/>
        <w:rPr>
          <w:ins w:id="1243" w:author="Martin Lindström" w:date="2015-06-03T12:16:00Z"/>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48"/>
      <w:headerReference w:type="default" r:id="rId49"/>
      <w:footerReference w:type="default" r:id="rId50"/>
      <w:headerReference w:type="first" r:id="rId51"/>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9A2F83" w15:done="0"/>
  <w15:commentEx w15:paraId="00F4AF75" w15:done="0"/>
  <w15:commentEx w15:paraId="13671D2B" w15:done="0"/>
  <w15:commentEx w15:paraId="6BA4C8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DB173" w14:textId="77777777" w:rsidR="00AA46A1" w:rsidRDefault="00AA46A1">
      <w:pPr>
        <w:spacing w:line="240" w:lineRule="auto"/>
      </w:pPr>
      <w:r>
        <w:separator/>
      </w:r>
    </w:p>
  </w:endnote>
  <w:endnote w:type="continuationSeparator" w:id="0">
    <w:p w14:paraId="541F3005" w14:textId="77777777" w:rsidR="00AA46A1" w:rsidRDefault="00AA4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AA46A1" w:rsidRPr="00C912BA" w14:paraId="3F26EF42" w14:textId="77777777" w:rsidTr="00D74D00">
      <w:tc>
        <w:tcPr>
          <w:tcW w:w="7208" w:type="dxa"/>
          <w:gridSpan w:val="4"/>
          <w:tcBorders>
            <w:bottom w:val="single" w:sz="4" w:space="0" w:color="auto"/>
          </w:tcBorders>
        </w:tcPr>
        <w:p w14:paraId="3B08F497" w14:textId="77777777" w:rsidR="00AA46A1" w:rsidRPr="00C912BA" w:rsidRDefault="00AA46A1" w:rsidP="00F27527">
          <w:pPr>
            <w:pStyle w:val="Ledtext"/>
            <w:rPr>
              <w:spacing w:val="20"/>
              <w:sz w:val="16"/>
              <w:szCs w:val="16"/>
              <w:lang w:val="sv-SE"/>
            </w:rPr>
          </w:pPr>
          <w:bookmarkStart w:id="1247" w:name="www"/>
          <w:r w:rsidRPr="00C912BA">
            <w:rPr>
              <w:b/>
              <w:bCs/>
              <w:sz w:val="16"/>
              <w:lang w:val="sv-SE"/>
            </w:rPr>
            <w:t>www.</w:t>
          </w:r>
          <w:r>
            <w:rPr>
              <w:b/>
              <w:bCs/>
              <w:sz w:val="16"/>
              <w:lang w:val="sv-SE"/>
            </w:rPr>
            <w:t>elegnamnden</w:t>
          </w:r>
          <w:r w:rsidRPr="00C912BA">
            <w:rPr>
              <w:b/>
              <w:bCs/>
              <w:sz w:val="16"/>
              <w:lang w:val="sv-SE"/>
            </w:rPr>
            <w:t>.se</w:t>
          </w:r>
          <w:bookmarkEnd w:id="1247"/>
        </w:p>
      </w:tc>
      <w:tc>
        <w:tcPr>
          <w:tcW w:w="2347" w:type="dxa"/>
          <w:tcBorders>
            <w:bottom w:val="single" w:sz="4" w:space="0" w:color="auto"/>
          </w:tcBorders>
        </w:tcPr>
        <w:p w14:paraId="619C2AE8" w14:textId="77777777" w:rsidR="00AA46A1" w:rsidRPr="00C912BA" w:rsidRDefault="00AA46A1" w:rsidP="00F27527">
          <w:pPr>
            <w:pStyle w:val="Ledtext"/>
            <w:rPr>
              <w:sz w:val="16"/>
              <w:lang w:val="sv-SE"/>
            </w:rPr>
          </w:pPr>
        </w:p>
      </w:tc>
    </w:tr>
    <w:tr w:rsidR="00AA46A1" w:rsidRPr="00C912BA" w14:paraId="0BBF8E42" w14:textId="77777777" w:rsidTr="00D74D00">
      <w:tc>
        <w:tcPr>
          <w:tcW w:w="1988" w:type="dxa"/>
          <w:tcBorders>
            <w:top w:val="single" w:sz="4" w:space="0" w:color="auto"/>
          </w:tcBorders>
        </w:tcPr>
        <w:p w14:paraId="53B57CCF" w14:textId="77777777" w:rsidR="00AA46A1" w:rsidRPr="00C912BA" w:rsidRDefault="00AA46A1" w:rsidP="00F27527">
          <w:pPr>
            <w:pStyle w:val="Ledtext"/>
            <w:rPr>
              <w:lang w:val="sv-SE"/>
            </w:rPr>
          </w:pPr>
          <w:bookmarkStart w:id="1248" w:name="PostadressLed"/>
          <w:r>
            <w:rPr>
              <w:lang w:val="sv-SE"/>
            </w:rPr>
            <w:t>Postadress</w:t>
          </w:r>
          <w:bookmarkEnd w:id="1248"/>
        </w:p>
      </w:tc>
      <w:tc>
        <w:tcPr>
          <w:tcW w:w="1620" w:type="dxa"/>
          <w:tcBorders>
            <w:top w:val="single" w:sz="4" w:space="0" w:color="auto"/>
          </w:tcBorders>
        </w:tcPr>
        <w:p w14:paraId="7481F620" w14:textId="77777777" w:rsidR="00AA46A1" w:rsidRPr="00C912BA" w:rsidRDefault="00AA46A1"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AA46A1" w:rsidRPr="00C912BA" w:rsidRDefault="00AA46A1" w:rsidP="00F27527">
          <w:pPr>
            <w:pStyle w:val="Ledtext"/>
            <w:rPr>
              <w:lang w:val="sv-SE"/>
            </w:rPr>
          </w:pPr>
          <w:bookmarkStart w:id="1249" w:name="TelefonVaxelLed"/>
          <w:r>
            <w:rPr>
              <w:lang w:val="sv-SE"/>
            </w:rPr>
            <w:t>Telefon växel</w:t>
          </w:r>
          <w:bookmarkEnd w:id="1249"/>
        </w:p>
      </w:tc>
      <w:tc>
        <w:tcPr>
          <w:tcW w:w="1800" w:type="dxa"/>
          <w:tcBorders>
            <w:top w:val="single" w:sz="4" w:space="0" w:color="auto"/>
          </w:tcBorders>
        </w:tcPr>
        <w:p w14:paraId="0987B1B2" w14:textId="77777777" w:rsidR="00AA46A1" w:rsidRPr="00C912BA" w:rsidRDefault="00AA46A1" w:rsidP="00F27527">
          <w:pPr>
            <w:pStyle w:val="Ledtext"/>
            <w:rPr>
              <w:lang w:val="sv-SE"/>
            </w:rPr>
          </w:pPr>
          <w:bookmarkStart w:id="1250" w:name="TelefonVaxelUtlLedtext"/>
          <w:bookmarkEnd w:id="1250"/>
        </w:p>
      </w:tc>
      <w:tc>
        <w:tcPr>
          <w:tcW w:w="2347" w:type="dxa"/>
          <w:tcBorders>
            <w:top w:val="single" w:sz="4" w:space="0" w:color="auto"/>
          </w:tcBorders>
        </w:tcPr>
        <w:p w14:paraId="35B8C08C" w14:textId="77777777" w:rsidR="00AA46A1" w:rsidRPr="00C912BA" w:rsidRDefault="00AA46A1" w:rsidP="00F27527">
          <w:pPr>
            <w:pStyle w:val="Ledtext"/>
            <w:rPr>
              <w:lang w:val="sv-SE"/>
            </w:rPr>
          </w:pPr>
          <w:bookmarkStart w:id="1251" w:name="EpostLed"/>
          <w:r>
            <w:rPr>
              <w:lang w:val="sv-SE"/>
            </w:rPr>
            <w:t>E-postadress</w:t>
          </w:r>
          <w:bookmarkEnd w:id="1251"/>
        </w:p>
      </w:tc>
    </w:tr>
    <w:tr w:rsidR="00AA46A1" w:rsidRPr="00C912BA" w14:paraId="06607072" w14:textId="77777777" w:rsidTr="00D74D00">
      <w:tc>
        <w:tcPr>
          <w:tcW w:w="1988" w:type="dxa"/>
        </w:tcPr>
        <w:p w14:paraId="4EC133D2" w14:textId="77777777" w:rsidR="00AA46A1" w:rsidRPr="00C912BA" w:rsidRDefault="00AA46A1" w:rsidP="00F27527">
          <w:pPr>
            <w:pStyle w:val="Ledtext"/>
            <w:rPr>
              <w:b/>
              <w:bCs/>
              <w:lang w:val="sv-SE"/>
            </w:rPr>
          </w:pPr>
          <w:bookmarkStart w:id="1252" w:name="Postadress"/>
          <w:r>
            <w:rPr>
              <w:b/>
              <w:bCs/>
              <w:lang w:val="sv-SE"/>
            </w:rPr>
            <w:t xml:space="preserve">171 94  SOLNA </w:t>
          </w:r>
          <w:bookmarkEnd w:id="1252"/>
        </w:p>
      </w:tc>
      <w:tc>
        <w:tcPr>
          <w:tcW w:w="1620" w:type="dxa"/>
        </w:tcPr>
        <w:p w14:paraId="64EDE1D1" w14:textId="77777777" w:rsidR="00AA46A1" w:rsidRPr="00C912BA" w:rsidRDefault="00AA46A1" w:rsidP="00F27527">
          <w:pPr>
            <w:pStyle w:val="Ledtext"/>
            <w:ind w:left="-57"/>
            <w:rPr>
              <w:b/>
              <w:bCs/>
              <w:lang w:val="sv-SE"/>
            </w:rPr>
          </w:pPr>
          <w:r>
            <w:rPr>
              <w:b/>
              <w:bCs/>
              <w:lang w:val="sv-SE"/>
            </w:rPr>
            <w:t>Korta gatan 10</w:t>
          </w:r>
        </w:p>
      </w:tc>
      <w:tc>
        <w:tcPr>
          <w:tcW w:w="1800" w:type="dxa"/>
        </w:tcPr>
        <w:p w14:paraId="14FD09A9" w14:textId="77777777" w:rsidR="00AA46A1" w:rsidRPr="00C912BA" w:rsidRDefault="00AA46A1" w:rsidP="00F27527">
          <w:pPr>
            <w:pStyle w:val="Ledtext"/>
            <w:rPr>
              <w:b/>
              <w:bCs/>
              <w:lang w:val="sv-SE"/>
            </w:rPr>
          </w:pPr>
          <w:bookmarkStart w:id="1253" w:name="TelefonVaxel"/>
          <w:r>
            <w:rPr>
              <w:b/>
              <w:bCs/>
              <w:lang w:val="sv-SE"/>
            </w:rPr>
            <w:t xml:space="preserve">010-574 21 00 </w:t>
          </w:r>
          <w:bookmarkEnd w:id="1253"/>
          <w:r>
            <w:rPr>
              <w:b/>
              <w:bCs/>
              <w:lang w:val="sv-SE"/>
            </w:rPr>
            <w:t xml:space="preserve"> </w:t>
          </w:r>
        </w:p>
      </w:tc>
      <w:tc>
        <w:tcPr>
          <w:tcW w:w="1800" w:type="dxa"/>
        </w:tcPr>
        <w:p w14:paraId="4A68601A" w14:textId="77777777" w:rsidR="00AA46A1" w:rsidRPr="00C912BA" w:rsidRDefault="00AA46A1" w:rsidP="00F27527">
          <w:pPr>
            <w:pStyle w:val="Ledtext"/>
            <w:rPr>
              <w:b/>
              <w:bCs/>
              <w:lang w:val="sv-SE"/>
            </w:rPr>
          </w:pPr>
          <w:bookmarkStart w:id="1254" w:name="TelefonVaxelUtl"/>
          <w:bookmarkEnd w:id="1254"/>
        </w:p>
      </w:tc>
      <w:tc>
        <w:tcPr>
          <w:tcW w:w="2347" w:type="dxa"/>
        </w:tcPr>
        <w:p w14:paraId="213B98C5" w14:textId="77777777" w:rsidR="00AA46A1" w:rsidRPr="00C912BA" w:rsidRDefault="00AA46A1" w:rsidP="00F27527">
          <w:pPr>
            <w:pStyle w:val="Ledtext"/>
            <w:rPr>
              <w:b/>
              <w:bCs/>
              <w:lang w:val="sv-SE"/>
            </w:rPr>
          </w:pPr>
          <w:bookmarkStart w:id="1255" w:name="EmailFot"/>
          <w:r>
            <w:rPr>
              <w:b/>
              <w:bCs/>
              <w:lang w:val="sv-SE"/>
            </w:rPr>
            <w:t>kansliet@elegnamnden.se</w:t>
          </w:r>
          <w:bookmarkEnd w:id="1255"/>
        </w:p>
      </w:tc>
    </w:tr>
  </w:tbl>
  <w:p w14:paraId="07C1B5E6" w14:textId="4AB8A180" w:rsidR="00AA46A1" w:rsidRDefault="00AA46A1"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B607E">
      <w:rPr>
        <w:noProof/>
        <w:color w:val="808080"/>
        <w:sz w:val="16"/>
      </w:rPr>
      <w:t>17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B607E">
      <w:rPr>
        <w:noProof/>
        <w:color w:val="808080"/>
        <w:sz w:val="16"/>
      </w:rPr>
      <w:t>22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96903" w14:textId="77777777" w:rsidR="00AA46A1" w:rsidRDefault="00AA46A1">
      <w:pPr>
        <w:spacing w:line="240" w:lineRule="auto"/>
      </w:pPr>
      <w:r>
        <w:separator/>
      </w:r>
    </w:p>
  </w:footnote>
  <w:footnote w:type="continuationSeparator" w:id="0">
    <w:p w14:paraId="1A882CF1" w14:textId="77777777" w:rsidR="00AA46A1" w:rsidRDefault="00AA46A1">
      <w:pPr>
        <w:spacing w:line="240" w:lineRule="auto"/>
      </w:pPr>
      <w:r>
        <w:continuationSeparator/>
      </w:r>
    </w:p>
  </w:footnote>
  <w:footnote w:id="1">
    <w:p w14:paraId="37EFBD45" w14:textId="2EC28B5A" w:rsidR="00AA46A1" w:rsidRDefault="00AA46A1">
      <w:pPr>
        <w:pStyle w:val="FootnoteText"/>
      </w:pPr>
      <w:ins w:id="406" w:author="Martin Lindström" w:date="2015-07-15T10:15:00Z">
        <w:r>
          <w:rPr>
            <w:rStyle w:val="FootnoteReference"/>
          </w:rPr>
          <w:footnoteRef/>
        </w:r>
        <w:r>
          <w:t xml:space="preserve"> </w:t>
        </w:r>
        <w:r>
          <w:rPr>
            <w:lang w:val="en-US"/>
          </w:rPr>
          <w:t>See section 3.1.1 of [</w:t>
        </w:r>
      </w:ins>
      <w:ins w:id="407" w:author="Martin Lindström" w:date="2015-08-14T00:05:00Z">
        <w:r>
          <w:rPr>
            <w:lang w:val="en-US"/>
          </w:rPr>
          <w:t>Eid</w:t>
        </w:r>
      </w:ins>
      <w:ins w:id="408" w:author="Martin Lindström" w:date="2015-07-15T10:15:00Z">
        <w:r>
          <w:rPr>
            <w:lang w:val="en-US"/>
          </w:rPr>
          <w:t>Registry].</w:t>
        </w:r>
      </w:ins>
    </w:p>
  </w:footnote>
  <w:footnote w:id="2">
    <w:p w14:paraId="64CD3FC0" w14:textId="094B4169" w:rsidR="00AA46A1" w:rsidRPr="00434B23" w:rsidRDefault="00AA46A1">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AA46A1" w:rsidRPr="00434B23" w:rsidRDefault="00AA46A1">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AA46A1" w:rsidRDefault="00AA46A1">
      <w:pPr>
        <w:pStyle w:val="FootnoteText"/>
      </w:pPr>
      <w:ins w:id="809" w:author="Martin Lindström" w:date="2015-06-23T17:34:00Z">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ins>
    </w:p>
  </w:footnote>
  <w:footnote w:id="5">
    <w:p w14:paraId="0B3FFE12" w14:textId="5F73BB24" w:rsidR="00AA46A1" w:rsidRDefault="00AA46A1">
      <w:pPr>
        <w:pStyle w:val="FootnoteText"/>
      </w:pPr>
      <w:ins w:id="923" w:author="Martin Lindström" w:date="2015-07-28T20:40:00Z">
        <w:r>
          <w:rPr>
            <w:rStyle w:val="FootnoteReference"/>
          </w:rPr>
          <w:footnoteRef/>
        </w:r>
        <w:r>
          <w:t xml:space="preserve"> </w:t>
        </w:r>
      </w:ins>
      <w:ins w:id="924" w:author="Martin Lindström" w:date="2015-07-28T20:41:00Z">
        <w:r>
          <w:rPr>
            <w:lang w:val="en-GB"/>
          </w:rPr>
          <w:t xml:space="preserve">An Identity Provider identifies a Service Provider as a Signature Service if it declares the </w:t>
        </w:r>
        <w:r w:rsidRPr="00063BF5">
          <w:rPr>
            <w:rPrChange w:id="925" w:author="Martin Lindström" w:date="2015-08-17T14:30:00Z">
              <w:rPr>
                <w:rStyle w:val="Hyperlink"/>
                <w:b/>
                <w:lang w:val="en-US"/>
              </w:rPr>
            </w:rPrChange>
          </w:rPr>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ins>
      <w:r>
        <w:rPr>
          <w:lang w:val="en-US"/>
        </w:rPr>
      </w:r>
      <w:ins w:id="926" w:author="Martin Lindström" w:date="2015-07-28T20:41:00Z">
        <w:r>
          <w:rPr>
            <w:lang w:val="en-US"/>
          </w:rPr>
          <w:fldChar w:fldCharType="separate"/>
        </w:r>
      </w:ins>
      <w:r w:rsidR="00AB607E">
        <w:rPr>
          <w:lang w:val="en-US"/>
        </w:rPr>
        <w:t>2.1.4</w:t>
      </w:r>
      <w:ins w:id="927" w:author="Martin Lindström" w:date="2015-07-28T20:41:00Z">
        <w:r>
          <w:rPr>
            <w:lang w:val="en-US"/>
          </w:rPr>
          <w:fldChar w:fldCharType="end"/>
        </w:r>
        <w:r>
          <w:rPr>
            <w:lang w:val="en-US"/>
          </w:rPr>
          <w:t>).</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EAE874" w14:textId="3BCF6DB0" w:rsidR="00AA46A1" w:rsidRDefault="00AB607E">
    <w:pPr>
      <w:pStyle w:val="Header"/>
    </w:pPr>
    <w:ins w:id="1244" w:author="Martin Lindström" w:date="2015-06-03T12:15:00Z">
      <w:r>
        <w:rPr>
          <w:noProof/>
          <w:lang w:val="en-US" w:eastAsia="en-US"/>
        </w:rPr>
        <w:pict w14:anchorId="4C0D785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0B711E8B" w:rsidR="00AA46A1" w:rsidRDefault="00AB607E" w:rsidP="00BB4873">
    <w:pPr>
      <w:spacing w:line="240" w:lineRule="auto"/>
      <w:jc w:val="center"/>
      <w:rPr>
        <w:lang w:val="en-US"/>
      </w:rPr>
    </w:pPr>
    <w:ins w:id="1245" w:author="Martin Lindström" w:date="2015-06-03T12:15:00Z">
      <w:r>
        <w:rPr>
          <w:noProof/>
          <w:lang w:val="en-US" w:eastAsia="en-US"/>
        </w:rPr>
        <w:pict w14:anchorId="01354C9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AA46A1">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Pr>
        <w:rFonts w:eastAsia="Arial" w:cs="Arial"/>
        <w:color w:val="808080"/>
        <w:sz w:val="16"/>
        <w:szCs w:val="16"/>
      </w:rPr>
      <w:tab/>
    </w:r>
    <w:r w:rsidR="00AA46A1" w:rsidRPr="00BB4873">
      <w:rPr>
        <w:sz w:val="16"/>
        <w:szCs w:val="16"/>
        <w:lang w:val="en-US"/>
      </w:rPr>
      <w:t>ELN-0602-v1.</w:t>
    </w:r>
    <w:ins w:id="1246" w:author="Martin Lindström" w:date="2015-06-03T12:15:00Z">
      <w:r w:rsidR="00AA46A1">
        <w:rPr>
          <w:sz w:val="16"/>
          <w:szCs w:val="16"/>
          <w:lang w:val="en-US"/>
        </w:rPr>
        <w:t>3</w:t>
      </w:r>
    </w:ins>
  </w:p>
  <w:p w14:paraId="04CEC393" w14:textId="3BB3C709" w:rsidR="00AA46A1" w:rsidRDefault="00AA46A1">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C5A945" w14:textId="28E2AF80" w:rsidR="00AA46A1" w:rsidRDefault="00AB607E">
    <w:pPr>
      <w:pStyle w:val="Header"/>
    </w:pPr>
    <w:ins w:id="1256" w:author="Martin Lindström" w:date="2015-06-03T12:15:00Z">
      <w:r>
        <w:rPr>
          <w:noProof/>
          <w:lang w:val="en-US" w:eastAsia="en-US"/>
        </w:rPr>
        <w:pict w14:anchorId="65EF502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41"/>
  </w:num>
  <w:num w:numId="3">
    <w:abstractNumId w:val="4"/>
  </w:num>
  <w:num w:numId="4">
    <w:abstractNumId w:val="7"/>
  </w:num>
  <w:num w:numId="5">
    <w:abstractNumId w:val="10"/>
  </w:num>
  <w:num w:numId="6">
    <w:abstractNumId w:val="16"/>
  </w:num>
  <w:num w:numId="7">
    <w:abstractNumId w:val="39"/>
  </w:num>
  <w:num w:numId="8">
    <w:abstractNumId w:val="40"/>
  </w:num>
  <w:num w:numId="9">
    <w:abstractNumId w:val="8"/>
  </w:num>
  <w:num w:numId="10">
    <w:abstractNumId w:val="42"/>
  </w:num>
  <w:num w:numId="11">
    <w:abstractNumId w:val="17"/>
  </w:num>
  <w:num w:numId="12">
    <w:abstractNumId w:val="38"/>
  </w:num>
  <w:num w:numId="13">
    <w:abstractNumId w:val="35"/>
  </w:num>
  <w:num w:numId="14">
    <w:abstractNumId w:val="11"/>
  </w:num>
  <w:num w:numId="15">
    <w:abstractNumId w:val="9"/>
  </w:num>
  <w:num w:numId="16">
    <w:abstractNumId w:val="25"/>
  </w:num>
  <w:num w:numId="17">
    <w:abstractNumId w:val="37"/>
  </w:num>
  <w:num w:numId="18">
    <w:abstractNumId w:val="28"/>
  </w:num>
  <w:num w:numId="19">
    <w:abstractNumId w:val="15"/>
  </w:num>
  <w:num w:numId="20">
    <w:abstractNumId w:val="27"/>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29"/>
  </w:num>
  <w:num w:numId="30">
    <w:abstractNumId w:val="33"/>
  </w:num>
  <w:num w:numId="31">
    <w:abstractNumId w:val="14"/>
  </w:num>
  <w:num w:numId="32">
    <w:abstractNumId w:val="32"/>
  </w:num>
  <w:num w:numId="33">
    <w:abstractNumId w:val="5"/>
  </w:num>
  <w:num w:numId="34">
    <w:abstractNumId w:val="20"/>
  </w:num>
  <w:num w:numId="35">
    <w:abstractNumId w:val="1"/>
  </w:num>
  <w:num w:numId="36">
    <w:abstractNumId w:val="22"/>
  </w:num>
  <w:num w:numId="37">
    <w:abstractNumId w:val="24"/>
  </w:num>
  <w:num w:numId="38">
    <w:abstractNumId w:val="36"/>
  </w:num>
  <w:num w:numId="39">
    <w:abstractNumId w:val="30"/>
  </w:num>
  <w:num w:numId="40">
    <w:abstractNumId w:val="31"/>
  </w:num>
  <w:num w:numId="41">
    <w:abstractNumId w:val="6"/>
  </w:num>
  <w:num w:numId="42">
    <w:abstractNumId w:val="12"/>
  </w:num>
  <w:num w:numId="43">
    <w:abstractNumId w:val="34"/>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4BAB"/>
    <w:rsid w:val="00384CF4"/>
    <w:rsid w:val="0038597A"/>
    <w:rsid w:val="0039018D"/>
    <w:rsid w:val="0039230B"/>
    <w:rsid w:val="00392BE6"/>
    <w:rsid w:val="003939D2"/>
    <w:rsid w:val="00394099"/>
    <w:rsid w:val="00395513"/>
    <w:rsid w:val="0039596B"/>
    <w:rsid w:val="00395B85"/>
    <w:rsid w:val="00395EB7"/>
    <w:rsid w:val="00396772"/>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1763"/>
    <w:rsid w:val="004433A8"/>
    <w:rsid w:val="004439F2"/>
    <w:rsid w:val="00443CBA"/>
    <w:rsid w:val="0044481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E0087"/>
    <w:rsid w:val="004E0377"/>
    <w:rsid w:val="004E08AB"/>
    <w:rsid w:val="004E08F3"/>
    <w:rsid w:val="004E0EC8"/>
    <w:rsid w:val="004E0FEF"/>
    <w:rsid w:val="004E2794"/>
    <w:rsid w:val="004E2E56"/>
    <w:rsid w:val="004E3984"/>
    <w:rsid w:val="004E5143"/>
    <w:rsid w:val="004E5A62"/>
    <w:rsid w:val="004E6F02"/>
    <w:rsid w:val="004E7F9B"/>
    <w:rsid w:val="004F00D5"/>
    <w:rsid w:val="004F0337"/>
    <w:rsid w:val="004F071A"/>
    <w:rsid w:val="004F1292"/>
    <w:rsid w:val="004F4A2F"/>
    <w:rsid w:val="004F5096"/>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1D00"/>
    <w:rsid w:val="00531D5D"/>
    <w:rsid w:val="00532E8A"/>
    <w:rsid w:val="00533553"/>
    <w:rsid w:val="00533D96"/>
    <w:rsid w:val="00534208"/>
    <w:rsid w:val="005342D4"/>
    <w:rsid w:val="00534A46"/>
    <w:rsid w:val="005354F0"/>
    <w:rsid w:val="00535FA4"/>
    <w:rsid w:val="0053624A"/>
    <w:rsid w:val="00536C58"/>
    <w:rsid w:val="005378ED"/>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27C7"/>
    <w:rsid w:val="0065320D"/>
    <w:rsid w:val="00655C6C"/>
    <w:rsid w:val="00656453"/>
    <w:rsid w:val="006564C5"/>
    <w:rsid w:val="0065699E"/>
    <w:rsid w:val="00656FA1"/>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22A2"/>
    <w:rsid w:val="00673592"/>
    <w:rsid w:val="00673FB1"/>
    <w:rsid w:val="006749D8"/>
    <w:rsid w:val="00674B69"/>
    <w:rsid w:val="0067574A"/>
    <w:rsid w:val="00676283"/>
    <w:rsid w:val="00676B6A"/>
    <w:rsid w:val="00676BE4"/>
    <w:rsid w:val="006777A9"/>
    <w:rsid w:val="00677A06"/>
    <w:rsid w:val="00680667"/>
    <w:rsid w:val="00681395"/>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EB"/>
    <w:rsid w:val="00932264"/>
    <w:rsid w:val="009340FD"/>
    <w:rsid w:val="009341A9"/>
    <w:rsid w:val="009341F3"/>
    <w:rsid w:val="009367DA"/>
    <w:rsid w:val="009370A2"/>
    <w:rsid w:val="00937273"/>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7E7B"/>
    <w:rsid w:val="00A51D99"/>
    <w:rsid w:val="00A55B34"/>
    <w:rsid w:val="00A57375"/>
    <w:rsid w:val="00A5744D"/>
    <w:rsid w:val="00A577C2"/>
    <w:rsid w:val="00A608DF"/>
    <w:rsid w:val="00A61F1F"/>
    <w:rsid w:val="00A621E9"/>
    <w:rsid w:val="00A625B4"/>
    <w:rsid w:val="00A63558"/>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4E"/>
    <w:rsid w:val="00D267DF"/>
    <w:rsid w:val="00D309C0"/>
    <w:rsid w:val="00D3143A"/>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FF"/>
    <w:rsid w:val="00E51EE0"/>
    <w:rsid w:val="00E52D20"/>
    <w:rsid w:val="00E54A93"/>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27FF"/>
    <w:rsid w:val="00EA2B15"/>
    <w:rsid w:val="00EA35C0"/>
    <w:rsid w:val="00EA7F1E"/>
    <w:rsid w:val="00EB1C86"/>
    <w:rsid w:val="00EB3B89"/>
    <w:rsid w:val="00EB3D03"/>
    <w:rsid w:val="00EB4474"/>
    <w:rsid w:val="00EB5435"/>
    <w:rsid w:val="00EB5E8E"/>
    <w:rsid w:val="00EB5F9C"/>
    <w:rsid w:val="00EB7FB5"/>
    <w:rsid w:val="00EC0F4C"/>
    <w:rsid w:val="00EC108D"/>
    <w:rsid w:val="00EC1398"/>
    <w:rsid w:val="00EC2401"/>
    <w:rsid w:val="00EC2A7D"/>
    <w:rsid w:val="00EC2CDD"/>
    <w:rsid w:val="00EC2D09"/>
    <w:rsid w:val="00EC447A"/>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7159"/>
    <w:rsid w:val="00F202A4"/>
    <w:rsid w:val="00F2031E"/>
    <w:rsid w:val="00F20FED"/>
    <w:rsid w:val="00F23C05"/>
    <w:rsid w:val="00F2425F"/>
    <w:rsid w:val="00F2458A"/>
    <w:rsid w:val="00F25BA1"/>
    <w:rsid w:val="00F25BE1"/>
    <w:rsid w:val="00F26652"/>
    <w:rsid w:val="00F26867"/>
    <w:rsid w:val="00F26A5F"/>
    <w:rsid w:val="00F27527"/>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50" Type="http://schemas.openxmlformats.org/officeDocument/2006/relationships/footer" Target="footer1.xml"/><Relationship Id="rId51" Type="http://schemas.openxmlformats.org/officeDocument/2006/relationships/header" Target="header3.xml"/><Relationship Id="rId52" Type="http://schemas.openxmlformats.org/officeDocument/2006/relationships/fontTable" Target="fontTable.xml"/><Relationship Id="rId53" Type="http://schemas.openxmlformats.org/officeDocument/2006/relationships/theme" Target="theme/theme1.xml"/><Relationship Id="rId58" Type="http://schemas.microsoft.com/office/2011/relationships/people" Target="people.xml"/><Relationship Id="rId59" Type="http://schemas.microsoft.com/office/2011/relationships/commentsExtended" Target="commentsExtended.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metadata-2.0-os.pdf" TargetMode="External"/><Relationship Id="rId42" Type="http://schemas.openxmlformats.org/officeDocument/2006/relationships/hyperlink" Target="http://docs.oasis-open.org/security/saml/v2.0/saml-sec-consider-2.0-os.pdf" TargetMode="External"/><Relationship Id="rId43" Type="http://schemas.openxmlformats.org/officeDocument/2006/relationships/hyperlink" Target="http://docs.oasis-open.org/security/saml/Post2.0/sstc-saml-assurance-profile.html" TargetMode="External"/><Relationship Id="rId44" Type="http://schemas.openxmlformats.org/officeDocument/2006/relationships/hyperlink" Target="https://www.oasis-open.org/committees/download.php/39441/draft-sstc-saml-metadata-ui-03.pdf" TargetMode="External"/><Relationship Id="rId45" Type="http://schemas.openxmlformats.org/officeDocument/2006/relationships/hyperlink" Target="http://docs.oasis-open.org/security/saml/Post2.0/sstc-metadata-attr.html" TargetMode="External"/><Relationship Id="rId46" Type="http://schemas.openxmlformats.org/officeDocument/2006/relationships/hyperlink" Target="http://macedir.org/entity-category/" TargetMode="External"/><Relationship Id="rId47" Type="http://schemas.openxmlformats.org/officeDocument/2006/relationships/hyperlink" Target="http://docs.oasis-open.org/security/saml/Post2.0/sstc-saml-idp-discovery.pdf" TargetMode="External"/><Relationship Id="rId48" Type="http://schemas.openxmlformats.org/officeDocument/2006/relationships/header" Target="header1.xml"/><Relationship Id="rId4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sec-consider-2.0-os.pdf" TargetMode="External"/><Relationship Id="rId31" Type="http://schemas.openxmlformats.org/officeDocument/2006/relationships/hyperlink" Target="http://docs.oasis-open.org/security/saml/v2.0/saml-core-2.0-os.pdf" TargetMode="External"/><Relationship Id="rId32" Type="http://schemas.openxmlformats.org/officeDocument/2006/relationships/hyperlink" Target="http://docs.oasis-open.org/security/saml/v2.0/saml-profiles-2.0-os.pdf" TargetMode="External"/><Relationship Id="rId33" Type="http://schemas.openxmlformats.org/officeDocument/2006/relationships/hyperlink" Target="http://docs.oasis-open.org/security/saml/v2.0/saml-sec-consider-2.0-os.pdf" TargetMode="External"/><Relationship Id="rId34" Type="http://schemas.openxmlformats.org/officeDocument/2006/relationships/hyperlink" Target="http://docs.oasis-open.org/security/saml/v2.0/saml-core-2.0-os.pdf" TargetMode="External"/><Relationship Id="rId35" Type="http://schemas.openxmlformats.org/officeDocument/2006/relationships/hyperlink" Target="http://docs.oasis-open.org/security/saml/v2.0/saml-bindings-2.0-os.pdf" TargetMode="External"/><Relationship Id="rId36" Type="http://schemas.openxmlformats.org/officeDocument/2006/relationships/hyperlink" Target="http://www.ietf.org/rfc/rfc2119.txt" TargetMode="External"/><Relationship Id="rId37" Type="http://schemas.openxmlformats.org/officeDocument/2006/relationships/hyperlink" Target="http://docs.oasis-open.org/security/saml/v2.0/saml-core-2.0-os.pdf" TargetMode="External"/><Relationship Id="rId38" Type="http://schemas.openxmlformats.org/officeDocument/2006/relationships/hyperlink" Target="http://docs.oasis-open.org/security/saml/v2.0/errata05/os/saml-v2.0-errata05-os.html" TargetMode="External"/><Relationship Id="rId39" Type="http://schemas.openxmlformats.org/officeDocument/2006/relationships/hyperlink" Target="http://docs.oasis-open.org/security/saml/v2.0/saml-bindings-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docs.oasis-open.org/security/saml/v2.0/saml-core-2.0-os.pdf" TargetMode="External"/><Relationship Id="rId22" Type="http://schemas.openxmlformats.org/officeDocument/2006/relationships/hyperlink" Target="http://docs.oasis-open.org/security/saml/Post2.0/sstc-saml-idp-discovery.pdf" TargetMode="External"/><Relationship Id="rId23" Type="http://schemas.openxmlformats.org/officeDocument/2006/relationships/hyperlink" Target="http://docs.oasis-open.org/security/saml/v2.0/saml-bindings-2.0-os.pdf" TargetMode="External"/><Relationship Id="rId24" Type="http://schemas.openxmlformats.org/officeDocument/2006/relationships/hyperlink" Target="http://docs.oasis-open.org/security/saml/v2.0/saml-bindings-2.0-os.pdf" TargetMode="External"/><Relationship Id="rId25" Type="http://schemas.openxmlformats.org/officeDocument/2006/relationships/hyperlink" Target="http://saml2int.org/profile/current/" TargetMode="External"/><Relationship Id="rId26" Type="http://schemas.openxmlformats.org/officeDocument/2006/relationships/hyperlink" Target="http://docs.oasis-open.org/security/saml/v2.0/saml-profiles-2.0-os.pdf" TargetMode="External"/><Relationship Id="rId27" Type="http://schemas.openxmlformats.org/officeDocument/2006/relationships/hyperlink" Target="http://saml2int.org/profile/current/"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20ACD-E86A-BD48-89D7-B95B74B9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22</Pages>
  <Words>9253</Words>
  <Characters>52747</Characters>
  <Application>Microsoft Macintosh Word</Application>
  <DocSecurity>0</DocSecurity>
  <Lines>439</Lines>
  <Paragraphs>123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61877</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56</cp:revision>
  <cp:lastPrinted>2015-08-18T14:03:00Z</cp:lastPrinted>
  <dcterms:created xsi:type="dcterms:W3CDTF">2015-08-13T15:23:00Z</dcterms:created>
  <dcterms:modified xsi:type="dcterms:W3CDTF">2015-08-18T14:04:00Z</dcterms:modified>
</cp:coreProperties>
</file>