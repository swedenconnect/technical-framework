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2C14B715" w:rsidR="000269AC" w:rsidRDefault="000269AC" w:rsidP="00471134">
      <w:pPr>
        <w:spacing w:line="240" w:lineRule="auto"/>
        <w:jc w:val="center"/>
        <w:rPr>
          <w:lang w:val="en-US"/>
        </w:rPr>
      </w:pPr>
      <w:r>
        <w:rPr>
          <w:lang w:val="en-US"/>
        </w:rPr>
        <w:t>ELN-0603-v1.</w:t>
      </w:r>
      <w:ins w:id="0" w:author="Martin Lindström" w:date="2015-06-04T11:03:00Z">
        <w:r w:rsidR="00707FB4">
          <w:rPr>
            <w:lang w:val="en-US"/>
          </w:rPr>
          <w:t>3</w:t>
        </w:r>
      </w:ins>
    </w:p>
    <w:p w14:paraId="55D9C3CF" w14:textId="674E0BDB"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1" w:author="Martin Lindström" w:date="2015-06-04T11:03:00Z">
        <w:r w:rsidR="00707FB4">
          <w:rPr>
            <w:lang w:val="en-US"/>
          </w:rPr>
          <w:t>3</w:t>
        </w:r>
      </w:ins>
      <w:del w:id="2" w:author="Martin Lindström" w:date="2015-06-04T11:03:00Z">
        <w:r w:rsidR="00A015C5" w:rsidDel="00707FB4">
          <w:rPr>
            <w:lang w:val="en-US"/>
          </w:rPr>
          <w:delText>2</w:delText>
        </w:r>
      </w:del>
    </w:p>
    <w:p w14:paraId="1E39C613" w14:textId="46F0B772" w:rsidR="005D5595" w:rsidRDefault="00374930" w:rsidP="00471134">
      <w:pPr>
        <w:spacing w:line="240" w:lineRule="auto"/>
        <w:jc w:val="center"/>
        <w:rPr>
          <w:lang w:val="en-US"/>
        </w:rPr>
      </w:pPr>
      <w:r w:rsidRPr="00AF119B">
        <w:rPr>
          <w:lang w:val="en-US"/>
        </w:rPr>
        <w:t>201</w:t>
      </w:r>
      <w:r w:rsidR="0003484C">
        <w:rPr>
          <w:lang w:val="en-US"/>
        </w:rPr>
        <w:t>5-</w:t>
      </w:r>
      <w:del w:id="3" w:author="Martin Lindström" w:date="2015-06-04T11:03:00Z">
        <w:r w:rsidR="0003484C" w:rsidDel="00707FB4">
          <w:rPr>
            <w:lang w:val="en-US"/>
          </w:rPr>
          <w:delText>04-29</w:delText>
        </w:r>
      </w:del>
      <w:ins w:id="4" w:author="Martin Lindström" w:date="2015-06-04T11:03:00Z">
        <w:r w:rsidR="00707FB4">
          <w:rPr>
            <w:lang w:val="en-US"/>
          </w:rPr>
          <w:t>0</w:t>
        </w:r>
      </w:ins>
      <w:ins w:id="5" w:author="Martin Lindström" w:date="2015-08-06T12:41:00Z">
        <w:r w:rsidR="001E5D7A">
          <w:rPr>
            <w:lang w:val="en-US"/>
          </w:rPr>
          <w:t>8</w:t>
        </w:r>
      </w:ins>
      <w:ins w:id="6" w:author="Martin Lindström" w:date="2015-06-04T11:03:00Z">
        <w:r w:rsidR="00707FB4">
          <w:rPr>
            <w:lang w:val="en-US"/>
          </w:rPr>
          <w:t>-</w:t>
        </w:r>
        <w:r w:rsidR="00B52847">
          <w:rPr>
            <w:lang w:val="en-US"/>
          </w:rPr>
          <w:t>13</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04BE7139" w14:textId="77777777" w:rsidR="00E36D22" w:rsidRDefault="00037E77">
      <w:pPr>
        <w:pStyle w:val="TOC1"/>
        <w:tabs>
          <w:tab w:val="left" w:pos="370"/>
          <w:tab w:val="right" w:leader="dot" w:pos="12614"/>
        </w:tabs>
        <w:rPr>
          <w:ins w:id="7" w:author="Martin Lindström" w:date="2015-08-13T23:39:00Z"/>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ins w:id="8" w:author="Martin Lindström" w:date="2015-08-13T23:39:00Z">
        <w:r w:rsidR="00E36D22">
          <w:rPr>
            <w:noProof/>
          </w:rPr>
          <w:t>1</w:t>
        </w:r>
        <w:r w:rsidR="00E36D22">
          <w:rPr>
            <w:rFonts w:asciiTheme="minorHAnsi" w:eastAsiaTheme="minorEastAsia" w:hAnsiTheme="minorHAnsi" w:cstheme="minorBidi"/>
            <w:b w:val="0"/>
            <w:bCs w:val="0"/>
            <w:caps w:val="0"/>
            <w:noProof/>
            <w:color w:val="auto"/>
            <w:kern w:val="0"/>
            <w:sz w:val="24"/>
            <w:szCs w:val="24"/>
            <w:u w:val="none"/>
            <w:lang w:eastAsia="ja-JP"/>
          </w:rPr>
          <w:tab/>
        </w:r>
        <w:r w:rsidR="00E36D22" w:rsidRPr="00157797">
          <w:rPr>
            <w:noProof/>
            <w:lang w:val="en-US"/>
          </w:rPr>
          <w:t>Background</w:t>
        </w:r>
        <w:r w:rsidR="00E36D22">
          <w:rPr>
            <w:noProof/>
          </w:rPr>
          <w:tab/>
        </w:r>
        <w:r w:rsidR="00E36D22">
          <w:rPr>
            <w:noProof/>
          </w:rPr>
          <w:fldChar w:fldCharType="begin"/>
        </w:r>
        <w:r w:rsidR="00E36D22">
          <w:rPr>
            <w:noProof/>
          </w:rPr>
          <w:instrText xml:space="preserve"> PAGEREF _Toc301128513 \h </w:instrText>
        </w:r>
      </w:ins>
      <w:r w:rsidR="00E36D22">
        <w:rPr>
          <w:noProof/>
        </w:rPr>
      </w:r>
      <w:r w:rsidR="00E36D22">
        <w:rPr>
          <w:noProof/>
        </w:rPr>
        <w:fldChar w:fldCharType="separate"/>
      </w:r>
      <w:ins w:id="9" w:author="Martin Lindström" w:date="2015-08-17T18:14:00Z">
        <w:r w:rsidR="00F21813">
          <w:rPr>
            <w:noProof/>
          </w:rPr>
          <w:t>3</w:t>
        </w:r>
      </w:ins>
      <w:ins w:id="10" w:author="Martin Lindström" w:date="2015-08-13T23:39:00Z">
        <w:r w:rsidR="00E36D22">
          <w:rPr>
            <w:noProof/>
          </w:rPr>
          <w:fldChar w:fldCharType="end"/>
        </w:r>
      </w:ins>
    </w:p>
    <w:p w14:paraId="190A4B8F" w14:textId="77777777" w:rsidR="00E36D22" w:rsidRDefault="00E36D22">
      <w:pPr>
        <w:pStyle w:val="TOC1"/>
        <w:tabs>
          <w:tab w:val="left" w:pos="370"/>
          <w:tab w:val="right" w:leader="dot" w:pos="12614"/>
        </w:tabs>
        <w:rPr>
          <w:ins w:id="11" w:author="Martin Lindström" w:date="2015-08-13T23:39:00Z"/>
          <w:rFonts w:asciiTheme="minorHAnsi" w:eastAsiaTheme="minorEastAsia" w:hAnsiTheme="minorHAnsi" w:cstheme="minorBidi"/>
          <w:b w:val="0"/>
          <w:bCs w:val="0"/>
          <w:caps w:val="0"/>
          <w:noProof/>
          <w:color w:val="auto"/>
          <w:kern w:val="0"/>
          <w:sz w:val="24"/>
          <w:szCs w:val="24"/>
          <w:u w:val="none"/>
          <w:lang w:eastAsia="ja-JP"/>
        </w:rPr>
      </w:pPr>
      <w:ins w:id="12" w:author="Martin Lindström" w:date="2015-08-13T23:39:00Z">
        <w:r w:rsidRPr="00157797">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157797">
          <w:rPr>
            <w:noProof/>
            <w:lang w:val="en-US"/>
          </w:rPr>
          <w:t>Structure</w:t>
        </w:r>
        <w:r>
          <w:rPr>
            <w:noProof/>
          </w:rPr>
          <w:tab/>
        </w:r>
        <w:r>
          <w:rPr>
            <w:noProof/>
          </w:rPr>
          <w:fldChar w:fldCharType="begin"/>
        </w:r>
        <w:r>
          <w:rPr>
            <w:noProof/>
          </w:rPr>
          <w:instrText xml:space="preserve"> PAGEREF _Toc301128514 \h </w:instrText>
        </w:r>
      </w:ins>
      <w:r>
        <w:rPr>
          <w:noProof/>
        </w:rPr>
      </w:r>
      <w:r>
        <w:rPr>
          <w:noProof/>
        </w:rPr>
        <w:fldChar w:fldCharType="separate"/>
      </w:r>
      <w:ins w:id="13" w:author="Martin Lindström" w:date="2015-08-17T18:14:00Z">
        <w:r w:rsidR="00F21813">
          <w:rPr>
            <w:noProof/>
          </w:rPr>
          <w:t>4</w:t>
        </w:r>
      </w:ins>
      <w:ins w:id="14" w:author="Martin Lindström" w:date="2015-08-13T23:39:00Z">
        <w:r>
          <w:rPr>
            <w:noProof/>
          </w:rPr>
          <w:fldChar w:fldCharType="end"/>
        </w:r>
      </w:ins>
    </w:p>
    <w:p w14:paraId="3B017B1A" w14:textId="77777777" w:rsidR="00E36D22" w:rsidRDefault="00E36D22">
      <w:pPr>
        <w:pStyle w:val="TOC2"/>
        <w:tabs>
          <w:tab w:val="left" w:pos="552"/>
          <w:tab w:val="right" w:leader="dot" w:pos="12614"/>
        </w:tabs>
        <w:rPr>
          <w:ins w:id="15" w:author="Martin Lindström" w:date="2015-08-13T23:39:00Z"/>
          <w:rFonts w:asciiTheme="minorHAnsi" w:eastAsiaTheme="minorEastAsia" w:hAnsiTheme="minorHAnsi" w:cstheme="minorBidi"/>
          <w:b w:val="0"/>
          <w:bCs w:val="0"/>
          <w:smallCaps w:val="0"/>
          <w:noProof/>
          <w:color w:val="auto"/>
          <w:kern w:val="0"/>
          <w:sz w:val="24"/>
          <w:szCs w:val="24"/>
          <w:lang w:eastAsia="ja-JP"/>
        </w:rPr>
      </w:pPr>
      <w:ins w:id="16" w:author="Martin Lindström" w:date="2015-08-13T23:39:00Z">
        <w:r w:rsidRPr="00157797">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157797">
          <w:rPr>
            <w:noProof/>
            <w:lang w:val="en-US"/>
          </w:rPr>
          <w:t>URI Identifiers</w:t>
        </w:r>
        <w:r>
          <w:rPr>
            <w:noProof/>
          </w:rPr>
          <w:tab/>
        </w:r>
        <w:r>
          <w:rPr>
            <w:noProof/>
          </w:rPr>
          <w:fldChar w:fldCharType="begin"/>
        </w:r>
        <w:r>
          <w:rPr>
            <w:noProof/>
          </w:rPr>
          <w:instrText xml:space="preserve"> PAGEREF _Toc301128515 \h </w:instrText>
        </w:r>
      </w:ins>
      <w:r>
        <w:rPr>
          <w:noProof/>
        </w:rPr>
      </w:r>
      <w:r>
        <w:rPr>
          <w:noProof/>
        </w:rPr>
        <w:fldChar w:fldCharType="separate"/>
      </w:r>
      <w:ins w:id="17" w:author="Martin Lindström" w:date="2015-08-17T18:14:00Z">
        <w:r w:rsidR="00F21813">
          <w:rPr>
            <w:noProof/>
          </w:rPr>
          <w:t>4</w:t>
        </w:r>
      </w:ins>
      <w:ins w:id="18" w:author="Martin Lindström" w:date="2015-08-13T23:39:00Z">
        <w:r>
          <w:rPr>
            <w:noProof/>
          </w:rPr>
          <w:fldChar w:fldCharType="end"/>
        </w:r>
      </w:ins>
    </w:p>
    <w:p w14:paraId="42DC593B" w14:textId="77777777" w:rsidR="00E36D22" w:rsidRDefault="00E36D22">
      <w:pPr>
        <w:pStyle w:val="TOC2"/>
        <w:tabs>
          <w:tab w:val="left" w:pos="552"/>
          <w:tab w:val="right" w:leader="dot" w:pos="12614"/>
        </w:tabs>
        <w:rPr>
          <w:ins w:id="19" w:author="Martin Lindström" w:date="2015-08-13T23:39:00Z"/>
          <w:rFonts w:asciiTheme="minorHAnsi" w:eastAsiaTheme="minorEastAsia" w:hAnsiTheme="minorHAnsi" w:cstheme="minorBidi"/>
          <w:b w:val="0"/>
          <w:bCs w:val="0"/>
          <w:smallCaps w:val="0"/>
          <w:noProof/>
          <w:color w:val="auto"/>
          <w:kern w:val="0"/>
          <w:sz w:val="24"/>
          <w:szCs w:val="24"/>
          <w:lang w:eastAsia="ja-JP"/>
        </w:rPr>
      </w:pPr>
      <w:ins w:id="20" w:author="Martin Lindström" w:date="2015-08-13T23:39:00Z">
        <w:r w:rsidRPr="00157797">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157797">
          <w:rPr>
            <w:noProof/>
            <w:lang w:val="en-US"/>
          </w:rPr>
          <w:t>OID Identifiers</w:t>
        </w:r>
        <w:r>
          <w:rPr>
            <w:noProof/>
          </w:rPr>
          <w:tab/>
        </w:r>
        <w:r>
          <w:rPr>
            <w:noProof/>
          </w:rPr>
          <w:fldChar w:fldCharType="begin"/>
        </w:r>
        <w:r>
          <w:rPr>
            <w:noProof/>
          </w:rPr>
          <w:instrText xml:space="preserve"> PAGEREF _Toc301128516 \h </w:instrText>
        </w:r>
      </w:ins>
      <w:r>
        <w:rPr>
          <w:noProof/>
        </w:rPr>
      </w:r>
      <w:r>
        <w:rPr>
          <w:noProof/>
        </w:rPr>
        <w:fldChar w:fldCharType="separate"/>
      </w:r>
      <w:ins w:id="21" w:author="Martin Lindström" w:date="2015-08-17T18:14:00Z">
        <w:r w:rsidR="00F21813">
          <w:rPr>
            <w:noProof/>
          </w:rPr>
          <w:t>4</w:t>
        </w:r>
      </w:ins>
      <w:ins w:id="22" w:author="Martin Lindström" w:date="2015-08-13T23:39:00Z">
        <w:r>
          <w:rPr>
            <w:noProof/>
          </w:rPr>
          <w:fldChar w:fldCharType="end"/>
        </w:r>
      </w:ins>
    </w:p>
    <w:p w14:paraId="1A57FC89" w14:textId="77777777" w:rsidR="00E36D22" w:rsidRDefault="00E36D22">
      <w:pPr>
        <w:pStyle w:val="TOC1"/>
        <w:tabs>
          <w:tab w:val="left" w:pos="370"/>
          <w:tab w:val="right" w:leader="dot" w:pos="12614"/>
        </w:tabs>
        <w:rPr>
          <w:ins w:id="23" w:author="Martin Lindström" w:date="2015-08-13T23:39:00Z"/>
          <w:rFonts w:asciiTheme="minorHAnsi" w:eastAsiaTheme="minorEastAsia" w:hAnsiTheme="minorHAnsi" w:cstheme="minorBidi"/>
          <w:b w:val="0"/>
          <w:bCs w:val="0"/>
          <w:caps w:val="0"/>
          <w:noProof/>
          <w:color w:val="auto"/>
          <w:kern w:val="0"/>
          <w:sz w:val="24"/>
          <w:szCs w:val="24"/>
          <w:u w:val="none"/>
          <w:lang w:eastAsia="ja-JP"/>
        </w:rPr>
      </w:pPr>
      <w:ins w:id="24" w:author="Martin Lindström" w:date="2015-08-13T23:39:00Z">
        <w:r w:rsidRPr="00157797">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157797">
          <w:rPr>
            <w:noProof/>
            <w:lang w:val="en-US"/>
          </w:rPr>
          <w:t>Assigned Identifiers</w:t>
        </w:r>
        <w:r>
          <w:rPr>
            <w:noProof/>
          </w:rPr>
          <w:tab/>
        </w:r>
        <w:r>
          <w:rPr>
            <w:noProof/>
          </w:rPr>
          <w:fldChar w:fldCharType="begin"/>
        </w:r>
        <w:r>
          <w:rPr>
            <w:noProof/>
          </w:rPr>
          <w:instrText xml:space="preserve"> PAGEREF _Toc301128517 \h </w:instrText>
        </w:r>
      </w:ins>
      <w:r>
        <w:rPr>
          <w:noProof/>
        </w:rPr>
      </w:r>
      <w:r>
        <w:rPr>
          <w:noProof/>
        </w:rPr>
        <w:fldChar w:fldCharType="separate"/>
      </w:r>
      <w:ins w:id="25" w:author="Martin Lindström" w:date="2015-08-17T18:14:00Z">
        <w:r w:rsidR="00F21813">
          <w:rPr>
            <w:noProof/>
          </w:rPr>
          <w:t>6</w:t>
        </w:r>
      </w:ins>
      <w:ins w:id="26" w:author="Martin Lindström" w:date="2015-08-13T23:39:00Z">
        <w:r>
          <w:rPr>
            <w:noProof/>
          </w:rPr>
          <w:fldChar w:fldCharType="end"/>
        </w:r>
      </w:ins>
    </w:p>
    <w:p w14:paraId="3C7FCDEA" w14:textId="77777777" w:rsidR="00E36D22" w:rsidRDefault="00E36D22">
      <w:pPr>
        <w:pStyle w:val="TOC2"/>
        <w:tabs>
          <w:tab w:val="left" w:pos="552"/>
          <w:tab w:val="right" w:leader="dot" w:pos="12614"/>
        </w:tabs>
        <w:rPr>
          <w:ins w:id="27" w:author="Martin Lindström" w:date="2015-08-13T23:39:00Z"/>
          <w:rFonts w:asciiTheme="minorHAnsi" w:eastAsiaTheme="minorEastAsia" w:hAnsiTheme="minorHAnsi" w:cstheme="minorBidi"/>
          <w:b w:val="0"/>
          <w:bCs w:val="0"/>
          <w:smallCaps w:val="0"/>
          <w:noProof/>
          <w:color w:val="auto"/>
          <w:kern w:val="0"/>
          <w:sz w:val="24"/>
          <w:szCs w:val="24"/>
          <w:lang w:eastAsia="ja-JP"/>
        </w:rPr>
      </w:pPr>
      <w:ins w:id="28" w:author="Martin Lindström" w:date="2015-08-13T23:39:00Z">
        <w:r w:rsidRPr="00157797">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157797">
          <w:rPr>
            <w:noProof/>
            <w:lang w:val="en-US"/>
          </w:rPr>
          <w:t>URL Identifiers</w:t>
        </w:r>
        <w:r>
          <w:rPr>
            <w:noProof/>
          </w:rPr>
          <w:tab/>
        </w:r>
        <w:r>
          <w:rPr>
            <w:noProof/>
          </w:rPr>
          <w:fldChar w:fldCharType="begin"/>
        </w:r>
        <w:r>
          <w:rPr>
            <w:noProof/>
          </w:rPr>
          <w:instrText xml:space="preserve"> PAGEREF _Toc301128518 \h </w:instrText>
        </w:r>
      </w:ins>
      <w:r>
        <w:rPr>
          <w:noProof/>
        </w:rPr>
      </w:r>
      <w:r>
        <w:rPr>
          <w:noProof/>
        </w:rPr>
        <w:fldChar w:fldCharType="separate"/>
      </w:r>
      <w:ins w:id="29" w:author="Martin Lindström" w:date="2015-08-17T18:14:00Z">
        <w:r w:rsidR="00F21813">
          <w:rPr>
            <w:noProof/>
          </w:rPr>
          <w:t>6</w:t>
        </w:r>
      </w:ins>
      <w:ins w:id="30" w:author="Martin Lindström" w:date="2015-08-13T23:39:00Z">
        <w:r>
          <w:rPr>
            <w:noProof/>
          </w:rPr>
          <w:fldChar w:fldCharType="end"/>
        </w:r>
      </w:ins>
    </w:p>
    <w:p w14:paraId="0E0B620D" w14:textId="77777777" w:rsidR="00E36D22" w:rsidRDefault="00E36D22">
      <w:pPr>
        <w:pStyle w:val="TOC3"/>
        <w:tabs>
          <w:tab w:val="left" w:pos="696"/>
          <w:tab w:val="right" w:leader="dot" w:pos="12614"/>
        </w:tabs>
        <w:rPr>
          <w:ins w:id="31" w:author="Martin Lindström" w:date="2015-08-13T23:39:00Z"/>
          <w:rFonts w:asciiTheme="minorHAnsi" w:eastAsiaTheme="minorEastAsia" w:hAnsiTheme="minorHAnsi" w:cstheme="minorBidi"/>
          <w:smallCaps w:val="0"/>
          <w:noProof/>
          <w:color w:val="auto"/>
          <w:kern w:val="0"/>
          <w:sz w:val="24"/>
          <w:szCs w:val="24"/>
          <w:lang w:eastAsia="ja-JP"/>
        </w:rPr>
      </w:pPr>
      <w:ins w:id="32" w:author="Martin Lindström" w:date="2015-08-13T23:39:00Z">
        <w:r w:rsidRPr="00157797">
          <w:rPr>
            <w:noProof/>
            <w:lang w:val="en-US"/>
          </w:rPr>
          <w:t>3.1.1</w:t>
        </w:r>
        <w:r>
          <w:rPr>
            <w:rFonts w:asciiTheme="minorHAnsi" w:eastAsiaTheme="minorEastAsia" w:hAnsiTheme="minorHAnsi" w:cstheme="minorBidi"/>
            <w:smallCaps w:val="0"/>
            <w:noProof/>
            <w:color w:val="auto"/>
            <w:kern w:val="0"/>
            <w:sz w:val="24"/>
            <w:szCs w:val="24"/>
            <w:lang w:eastAsia="ja-JP"/>
          </w:rPr>
          <w:tab/>
        </w:r>
        <w:r w:rsidRPr="00157797">
          <w:rPr>
            <w:noProof/>
            <w:lang w:val="en-US"/>
          </w:rPr>
          <w:t>Authentication Context URIs</w:t>
        </w:r>
        <w:r>
          <w:rPr>
            <w:noProof/>
          </w:rPr>
          <w:tab/>
        </w:r>
        <w:r>
          <w:rPr>
            <w:noProof/>
          </w:rPr>
          <w:fldChar w:fldCharType="begin"/>
        </w:r>
        <w:r>
          <w:rPr>
            <w:noProof/>
          </w:rPr>
          <w:instrText xml:space="preserve"> PAGEREF _Toc301128519 \h </w:instrText>
        </w:r>
      </w:ins>
      <w:r>
        <w:rPr>
          <w:noProof/>
        </w:rPr>
      </w:r>
      <w:r>
        <w:rPr>
          <w:noProof/>
        </w:rPr>
        <w:fldChar w:fldCharType="separate"/>
      </w:r>
      <w:ins w:id="33" w:author="Martin Lindström" w:date="2015-08-17T18:14:00Z">
        <w:r w:rsidR="00F21813">
          <w:rPr>
            <w:noProof/>
          </w:rPr>
          <w:t>6</w:t>
        </w:r>
      </w:ins>
      <w:ins w:id="34" w:author="Martin Lindström" w:date="2015-08-13T23:39:00Z">
        <w:r>
          <w:rPr>
            <w:noProof/>
          </w:rPr>
          <w:fldChar w:fldCharType="end"/>
        </w:r>
      </w:ins>
    </w:p>
    <w:p w14:paraId="65BD509B" w14:textId="77777777" w:rsidR="00E36D22" w:rsidRDefault="00E36D22">
      <w:pPr>
        <w:pStyle w:val="TOC3"/>
        <w:tabs>
          <w:tab w:val="left" w:pos="696"/>
          <w:tab w:val="right" w:leader="dot" w:pos="12614"/>
        </w:tabs>
        <w:rPr>
          <w:ins w:id="35" w:author="Martin Lindström" w:date="2015-08-13T23:39:00Z"/>
          <w:rFonts w:asciiTheme="minorHAnsi" w:eastAsiaTheme="minorEastAsia" w:hAnsiTheme="minorHAnsi" w:cstheme="minorBidi"/>
          <w:smallCaps w:val="0"/>
          <w:noProof/>
          <w:color w:val="auto"/>
          <w:kern w:val="0"/>
          <w:sz w:val="24"/>
          <w:szCs w:val="24"/>
          <w:lang w:eastAsia="ja-JP"/>
        </w:rPr>
      </w:pPr>
      <w:ins w:id="36" w:author="Martin Lindström" w:date="2015-08-13T23:39:00Z">
        <w:r w:rsidRPr="00157797">
          <w:rPr>
            <w:noProof/>
            <w:lang w:val="en-US"/>
          </w:rPr>
          <w:t>3.1.2</w:t>
        </w:r>
        <w:r>
          <w:rPr>
            <w:rFonts w:asciiTheme="minorHAnsi" w:eastAsiaTheme="minorEastAsia" w:hAnsiTheme="minorHAnsi" w:cstheme="minorBidi"/>
            <w:smallCaps w:val="0"/>
            <w:noProof/>
            <w:color w:val="auto"/>
            <w:kern w:val="0"/>
            <w:sz w:val="24"/>
            <w:szCs w:val="24"/>
            <w:lang w:eastAsia="ja-JP"/>
          </w:rPr>
          <w:tab/>
        </w:r>
        <w:r w:rsidRPr="00157797">
          <w:rPr>
            <w:noProof/>
            <w:lang w:val="en-US"/>
          </w:rPr>
          <w:t>Attribute Sets</w:t>
        </w:r>
        <w:r>
          <w:rPr>
            <w:noProof/>
          </w:rPr>
          <w:tab/>
        </w:r>
        <w:r>
          <w:rPr>
            <w:noProof/>
          </w:rPr>
          <w:fldChar w:fldCharType="begin"/>
        </w:r>
        <w:r>
          <w:rPr>
            <w:noProof/>
          </w:rPr>
          <w:instrText xml:space="preserve"> PAGEREF _Toc301128520 \h </w:instrText>
        </w:r>
      </w:ins>
      <w:r>
        <w:rPr>
          <w:noProof/>
        </w:rPr>
      </w:r>
      <w:r>
        <w:rPr>
          <w:noProof/>
        </w:rPr>
        <w:fldChar w:fldCharType="separate"/>
      </w:r>
      <w:ins w:id="37" w:author="Martin Lindström" w:date="2015-08-17T18:14:00Z">
        <w:r w:rsidR="00F21813">
          <w:rPr>
            <w:noProof/>
          </w:rPr>
          <w:t>7</w:t>
        </w:r>
      </w:ins>
      <w:ins w:id="38" w:author="Martin Lindström" w:date="2015-08-13T23:39:00Z">
        <w:r>
          <w:rPr>
            <w:noProof/>
          </w:rPr>
          <w:fldChar w:fldCharType="end"/>
        </w:r>
      </w:ins>
    </w:p>
    <w:p w14:paraId="2ACA39E1" w14:textId="77777777" w:rsidR="00E36D22" w:rsidRDefault="00E36D22">
      <w:pPr>
        <w:pStyle w:val="TOC3"/>
        <w:tabs>
          <w:tab w:val="left" w:pos="696"/>
          <w:tab w:val="right" w:leader="dot" w:pos="12614"/>
        </w:tabs>
        <w:rPr>
          <w:ins w:id="39" w:author="Martin Lindström" w:date="2015-08-13T23:39:00Z"/>
          <w:rFonts w:asciiTheme="minorHAnsi" w:eastAsiaTheme="minorEastAsia" w:hAnsiTheme="minorHAnsi" w:cstheme="minorBidi"/>
          <w:smallCaps w:val="0"/>
          <w:noProof/>
          <w:color w:val="auto"/>
          <w:kern w:val="0"/>
          <w:sz w:val="24"/>
          <w:szCs w:val="24"/>
          <w:lang w:eastAsia="ja-JP"/>
        </w:rPr>
      </w:pPr>
      <w:ins w:id="40" w:author="Martin Lindström" w:date="2015-08-13T23:39:00Z">
        <w:r w:rsidRPr="00157797">
          <w:rPr>
            <w:noProof/>
            <w:lang w:val="en-US"/>
          </w:rPr>
          <w:t>3.1.3</w:t>
        </w:r>
        <w:r>
          <w:rPr>
            <w:rFonts w:asciiTheme="minorHAnsi" w:eastAsiaTheme="minorEastAsia" w:hAnsiTheme="minorHAnsi" w:cstheme="minorBidi"/>
            <w:smallCaps w:val="0"/>
            <w:noProof/>
            <w:color w:val="auto"/>
            <w:kern w:val="0"/>
            <w:sz w:val="24"/>
            <w:szCs w:val="24"/>
            <w:lang w:eastAsia="ja-JP"/>
          </w:rPr>
          <w:tab/>
        </w:r>
        <w:r w:rsidRPr="00157797">
          <w:rPr>
            <w:noProof/>
            <w:lang w:val="en-US"/>
          </w:rPr>
          <w:t>Entity Category Identifiers</w:t>
        </w:r>
        <w:r>
          <w:rPr>
            <w:noProof/>
          </w:rPr>
          <w:tab/>
        </w:r>
        <w:r>
          <w:rPr>
            <w:noProof/>
          </w:rPr>
          <w:fldChar w:fldCharType="begin"/>
        </w:r>
        <w:r>
          <w:rPr>
            <w:noProof/>
          </w:rPr>
          <w:instrText xml:space="preserve"> PAGEREF _Toc301128521 \h </w:instrText>
        </w:r>
      </w:ins>
      <w:r>
        <w:rPr>
          <w:noProof/>
        </w:rPr>
      </w:r>
      <w:r>
        <w:rPr>
          <w:noProof/>
        </w:rPr>
        <w:fldChar w:fldCharType="separate"/>
      </w:r>
      <w:ins w:id="41" w:author="Martin Lindström" w:date="2015-08-17T18:14:00Z">
        <w:r w:rsidR="00F21813">
          <w:rPr>
            <w:noProof/>
          </w:rPr>
          <w:t>8</w:t>
        </w:r>
      </w:ins>
      <w:ins w:id="42" w:author="Martin Lindström" w:date="2015-08-13T23:39:00Z">
        <w:r>
          <w:rPr>
            <w:noProof/>
          </w:rPr>
          <w:fldChar w:fldCharType="end"/>
        </w:r>
      </w:ins>
    </w:p>
    <w:p w14:paraId="2B1B31F9" w14:textId="77777777" w:rsidR="00E36D22" w:rsidRDefault="00E36D22">
      <w:pPr>
        <w:pStyle w:val="TOC4"/>
        <w:tabs>
          <w:tab w:val="left" w:pos="863"/>
          <w:tab w:val="right" w:leader="dot" w:pos="12614"/>
        </w:tabs>
        <w:rPr>
          <w:ins w:id="43" w:author="Martin Lindström" w:date="2015-08-13T23:39:00Z"/>
          <w:rFonts w:asciiTheme="minorHAnsi" w:eastAsiaTheme="minorEastAsia" w:hAnsiTheme="minorHAnsi" w:cstheme="minorBidi"/>
          <w:noProof/>
          <w:color w:val="auto"/>
          <w:kern w:val="0"/>
          <w:sz w:val="24"/>
          <w:szCs w:val="24"/>
          <w:lang w:eastAsia="ja-JP"/>
        </w:rPr>
      </w:pPr>
      <w:ins w:id="44" w:author="Martin Lindström" w:date="2015-08-13T23:39:00Z">
        <w:r w:rsidRPr="00157797">
          <w:rPr>
            <w:noProof/>
            <w:lang w:val="en-US"/>
          </w:rPr>
          <w:t>3.1.3.1</w:t>
        </w:r>
        <w:r>
          <w:rPr>
            <w:rFonts w:asciiTheme="minorHAnsi" w:eastAsiaTheme="minorEastAsia" w:hAnsiTheme="minorHAnsi" w:cstheme="minorBidi"/>
            <w:noProof/>
            <w:color w:val="auto"/>
            <w:kern w:val="0"/>
            <w:sz w:val="24"/>
            <w:szCs w:val="24"/>
            <w:lang w:eastAsia="ja-JP"/>
          </w:rPr>
          <w:tab/>
        </w:r>
        <w:r w:rsidRPr="00157797">
          <w:rPr>
            <w:noProof/>
            <w:lang w:val="en-US"/>
          </w:rPr>
          <w:t>Service Entity Categories</w:t>
        </w:r>
        <w:r>
          <w:rPr>
            <w:noProof/>
          </w:rPr>
          <w:tab/>
        </w:r>
        <w:r>
          <w:rPr>
            <w:noProof/>
          </w:rPr>
          <w:fldChar w:fldCharType="begin"/>
        </w:r>
        <w:r>
          <w:rPr>
            <w:noProof/>
          </w:rPr>
          <w:instrText xml:space="preserve"> PAGEREF _Toc301128522 \h </w:instrText>
        </w:r>
      </w:ins>
      <w:r>
        <w:rPr>
          <w:noProof/>
        </w:rPr>
      </w:r>
      <w:r>
        <w:rPr>
          <w:noProof/>
        </w:rPr>
        <w:fldChar w:fldCharType="separate"/>
      </w:r>
      <w:ins w:id="45" w:author="Martin Lindström" w:date="2015-08-17T18:14:00Z">
        <w:r w:rsidR="00F21813">
          <w:rPr>
            <w:noProof/>
          </w:rPr>
          <w:t>8</w:t>
        </w:r>
      </w:ins>
      <w:ins w:id="46" w:author="Martin Lindström" w:date="2015-08-13T23:39:00Z">
        <w:r>
          <w:rPr>
            <w:noProof/>
          </w:rPr>
          <w:fldChar w:fldCharType="end"/>
        </w:r>
      </w:ins>
    </w:p>
    <w:p w14:paraId="4D58F100" w14:textId="77777777" w:rsidR="00E36D22" w:rsidRDefault="00E36D22">
      <w:pPr>
        <w:pStyle w:val="TOC4"/>
        <w:tabs>
          <w:tab w:val="left" w:pos="863"/>
          <w:tab w:val="right" w:leader="dot" w:pos="12614"/>
        </w:tabs>
        <w:rPr>
          <w:ins w:id="47" w:author="Martin Lindström" w:date="2015-08-13T23:39:00Z"/>
          <w:rFonts w:asciiTheme="minorHAnsi" w:eastAsiaTheme="minorEastAsia" w:hAnsiTheme="minorHAnsi" w:cstheme="minorBidi"/>
          <w:noProof/>
          <w:color w:val="auto"/>
          <w:kern w:val="0"/>
          <w:sz w:val="24"/>
          <w:szCs w:val="24"/>
          <w:lang w:eastAsia="ja-JP"/>
        </w:rPr>
      </w:pPr>
      <w:ins w:id="48" w:author="Martin Lindström" w:date="2015-08-13T23:39:00Z">
        <w:r w:rsidRPr="00157797">
          <w:rPr>
            <w:noProof/>
            <w:lang w:val="en-US"/>
          </w:rPr>
          <w:t>3.1.3.2</w:t>
        </w:r>
        <w:r>
          <w:rPr>
            <w:rFonts w:asciiTheme="minorHAnsi" w:eastAsiaTheme="minorEastAsia" w:hAnsiTheme="minorHAnsi" w:cstheme="minorBidi"/>
            <w:noProof/>
            <w:color w:val="auto"/>
            <w:kern w:val="0"/>
            <w:sz w:val="24"/>
            <w:szCs w:val="24"/>
            <w:lang w:eastAsia="ja-JP"/>
          </w:rPr>
          <w:tab/>
        </w:r>
        <w:r w:rsidRPr="00157797">
          <w:rPr>
            <w:noProof/>
            <w:lang w:val="en-US"/>
          </w:rPr>
          <w:t>Entity Categories for Service Properties</w:t>
        </w:r>
        <w:r>
          <w:rPr>
            <w:noProof/>
          </w:rPr>
          <w:tab/>
        </w:r>
        <w:r>
          <w:rPr>
            <w:noProof/>
          </w:rPr>
          <w:fldChar w:fldCharType="begin"/>
        </w:r>
        <w:r>
          <w:rPr>
            <w:noProof/>
          </w:rPr>
          <w:instrText xml:space="preserve"> PAGEREF _Toc301128523 \h </w:instrText>
        </w:r>
      </w:ins>
      <w:r>
        <w:rPr>
          <w:noProof/>
        </w:rPr>
      </w:r>
      <w:r>
        <w:rPr>
          <w:noProof/>
        </w:rPr>
        <w:fldChar w:fldCharType="separate"/>
      </w:r>
      <w:ins w:id="49" w:author="Martin Lindström" w:date="2015-08-17T18:14:00Z">
        <w:r w:rsidR="00F21813">
          <w:rPr>
            <w:noProof/>
          </w:rPr>
          <w:t>9</w:t>
        </w:r>
      </w:ins>
      <w:ins w:id="50" w:author="Martin Lindström" w:date="2015-08-13T23:39:00Z">
        <w:r>
          <w:rPr>
            <w:noProof/>
          </w:rPr>
          <w:fldChar w:fldCharType="end"/>
        </w:r>
      </w:ins>
    </w:p>
    <w:p w14:paraId="68227B24" w14:textId="77777777" w:rsidR="00E36D22" w:rsidRDefault="00E36D22">
      <w:pPr>
        <w:pStyle w:val="TOC4"/>
        <w:tabs>
          <w:tab w:val="left" w:pos="863"/>
          <w:tab w:val="right" w:leader="dot" w:pos="12614"/>
        </w:tabs>
        <w:rPr>
          <w:ins w:id="51" w:author="Martin Lindström" w:date="2015-08-13T23:39:00Z"/>
          <w:rFonts w:asciiTheme="minorHAnsi" w:eastAsiaTheme="minorEastAsia" w:hAnsiTheme="minorHAnsi" w:cstheme="minorBidi"/>
          <w:noProof/>
          <w:color w:val="auto"/>
          <w:kern w:val="0"/>
          <w:sz w:val="24"/>
          <w:szCs w:val="24"/>
          <w:lang w:eastAsia="ja-JP"/>
        </w:rPr>
      </w:pPr>
      <w:ins w:id="52" w:author="Martin Lindström" w:date="2015-08-13T23:39:00Z">
        <w:r w:rsidRPr="00157797">
          <w:rPr>
            <w:noProof/>
            <w:lang w:val="en-US"/>
          </w:rPr>
          <w:t>3.1.3.3</w:t>
        </w:r>
        <w:r>
          <w:rPr>
            <w:rFonts w:asciiTheme="minorHAnsi" w:eastAsiaTheme="minorEastAsia" w:hAnsiTheme="minorHAnsi" w:cstheme="minorBidi"/>
            <w:noProof/>
            <w:color w:val="auto"/>
            <w:kern w:val="0"/>
            <w:sz w:val="24"/>
            <w:szCs w:val="24"/>
            <w:lang w:eastAsia="ja-JP"/>
          </w:rPr>
          <w:tab/>
        </w:r>
        <w:r w:rsidRPr="00157797">
          <w:rPr>
            <w:noProof/>
            <w:lang w:val="en-US"/>
          </w:rPr>
          <w:t>Entity Categories for Service Type</w:t>
        </w:r>
        <w:r>
          <w:rPr>
            <w:noProof/>
          </w:rPr>
          <w:tab/>
        </w:r>
        <w:r>
          <w:rPr>
            <w:noProof/>
          </w:rPr>
          <w:fldChar w:fldCharType="begin"/>
        </w:r>
        <w:r>
          <w:rPr>
            <w:noProof/>
          </w:rPr>
          <w:instrText xml:space="preserve"> PAGEREF _Toc301128524 \h </w:instrText>
        </w:r>
      </w:ins>
      <w:r>
        <w:rPr>
          <w:noProof/>
        </w:rPr>
      </w:r>
      <w:r>
        <w:rPr>
          <w:noProof/>
        </w:rPr>
        <w:fldChar w:fldCharType="separate"/>
      </w:r>
      <w:ins w:id="53" w:author="Martin Lindström" w:date="2015-08-17T18:14:00Z">
        <w:r w:rsidR="00F21813">
          <w:rPr>
            <w:noProof/>
          </w:rPr>
          <w:t>9</w:t>
        </w:r>
      </w:ins>
      <w:ins w:id="54" w:author="Martin Lindström" w:date="2015-08-13T23:39:00Z">
        <w:r>
          <w:rPr>
            <w:noProof/>
          </w:rPr>
          <w:fldChar w:fldCharType="end"/>
        </w:r>
      </w:ins>
    </w:p>
    <w:p w14:paraId="0DDB14BC" w14:textId="77777777" w:rsidR="00E36D22" w:rsidRDefault="00E36D22">
      <w:pPr>
        <w:pStyle w:val="TOC3"/>
        <w:tabs>
          <w:tab w:val="left" w:pos="696"/>
          <w:tab w:val="right" w:leader="dot" w:pos="12614"/>
        </w:tabs>
        <w:rPr>
          <w:ins w:id="55" w:author="Martin Lindström" w:date="2015-08-13T23:39:00Z"/>
          <w:rFonts w:asciiTheme="minorHAnsi" w:eastAsiaTheme="minorEastAsia" w:hAnsiTheme="minorHAnsi" w:cstheme="minorBidi"/>
          <w:smallCaps w:val="0"/>
          <w:noProof/>
          <w:color w:val="auto"/>
          <w:kern w:val="0"/>
          <w:sz w:val="24"/>
          <w:szCs w:val="24"/>
          <w:lang w:eastAsia="ja-JP"/>
        </w:rPr>
      </w:pPr>
      <w:ins w:id="56" w:author="Martin Lindström" w:date="2015-08-13T23:39:00Z">
        <w:r w:rsidRPr="00157797">
          <w:rPr>
            <w:noProof/>
            <w:lang w:val="en-US"/>
          </w:rPr>
          <w:t>3.1.4</w:t>
        </w:r>
        <w:r>
          <w:rPr>
            <w:rFonts w:asciiTheme="minorHAnsi" w:eastAsiaTheme="minorEastAsia" w:hAnsiTheme="minorHAnsi" w:cstheme="minorBidi"/>
            <w:smallCaps w:val="0"/>
            <w:noProof/>
            <w:color w:val="auto"/>
            <w:kern w:val="0"/>
            <w:sz w:val="24"/>
            <w:szCs w:val="24"/>
            <w:lang w:eastAsia="ja-JP"/>
          </w:rPr>
          <w:tab/>
        </w:r>
        <w:r w:rsidRPr="00157797">
          <w:rPr>
            <w:noProof/>
            <w:lang w:val="en-US"/>
          </w:rPr>
          <w:t>Central Signing</w:t>
        </w:r>
        <w:r>
          <w:rPr>
            <w:noProof/>
          </w:rPr>
          <w:tab/>
        </w:r>
        <w:r>
          <w:rPr>
            <w:noProof/>
          </w:rPr>
          <w:fldChar w:fldCharType="begin"/>
        </w:r>
        <w:r>
          <w:rPr>
            <w:noProof/>
          </w:rPr>
          <w:instrText xml:space="preserve"> PAGEREF _Toc301128525 \h </w:instrText>
        </w:r>
      </w:ins>
      <w:r>
        <w:rPr>
          <w:noProof/>
        </w:rPr>
      </w:r>
      <w:r>
        <w:rPr>
          <w:noProof/>
        </w:rPr>
        <w:fldChar w:fldCharType="separate"/>
      </w:r>
      <w:ins w:id="57" w:author="Martin Lindström" w:date="2015-08-17T18:14:00Z">
        <w:r w:rsidR="00F21813">
          <w:rPr>
            <w:noProof/>
          </w:rPr>
          <w:t>9</w:t>
        </w:r>
      </w:ins>
      <w:ins w:id="58" w:author="Martin Lindström" w:date="2015-08-13T23:39:00Z">
        <w:r>
          <w:rPr>
            <w:noProof/>
          </w:rPr>
          <w:fldChar w:fldCharType="end"/>
        </w:r>
      </w:ins>
    </w:p>
    <w:p w14:paraId="28B71F0E" w14:textId="77777777" w:rsidR="00E36D22" w:rsidRDefault="00E36D22">
      <w:pPr>
        <w:pStyle w:val="TOC3"/>
        <w:tabs>
          <w:tab w:val="left" w:pos="696"/>
          <w:tab w:val="right" w:leader="dot" w:pos="12614"/>
        </w:tabs>
        <w:rPr>
          <w:ins w:id="59" w:author="Martin Lindström" w:date="2015-08-13T23:39:00Z"/>
          <w:rFonts w:asciiTheme="minorHAnsi" w:eastAsiaTheme="minorEastAsia" w:hAnsiTheme="minorHAnsi" w:cstheme="minorBidi"/>
          <w:smallCaps w:val="0"/>
          <w:noProof/>
          <w:color w:val="auto"/>
          <w:kern w:val="0"/>
          <w:sz w:val="24"/>
          <w:szCs w:val="24"/>
          <w:lang w:eastAsia="ja-JP"/>
        </w:rPr>
      </w:pPr>
      <w:ins w:id="60" w:author="Martin Lindström" w:date="2015-08-13T23:39:00Z">
        <w:r w:rsidRPr="00157797">
          <w:rPr>
            <w:noProof/>
            <w:lang w:val="en-US"/>
          </w:rPr>
          <w:t>3.1.5</w:t>
        </w:r>
        <w:r>
          <w:rPr>
            <w:rFonts w:asciiTheme="minorHAnsi" w:eastAsiaTheme="minorEastAsia" w:hAnsiTheme="minorHAnsi" w:cstheme="minorBidi"/>
            <w:smallCaps w:val="0"/>
            <w:noProof/>
            <w:color w:val="auto"/>
            <w:kern w:val="0"/>
            <w:sz w:val="24"/>
            <w:szCs w:val="24"/>
            <w:lang w:eastAsia="ja-JP"/>
          </w:rPr>
          <w:tab/>
        </w:r>
        <w:r w:rsidRPr="00157797">
          <w:rPr>
            <w:noProof/>
            <w:lang w:val="en-US"/>
          </w:rPr>
          <w:t>Authentication Context</w:t>
        </w:r>
        <w:r>
          <w:rPr>
            <w:noProof/>
          </w:rPr>
          <w:tab/>
        </w:r>
        <w:r>
          <w:rPr>
            <w:noProof/>
          </w:rPr>
          <w:fldChar w:fldCharType="begin"/>
        </w:r>
        <w:r>
          <w:rPr>
            <w:noProof/>
          </w:rPr>
          <w:instrText xml:space="preserve"> PAGEREF _Toc301128526 \h </w:instrText>
        </w:r>
      </w:ins>
      <w:r>
        <w:rPr>
          <w:noProof/>
        </w:rPr>
      </w:r>
      <w:r>
        <w:rPr>
          <w:noProof/>
        </w:rPr>
        <w:fldChar w:fldCharType="separate"/>
      </w:r>
      <w:ins w:id="61" w:author="Martin Lindström" w:date="2015-08-17T18:14:00Z">
        <w:r w:rsidR="00F21813">
          <w:rPr>
            <w:noProof/>
          </w:rPr>
          <w:t>10</w:t>
        </w:r>
      </w:ins>
      <w:ins w:id="62" w:author="Martin Lindström" w:date="2015-08-13T23:39:00Z">
        <w:r>
          <w:rPr>
            <w:noProof/>
          </w:rPr>
          <w:fldChar w:fldCharType="end"/>
        </w:r>
      </w:ins>
    </w:p>
    <w:p w14:paraId="142F1CC1" w14:textId="77777777" w:rsidR="00E36D22" w:rsidRDefault="00E36D22">
      <w:pPr>
        <w:pStyle w:val="TOC3"/>
        <w:tabs>
          <w:tab w:val="left" w:pos="696"/>
          <w:tab w:val="right" w:leader="dot" w:pos="12614"/>
        </w:tabs>
        <w:rPr>
          <w:ins w:id="63" w:author="Martin Lindström" w:date="2015-08-13T23:39:00Z"/>
          <w:rFonts w:asciiTheme="minorHAnsi" w:eastAsiaTheme="minorEastAsia" w:hAnsiTheme="minorHAnsi" w:cstheme="minorBidi"/>
          <w:smallCaps w:val="0"/>
          <w:noProof/>
          <w:color w:val="auto"/>
          <w:kern w:val="0"/>
          <w:sz w:val="24"/>
          <w:szCs w:val="24"/>
          <w:lang w:eastAsia="ja-JP"/>
        </w:rPr>
      </w:pPr>
      <w:ins w:id="64" w:author="Martin Lindström" w:date="2015-08-13T23:39:00Z">
        <w:r w:rsidRPr="00157797">
          <w:rPr>
            <w:noProof/>
            <w:lang w:val="en-US"/>
          </w:rPr>
          <w:t>3.1.6</w:t>
        </w:r>
        <w:r>
          <w:rPr>
            <w:rFonts w:asciiTheme="minorHAnsi" w:eastAsiaTheme="minorEastAsia" w:hAnsiTheme="minorHAnsi" w:cstheme="minorBidi"/>
            <w:smallCaps w:val="0"/>
            <w:noProof/>
            <w:color w:val="auto"/>
            <w:kern w:val="0"/>
            <w:sz w:val="24"/>
            <w:szCs w:val="24"/>
            <w:lang w:eastAsia="ja-JP"/>
          </w:rPr>
          <w:tab/>
        </w:r>
        <w:r w:rsidRPr="00157797">
          <w:rPr>
            <w:noProof/>
            <w:lang w:val="en-US"/>
          </w:rPr>
          <w:t>Sign Response Status Codes</w:t>
        </w:r>
        <w:r>
          <w:rPr>
            <w:noProof/>
          </w:rPr>
          <w:tab/>
        </w:r>
        <w:r>
          <w:rPr>
            <w:noProof/>
          </w:rPr>
          <w:fldChar w:fldCharType="begin"/>
        </w:r>
        <w:r>
          <w:rPr>
            <w:noProof/>
          </w:rPr>
          <w:instrText xml:space="preserve"> PAGEREF _Toc301128527 \h </w:instrText>
        </w:r>
      </w:ins>
      <w:r>
        <w:rPr>
          <w:noProof/>
        </w:rPr>
      </w:r>
      <w:r>
        <w:rPr>
          <w:noProof/>
        </w:rPr>
        <w:fldChar w:fldCharType="separate"/>
      </w:r>
      <w:ins w:id="65" w:author="Martin Lindström" w:date="2015-08-17T18:14:00Z">
        <w:r w:rsidR="00F21813">
          <w:rPr>
            <w:noProof/>
          </w:rPr>
          <w:t>10</w:t>
        </w:r>
      </w:ins>
      <w:ins w:id="66" w:author="Martin Lindström" w:date="2015-08-13T23:39:00Z">
        <w:r>
          <w:rPr>
            <w:noProof/>
          </w:rPr>
          <w:fldChar w:fldCharType="end"/>
        </w:r>
      </w:ins>
    </w:p>
    <w:p w14:paraId="6E6EC238" w14:textId="77777777" w:rsidR="00E36D22" w:rsidRDefault="00E36D22">
      <w:pPr>
        <w:pStyle w:val="TOC2"/>
        <w:tabs>
          <w:tab w:val="left" w:pos="552"/>
          <w:tab w:val="right" w:leader="dot" w:pos="12614"/>
        </w:tabs>
        <w:rPr>
          <w:ins w:id="67" w:author="Martin Lindström" w:date="2015-08-13T23:39:00Z"/>
          <w:rFonts w:asciiTheme="minorHAnsi" w:eastAsiaTheme="minorEastAsia" w:hAnsiTheme="minorHAnsi" w:cstheme="minorBidi"/>
          <w:b w:val="0"/>
          <w:bCs w:val="0"/>
          <w:smallCaps w:val="0"/>
          <w:noProof/>
          <w:color w:val="auto"/>
          <w:kern w:val="0"/>
          <w:sz w:val="24"/>
          <w:szCs w:val="24"/>
          <w:lang w:eastAsia="ja-JP"/>
        </w:rPr>
      </w:pPr>
      <w:ins w:id="68" w:author="Martin Lindström" w:date="2015-08-13T23:39:00Z">
        <w:r w:rsidRPr="00157797">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157797">
          <w:rPr>
            <w:noProof/>
            <w:lang w:val="en-US"/>
          </w:rPr>
          <w:t>OID Identifiers</w:t>
        </w:r>
        <w:r>
          <w:rPr>
            <w:noProof/>
          </w:rPr>
          <w:tab/>
        </w:r>
        <w:r>
          <w:rPr>
            <w:noProof/>
          </w:rPr>
          <w:fldChar w:fldCharType="begin"/>
        </w:r>
        <w:r>
          <w:rPr>
            <w:noProof/>
          </w:rPr>
          <w:instrText xml:space="preserve"> PAGEREF _Toc301128528 \h </w:instrText>
        </w:r>
      </w:ins>
      <w:r>
        <w:rPr>
          <w:noProof/>
        </w:rPr>
      </w:r>
      <w:r>
        <w:rPr>
          <w:noProof/>
        </w:rPr>
        <w:fldChar w:fldCharType="separate"/>
      </w:r>
      <w:ins w:id="69" w:author="Martin Lindström" w:date="2015-08-17T18:14:00Z">
        <w:r w:rsidR="00F21813">
          <w:rPr>
            <w:noProof/>
          </w:rPr>
          <w:t>11</w:t>
        </w:r>
      </w:ins>
      <w:ins w:id="70" w:author="Martin Lindström" w:date="2015-08-13T23:39:00Z">
        <w:r>
          <w:rPr>
            <w:noProof/>
          </w:rPr>
          <w:fldChar w:fldCharType="end"/>
        </w:r>
      </w:ins>
    </w:p>
    <w:p w14:paraId="2A1DE1B2" w14:textId="77777777" w:rsidR="00E36D22" w:rsidRDefault="00E36D22">
      <w:pPr>
        <w:pStyle w:val="TOC3"/>
        <w:tabs>
          <w:tab w:val="left" w:pos="696"/>
          <w:tab w:val="right" w:leader="dot" w:pos="12614"/>
        </w:tabs>
        <w:rPr>
          <w:ins w:id="71" w:author="Martin Lindström" w:date="2015-08-13T23:39:00Z"/>
          <w:rFonts w:asciiTheme="minorHAnsi" w:eastAsiaTheme="minorEastAsia" w:hAnsiTheme="minorHAnsi" w:cstheme="minorBidi"/>
          <w:smallCaps w:val="0"/>
          <w:noProof/>
          <w:color w:val="auto"/>
          <w:kern w:val="0"/>
          <w:sz w:val="24"/>
          <w:szCs w:val="24"/>
          <w:lang w:eastAsia="ja-JP"/>
        </w:rPr>
      </w:pPr>
      <w:ins w:id="72" w:author="Martin Lindström" w:date="2015-08-13T23:39:00Z">
        <w:r w:rsidRPr="00157797">
          <w:rPr>
            <w:noProof/>
            <w:lang w:val="en-US"/>
          </w:rPr>
          <w:t>3.2.1</w:t>
        </w:r>
        <w:r>
          <w:rPr>
            <w:rFonts w:asciiTheme="minorHAnsi" w:eastAsiaTheme="minorEastAsia" w:hAnsiTheme="minorHAnsi" w:cstheme="minorBidi"/>
            <w:smallCaps w:val="0"/>
            <w:noProof/>
            <w:color w:val="auto"/>
            <w:kern w:val="0"/>
            <w:sz w:val="24"/>
            <w:szCs w:val="24"/>
            <w:lang w:eastAsia="ja-JP"/>
          </w:rPr>
          <w:tab/>
        </w:r>
        <w:r w:rsidRPr="00157797">
          <w:rPr>
            <w:noProof/>
            <w:lang w:val="en-US"/>
          </w:rPr>
          <w:t>ASN.1 Declarations</w:t>
        </w:r>
        <w:r>
          <w:rPr>
            <w:noProof/>
          </w:rPr>
          <w:tab/>
        </w:r>
        <w:r>
          <w:rPr>
            <w:noProof/>
          </w:rPr>
          <w:fldChar w:fldCharType="begin"/>
        </w:r>
        <w:r>
          <w:rPr>
            <w:noProof/>
          </w:rPr>
          <w:instrText xml:space="preserve"> PAGEREF _Toc301128529 \h </w:instrText>
        </w:r>
      </w:ins>
      <w:r>
        <w:rPr>
          <w:noProof/>
        </w:rPr>
      </w:r>
      <w:r>
        <w:rPr>
          <w:noProof/>
        </w:rPr>
        <w:fldChar w:fldCharType="separate"/>
      </w:r>
      <w:ins w:id="73" w:author="Martin Lindström" w:date="2015-08-17T18:14:00Z">
        <w:r w:rsidR="00F21813">
          <w:rPr>
            <w:noProof/>
          </w:rPr>
          <w:t>12</w:t>
        </w:r>
      </w:ins>
      <w:ins w:id="74" w:author="Martin Lindström" w:date="2015-08-13T23:39:00Z">
        <w:r>
          <w:rPr>
            <w:noProof/>
          </w:rPr>
          <w:fldChar w:fldCharType="end"/>
        </w:r>
      </w:ins>
    </w:p>
    <w:p w14:paraId="57682D2C" w14:textId="77777777" w:rsidR="00E36D22" w:rsidRDefault="00E36D22">
      <w:pPr>
        <w:pStyle w:val="TOC1"/>
        <w:tabs>
          <w:tab w:val="left" w:pos="370"/>
          <w:tab w:val="right" w:leader="dot" w:pos="12614"/>
        </w:tabs>
        <w:rPr>
          <w:ins w:id="75" w:author="Martin Lindström" w:date="2015-08-13T23:39:00Z"/>
          <w:rFonts w:asciiTheme="minorHAnsi" w:eastAsiaTheme="minorEastAsia" w:hAnsiTheme="minorHAnsi" w:cstheme="minorBidi"/>
          <w:b w:val="0"/>
          <w:bCs w:val="0"/>
          <w:caps w:val="0"/>
          <w:noProof/>
          <w:color w:val="auto"/>
          <w:kern w:val="0"/>
          <w:sz w:val="24"/>
          <w:szCs w:val="24"/>
          <w:u w:val="none"/>
          <w:lang w:eastAsia="ja-JP"/>
        </w:rPr>
      </w:pPr>
      <w:ins w:id="76" w:author="Martin Lindström" w:date="2015-08-13T23:39:00Z">
        <w:r w:rsidRPr="00157797">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157797">
          <w:rPr>
            <w:noProof/>
            <w:lang w:val="en-US"/>
          </w:rPr>
          <w:t>References</w:t>
        </w:r>
        <w:r>
          <w:rPr>
            <w:noProof/>
          </w:rPr>
          <w:tab/>
        </w:r>
        <w:r>
          <w:rPr>
            <w:noProof/>
          </w:rPr>
          <w:fldChar w:fldCharType="begin"/>
        </w:r>
        <w:r>
          <w:rPr>
            <w:noProof/>
          </w:rPr>
          <w:instrText xml:space="preserve"> PAGEREF _Toc301128530 \h </w:instrText>
        </w:r>
      </w:ins>
      <w:r>
        <w:rPr>
          <w:noProof/>
        </w:rPr>
      </w:r>
      <w:r>
        <w:rPr>
          <w:noProof/>
        </w:rPr>
        <w:fldChar w:fldCharType="separate"/>
      </w:r>
      <w:ins w:id="77" w:author="Martin Lindström" w:date="2015-08-17T18:14:00Z">
        <w:r w:rsidR="00F21813">
          <w:rPr>
            <w:noProof/>
          </w:rPr>
          <w:t>13</w:t>
        </w:r>
      </w:ins>
      <w:ins w:id="78" w:author="Martin Lindström" w:date="2015-08-13T23:39:00Z">
        <w:r>
          <w:rPr>
            <w:noProof/>
          </w:rPr>
          <w:fldChar w:fldCharType="end"/>
        </w:r>
      </w:ins>
    </w:p>
    <w:p w14:paraId="5299E413" w14:textId="77777777" w:rsidR="00E36D22" w:rsidRDefault="00E36D22">
      <w:pPr>
        <w:pStyle w:val="TOC1"/>
        <w:tabs>
          <w:tab w:val="left" w:pos="370"/>
          <w:tab w:val="right" w:leader="dot" w:pos="12614"/>
        </w:tabs>
        <w:rPr>
          <w:ins w:id="79" w:author="Martin Lindström" w:date="2015-08-13T23:39:00Z"/>
          <w:rFonts w:asciiTheme="minorHAnsi" w:eastAsiaTheme="minorEastAsia" w:hAnsiTheme="minorHAnsi" w:cstheme="minorBidi"/>
          <w:b w:val="0"/>
          <w:bCs w:val="0"/>
          <w:caps w:val="0"/>
          <w:noProof/>
          <w:color w:val="auto"/>
          <w:kern w:val="0"/>
          <w:sz w:val="24"/>
          <w:szCs w:val="24"/>
          <w:u w:val="none"/>
          <w:lang w:eastAsia="ja-JP"/>
        </w:rPr>
      </w:pPr>
      <w:ins w:id="80" w:author="Martin Lindström" w:date="2015-08-13T23:39:00Z">
        <w:r w:rsidRPr="00157797">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157797">
          <w:rPr>
            <w:noProof/>
            <w:lang w:val="en-US"/>
          </w:rPr>
          <w:t>Changes between versions</w:t>
        </w:r>
        <w:r>
          <w:rPr>
            <w:noProof/>
          </w:rPr>
          <w:tab/>
        </w:r>
        <w:r>
          <w:rPr>
            <w:noProof/>
          </w:rPr>
          <w:fldChar w:fldCharType="begin"/>
        </w:r>
        <w:r>
          <w:rPr>
            <w:noProof/>
          </w:rPr>
          <w:instrText xml:space="preserve"> PAGEREF _Toc301128531 \h </w:instrText>
        </w:r>
      </w:ins>
      <w:r>
        <w:rPr>
          <w:noProof/>
        </w:rPr>
      </w:r>
      <w:r>
        <w:rPr>
          <w:noProof/>
        </w:rPr>
        <w:fldChar w:fldCharType="separate"/>
      </w:r>
      <w:ins w:id="81" w:author="Martin Lindström" w:date="2015-08-17T18:14:00Z">
        <w:r w:rsidR="00F21813">
          <w:rPr>
            <w:noProof/>
          </w:rPr>
          <w:t>14</w:t>
        </w:r>
      </w:ins>
      <w:ins w:id="82" w:author="Martin Lindström" w:date="2015-08-13T23:39:00Z">
        <w:r>
          <w:rPr>
            <w:noProof/>
          </w:rPr>
          <w:fldChar w:fldCharType="end"/>
        </w:r>
      </w:ins>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83" w:name="_Toc301128513"/>
      <w:r w:rsidRPr="009741FB">
        <w:rPr>
          <w:lang w:val="en-US"/>
        </w:rPr>
        <w:lastRenderedPageBreak/>
        <w:t>Background</w:t>
      </w:r>
      <w:bookmarkEnd w:id="83"/>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84" w:name="_Toc301128514"/>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84"/>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ins w:id="85" w:author="Martin Lindström" w:date="2015-08-06T12:18:00Z">
        <w:r w:rsidR="00550F71">
          <w:rPr>
            <w:lang w:val="en-US"/>
          </w:rPr>
          <w:t>:</w:t>
        </w:r>
      </w:ins>
    </w:p>
    <w:p w14:paraId="574872EF" w14:textId="0EE7C46C" w:rsidR="000556C9" w:rsidRPr="000556C9" w:rsidDel="00550F71" w:rsidRDefault="000556C9" w:rsidP="0058503A">
      <w:pPr>
        <w:rPr>
          <w:del w:id="86" w:author="Martin Lindström" w:date="2015-08-06T12:18:00Z"/>
          <w:lang w:val="en-US"/>
        </w:rPr>
      </w:pPr>
    </w:p>
    <w:p w14:paraId="116E290C" w14:textId="60A370BE" w:rsidR="0058503A" w:rsidRPr="00593BCA" w:rsidDel="00550F71" w:rsidRDefault="0058503A" w:rsidP="0058503A">
      <w:pPr>
        <w:rPr>
          <w:del w:id="87" w:author="Martin Lindström" w:date="2015-08-06T12:18:00Z"/>
        </w:rPr>
      </w:pPr>
      <w:del w:id="88" w:author="Martin Lindström" w:date="2015-08-06T12:18:00Z">
        <w:r w:rsidRPr="00593BCA" w:rsidDel="00550F71">
          <w:delText>Grundstruktur för E-legitimationsnämndens identifierare by</w:delText>
        </w:r>
        <w:r w:rsidRPr="00593BCA" w:rsidDel="00550F71">
          <w:delText>g</w:delText>
        </w:r>
        <w:r w:rsidRPr="00593BCA" w:rsidDel="00550F71">
          <w:delText>ger på följande grundläggande parame</w:delText>
        </w:r>
        <w:r w:rsidRPr="00593BCA" w:rsidDel="00550F71">
          <w:delText>t</w:delText>
        </w:r>
        <w:r w:rsidRPr="00593BCA" w:rsidDel="00550F71">
          <w:delText>rar:</w:delText>
        </w:r>
      </w:del>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77777777" w:rsidR="000556C9" w:rsidRPr="00AD71D6" w:rsidRDefault="000556C9" w:rsidP="008A7500">
            <w:pPr>
              <w:rPr>
                <w:szCs w:val="20"/>
                <w:lang w:val="en-US"/>
              </w:rPr>
            </w:pPr>
            <w:r w:rsidRPr="00AD71D6">
              <w:rPr>
                <w:szCs w:val="20"/>
                <w:lang w:val="en-US"/>
              </w:rPr>
              <w:t xml:space="preserve">The leading portion of the </w:t>
            </w:r>
            <w:proofErr w:type="gramStart"/>
            <w:r w:rsidRPr="00AD71D6">
              <w:rPr>
                <w:szCs w:val="20"/>
                <w:lang w:val="en-US"/>
              </w:rPr>
              <w:t>identifier which</w:t>
            </w:r>
            <w:proofErr w:type="gramEnd"/>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w:t>
            </w:r>
            <w:proofErr w:type="gramStart"/>
            <w:r w:rsidRPr="00AD71D6">
              <w:rPr>
                <w:b/>
                <w:bCs/>
                <w:szCs w:val="20"/>
                <w:lang w:val="en-US"/>
              </w:rPr>
              <w:t>optional</w:t>
            </w:r>
            <w:proofErr w:type="gramEnd"/>
            <w:r w:rsidRPr="00AD71D6">
              <w:rPr>
                <w:b/>
                <w:bCs/>
                <w:szCs w:val="20"/>
                <w:lang w:val="en-US"/>
              </w:rPr>
              <w:t>)</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89" w:name="_Toc301128515"/>
      <w:r w:rsidRPr="00361DAE">
        <w:rPr>
          <w:lang w:val="en-US"/>
        </w:rPr>
        <w:t xml:space="preserve">URI </w:t>
      </w:r>
      <w:ins w:id="90" w:author="Martin Lindström" w:date="2015-08-13T23:38:00Z">
        <w:r w:rsidR="00C77432">
          <w:rPr>
            <w:lang w:val="en-US"/>
          </w:rPr>
          <w:t>I</w:t>
        </w:r>
      </w:ins>
      <w:r w:rsidRPr="00361DAE">
        <w:rPr>
          <w:lang w:val="en-US"/>
        </w:rPr>
        <w:t>dentifier</w:t>
      </w:r>
      <w:r w:rsidR="00E11883" w:rsidRPr="00361DAE">
        <w:rPr>
          <w:lang w:val="en-US"/>
        </w:rPr>
        <w:t>s</w:t>
      </w:r>
      <w:bookmarkEnd w:id="89"/>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91" w:name="_Toc301128516"/>
      <w:r w:rsidRPr="00361DAE">
        <w:rPr>
          <w:lang w:val="en-US"/>
        </w:rPr>
        <w:t xml:space="preserve">OID </w:t>
      </w:r>
      <w:ins w:id="92" w:author="Martin Lindström" w:date="2015-08-13T23:38:00Z">
        <w:r w:rsidR="00C77432">
          <w:rPr>
            <w:lang w:val="en-US"/>
          </w:rPr>
          <w:t>I</w:t>
        </w:r>
      </w:ins>
      <w:r w:rsidRPr="00361DAE">
        <w:rPr>
          <w:lang w:val="en-US"/>
        </w:rPr>
        <w:t>dentifier</w:t>
      </w:r>
      <w:r w:rsidR="00E11883" w:rsidRPr="00361DAE">
        <w:rPr>
          <w:lang w:val="en-US"/>
        </w:rPr>
        <w:t>s</w:t>
      </w:r>
      <w:bookmarkEnd w:id="91"/>
    </w:p>
    <w:p w14:paraId="7BA18AA7" w14:textId="77777777" w:rsidR="005E5F64" w:rsidRDefault="005E5F64" w:rsidP="0058503A">
      <w:pPr>
        <w:rPr>
          <w:lang w:val="en-US"/>
        </w:rPr>
      </w:pPr>
      <w:r>
        <w:rPr>
          <w:lang w:val="en-US"/>
        </w:rPr>
        <w:t>An object identifier</w:t>
      </w:r>
      <w:r w:rsidRPr="005E5F64">
        <w:rPr>
          <w:lang w:val="en-US"/>
        </w:rPr>
        <w:t xml:space="preserve"> consists of a node in a </w:t>
      </w:r>
      <w:proofErr w:type="gramStart"/>
      <w:r w:rsidRPr="005E5F64">
        <w:rPr>
          <w:lang w:val="en-US"/>
        </w:rPr>
        <w:t>hierarchically-assigned</w:t>
      </w:r>
      <w:proofErr w:type="gramEnd"/>
      <w:r w:rsidRPr="005E5F64">
        <w:rPr>
          <w:lang w:val="en-US"/>
        </w:rPr>
        <w:t xml:space="preserve">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w:t>
      </w:r>
      <w:proofErr w:type="spellStart"/>
      <w:r>
        <w:t>iso</w:t>
      </w:r>
      <w:proofErr w:type="spellEnd"/>
      <w:r>
        <w:t>-itu-t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proofErr w:type="gramStart"/>
      <w:r w:rsidRPr="00555EA6">
        <w:rPr>
          <w:b/>
          <w:lang w:val="en-US"/>
        </w:rPr>
        <w:t>.{</w:t>
      </w:r>
      <w:proofErr w:type="gramEnd"/>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93" w:name="_Toc301128517"/>
      <w:r>
        <w:rPr>
          <w:lang w:val="en-US"/>
        </w:rPr>
        <w:lastRenderedPageBreak/>
        <w:t xml:space="preserve">Assigned </w:t>
      </w:r>
      <w:r w:rsidR="0058503A" w:rsidRPr="00D44410">
        <w:rPr>
          <w:lang w:val="en-US"/>
        </w:rPr>
        <w:t>Identifier</w:t>
      </w:r>
      <w:r>
        <w:rPr>
          <w:lang w:val="en-US"/>
        </w:rPr>
        <w:t>s</w:t>
      </w:r>
      <w:bookmarkEnd w:id="93"/>
    </w:p>
    <w:p w14:paraId="3CCC8439" w14:textId="695FE383" w:rsidR="0058503A" w:rsidRPr="00D44410" w:rsidRDefault="0058503A" w:rsidP="0058503A">
      <w:pPr>
        <w:pStyle w:val="Heading2"/>
        <w:spacing w:before="200" w:after="0" w:line="240" w:lineRule="auto"/>
        <w:rPr>
          <w:lang w:val="en-US"/>
        </w:rPr>
      </w:pPr>
      <w:bookmarkStart w:id="94" w:name="_Toc301128518"/>
      <w:r w:rsidRPr="00D44410">
        <w:rPr>
          <w:lang w:val="en-US"/>
        </w:rPr>
        <w:t xml:space="preserve">URL </w:t>
      </w:r>
      <w:ins w:id="95" w:author="Martin Lindström" w:date="2015-08-06T12:34:00Z">
        <w:r w:rsidR="00C52E63">
          <w:rPr>
            <w:lang w:val="en-US"/>
          </w:rPr>
          <w:t>I</w:t>
        </w:r>
      </w:ins>
      <w:r w:rsidRPr="00D44410">
        <w:rPr>
          <w:lang w:val="en-US"/>
        </w:rPr>
        <w:t>dentifier</w:t>
      </w:r>
      <w:r w:rsidR="00D44410">
        <w:rPr>
          <w:lang w:val="en-US"/>
        </w:rPr>
        <w:t>s</w:t>
      </w:r>
      <w:bookmarkEnd w:id="94"/>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proofErr w:type="spellStart"/>
            <w:proofErr w:type="gramStart"/>
            <w:r w:rsidRPr="00AD71D6">
              <w:rPr>
                <w:b/>
                <w:bCs/>
                <w:szCs w:val="20"/>
                <w:lang w:val="en-US"/>
              </w:rPr>
              <w:t>loa</w:t>
            </w:r>
            <w:proofErr w:type="spellEnd"/>
            <w:proofErr w:type="gramEnd"/>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w:t>
            </w:r>
            <w:proofErr w:type="spellStart"/>
            <w:r w:rsidRPr="00AD71D6">
              <w:rPr>
                <w:szCs w:val="20"/>
                <w:lang w:val="en-US"/>
              </w:rPr>
              <w:t>Tillitsnivå</w:t>
            </w:r>
            <w:proofErr w:type="spellEnd"/>
            <w:r w:rsidRPr="00AD71D6">
              <w:rPr>
                <w:szCs w:val="20"/>
                <w:lang w:val="en-US"/>
              </w:rPr>
              <w:t>)</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proofErr w:type="gramStart"/>
            <w:r>
              <w:rPr>
                <w:b/>
                <w:bCs/>
                <w:szCs w:val="20"/>
                <w:lang w:val="en-US"/>
              </w:rPr>
              <w:t>ac</w:t>
            </w:r>
            <w:proofErr w:type="gramEnd"/>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proofErr w:type="spellStart"/>
            <w:proofErr w:type="gramStart"/>
            <w:r w:rsidRPr="00AD71D6">
              <w:rPr>
                <w:b/>
                <w:bCs/>
                <w:szCs w:val="20"/>
                <w:lang w:val="en-US"/>
              </w:rPr>
              <w:t>ec</w:t>
            </w:r>
            <w:proofErr w:type="spellEnd"/>
            <w:proofErr w:type="gramEnd"/>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proofErr w:type="spellStart"/>
            <w:proofErr w:type="gramStart"/>
            <w:r w:rsidRPr="00AD71D6">
              <w:rPr>
                <w:b/>
                <w:bCs/>
                <w:szCs w:val="20"/>
                <w:lang w:val="en-US"/>
              </w:rPr>
              <w:t>sprop</w:t>
            </w:r>
            <w:proofErr w:type="spellEnd"/>
            <w:proofErr w:type="gramEnd"/>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proofErr w:type="spellStart"/>
            <w:proofErr w:type="gramStart"/>
            <w:r w:rsidRPr="00AD71D6">
              <w:rPr>
                <w:b/>
                <w:bCs/>
                <w:szCs w:val="20"/>
                <w:lang w:val="en-US"/>
              </w:rPr>
              <w:t>st</w:t>
            </w:r>
            <w:proofErr w:type="spellEnd"/>
            <w:proofErr w:type="gramEnd"/>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proofErr w:type="spellStart"/>
            <w:proofErr w:type="gramStart"/>
            <w:r w:rsidRPr="00AD71D6">
              <w:rPr>
                <w:b/>
                <w:bCs/>
                <w:szCs w:val="20"/>
                <w:lang w:val="en-US"/>
              </w:rPr>
              <w:t>csig</w:t>
            </w:r>
            <w:proofErr w:type="spellEnd"/>
            <w:proofErr w:type="gramEnd"/>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proofErr w:type="gramStart"/>
            <w:r w:rsidRPr="00AD71D6">
              <w:rPr>
                <w:b/>
                <w:bCs/>
                <w:szCs w:val="20"/>
                <w:lang w:val="en-US"/>
              </w:rPr>
              <w:t>auth</w:t>
            </w:r>
            <w:proofErr w:type="gramEnd"/>
            <w:r w:rsidRPr="00AD71D6">
              <w:rPr>
                <w:b/>
                <w:bCs/>
                <w:szCs w:val="20"/>
                <w:lang w:val="en-US"/>
              </w:rPr>
              <w:t>-</w:t>
            </w:r>
            <w:proofErr w:type="spellStart"/>
            <w:r w:rsidRPr="00AD71D6">
              <w:rPr>
                <w:b/>
                <w:bCs/>
                <w:szCs w:val="20"/>
                <w:lang w:val="en-US"/>
              </w:rPr>
              <w:t>cont</w:t>
            </w:r>
            <w:proofErr w:type="spellEnd"/>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proofErr w:type="gramStart"/>
            <w:r w:rsidRPr="00AD71D6">
              <w:rPr>
                <w:b/>
                <w:bCs/>
                <w:szCs w:val="20"/>
                <w:lang w:val="en-US"/>
              </w:rPr>
              <w:t>sig</w:t>
            </w:r>
            <w:proofErr w:type="gramEnd"/>
            <w:r w:rsidRPr="00AD71D6">
              <w:rPr>
                <w:b/>
                <w:bCs/>
                <w:szCs w:val="20"/>
                <w:lang w:val="en-US"/>
              </w:rPr>
              <w:t>-status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proofErr w:type="gramStart"/>
            <w:r w:rsidRPr="00AD71D6">
              <w:rPr>
                <w:b/>
                <w:bCs/>
                <w:szCs w:val="20"/>
                <w:lang w:val="en-US"/>
              </w:rPr>
              <w:t>ns</w:t>
            </w:r>
            <w:proofErr w:type="gramEnd"/>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76F05152" w:rsidR="0058503A" w:rsidRDefault="00D44410" w:rsidP="0058503A">
      <w:pPr>
        <w:pStyle w:val="Heading3"/>
        <w:spacing w:before="200" w:after="0" w:line="240" w:lineRule="auto"/>
        <w:rPr>
          <w:lang w:val="en-US"/>
        </w:rPr>
      </w:pPr>
      <w:del w:id="96" w:author="Martin Lindström" w:date="2015-08-06T12:07:00Z">
        <w:r w:rsidDel="00B631B4">
          <w:rPr>
            <w:lang w:val="en-US"/>
          </w:rPr>
          <w:delText>Level of Assurance (</w:delText>
        </w:r>
        <w:r w:rsidRPr="0076675A" w:rsidDel="00B631B4">
          <w:delText>Tillitsnivå</w:delText>
        </w:r>
        <w:r w:rsidDel="00B631B4">
          <w:rPr>
            <w:lang w:val="en-US"/>
          </w:rPr>
          <w:delText>)</w:delText>
        </w:r>
      </w:del>
      <w:bookmarkStart w:id="97" w:name="_Ref300483844"/>
      <w:bookmarkStart w:id="98" w:name="_Ref300483852"/>
      <w:bookmarkStart w:id="99" w:name="_Toc301128519"/>
      <w:ins w:id="100" w:author="Martin Lindström" w:date="2015-08-06T12:07:00Z">
        <w:r w:rsidR="00B631B4">
          <w:rPr>
            <w:lang w:val="en-US"/>
          </w:rPr>
          <w:t>Authentication Context URIs</w:t>
        </w:r>
      </w:ins>
      <w:bookmarkEnd w:id="97"/>
      <w:bookmarkEnd w:id="98"/>
      <w:bookmarkEnd w:id="99"/>
    </w:p>
    <w:p w14:paraId="37F4C9BB" w14:textId="7EFCA788" w:rsidR="00DB3066" w:rsidRPr="00DB3066" w:rsidRDefault="00254457" w:rsidP="00DB3066">
      <w:pPr>
        <w:rPr>
          <w:lang w:val="en-US"/>
        </w:rPr>
      </w:pPr>
      <w:ins w:id="101" w:author="Martin Lindström" w:date="2015-08-06T12:20:00Z">
        <w:r>
          <w:rPr>
            <w:lang w:val="en-US"/>
          </w:rPr>
          <w:t xml:space="preserve">Authentication Context URIs representing </w:t>
        </w:r>
      </w:ins>
      <w:proofErr w:type="gramStart"/>
      <w:ins w:id="102" w:author="Martin Lindström" w:date="2015-08-06T12:21:00Z">
        <w:r w:rsidR="003153FE">
          <w:rPr>
            <w:lang w:val="en-US"/>
          </w:rPr>
          <w:t>a</w:t>
        </w:r>
      </w:ins>
      <w:proofErr w:type="gramEnd"/>
      <w:del w:id="103" w:author="Martin Lindström" w:date="2015-08-06T12:21:00Z">
        <w:r w:rsidR="00DB3066" w:rsidRPr="00DB3066" w:rsidDel="003153FE">
          <w:rPr>
            <w:lang w:val="en-US"/>
          </w:rPr>
          <w:delText>A</w:delText>
        </w:r>
      </w:del>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del w:id="104" w:author="Martin Lindström" w:date="2015-08-06T12:20:00Z">
        <w:r w:rsidR="00DB3066" w:rsidDel="0007332F">
          <w:rPr>
            <w:lang w:val="en-US"/>
          </w:rPr>
          <w:delText>framework</w:delText>
        </w:r>
        <w:r w:rsidR="00DB3066" w:rsidRPr="00DB3066" w:rsidDel="0007332F">
          <w:rPr>
            <w:lang w:val="en-US"/>
          </w:rPr>
          <w:delText xml:space="preserve"> </w:delText>
        </w:r>
      </w:del>
      <w:ins w:id="105" w:author="Martin Lindström" w:date="2015-08-06T12:20:00Z">
        <w:r w:rsidR="0007332F">
          <w:rPr>
            <w:lang w:val="en-US"/>
          </w:rPr>
          <w:t>Fram</w:t>
        </w:r>
        <w:r w:rsidR="0007332F">
          <w:rPr>
            <w:lang w:val="en-US"/>
          </w:rPr>
          <w:t>e</w:t>
        </w:r>
        <w:r w:rsidR="0007332F">
          <w:rPr>
            <w:lang w:val="en-US"/>
          </w:rPr>
          <w:t>work</w:t>
        </w:r>
        <w:r w:rsidR="0007332F" w:rsidRPr="00DB3066">
          <w:rPr>
            <w:lang w:val="en-US"/>
          </w:rPr>
          <w:t xml:space="preserve"> </w:t>
        </w:r>
      </w:ins>
      <w:r w:rsidR="00DB3066">
        <w:rPr>
          <w:lang w:val="en-US"/>
        </w:rPr>
        <w:t>(</w:t>
      </w:r>
      <w:r w:rsidR="00DB3066" w:rsidRPr="007E1A2A">
        <w:t xml:space="preserve">Tillitsramverket för </w:t>
      </w:r>
      <w:del w:id="106" w:author="Martin Lindström" w:date="2015-06-05T14:13:00Z">
        <w:r w:rsidR="00DB3066" w:rsidRPr="007E1A2A" w:rsidDel="003C736F">
          <w:delText xml:space="preserve">svensk </w:delText>
        </w:r>
      </w:del>
      <w:ins w:id="107" w:author="Martin Lindström" w:date="2015-06-05T14:13:00Z">
        <w:r w:rsidR="003C736F" w:rsidRPr="007E1A2A">
          <w:t xml:space="preserve">Svensk </w:t>
        </w:r>
      </w:ins>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bl>
    <w:p w14:paraId="09E6B2BE" w14:textId="77777777" w:rsidR="00264143" w:rsidRDefault="00264143" w:rsidP="0058503A">
      <w:pPr>
        <w:rPr>
          <w:ins w:id="108" w:author="Martin Lindström" w:date="2015-08-06T12:07:00Z"/>
          <w:lang w:val="en-US"/>
        </w:rPr>
      </w:pPr>
    </w:p>
    <w:p w14:paraId="6533948E" w14:textId="54269A81" w:rsidR="00264143" w:rsidRDefault="004F0C2A" w:rsidP="00CA4EC3">
      <w:pPr>
        <w:keepNext/>
        <w:keepLines/>
        <w:rPr>
          <w:ins w:id="109" w:author="Martin Lindström" w:date="2015-08-06T12:26:00Z"/>
          <w:lang w:val="en-US"/>
        </w:rPr>
      </w:pPr>
      <w:ins w:id="110" w:author="Martin Lindström" w:date="2015-08-06T12:21:00Z">
        <w:r>
          <w:rPr>
            <w:lang w:val="en-US"/>
          </w:rPr>
          <w:lastRenderedPageBreak/>
          <w:t xml:space="preserve">Authentication Context URIs </w:t>
        </w:r>
        <w:r w:rsidR="005A6BCC">
          <w:rPr>
            <w:lang w:val="en-US"/>
          </w:rPr>
          <w:t xml:space="preserve">extending the above URIs with specific meaning for use </w:t>
        </w:r>
      </w:ins>
      <w:ins w:id="111" w:author="stefan@aaa-sec.com" w:date="2015-08-13T15:59:00Z">
        <w:r w:rsidR="008F70B8">
          <w:rPr>
            <w:lang w:val="en-US"/>
          </w:rPr>
          <w:t>with</w:t>
        </w:r>
      </w:ins>
      <w:ins w:id="112" w:author="Martin Lindström" w:date="2015-08-06T12:21:00Z">
        <w:r w:rsidR="005A6BCC">
          <w:rPr>
            <w:lang w:val="en-US"/>
          </w:rPr>
          <w:t xml:space="preserve"> </w:t>
        </w:r>
      </w:ins>
      <w:ins w:id="113" w:author="stefan@aaa-sec.com" w:date="2015-08-13T16:00:00Z">
        <w:r w:rsidR="008F70B8">
          <w:rPr>
            <w:lang w:val="en-US"/>
          </w:rPr>
          <w:t>authentication requests that includes a sign me</w:t>
        </w:r>
        <w:r w:rsidR="008F70B8">
          <w:rPr>
            <w:lang w:val="en-US"/>
          </w:rPr>
          <w:t>s</w:t>
        </w:r>
        <w:r w:rsidR="008F70B8">
          <w:rPr>
            <w:lang w:val="en-US"/>
          </w:rPr>
          <w:t>sage that must be displayed to the user</w:t>
        </w:r>
      </w:ins>
      <w:ins w:id="114" w:author="Martin Lindström" w:date="2015-08-06T12:21:00Z">
        <w:r w:rsidR="005A6BCC">
          <w:rPr>
            <w:lang w:val="en-US"/>
          </w:rPr>
          <w:t xml:space="preserve"> (see </w:t>
        </w:r>
      </w:ins>
      <w:ins w:id="115" w:author="Martin Lindström" w:date="2015-08-06T12:26:00Z">
        <w:r w:rsidR="00CD4E21">
          <w:rPr>
            <w:lang w:val="en-US"/>
          </w:rPr>
          <w:t>section 7 of [DeployProf]).</w:t>
        </w:r>
      </w:ins>
    </w:p>
    <w:p w14:paraId="22DE1D2B" w14:textId="77777777" w:rsidR="00EF5B4E" w:rsidRPr="00D44410" w:rsidRDefault="00EF5B4E" w:rsidP="00CA4EC3">
      <w:pPr>
        <w:keepNext/>
        <w:keepLines/>
        <w:rPr>
          <w:ins w:id="116" w:author="Martin Lindström" w:date="2015-08-06T12:07:00Z"/>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529"/>
        <w:gridCol w:w="2551"/>
      </w:tblGrid>
      <w:tr w:rsidR="00264143" w:rsidRPr="00D44410" w14:paraId="3003585B" w14:textId="77777777" w:rsidTr="00CA4EC3">
        <w:trPr>
          <w:ins w:id="117" w:author="Martin Lindström" w:date="2015-08-06T12:07:00Z"/>
        </w:trPr>
        <w:tc>
          <w:tcPr>
            <w:tcW w:w="4644" w:type="dxa"/>
            <w:tcBorders>
              <w:top w:val="single" w:sz="8" w:space="0" w:color="78C0D4"/>
              <w:left w:val="single" w:sz="8" w:space="0" w:color="78C0D4"/>
              <w:bottom w:val="single" w:sz="8" w:space="0" w:color="78C0D4"/>
            </w:tcBorders>
            <w:shd w:val="clear" w:color="auto" w:fill="4BACC6"/>
          </w:tcPr>
          <w:p w14:paraId="06D6EEDF" w14:textId="77777777" w:rsidR="00264143" w:rsidRPr="00AD71D6" w:rsidRDefault="00264143" w:rsidP="00CA4EC3">
            <w:pPr>
              <w:keepNext/>
              <w:keepLines/>
              <w:rPr>
                <w:ins w:id="118" w:author="Martin Lindström" w:date="2015-08-06T12:07:00Z"/>
                <w:b/>
                <w:bCs/>
                <w:szCs w:val="20"/>
                <w:lang w:val="en-US"/>
              </w:rPr>
            </w:pPr>
            <w:ins w:id="119" w:author="Martin Lindström" w:date="2015-08-06T12:07:00Z">
              <w:r w:rsidRPr="00AD71D6">
                <w:rPr>
                  <w:b/>
                  <w:bCs/>
                  <w:szCs w:val="20"/>
                  <w:lang w:val="en-US"/>
                </w:rPr>
                <w:t>URL</w:t>
              </w:r>
            </w:ins>
          </w:p>
        </w:tc>
        <w:tc>
          <w:tcPr>
            <w:tcW w:w="5529" w:type="dxa"/>
            <w:tcBorders>
              <w:top w:val="single" w:sz="8" w:space="0" w:color="78C0D4"/>
              <w:bottom w:val="single" w:sz="8" w:space="0" w:color="78C0D4"/>
            </w:tcBorders>
            <w:shd w:val="clear" w:color="auto" w:fill="4BACC6"/>
          </w:tcPr>
          <w:p w14:paraId="7E9687F9" w14:textId="77777777" w:rsidR="00264143" w:rsidRPr="00AD71D6" w:rsidRDefault="00264143" w:rsidP="00CA4EC3">
            <w:pPr>
              <w:keepNext/>
              <w:keepLines/>
              <w:rPr>
                <w:ins w:id="120" w:author="Martin Lindström" w:date="2015-08-06T12:07:00Z"/>
                <w:b/>
                <w:bCs/>
                <w:szCs w:val="20"/>
                <w:lang w:val="en-US"/>
              </w:rPr>
            </w:pPr>
            <w:ins w:id="121" w:author="Martin Lindström" w:date="2015-08-06T12:07:00Z">
              <w:r w:rsidRPr="00AD71D6">
                <w:rPr>
                  <w:b/>
                  <w:bCs/>
                  <w:szCs w:val="20"/>
                  <w:lang w:val="en-US"/>
                </w:rPr>
                <w:t>Object</w:t>
              </w:r>
            </w:ins>
          </w:p>
        </w:tc>
        <w:tc>
          <w:tcPr>
            <w:tcW w:w="2551" w:type="dxa"/>
            <w:tcBorders>
              <w:top w:val="single" w:sz="8" w:space="0" w:color="78C0D4"/>
              <w:bottom w:val="single" w:sz="8" w:space="0" w:color="78C0D4"/>
              <w:right w:val="single" w:sz="8" w:space="0" w:color="78C0D4"/>
            </w:tcBorders>
            <w:shd w:val="clear" w:color="auto" w:fill="4BACC6"/>
          </w:tcPr>
          <w:p w14:paraId="6FEB46AD" w14:textId="77777777" w:rsidR="00264143" w:rsidRPr="00AD71D6" w:rsidRDefault="00264143" w:rsidP="00CA4EC3">
            <w:pPr>
              <w:keepNext/>
              <w:keepLines/>
              <w:rPr>
                <w:ins w:id="122" w:author="Martin Lindström" w:date="2015-08-06T12:07:00Z"/>
                <w:b/>
                <w:bCs/>
                <w:szCs w:val="20"/>
                <w:lang w:val="en-US"/>
              </w:rPr>
            </w:pPr>
            <w:ins w:id="123" w:author="Martin Lindström" w:date="2015-08-06T12:07:00Z">
              <w:r w:rsidRPr="00AD71D6">
                <w:rPr>
                  <w:b/>
                  <w:bCs/>
                  <w:szCs w:val="20"/>
                  <w:lang w:val="en-US"/>
                </w:rPr>
                <w:t>Reference</w:t>
              </w:r>
            </w:ins>
          </w:p>
        </w:tc>
      </w:tr>
      <w:tr w:rsidR="00264143" w:rsidRPr="00D44410" w14:paraId="6181E63A" w14:textId="77777777" w:rsidTr="00CA4EC3">
        <w:trPr>
          <w:ins w:id="124" w:author="Martin Lindström" w:date="2015-08-06T12:07:00Z"/>
        </w:trPr>
        <w:tc>
          <w:tcPr>
            <w:tcW w:w="4644" w:type="dxa"/>
            <w:shd w:val="clear" w:color="auto" w:fill="D2EAF1"/>
          </w:tcPr>
          <w:p w14:paraId="0B615821" w14:textId="199C79C4" w:rsidR="00264143" w:rsidRPr="00AD71D6" w:rsidRDefault="00F521A0" w:rsidP="00CA4EC3">
            <w:pPr>
              <w:keepNext/>
              <w:keepLines/>
              <w:rPr>
                <w:ins w:id="125" w:author="Martin Lindström" w:date="2015-08-06T12:07:00Z"/>
                <w:b/>
                <w:bCs/>
                <w:szCs w:val="20"/>
              </w:rPr>
            </w:pPr>
            <w:ins w:id="126" w:author="Martin Lindström" w:date="2015-08-06T12:07:00Z">
              <w:r w:rsidRPr="00CF6CEB">
                <w:rPr>
                  <w:bCs/>
                  <w:szCs w:val="20"/>
                </w:rPr>
                <w:t>http://id.elegnamnden.se/loa/1.0/loa2-sigmessage</w:t>
              </w:r>
            </w:ins>
          </w:p>
        </w:tc>
        <w:tc>
          <w:tcPr>
            <w:tcW w:w="5529" w:type="dxa"/>
            <w:shd w:val="clear" w:color="auto" w:fill="D2EAF1"/>
          </w:tcPr>
          <w:p w14:paraId="307E9EE4" w14:textId="336899AD" w:rsidR="00264143" w:rsidRPr="00AD71D6" w:rsidRDefault="005319E8" w:rsidP="00CA4EC3">
            <w:pPr>
              <w:keepNext/>
              <w:keepLines/>
              <w:rPr>
                <w:ins w:id="127" w:author="Martin Lindström" w:date="2015-08-06T12:07:00Z"/>
                <w:szCs w:val="20"/>
                <w:lang w:val="en-US"/>
              </w:rPr>
            </w:pPr>
            <w:ins w:id="128" w:author="Martin Lindström" w:date="2015-08-06T12:29:00Z">
              <w:r>
                <w:rPr>
                  <w:szCs w:val="20"/>
                  <w:lang w:val="en-US"/>
                </w:rPr>
                <w:t>Authentication according to a</w:t>
              </w:r>
            </w:ins>
            <w:ins w:id="129" w:author="Martin Lindström" w:date="2015-08-06T12:07:00Z">
              <w:r w:rsidR="00264143" w:rsidRPr="00AD71D6">
                <w:rPr>
                  <w:szCs w:val="20"/>
                  <w:lang w:val="en-US"/>
                </w:rPr>
                <w:t xml:space="preserve">ssurance level </w:t>
              </w:r>
              <w:r w:rsidR="00673DF1">
                <w:rPr>
                  <w:szCs w:val="20"/>
                  <w:lang w:val="en-US"/>
                </w:rPr>
                <w:t>2</w:t>
              </w:r>
            </w:ins>
            <w:ins w:id="130" w:author="Martin Lindström" w:date="2015-08-06T12:26:00Z">
              <w:r w:rsidR="0099637C">
                <w:rPr>
                  <w:szCs w:val="20"/>
                  <w:lang w:val="en-US"/>
                </w:rPr>
                <w:t xml:space="preserve"> with </w:t>
              </w:r>
            </w:ins>
            <w:ins w:id="131" w:author="Martin Lindström" w:date="2015-08-06T12:29:00Z">
              <w:r>
                <w:rPr>
                  <w:szCs w:val="20"/>
                  <w:lang w:val="en-US"/>
                </w:rPr>
                <w:t>exten</w:t>
              </w:r>
              <w:r>
                <w:rPr>
                  <w:szCs w:val="20"/>
                  <w:lang w:val="en-US"/>
                </w:rPr>
                <w:t>d</w:t>
              </w:r>
              <w:r>
                <w:rPr>
                  <w:szCs w:val="20"/>
                  <w:lang w:val="en-US"/>
                </w:rPr>
                <w:t xml:space="preserve">ed </w:t>
              </w:r>
            </w:ins>
            <w:ins w:id="132" w:author="stefan@aaa-sec.com" w:date="2015-08-13T16:02:00Z">
              <w:r w:rsidR="008F70B8">
                <w:rPr>
                  <w:szCs w:val="20"/>
                  <w:lang w:val="en-US"/>
                </w:rPr>
                <w:t>requirements</w:t>
              </w:r>
            </w:ins>
            <w:ins w:id="133" w:author="Martin Lindström" w:date="2015-08-06T12:29:00Z">
              <w:r>
                <w:rPr>
                  <w:szCs w:val="20"/>
                  <w:lang w:val="en-US"/>
                </w:rPr>
                <w:t xml:space="preserve"> for displaying signature messages.</w:t>
              </w:r>
            </w:ins>
          </w:p>
        </w:tc>
        <w:tc>
          <w:tcPr>
            <w:tcW w:w="2551" w:type="dxa"/>
            <w:shd w:val="clear" w:color="auto" w:fill="D2EAF1"/>
          </w:tcPr>
          <w:p w14:paraId="04A24D73" w14:textId="0237B5CB" w:rsidR="00264143" w:rsidRPr="00AD71D6" w:rsidRDefault="00264143" w:rsidP="00CA4EC3">
            <w:pPr>
              <w:keepNext/>
              <w:keepLines/>
              <w:rPr>
                <w:ins w:id="134" w:author="Martin Lindström" w:date="2015-08-06T12:07:00Z"/>
                <w:szCs w:val="20"/>
                <w:lang w:val="en-US"/>
              </w:rPr>
            </w:pPr>
            <w:ins w:id="135" w:author="Martin Lindström" w:date="2015-08-06T12:07:00Z">
              <w:r w:rsidRPr="00AD71D6">
                <w:rPr>
                  <w:b/>
                  <w:szCs w:val="20"/>
                  <w:lang w:val="en-US"/>
                </w:rPr>
                <w:t>[</w:t>
              </w:r>
            </w:ins>
            <w:ins w:id="136" w:author="Martin Lindström" w:date="2015-08-06T12:25:00Z">
              <w:r w:rsidR="00E743BC">
                <w:rPr>
                  <w:b/>
                  <w:szCs w:val="20"/>
                  <w:lang w:val="en-US"/>
                </w:rPr>
                <w:t>DeployProf</w:t>
              </w:r>
            </w:ins>
            <w:ins w:id="137" w:author="Martin Lindström" w:date="2015-08-06T12:07:00Z">
              <w:r w:rsidRPr="00AD71D6">
                <w:rPr>
                  <w:b/>
                  <w:szCs w:val="20"/>
                  <w:lang w:val="en-US"/>
                </w:rPr>
                <w:t>]</w:t>
              </w:r>
            </w:ins>
          </w:p>
        </w:tc>
      </w:tr>
      <w:tr w:rsidR="00264143" w:rsidRPr="00D44410" w14:paraId="0D7E5BCE" w14:textId="77777777" w:rsidTr="00CA4EC3">
        <w:trPr>
          <w:ins w:id="138" w:author="Martin Lindström" w:date="2015-08-06T12:07:00Z"/>
        </w:trPr>
        <w:tc>
          <w:tcPr>
            <w:tcW w:w="4644" w:type="dxa"/>
            <w:tcBorders>
              <w:right w:val="nil"/>
            </w:tcBorders>
            <w:shd w:val="clear" w:color="auto" w:fill="auto"/>
          </w:tcPr>
          <w:p w14:paraId="4F6A3AC7" w14:textId="235C2C94" w:rsidR="00264143" w:rsidRPr="00AD71D6" w:rsidRDefault="00F521A0" w:rsidP="00CA4EC3">
            <w:pPr>
              <w:keepNext/>
              <w:keepLines/>
              <w:rPr>
                <w:ins w:id="139" w:author="Martin Lindström" w:date="2015-08-06T12:07:00Z"/>
                <w:rFonts w:cs="Tahoma"/>
                <w:b/>
                <w:bCs/>
                <w:i/>
                <w:iCs/>
                <w:szCs w:val="20"/>
              </w:rPr>
            </w:pPr>
            <w:ins w:id="140" w:author="Martin Lindström" w:date="2015-08-06T12:07:00Z">
              <w:r w:rsidRPr="00CF6CEB">
                <w:rPr>
                  <w:bCs/>
                  <w:szCs w:val="20"/>
                </w:rPr>
                <w:t>http://id.elegnamnden.se/loa/1.0/loa3-sigmessage</w:t>
              </w:r>
            </w:ins>
          </w:p>
        </w:tc>
        <w:tc>
          <w:tcPr>
            <w:tcW w:w="5529" w:type="dxa"/>
            <w:tcBorders>
              <w:left w:val="nil"/>
              <w:right w:val="nil"/>
            </w:tcBorders>
            <w:shd w:val="clear" w:color="auto" w:fill="auto"/>
          </w:tcPr>
          <w:p w14:paraId="395DB9DD" w14:textId="77711833" w:rsidR="00264143" w:rsidRPr="00AD71D6" w:rsidRDefault="005319E8" w:rsidP="00CA4EC3">
            <w:pPr>
              <w:keepNext/>
              <w:keepLines/>
              <w:rPr>
                <w:ins w:id="141" w:author="Martin Lindström" w:date="2015-08-06T12:07:00Z"/>
                <w:szCs w:val="20"/>
                <w:lang w:val="en-US"/>
              </w:rPr>
            </w:pPr>
            <w:ins w:id="142" w:author="Martin Lindström" w:date="2015-08-06T12:30:00Z">
              <w:r>
                <w:rPr>
                  <w:szCs w:val="20"/>
                  <w:lang w:val="en-US"/>
                </w:rPr>
                <w:t>Authentication according to a</w:t>
              </w:r>
              <w:r w:rsidRPr="00AD71D6">
                <w:rPr>
                  <w:szCs w:val="20"/>
                  <w:lang w:val="en-US"/>
                </w:rPr>
                <w:t xml:space="preserve">ssurance level </w:t>
              </w:r>
              <w:r>
                <w:rPr>
                  <w:szCs w:val="20"/>
                  <w:lang w:val="en-US"/>
                </w:rPr>
                <w:t>3 with exten</w:t>
              </w:r>
              <w:r>
                <w:rPr>
                  <w:szCs w:val="20"/>
                  <w:lang w:val="en-US"/>
                </w:rPr>
                <w:t>d</w:t>
              </w:r>
              <w:r>
                <w:rPr>
                  <w:szCs w:val="20"/>
                  <w:lang w:val="en-US"/>
                </w:rPr>
                <w:t xml:space="preserve">ed </w:t>
              </w:r>
            </w:ins>
            <w:ins w:id="143" w:author="stefan@aaa-sec.com" w:date="2015-08-13T16:02:00Z">
              <w:r w:rsidR="008F70B8">
                <w:rPr>
                  <w:szCs w:val="20"/>
                  <w:lang w:val="en-US"/>
                </w:rPr>
                <w:t xml:space="preserve">requirements </w:t>
              </w:r>
            </w:ins>
            <w:ins w:id="144" w:author="Martin Lindström" w:date="2015-08-06T12:30:00Z">
              <w:r>
                <w:rPr>
                  <w:szCs w:val="20"/>
                  <w:lang w:val="en-US"/>
                </w:rPr>
                <w:t>for displaying signature messages.</w:t>
              </w:r>
            </w:ins>
          </w:p>
        </w:tc>
        <w:tc>
          <w:tcPr>
            <w:tcW w:w="2551" w:type="dxa"/>
            <w:tcBorders>
              <w:left w:val="nil"/>
            </w:tcBorders>
            <w:shd w:val="clear" w:color="auto" w:fill="auto"/>
          </w:tcPr>
          <w:p w14:paraId="5BB01765" w14:textId="4B052D61" w:rsidR="00264143" w:rsidRPr="00AD71D6" w:rsidRDefault="00264143" w:rsidP="00CA4EC3">
            <w:pPr>
              <w:keepNext/>
              <w:keepLines/>
              <w:rPr>
                <w:ins w:id="145" w:author="Martin Lindström" w:date="2015-08-06T12:07:00Z"/>
                <w:szCs w:val="20"/>
                <w:lang w:val="en-US"/>
              </w:rPr>
            </w:pPr>
            <w:ins w:id="146" w:author="Martin Lindström" w:date="2015-08-06T12:07:00Z">
              <w:r w:rsidRPr="00AD71D6">
                <w:rPr>
                  <w:b/>
                  <w:szCs w:val="20"/>
                  <w:lang w:val="en-US"/>
                </w:rPr>
                <w:t>[</w:t>
              </w:r>
            </w:ins>
            <w:ins w:id="147" w:author="Martin Lindström" w:date="2015-08-06T12:25:00Z">
              <w:r w:rsidR="00E743BC">
                <w:rPr>
                  <w:b/>
                  <w:szCs w:val="20"/>
                  <w:lang w:val="en-US"/>
                </w:rPr>
                <w:t>DeployProf</w:t>
              </w:r>
            </w:ins>
            <w:ins w:id="148" w:author="Martin Lindström" w:date="2015-08-06T12:07:00Z">
              <w:r w:rsidRPr="00AD71D6">
                <w:rPr>
                  <w:b/>
                  <w:szCs w:val="20"/>
                  <w:lang w:val="en-US"/>
                </w:rPr>
                <w:t>]</w:t>
              </w:r>
            </w:ins>
          </w:p>
        </w:tc>
      </w:tr>
      <w:tr w:rsidR="00264143" w:rsidRPr="00D44410" w14:paraId="688170C2" w14:textId="77777777" w:rsidTr="00CA4EC3">
        <w:trPr>
          <w:ins w:id="149" w:author="Martin Lindström" w:date="2015-08-06T12:07:00Z"/>
        </w:trPr>
        <w:tc>
          <w:tcPr>
            <w:tcW w:w="4644" w:type="dxa"/>
            <w:shd w:val="clear" w:color="auto" w:fill="D2EAF1"/>
          </w:tcPr>
          <w:p w14:paraId="4394A6B5" w14:textId="4BD0D95A" w:rsidR="00264143" w:rsidRPr="00AD71D6" w:rsidRDefault="00F521A0" w:rsidP="008F70B8">
            <w:pPr>
              <w:rPr>
                <w:ins w:id="150" w:author="Martin Lindström" w:date="2015-08-06T12:07:00Z"/>
                <w:b/>
                <w:bCs/>
                <w:szCs w:val="20"/>
              </w:rPr>
            </w:pPr>
            <w:ins w:id="151" w:author="Martin Lindström" w:date="2015-08-06T12:07:00Z">
              <w:r w:rsidRPr="00CF6CEB">
                <w:rPr>
                  <w:bCs/>
                  <w:szCs w:val="20"/>
                </w:rPr>
                <w:t>http://id.elegnamnden.se/loa/1.0/loa4-sigmessage</w:t>
              </w:r>
            </w:ins>
          </w:p>
        </w:tc>
        <w:tc>
          <w:tcPr>
            <w:tcW w:w="5529" w:type="dxa"/>
            <w:shd w:val="clear" w:color="auto" w:fill="D2EAF1"/>
          </w:tcPr>
          <w:p w14:paraId="38CC426C" w14:textId="308CE35E" w:rsidR="00264143" w:rsidRPr="00AD71D6" w:rsidRDefault="005319E8" w:rsidP="008F70B8">
            <w:pPr>
              <w:rPr>
                <w:ins w:id="152" w:author="Martin Lindström" w:date="2015-08-06T12:07:00Z"/>
                <w:szCs w:val="20"/>
                <w:lang w:val="en-US"/>
              </w:rPr>
            </w:pPr>
            <w:ins w:id="153" w:author="Martin Lindström" w:date="2015-08-06T12:30:00Z">
              <w:r>
                <w:rPr>
                  <w:szCs w:val="20"/>
                  <w:lang w:val="en-US"/>
                </w:rPr>
                <w:t>Authentication according to a</w:t>
              </w:r>
              <w:r w:rsidRPr="00AD71D6">
                <w:rPr>
                  <w:szCs w:val="20"/>
                  <w:lang w:val="en-US"/>
                </w:rPr>
                <w:t xml:space="preserve">ssurance level </w:t>
              </w:r>
              <w:r>
                <w:rPr>
                  <w:szCs w:val="20"/>
                  <w:lang w:val="en-US"/>
                </w:rPr>
                <w:t>4 with exten</w:t>
              </w:r>
              <w:r>
                <w:rPr>
                  <w:szCs w:val="20"/>
                  <w:lang w:val="en-US"/>
                </w:rPr>
                <w:t>d</w:t>
              </w:r>
              <w:r>
                <w:rPr>
                  <w:szCs w:val="20"/>
                  <w:lang w:val="en-US"/>
                </w:rPr>
                <w:t xml:space="preserve">ed </w:t>
              </w:r>
            </w:ins>
            <w:ins w:id="154" w:author="stefan@aaa-sec.com" w:date="2015-08-13T16:02:00Z">
              <w:r w:rsidR="008F70B8">
                <w:rPr>
                  <w:szCs w:val="20"/>
                  <w:lang w:val="en-US"/>
                </w:rPr>
                <w:t xml:space="preserve">requirements </w:t>
              </w:r>
            </w:ins>
            <w:ins w:id="155" w:author="Martin Lindström" w:date="2015-08-06T12:30:00Z">
              <w:r>
                <w:rPr>
                  <w:szCs w:val="20"/>
                  <w:lang w:val="en-US"/>
                </w:rPr>
                <w:t>for displaying signature messages.</w:t>
              </w:r>
            </w:ins>
          </w:p>
        </w:tc>
        <w:tc>
          <w:tcPr>
            <w:tcW w:w="2551" w:type="dxa"/>
            <w:shd w:val="clear" w:color="auto" w:fill="D2EAF1"/>
          </w:tcPr>
          <w:p w14:paraId="0F1D0CD1" w14:textId="51B8F488" w:rsidR="00264143" w:rsidRPr="00AD71D6" w:rsidRDefault="00264143" w:rsidP="00E743BC">
            <w:pPr>
              <w:rPr>
                <w:ins w:id="156" w:author="Martin Lindström" w:date="2015-08-06T12:07:00Z"/>
                <w:szCs w:val="20"/>
                <w:lang w:val="en-US"/>
              </w:rPr>
            </w:pPr>
            <w:ins w:id="157" w:author="Martin Lindström" w:date="2015-08-06T12:07:00Z">
              <w:r w:rsidRPr="00AD71D6">
                <w:rPr>
                  <w:b/>
                  <w:szCs w:val="20"/>
                  <w:lang w:val="en-US"/>
                </w:rPr>
                <w:t>[</w:t>
              </w:r>
            </w:ins>
            <w:ins w:id="158" w:author="Martin Lindström" w:date="2015-08-06T12:25:00Z">
              <w:r w:rsidR="00E743BC">
                <w:rPr>
                  <w:b/>
                  <w:szCs w:val="20"/>
                  <w:lang w:val="en-US"/>
                </w:rPr>
                <w:t>DeployProf</w:t>
              </w:r>
            </w:ins>
            <w:ins w:id="159" w:author="Martin Lindström" w:date="2015-08-06T12:07:00Z">
              <w:r w:rsidRPr="00AD71D6">
                <w:rPr>
                  <w:b/>
                  <w:szCs w:val="20"/>
                  <w:lang w:val="en-US"/>
                </w:rPr>
                <w:t>]</w:t>
              </w:r>
            </w:ins>
          </w:p>
        </w:tc>
      </w:tr>
    </w:tbl>
    <w:p w14:paraId="5B8BFCD6" w14:textId="77777777" w:rsidR="00124A88" w:rsidRPr="00D44410" w:rsidRDefault="00124A88" w:rsidP="0058503A">
      <w:pPr>
        <w:rPr>
          <w:lang w:val="en-US"/>
        </w:rPr>
      </w:pPr>
    </w:p>
    <w:p w14:paraId="2CFDB335" w14:textId="4701B194" w:rsidR="00DC69F5" w:rsidRDefault="00DC69F5" w:rsidP="00727399">
      <w:pPr>
        <w:pStyle w:val="Heading3"/>
        <w:spacing w:before="200" w:after="0" w:line="240" w:lineRule="auto"/>
        <w:rPr>
          <w:lang w:val="en-US"/>
        </w:rPr>
      </w:pPr>
      <w:bookmarkStart w:id="160" w:name="_Toc301128520"/>
      <w:r>
        <w:rPr>
          <w:lang w:val="en-US"/>
        </w:rPr>
        <w:t xml:space="preserve">Attribute </w:t>
      </w:r>
      <w:ins w:id="161" w:author="Martin Lindström" w:date="2015-08-06T12:08:00Z">
        <w:r w:rsidR="00D66C9E">
          <w:rPr>
            <w:lang w:val="en-US"/>
          </w:rPr>
          <w:t>Sets</w:t>
        </w:r>
      </w:ins>
      <w:bookmarkEnd w:id="160"/>
      <w:del w:id="162" w:author="Martin Lindström" w:date="2015-08-06T12:08:00Z">
        <w:r w:rsidDel="00D66C9E">
          <w:rPr>
            <w:lang w:val="en-US"/>
          </w:rPr>
          <w:delText>Profiles</w:delText>
        </w:r>
      </w:del>
    </w:p>
    <w:p w14:paraId="0D5AFC9F" w14:textId="294F1ECF" w:rsidR="00DC69F5" w:rsidRPr="004C6F8B" w:rsidRDefault="00DC69F5" w:rsidP="00DC69F5">
      <w:pPr>
        <w:rPr>
          <w:lang w:val="en-GB"/>
        </w:rPr>
      </w:pPr>
      <w:r w:rsidRPr="004C6F8B">
        <w:rPr>
          <w:lang w:val="en-GB"/>
        </w:rPr>
        <w:t xml:space="preserve">Identifiers for attribute </w:t>
      </w:r>
      <w:del w:id="163" w:author="Martin Lindström" w:date="2015-08-06T12:09:00Z">
        <w:r w:rsidRPr="004C6F8B" w:rsidDel="008571D8">
          <w:rPr>
            <w:lang w:val="en-GB"/>
          </w:rPr>
          <w:delText xml:space="preserve">profiles </w:delText>
        </w:r>
      </w:del>
      <w:ins w:id="164" w:author="Martin Lindström" w:date="2015-08-06T12:09:00Z">
        <w:r w:rsidR="008571D8">
          <w:rPr>
            <w:lang w:val="en-GB"/>
          </w:rPr>
          <w:t>sets</w:t>
        </w:r>
        <w:r w:rsidR="008571D8" w:rsidRPr="004C6F8B">
          <w:rPr>
            <w:lang w:val="en-GB"/>
          </w:rPr>
          <w:t xml:space="preserve"> </w:t>
        </w:r>
      </w:ins>
      <w:r w:rsidRPr="004C6F8B">
        <w:rPr>
          <w:lang w:val="en-GB"/>
        </w:rPr>
        <w:t xml:space="preserve">defined in the Attribute </w:t>
      </w:r>
      <w:ins w:id="165" w:author="Martin Lindström" w:date="2015-08-06T12:09:00Z">
        <w:r w:rsidR="000474A2">
          <w:rPr>
            <w:lang w:val="en-GB"/>
          </w:rPr>
          <w:t xml:space="preserve">Profile </w:t>
        </w:r>
      </w:ins>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33A290D1"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del w:id="166" w:author="Martin Lindström" w:date="2015-08-06T12:09:00Z">
              <w:r w:rsidDel="00D32DD1">
                <w:rPr>
                  <w:lang w:val="en-US"/>
                </w:rPr>
                <w:delText>profile</w:delText>
              </w:r>
            </w:del>
            <w:ins w:id="167" w:author="Martin Lindström" w:date="2015-08-06T12:09:00Z">
              <w:r w:rsidR="00D32DD1">
                <w:rPr>
                  <w:lang w:val="en-US"/>
                </w:rPr>
                <w:t>attribute set</w:t>
              </w:r>
            </w:ins>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34BD363E" w:rsidR="003670B1" w:rsidRPr="00AD71D6" w:rsidRDefault="001344D8" w:rsidP="00BA3274">
            <w:pPr>
              <w:rPr>
                <w:szCs w:val="20"/>
                <w:lang w:val="en-US"/>
              </w:rPr>
            </w:pPr>
            <w:r>
              <w:rPr>
                <w:lang w:val="en-US"/>
              </w:rPr>
              <w:t xml:space="preserve">Personal identity without civic registration number </w:t>
            </w:r>
            <w:del w:id="168" w:author="Martin Lindström" w:date="2015-08-06T12:09:00Z">
              <w:r w:rsidDel="00BA3274">
                <w:rPr>
                  <w:lang w:val="en-US"/>
                </w:rPr>
                <w:delText>profile</w:delText>
              </w:r>
            </w:del>
            <w:ins w:id="169" w:author="Martin Lindström" w:date="2015-08-06T12:09:00Z">
              <w:r w:rsidR="00BA3274">
                <w:rPr>
                  <w:lang w:val="en-US"/>
                </w:rPr>
                <w:t>attribute set</w:t>
              </w:r>
            </w:ins>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FD03242"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del w:id="170" w:author="Martin Lindström" w:date="2015-08-06T12:09:00Z">
              <w:r w:rsidDel="00CD03B4">
                <w:rPr>
                  <w:lang w:val="en-US"/>
                </w:rPr>
                <w:delText>profile</w:delText>
              </w:r>
            </w:del>
            <w:ins w:id="171" w:author="Martin Lindström" w:date="2015-08-06T12:09:00Z">
              <w:r w:rsidR="00CD03B4">
                <w:rPr>
                  <w:lang w:val="en-US"/>
                </w:rPr>
                <w:t>attribute set</w:t>
              </w:r>
            </w:ins>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04D76BAB" w:rsidR="003670B1" w:rsidRPr="00AD71D6" w:rsidRDefault="00EA1395" w:rsidP="00AA0CA4">
            <w:pPr>
              <w:rPr>
                <w:szCs w:val="20"/>
                <w:lang w:val="en-US"/>
              </w:rPr>
            </w:pPr>
            <w:r>
              <w:rPr>
                <w:lang w:val="en-US"/>
              </w:rPr>
              <w:t xml:space="preserve">Organizational identity </w:t>
            </w:r>
            <w:del w:id="172" w:author="Martin Lindström" w:date="2015-08-06T12:09:00Z">
              <w:r w:rsidDel="00AA0CA4">
                <w:rPr>
                  <w:lang w:val="en-US"/>
                </w:rPr>
                <w:delText>profile.</w:delText>
              </w:r>
            </w:del>
            <w:ins w:id="173" w:author="Martin Lindström" w:date="2015-08-06T12:09:00Z">
              <w:r w:rsidR="00AA0CA4">
                <w:rPr>
                  <w:lang w:val="en-US"/>
                </w:rPr>
                <w:t>attribute set</w:t>
              </w:r>
            </w:ins>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174" w:name="_Toc301128521"/>
      <w:r>
        <w:rPr>
          <w:lang w:val="en-US"/>
        </w:rPr>
        <w:lastRenderedPageBreak/>
        <w:t xml:space="preserve">Entity </w:t>
      </w:r>
      <w:ins w:id="175" w:author="Martin Lindström" w:date="2015-08-13T23:39:00Z">
        <w:r w:rsidR="00CF1032">
          <w:rPr>
            <w:lang w:val="en-US"/>
          </w:rPr>
          <w:t>C</w:t>
        </w:r>
      </w:ins>
      <w:r>
        <w:rPr>
          <w:lang w:val="en-US"/>
        </w:rPr>
        <w:t xml:space="preserve">ategory </w:t>
      </w:r>
      <w:ins w:id="176" w:author="Martin Lindström" w:date="2015-08-13T23:39:00Z">
        <w:r w:rsidR="00CF1032">
          <w:rPr>
            <w:lang w:val="en-US"/>
          </w:rPr>
          <w:t>I</w:t>
        </w:r>
      </w:ins>
      <w:r>
        <w:rPr>
          <w:lang w:val="en-US"/>
        </w:rPr>
        <w:t>dentifiers</w:t>
      </w:r>
      <w:bookmarkEnd w:id="174"/>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ins w:id="177" w:author="Martin Lindström" w:date="2015-08-06T12:09:00Z">
        <w:r w:rsidR="00731C34">
          <w:rPr>
            <w:lang w:val="en-US"/>
          </w:rPr>
          <w:t>“</w:t>
        </w:r>
      </w:ins>
      <w:r w:rsidR="00125844" w:rsidRPr="00DB3066">
        <w:rPr>
          <w:lang w:val="en-US"/>
        </w:rPr>
        <w:t>Entity</w:t>
      </w:r>
      <w:ins w:id="178" w:author="Martin Lindström" w:date="2015-08-06T12:09:00Z">
        <w:r w:rsidR="00731C34">
          <w:rPr>
            <w:lang w:val="en-US"/>
          </w:rPr>
          <w:t xml:space="preserve"> </w:t>
        </w:r>
      </w:ins>
      <w:r w:rsidR="00125844" w:rsidRPr="00DB3066">
        <w:rPr>
          <w:lang w:val="en-US"/>
        </w:rPr>
        <w:t>Attribute</w:t>
      </w:r>
      <w:ins w:id="179" w:author="Martin Lindström" w:date="2015-08-06T12:09:00Z">
        <w:r w:rsidR="00731C34">
          <w:rPr>
            <w:lang w:val="en-US"/>
          </w:rPr>
          <w:t>”</w:t>
        </w:r>
      </w:ins>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180" w:name="_Ref263960075"/>
      <w:bookmarkStart w:id="181" w:name="_Ref263960079"/>
      <w:bookmarkStart w:id="182" w:name="_Ref263960391"/>
      <w:bookmarkStart w:id="183" w:name="_Toc301128522"/>
      <w:r>
        <w:rPr>
          <w:lang w:val="en-US"/>
        </w:rPr>
        <w:t xml:space="preserve">Service </w:t>
      </w:r>
      <w:r w:rsidR="00DB3066">
        <w:rPr>
          <w:lang w:val="en-US"/>
        </w:rPr>
        <w:t>Entity Categor</w:t>
      </w:r>
      <w:bookmarkEnd w:id="180"/>
      <w:bookmarkEnd w:id="181"/>
      <w:r w:rsidR="00240C61">
        <w:rPr>
          <w:lang w:val="en-US"/>
        </w:rPr>
        <w:t>ies</w:t>
      </w:r>
      <w:bookmarkEnd w:id="182"/>
      <w:bookmarkEnd w:id="183"/>
    </w:p>
    <w:p w14:paraId="3558B171" w14:textId="77777777" w:rsidR="0058503A" w:rsidRPr="00DB3066" w:rsidRDefault="009A5E8C" w:rsidP="009F69C0">
      <w:pPr>
        <w:keepNext/>
        <w:rPr>
          <w:lang w:val="en-US"/>
        </w:rPr>
      </w:pPr>
      <w:proofErr w:type="gramStart"/>
      <w:r>
        <w:rPr>
          <w:lang w:val="en-US"/>
        </w:rPr>
        <w:t>Identifiers for entity categories representing alternative sets of requirements</w:t>
      </w:r>
      <w:r w:rsidR="00AE559B">
        <w:rPr>
          <w:lang w:val="en-US"/>
        </w:rPr>
        <w:t>.</w:t>
      </w:r>
      <w:proofErr w:type="gramEnd"/>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1F2303A4"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del w:id="184" w:author="Martin Lindström" w:date="2015-08-06T12:10:00Z">
              <w:r w:rsidR="009F69C0" w:rsidRPr="00AD71D6" w:rsidDel="00753BC8">
                <w:rPr>
                  <w:szCs w:val="20"/>
                  <w:lang w:val="en-US"/>
                </w:rPr>
                <w:delText xml:space="preserve">profile </w:delText>
              </w:r>
            </w:del>
            <w:ins w:id="185" w:author="Martin Lindström" w:date="2015-08-06T12:10:00Z">
              <w:r w:rsidR="00753BC8">
                <w:rPr>
                  <w:szCs w:val="20"/>
                  <w:lang w:val="en-US"/>
                </w:rPr>
                <w:t>set</w:t>
              </w:r>
              <w:r w:rsidR="00753BC8" w:rsidRPr="00AD71D6">
                <w:rPr>
                  <w:szCs w:val="20"/>
                  <w:lang w:val="en-US"/>
                </w:rPr>
                <w:t xml:space="preserve"> </w:t>
              </w:r>
            </w:ins>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[EntityCat]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5A6BEB24"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del w:id="186" w:author="Martin Lindström" w:date="2015-08-06T12:10:00Z">
              <w:r w:rsidRPr="00AD71D6" w:rsidDel="005A5FAC">
                <w:rPr>
                  <w:szCs w:val="20"/>
                  <w:lang w:val="en-US"/>
                </w:rPr>
                <w:delText xml:space="preserve">profile </w:delText>
              </w:r>
            </w:del>
            <w:ins w:id="187" w:author="Martin Lindström" w:date="2015-08-06T12:10:00Z">
              <w:r w:rsidR="005A5FAC">
                <w:rPr>
                  <w:szCs w:val="20"/>
                  <w:lang w:val="en-US"/>
                </w:rPr>
                <w:t>set</w:t>
              </w:r>
              <w:r w:rsidR="005A5FAC" w:rsidRPr="00AD71D6">
                <w:rPr>
                  <w:szCs w:val="20"/>
                  <w:lang w:val="en-US"/>
                </w:rPr>
                <w:t xml:space="preserve"> </w:t>
              </w:r>
            </w:ins>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[EntityCat]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45A50D1C"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del w:id="188" w:author="Martin Lindström" w:date="2015-08-06T12:10:00Z">
              <w:r w:rsidRPr="00AD71D6" w:rsidDel="003545F1">
                <w:rPr>
                  <w:szCs w:val="20"/>
                  <w:lang w:val="en-US"/>
                </w:rPr>
                <w:delText xml:space="preserve">profile </w:delText>
              </w:r>
            </w:del>
            <w:ins w:id="189" w:author="Martin Lindström" w:date="2015-08-06T12:10:00Z">
              <w:r w:rsidR="003545F1">
                <w:rPr>
                  <w:szCs w:val="20"/>
                  <w:lang w:val="en-US"/>
                </w:rPr>
                <w:t>set</w:t>
              </w:r>
              <w:r w:rsidR="003545F1" w:rsidRPr="00AD71D6">
                <w:rPr>
                  <w:szCs w:val="20"/>
                  <w:lang w:val="en-US"/>
                </w:rPr>
                <w:t xml:space="preserve"> </w:t>
              </w:r>
            </w:ins>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[EntityCat]</w:t>
            </w:r>
          </w:p>
        </w:tc>
      </w:tr>
      <w:tr w:rsidR="00E14945" w:rsidRPr="00D44410" w14:paraId="5308B6A4" w14:textId="77777777" w:rsidTr="0037412B">
        <w:trPr>
          <w:ins w:id="190" w:author="Stefan Santesson" w:date="2015-08-13T16:14:00Z"/>
        </w:trPr>
        <w:tc>
          <w:tcPr>
            <w:tcW w:w="5353" w:type="dxa"/>
            <w:shd w:val="clear" w:color="auto" w:fill="auto"/>
          </w:tcPr>
          <w:p w14:paraId="392685BD" w14:textId="3917EE44" w:rsidR="00E14945" w:rsidRPr="00AD71D6" w:rsidRDefault="00E14945" w:rsidP="00C058B1">
            <w:pPr>
              <w:keepNext/>
              <w:rPr>
                <w:ins w:id="191" w:author="Stefan Santesson" w:date="2015-08-13T16:14:00Z"/>
                <w:bCs/>
                <w:szCs w:val="20"/>
              </w:rPr>
            </w:pPr>
            <w:ins w:id="192" w:author="Stefan Santesson" w:date="2015-08-13T16:14:00Z">
              <w:r w:rsidRPr="00AD71D6">
                <w:rPr>
                  <w:bCs/>
                  <w:szCs w:val="20"/>
                </w:rPr>
                <w:t>http://id.elegnamnden.se/ec/1.0/loa2</w:t>
              </w:r>
              <w:r>
                <w:rPr>
                  <w:bCs/>
                  <w:szCs w:val="20"/>
                </w:rPr>
                <w:t>-int</w:t>
              </w:r>
            </w:ins>
          </w:p>
        </w:tc>
        <w:tc>
          <w:tcPr>
            <w:tcW w:w="4678" w:type="dxa"/>
            <w:shd w:val="clear" w:color="auto" w:fill="auto"/>
          </w:tcPr>
          <w:p w14:paraId="15E56574" w14:textId="661C82A3" w:rsidR="00E14945" w:rsidRPr="00CA4EC3" w:rsidRDefault="00E14945" w:rsidP="003545F1">
            <w:pPr>
              <w:keepNext/>
              <w:rPr>
                <w:ins w:id="193" w:author="Stefan Santesson" w:date="2015-08-13T16:14:00Z"/>
                <w:szCs w:val="20"/>
                <w:lang w:val="en-GB"/>
              </w:rPr>
            </w:pPr>
            <w:ins w:id="194" w:author="Stefan Santesson" w:date="2015-08-13T16:14:00Z">
              <w:r w:rsidRPr="00CA4EC3">
                <w:rPr>
                  <w:bCs/>
                  <w:szCs w:val="20"/>
                  <w:lang w:val="en-GB"/>
                </w:rPr>
                <w:t>Reserved for Service consuming/providing asse</w:t>
              </w:r>
              <w:r w:rsidRPr="00CA4EC3">
                <w:rPr>
                  <w:bCs/>
                  <w:szCs w:val="20"/>
                  <w:lang w:val="en-GB"/>
                </w:rPr>
                <w:t>r</w:t>
              </w:r>
              <w:r w:rsidRPr="00CA4EC3">
                <w:rPr>
                  <w:bCs/>
                  <w:szCs w:val="20"/>
                  <w:lang w:val="en-GB"/>
                </w:rPr>
                <w:t>tions based on assurance level 2, implementing the attribute set international authentication using foreign eID over an eIDAS node.</w:t>
              </w:r>
            </w:ins>
          </w:p>
        </w:tc>
        <w:tc>
          <w:tcPr>
            <w:tcW w:w="2693" w:type="dxa"/>
            <w:shd w:val="clear" w:color="auto" w:fill="auto"/>
          </w:tcPr>
          <w:p w14:paraId="1C71C113" w14:textId="79D40475" w:rsidR="00E14945" w:rsidRPr="00534A27" w:rsidRDefault="00E14945" w:rsidP="001E49B3">
            <w:pPr>
              <w:keepNext/>
              <w:rPr>
                <w:ins w:id="195" w:author="Stefan Santesson" w:date="2015-08-13T16:14:00Z"/>
                <w:b/>
                <w:szCs w:val="20"/>
                <w:lang w:val="en-GB"/>
              </w:rPr>
            </w:pPr>
          </w:p>
        </w:tc>
      </w:tr>
      <w:tr w:rsidR="00E14945" w:rsidRPr="00D44410" w14:paraId="788DE0F4" w14:textId="77777777" w:rsidTr="00C37F81">
        <w:trPr>
          <w:ins w:id="196" w:author="Stefan Santesson" w:date="2015-08-13T16:14:00Z"/>
        </w:trPr>
        <w:tc>
          <w:tcPr>
            <w:tcW w:w="5353" w:type="dxa"/>
            <w:shd w:val="clear" w:color="auto" w:fill="D2EAF1"/>
          </w:tcPr>
          <w:p w14:paraId="70618646" w14:textId="1A59D320" w:rsidR="00E14945" w:rsidRPr="00AD71D6" w:rsidRDefault="00E14945" w:rsidP="00C058B1">
            <w:pPr>
              <w:keepNext/>
              <w:rPr>
                <w:ins w:id="197" w:author="Stefan Santesson" w:date="2015-08-13T16:14:00Z"/>
                <w:bCs/>
                <w:szCs w:val="20"/>
              </w:rPr>
            </w:pPr>
            <w:ins w:id="198" w:author="Stefan Santesson" w:date="2015-08-13T16:14:00Z">
              <w:r w:rsidRPr="00AD71D6">
                <w:rPr>
                  <w:bCs/>
                  <w:szCs w:val="20"/>
                </w:rPr>
                <w:t>http://i</w:t>
              </w:r>
              <w:r>
                <w:rPr>
                  <w:bCs/>
                  <w:szCs w:val="20"/>
                </w:rPr>
                <w:t>d.elegnamnden.se/ec/1.0/loa3-int</w:t>
              </w:r>
            </w:ins>
          </w:p>
        </w:tc>
        <w:tc>
          <w:tcPr>
            <w:tcW w:w="4678" w:type="dxa"/>
            <w:shd w:val="clear" w:color="auto" w:fill="D2EAF1"/>
          </w:tcPr>
          <w:p w14:paraId="6869221D" w14:textId="03052DAC" w:rsidR="00E14945" w:rsidRPr="00CA4EC3" w:rsidRDefault="00E14945" w:rsidP="003545F1">
            <w:pPr>
              <w:keepNext/>
              <w:rPr>
                <w:ins w:id="199" w:author="Stefan Santesson" w:date="2015-08-13T16:14:00Z"/>
                <w:szCs w:val="20"/>
                <w:lang w:val="en-GB"/>
              </w:rPr>
            </w:pPr>
            <w:ins w:id="200" w:author="Stefan Santesson" w:date="2015-08-13T16:14:00Z">
              <w:r w:rsidRPr="00CA4EC3">
                <w:rPr>
                  <w:bCs/>
                  <w:szCs w:val="20"/>
                  <w:lang w:val="en-GB"/>
                </w:rPr>
                <w:t>Service consuming/providing assertions based on assurance level 3, implementing the attribute set international authentication using foreign eID over an eIDAS node.</w:t>
              </w:r>
            </w:ins>
          </w:p>
        </w:tc>
        <w:tc>
          <w:tcPr>
            <w:tcW w:w="2693" w:type="dxa"/>
            <w:shd w:val="clear" w:color="auto" w:fill="D2EAF1"/>
          </w:tcPr>
          <w:p w14:paraId="244EA7F3" w14:textId="36C69F90" w:rsidR="00E14945" w:rsidRPr="00534A27" w:rsidRDefault="00E14945" w:rsidP="001E49B3">
            <w:pPr>
              <w:keepNext/>
              <w:rPr>
                <w:ins w:id="201" w:author="Stefan Santesson" w:date="2015-08-13T16:14:00Z"/>
                <w:b/>
                <w:szCs w:val="20"/>
                <w:lang w:val="en-GB"/>
              </w:rPr>
            </w:pPr>
          </w:p>
        </w:tc>
      </w:tr>
      <w:tr w:rsidR="00E14945" w:rsidRPr="00D44410" w14:paraId="4BD65C8C" w14:textId="77777777" w:rsidTr="0037412B">
        <w:trPr>
          <w:ins w:id="202" w:author="Stefan Santesson" w:date="2015-08-13T16:14:00Z"/>
        </w:trPr>
        <w:tc>
          <w:tcPr>
            <w:tcW w:w="5353" w:type="dxa"/>
            <w:shd w:val="clear" w:color="auto" w:fill="auto"/>
          </w:tcPr>
          <w:p w14:paraId="73B3E135" w14:textId="087F5A4C" w:rsidR="00E14945" w:rsidRPr="00AD71D6" w:rsidRDefault="00E14945" w:rsidP="00C058B1">
            <w:pPr>
              <w:keepNext/>
              <w:rPr>
                <w:ins w:id="203" w:author="Stefan Santesson" w:date="2015-08-13T16:14:00Z"/>
                <w:bCs/>
                <w:szCs w:val="20"/>
              </w:rPr>
            </w:pPr>
            <w:ins w:id="204" w:author="Stefan Santesson" w:date="2015-08-13T16:15:00Z">
              <w:r w:rsidRPr="00AD71D6">
                <w:rPr>
                  <w:bCs/>
                  <w:szCs w:val="20"/>
                </w:rPr>
                <w:t>http://i</w:t>
              </w:r>
              <w:r>
                <w:rPr>
                  <w:bCs/>
                  <w:szCs w:val="20"/>
                </w:rPr>
                <w:t>d.elegnamnden.se/ec/1.0/loa4-int</w:t>
              </w:r>
            </w:ins>
          </w:p>
        </w:tc>
        <w:tc>
          <w:tcPr>
            <w:tcW w:w="4678" w:type="dxa"/>
            <w:shd w:val="clear" w:color="auto" w:fill="auto"/>
          </w:tcPr>
          <w:p w14:paraId="56D3B08E" w14:textId="18B7C3B1" w:rsidR="00E14945" w:rsidRPr="00CA4EC3" w:rsidRDefault="00E14945" w:rsidP="003545F1">
            <w:pPr>
              <w:keepNext/>
              <w:rPr>
                <w:ins w:id="205" w:author="Stefan Santesson" w:date="2015-08-13T16:14:00Z"/>
                <w:szCs w:val="20"/>
                <w:lang w:val="en-GB"/>
              </w:rPr>
            </w:pPr>
            <w:ins w:id="206" w:author="Stefan Santesson" w:date="2015-08-13T16:15:00Z">
              <w:r w:rsidRPr="00CA4EC3">
                <w:rPr>
                  <w:bCs/>
                  <w:szCs w:val="20"/>
                  <w:lang w:val="en-GB"/>
                </w:rPr>
                <w:t>Service consuming/providing assertions based on assurance level 4, implementing the attribute set international authentication using foreign eID over an eIDAS node.</w:t>
              </w:r>
            </w:ins>
          </w:p>
        </w:tc>
        <w:tc>
          <w:tcPr>
            <w:tcW w:w="2693" w:type="dxa"/>
            <w:shd w:val="clear" w:color="auto" w:fill="auto"/>
          </w:tcPr>
          <w:p w14:paraId="12290CA2" w14:textId="73191FDE" w:rsidR="00E14945" w:rsidRPr="00534A27" w:rsidRDefault="00E14945" w:rsidP="001E49B3">
            <w:pPr>
              <w:keepNext/>
              <w:rPr>
                <w:ins w:id="207" w:author="Stefan Santesson" w:date="2015-08-13T16:14:00Z"/>
                <w:b/>
                <w:szCs w:val="20"/>
                <w:lang w:val="en-GB"/>
              </w:rPr>
            </w:pPr>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208" w:name="_Toc301128523"/>
      <w:r>
        <w:rPr>
          <w:lang w:val="en-US"/>
        </w:rPr>
        <w:lastRenderedPageBreak/>
        <w:t>Entity Categories</w:t>
      </w:r>
      <w:r w:rsidR="009A5E8C">
        <w:rPr>
          <w:lang w:val="en-US"/>
        </w:rPr>
        <w:t xml:space="preserve"> for Service Propert</w:t>
      </w:r>
      <w:r w:rsidR="00DB647B">
        <w:rPr>
          <w:lang w:val="en-US"/>
        </w:rPr>
        <w:t>ies</w:t>
      </w:r>
      <w:bookmarkEnd w:id="208"/>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[EntityCat]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209" w:name="_Toc301128524"/>
      <w:r>
        <w:rPr>
          <w:lang w:val="en-US"/>
        </w:rPr>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209"/>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[EntityCat]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210" w:name="_Toc301128525"/>
      <w:r w:rsidRPr="00D44410">
        <w:rPr>
          <w:lang w:val="en-US"/>
        </w:rPr>
        <w:t>Central Sign</w:t>
      </w:r>
      <w:r w:rsidR="00F45009">
        <w:rPr>
          <w:lang w:val="en-US"/>
        </w:rPr>
        <w:t>ing</w:t>
      </w:r>
      <w:bookmarkEnd w:id="210"/>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ins w:id="211" w:author="Martin Lindström" w:date="2015-08-14T12:27:00Z"/>
                <w:szCs w:val="20"/>
                <w:lang w:val="en-US"/>
              </w:rPr>
            </w:pPr>
            <w:ins w:id="212" w:author="Martin Lindström" w:date="2015-08-14T12:27:00Z">
              <w:r>
                <w:rPr>
                  <w:szCs w:val="20"/>
                  <w:lang w:val="en-US"/>
                </w:rPr>
                <w:t>Deprecated.</w:t>
              </w:r>
            </w:ins>
          </w:p>
          <w:p w14:paraId="6E7CF626" w14:textId="5B0E6CD4"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 xml:space="preserve">for the </w:t>
            </w:r>
            <w:del w:id="213" w:author="Martin Lindström" w:date="2015-08-13T23:29:00Z">
              <w:r w:rsidR="00A4651E" w:rsidRPr="00AD71D6" w:rsidDel="007C5335">
                <w:rPr>
                  <w:szCs w:val="20"/>
                  <w:lang w:val="en-US"/>
                </w:rPr>
                <w:delText xml:space="preserve">Eid2 </w:delText>
              </w:r>
            </w:del>
            <w:r w:rsidR="00A4651E" w:rsidRPr="00AD71D6">
              <w:rPr>
                <w:szCs w:val="20"/>
                <w:lang w:val="en-US"/>
              </w:rPr>
              <w:t>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ins w:id="214" w:author="Martin Lindström" w:date="2015-08-14T12:23:00Z">
              <w:r w:rsidR="003F3838">
                <w:rPr>
                  <w:szCs w:val="20"/>
                  <w:lang w:val="en-US"/>
                </w:rPr>
                <w:t xml:space="preserve"> (version 1.0)</w:t>
              </w:r>
            </w:ins>
            <w:r w:rsidRPr="00AD71D6">
              <w:rPr>
                <w:szCs w:val="20"/>
                <w:lang w:val="en-US"/>
              </w:rPr>
              <w:t>.</w:t>
            </w:r>
          </w:p>
        </w:tc>
        <w:tc>
          <w:tcPr>
            <w:tcW w:w="2693" w:type="dxa"/>
            <w:shd w:val="clear" w:color="auto" w:fill="D2EAF1"/>
          </w:tcPr>
          <w:p w14:paraId="4AFC145A" w14:textId="627B06B2" w:rsidR="0058503A" w:rsidRPr="00AD71D6" w:rsidRDefault="00825975" w:rsidP="001E49B3">
            <w:pPr>
              <w:keepNext/>
              <w:rPr>
                <w:szCs w:val="20"/>
                <w:lang w:val="en-US"/>
              </w:rPr>
            </w:pPr>
            <w:del w:id="215" w:author="Martin Lindström" w:date="2015-08-14T12:28:00Z">
              <w:r w:rsidRPr="00AD71D6" w:rsidDel="00A00C5C">
                <w:rPr>
                  <w:b/>
                  <w:szCs w:val="20"/>
                  <w:lang w:val="en-US"/>
                </w:rPr>
                <w:delText>[CSignProt]</w:delText>
              </w:r>
            </w:del>
          </w:p>
        </w:tc>
      </w:tr>
      <w:tr w:rsidR="0058503A" w:rsidRPr="00D44410" w14:paraId="35A03ECD" w14:textId="77777777" w:rsidTr="001E49B3">
        <w:tc>
          <w:tcPr>
            <w:tcW w:w="5353" w:type="dxa"/>
            <w:tcBorders>
              <w:right w:val="nil"/>
            </w:tcBorders>
            <w:shd w:val="clear" w:color="auto" w:fill="auto"/>
          </w:tcPr>
          <w:p w14:paraId="450375F9" w14:textId="77B2FB88" w:rsidR="0058503A" w:rsidRPr="00AD71D6" w:rsidRDefault="0058503A" w:rsidP="00CF1B8D">
            <w:pPr>
              <w:keepNext/>
              <w:rPr>
                <w:bCs/>
                <w:szCs w:val="20"/>
              </w:rPr>
            </w:pPr>
            <w:r w:rsidRPr="00AD71D6">
              <w:rPr>
                <w:bCs/>
                <w:szCs w:val="20"/>
              </w:rPr>
              <w:t>http://id.elegnamnden.se/csig/1.0/</w:t>
            </w:r>
            <w:ins w:id="216" w:author="Martin Lindström" w:date="2015-08-14T12:24:00Z">
              <w:r w:rsidR="00CF1B8D">
                <w:rPr>
                  <w:bCs/>
                  <w:szCs w:val="20"/>
                </w:rPr>
                <w:t>eid2-</w:t>
              </w:r>
            </w:ins>
            <w:r w:rsidRPr="00AD71D6">
              <w:rPr>
                <w:bCs/>
                <w:szCs w:val="20"/>
              </w:rPr>
              <w:t>dss</w:t>
            </w:r>
            <w:del w:id="217" w:author="Martin Lindström" w:date="2015-08-14T12:24:00Z">
              <w:r w:rsidRPr="00AD71D6" w:rsidDel="00CF1B8D">
                <w:rPr>
                  <w:bCs/>
                  <w:szCs w:val="20"/>
                </w:rPr>
                <w:delText>-ext</w:delText>
              </w:r>
            </w:del>
            <w:r w:rsidRPr="00AD71D6">
              <w:rPr>
                <w:bCs/>
                <w:szCs w:val="20"/>
              </w:rPr>
              <w:t>/profile</w:t>
            </w:r>
          </w:p>
        </w:tc>
        <w:tc>
          <w:tcPr>
            <w:tcW w:w="4678" w:type="dxa"/>
            <w:tcBorders>
              <w:left w:val="nil"/>
              <w:right w:val="nil"/>
            </w:tcBorders>
            <w:shd w:val="clear" w:color="auto" w:fill="auto"/>
          </w:tcPr>
          <w:p w14:paraId="28687E7A" w14:textId="4BC8E1B7" w:rsidR="00056554" w:rsidRDefault="00056554" w:rsidP="007C5335">
            <w:pPr>
              <w:keepNext/>
              <w:rPr>
                <w:ins w:id="218" w:author="Martin Lindström" w:date="2015-08-14T12:28:00Z"/>
                <w:szCs w:val="20"/>
                <w:lang w:val="en-US"/>
              </w:rPr>
            </w:pPr>
            <w:ins w:id="219" w:author="Martin Lindström" w:date="2015-08-14T12:28:00Z">
              <w:r>
                <w:rPr>
                  <w:szCs w:val="20"/>
                  <w:lang w:val="en-US"/>
                </w:rPr>
                <w:t>Deprecated.</w:t>
              </w:r>
            </w:ins>
          </w:p>
          <w:p w14:paraId="30D1B14B" w14:textId="5371DA54" w:rsidR="0058503A" w:rsidRPr="00AD71D6" w:rsidRDefault="00A4651E" w:rsidP="007C5335">
            <w:pPr>
              <w:keepNext/>
              <w:rPr>
                <w:szCs w:val="20"/>
                <w:lang w:val="en-US"/>
              </w:rPr>
            </w:pPr>
            <w:r w:rsidRPr="00AD71D6">
              <w:rPr>
                <w:szCs w:val="20"/>
                <w:lang w:val="en-US"/>
              </w:rPr>
              <w:t xml:space="preserve">Implementation profile identifier for the </w:t>
            </w:r>
            <w:del w:id="220" w:author="Martin Lindström" w:date="2015-08-13T23:29:00Z">
              <w:r w:rsidRPr="00AD71D6" w:rsidDel="007C5335">
                <w:rPr>
                  <w:szCs w:val="20"/>
                  <w:lang w:val="en-US"/>
                </w:rPr>
                <w:delText xml:space="preserve">Eid2 </w:delText>
              </w:r>
            </w:del>
            <w:r w:rsidRPr="00AD71D6">
              <w:rPr>
                <w:szCs w:val="20"/>
                <w:lang w:val="en-US"/>
              </w:rPr>
              <w:t>protocol extensions to the OASIS DSS protocol</w:t>
            </w:r>
            <w:ins w:id="221" w:author="Martin Lindström" w:date="2015-08-14T12:23:00Z">
              <w:r w:rsidR="003F3838">
                <w:rPr>
                  <w:szCs w:val="20"/>
                  <w:lang w:val="en-US"/>
                </w:rPr>
                <w:t xml:space="preserve"> (version 1.0)</w:t>
              </w:r>
            </w:ins>
            <w:r w:rsidRPr="00AD71D6">
              <w:rPr>
                <w:szCs w:val="20"/>
                <w:lang w:val="en-US"/>
              </w:rPr>
              <w:t>.</w:t>
            </w:r>
          </w:p>
        </w:tc>
        <w:tc>
          <w:tcPr>
            <w:tcW w:w="2693" w:type="dxa"/>
            <w:tcBorders>
              <w:left w:val="nil"/>
            </w:tcBorders>
            <w:shd w:val="clear" w:color="auto" w:fill="auto"/>
          </w:tcPr>
          <w:p w14:paraId="778B49EF" w14:textId="6CCA8F9D" w:rsidR="0058503A" w:rsidRPr="00AD71D6" w:rsidRDefault="00825975" w:rsidP="00A00C5C">
            <w:pPr>
              <w:keepNext/>
              <w:rPr>
                <w:szCs w:val="20"/>
                <w:lang w:val="en-US"/>
              </w:rPr>
            </w:pPr>
            <w:del w:id="222" w:author="Martin Lindström" w:date="2015-08-14T12:28:00Z">
              <w:r w:rsidRPr="00AD71D6" w:rsidDel="00A00C5C">
                <w:rPr>
                  <w:b/>
                  <w:szCs w:val="20"/>
                  <w:lang w:val="en-US"/>
                </w:rPr>
                <w:delText>[CSignProf]</w:delText>
              </w:r>
            </w:del>
          </w:p>
        </w:tc>
      </w:tr>
      <w:tr w:rsidR="001D169A" w:rsidRPr="00D44410" w14:paraId="0411EC40" w14:textId="77777777" w:rsidTr="00B853F9">
        <w:trPr>
          <w:ins w:id="223" w:author="Martin Lindström" w:date="2015-08-14T12:29:00Z"/>
        </w:trPr>
        <w:tc>
          <w:tcPr>
            <w:tcW w:w="5353" w:type="dxa"/>
            <w:shd w:val="clear" w:color="auto" w:fill="D2EAF1"/>
          </w:tcPr>
          <w:p w14:paraId="766CF879" w14:textId="0753BB94" w:rsidR="001D169A" w:rsidRPr="00AD71D6" w:rsidRDefault="001D169A" w:rsidP="00B853F9">
            <w:pPr>
              <w:keepNext/>
              <w:rPr>
                <w:ins w:id="224" w:author="Martin Lindström" w:date="2015-08-14T12:29:00Z"/>
                <w:bCs/>
                <w:szCs w:val="20"/>
              </w:rPr>
            </w:pPr>
            <w:ins w:id="225" w:author="Martin Lindström" w:date="2015-08-14T12:29:00Z">
              <w:r w:rsidRPr="00AD71D6">
                <w:rPr>
                  <w:bCs/>
                  <w:szCs w:val="20"/>
                </w:rPr>
                <w:t>http://id.elegnamnden.se/csig/1.</w:t>
              </w:r>
              <w:r>
                <w:rPr>
                  <w:bCs/>
                  <w:szCs w:val="20"/>
                </w:rPr>
                <w:t>1</w:t>
              </w:r>
              <w:r w:rsidRPr="00AD71D6">
                <w:rPr>
                  <w:bCs/>
                  <w:szCs w:val="20"/>
                </w:rPr>
                <w:t>/dss-ext/ns</w:t>
              </w:r>
            </w:ins>
          </w:p>
        </w:tc>
        <w:tc>
          <w:tcPr>
            <w:tcW w:w="4678" w:type="dxa"/>
            <w:shd w:val="clear" w:color="auto" w:fill="D2EAF1"/>
          </w:tcPr>
          <w:p w14:paraId="4D853477" w14:textId="324FD590" w:rsidR="001D169A" w:rsidRDefault="001D169A" w:rsidP="00B853F9">
            <w:pPr>
              <w:keepNext/>
              <w:rPr>
                <w:ins w:id="226" w:author="Martin Lindström" w:date="2015-08-14T12:29:00Z"/>
                <w:szCs w:val="20"/>
                <w:lang w:val="en-US"/>
              </w:rPr>
            </w:pPr>
            <w:ins w:id="227" w:author="Martin Lindström" w:date="2015-08-14T12:29:00Z">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ins>
          </w:p>
        </w:tc>
        <w:tc>
          <w:tcPr>
            <w:tcW w:w="2693" w:type="dxa"/>
            <w:shd w:val="clear" w:color="auto" w:fill="D2EAF1"/>
          </w:tcPr>
          <w:p w14:paraId="0A3A9279" w14:textId="3BC0C304" w:rsidR="001D169A" w:rsidRPr="00AD71D6" w:rsidDel="00A00C5C" w:rsidRDefault="001D169A" w:rsidP="00B853F9">
            <w:pPr>
              <w:keepNext/>
              <w:rPr>
                <w:ins w:id="228" w:author="Martin Lindström" w:date="2015-08-14T12:29:00Z"/>
                <w:b/>
                <w:szCs w:val="20"/>
                <w:lang w:val="en-US"/>
              </w:rPr>
            </w:pPr>
            <w:ins w:id="229" w:author="Martin Lindström" w:date="2015-08-14T12:29:00Z">
              <w:r w:rsidRPr="00AD71D6">
                <w:rPr>
                  <w:b/>
                  <w:szCs w:val="20"/>
                  <w:lang w:val="en-US"/>
                </w:rPr>
                <w:t>[CSignProt]</w:t>
              </w:r>
            </w:ins>
          </w:p>
        </w:tc>
      </w:tr>
      <w:tr w:rsidR="001D169A" w:rsidRPr="00D44410" w14:paraId="16FF53DA" w14:textId="77777777" w:rsidTr="001E49B3">
        <w:trPr>
          <w:ins w:id="230" w:author="Martin Lindström" w:date="2015-08-14T12:25:00Z"/>
        </w:trPr>
        <w:tc>
          <w:tcPr>
            <w:tcW w:w="5353" w:type="dxa"/>
            <w:tcBorders>
              <w:right w:val="nil"/>
            </w:tcBorders>
            <w:shd w:val="clear" w:color="auto" w:fill="auto"/>
          </w:tcPr>
          <w:p w14:paraId="4DA6865C" w14:textId="16675E43" w:rsidR="001D169A" w:rsidRPr="00AD71D6" w:rsidRDefault="001D169A" w:rsidP="001E49B3">
            <w:pPr>
              <w:keepNext/>
              <w:rPr>
                <w:ins w:id="231" w:author="Martin Lindström" w:date="2015-08-14T12:25:00Z"/>
                <w:bCs/>
                <w:szCs w:val="20"/>
              </w:rPr>
            </w:pPr>
            <w:ins w:id="232" w:author="Martin Lindström" w:date="2015-08-14T12:26:00Z">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ins>
          </w:p>
        </w:tc>
        <w:tc>
          <w:tcPr>
            <w:tcW w:w="4678" w:type="dxa"/>
            <w:tcBorders>
              <w:left w:val="nil"/>
              <w:right w:val="nil"/>
            </w:tcBorders>
            <w:shd w:val="clear" w:color="auto" w:fill="auto"/>
          </w:tcPr>
          <w:p w14:paraId="087D44AD" w14:textId="5AF7A703" w:rsidR="001D169A" w:rsidRPr="00AD71D6" w:rsidRDefault="001D169A" w:rsidP="007C5335">
            <w:pPr>
              <w:keepNext/>
              <w:rPr>
                <w:ins w:id="233" w:author="Martin Lindström" w:date="2015-08-14T12:25:00Z"/>
                <w:szCs w:val="20"/>
                <w:lang w:val="en-US"/>
              </w:rPr>
            </w:pPr>
            <w:ins w:id="234" w:author="Martin Lindström" w:date="2015-08-14T12:26:00Z">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ins>
          </w:p>
        </w:tc>
        <w:tc>
          <w:tcPr>
            <w:tcW w:w="2693" w:type="dxa"/>
            <w:tcBorders>
              <w:left w:val="nil"/>
            </w:tcBorders>
            <w:shd w:val="clear" w:color="auto" w:fill="auto"/>
          </w:tcPr>
          <w:p w14:paraId="48C05EBD" w14:textId="5F635467" w:rsidR="001D169A" w:rsidRPr="00AD71D6" w:rsidRDefault="001D169A" w:rsidP="001E49B3">
            <w:pPr>
              <w:keepNext/>
              <w:rPr>
                <w:ins w:id="235" w:author="Martin Lindström" w:date="2015-08-14T12:25:00Z"/>
                <w:b/>
                <w:szCs w:val="20"/>
                <w:lang w:val="en-US"/>
              </w:rPr>
            </w:pPr>
            <w:ins w:id="236" w:author="Martin Lindström" w:date="2015-08-14T12:26:00Z">
              <w:r w:rsidRPr="00AD71D6">
                <w:rPr>
                  <w:b/>
                  <w:szCs w:val="20"/>
                  <w:lang w:val="en-US"/>
                </w:rPr>
                <w:t>[CSignProf]</w:t>
              </w:r>
            </w:ins>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237" w:name="_Toc301128526"/>
      <w:r w:rsidRPr="00D44410">
        <w:rPr>
          <w:lang w:val="en-US"/>
        </w:rPr>
        <w:lastRenderedPageBreak/>
        <w:t xml:space="preserve">Authentication </w:t>
      </w:r>
      <w:ins w:id="238" w:author="Martin Lindström" w:date="2015-08-13T23:39:00Z">
        <w:r w:rsidR="00E5209C">
          <w:rPr>
            <w:lang w:val="en-US"/>
          </w:rPr>
          <w:t>C</w:t>
        </w:r>
      </w:ins>
      <w:r w:rsidRPr="00D44410">
        <w:rPr>
          <w:lang w:val="en-US"/>
        </w:rPr>
        <w:t>ontext</w:t>
      </w:r>
      <w:bookmarkEnd w:id="237"/>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bl>
    <w:p w14:paraId="40D769F1" w14:textId="77777777" w:rsidR="0058503A" w:rsidRPr="00D44410" w:rsidRDefault="0058503A" w:rsidP="0058503A">
      <w:pPr>
        <w:rPr>
          <w:lang w:val="en-US"/>
        </w:rPr>
      </w:pPr>
    </w:p>
    <w:p w14:paraId="2308156C" w14:textId="77777777" w:rsidR="0058503A" w:rsidRDefault="0058503A" w:rsidP="0058503A">
      <w:pPr>
        <w:rPr>
          <w:lang w:val="en-US"/>
        </w:rPr>
      </w:pPr>
    </w:p>
    <w:p w14:paraId="082AA608" w14:textId="10F32CA7" w:rsidR="00482D4B" w:rsidRDefault="00FC7E74" w:rsidP="009603AD">
      <w:pPr>
        <w:pStyle w:val="Heading3"/>
        <w:spacing w:before="200" w:after="0" w:line="240" w:lineRule="auto"/>
        <w:rPr>
          <w:lang w:val="en-US"/>
        </w:rPr>
      </w:pPr>
      <w:bookmarkStart w:id="239" w:name="_Toc301128527"/>
      <w:r>
        <w:rPr>
          <w:lang w:val="en-US"/>
        </w:rPr>
        <w:t>Sign Response Status C</w:t>
      </w:r>
      <w:r w:rsidR="00482D4B">
        <w:rPr>
          <w:lang w:val="en-US"/>
        </w:rPr>
        <w:t>odes</w:t>
      </w:r>
      <w:bookmarkEnd w:id="239"/>
    </w:p>
    <w:p w14:paraId="6730338E" w14:textId="75B7F03A" w:rsidR="00482D4B" w:rsidRPr="00A4651E" w:rsidRDefault="00482D4B" w:rsidP="00361DAE">
      <w:pPr>
        <w:keepNext/>
        <w:keepLines/>
        <w:rPr>
          <w:lang w:val="en-US"/>
        </w:rPr>
      </w:pPr>
      <w:r>
        <w:rPr>
          <w:lang w:val="en-US"/>
        </w:rPr>
        <w:t xml:space="preserve">Status code identifiers for the </w:t>
      </w:r>
      <w:r w:rsidRPr="00482D4B">
        <w:rPr>
          <w:lang w:val="en-US"/>
        </w:rPr>
        <w:t>Eid2 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bl>
    <w:p w14:paraId="7796BB85" w14:textId="77777777" w:rsidR="00482D4B" w:rsidRPr="00D44410" w:rsidRDefault="00482D4B" w:rsidP="00482D4B">
      <w:pPr>
        <w:rPr>
          <w:lang w:val="en-US"/>
        </w:rPr>
      </w:pPr>
    </w:p>
    <w:p w14:paraId="6CA4E010" w14:textId="0D02E590" w:rsidR="00482D4B" w:rsidRPr="00D44410" w:rsidDel="006E0DAB" w:rsidRDefault="00482D4B" w:rsidP="0058503A">
      <w:pPr>
        <w:rPr>
          <w:del w:id="240" w:author="Martin Lindström" w:date="2015-08-06T12:17:00Z"/>
          <w:lang w:val="en-US"/>
        </w:rPr>
      </w:pPr>
    </w:p>
    <w:p w14:paraId="6CBABAC2" w14:textId="41299E72" w:rsidR="00832186" w:rsidDel="006E0DAB" w:rsidRDefault="00832186" w:rsidP="00832186">
      <w:pPr>
        <w:pStyle w:val="Heading3"/>
        <w:spacing w:before="200" w:after="0" w:line="240" w:lineRule="auto"/>
        <w:rPr>
          <w:del w:id="241" w:author="Martin Lindström" w:date="2015-08-06T12:17:00Z"/>
          <w:lang w:val="en-US"/>
        </w:rPr>
      </w:pPr>
      <w:bookmarkStart w:id="242" w:name="_Ref263960469"/>
      <w:bookmarkStart w:id="243" w:name="_Ref263960472"/>
      <w:del w:id="244" w:author="Martin Lindström" w:date="2015-08-06T12:17:00Z">
        <w:r w:rsidDel="006E0DAB">
          <w:rPr>
            <w:lang w:val="en-US"/>
          </w:rPr>
          <w:delText>XML Schema namespaces</w:delText>
        </w:r>
        <w:bookmarkEnd w:id="242"/>
        <w:bookmarkEnd w:id="243"/>
      </w:del>
    </w:p>
    <w:p w14:paraId="529B922C" w14:textId="2A731F6B" w:rsidR="00832186" w:rsidRPr="00A4651E" w:rsidDel="006E0DAB" w:rsidRDefault="00832186" w:rsidP="00832186">
      <w:pPr>
        <w:keepNext/>
        <w:keepLines/>
        <w:rPr>
          <w:del w:id="245" w:author="Martin Lindström" w:date="2015-08-06T12:17:00Z"/>
          <w:lang w:val="en-US"/>
        </w:rPr>
      </w:pPr>
      <w:del w:id="246" w:author="Martin Lindström" w:date="2015-08-06T12:17:00Z">
        <w:r w:rsidDel="006E0DAB">
          <w:rPr>
            <w:lang w:val="en-US"/>
          </w:rPr>
          <w:delText>URI identifiers for XML Schema namespaces.</w:delText>
        </w:r>
      </w:del>
    </w:p>
    <w:p w14:paraId="354378D4" w14:textId="1D8914C7" w:rsidR="00832186" w:rsidRPr="00D44410" w:rsidDel="006E0DAB" w:rsidRDefault="00832186" w:rsidP="00832186">
      <w:pPr>
        <w:keepNext/>
        <w:keepLines/>
        <w:rPr>
          <w:del w:id="247" w:author="Martin Lindström" w:date="2015-08-06T12:17:00Z"/>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832186" w:rsidRPr="00D44410" w:rsidDel="006E0DAB" w14:paraId="65FF8412" w14:textId="5D602DB9" w:rsidTr="00832186">
        <w:trPr>
          <w:del w:id="248" w:author="Martin Lindström" w:date="2015-08-06T12:17:00Z"/>
        </w:trPr>
        <w:tc>
          <w:tcPr>
            <w:tcW w:w="6204" w:type="dxa"/>
            <w:tcBorders>
              <w:top w:val="single" w:sz="8" w:space="0" w:color="78C0D4"/>
              <w:left w:val="single" w:sz="8" w:space="0" w:color="78C0D4"/>
              <w:bottom w:val="single" w:sz="8" w:space="0" w:color="78C0D4"/>
            </w:tcBorders>
            <w:shd w:val="clear" w:color="auto" w:fill="4BACC6"/>
          </w:tcPr>
          <w:p w14:paraId="787F247E" w14:textId="1DFB0B7C" w:rsidR="00832186" w:rsidRPr="00AD71D6" w:rsidDel="006E0DAB" w:rsidRDefault="00832186" w:rsidP="00832186">
            <w:pPr>
              <w:keepNext/>
              <w:keepLines/>
              <w:rPr>
                <w:del w:id="249" w:author="Martin Lindström" w:date="2015-08-06T12:17:00Z"/>
                <w:b/>
                <w:bCs/>
                <w:szCs w:val="20"/>
                <w:lang w:val="en-US"/>
              </w:rPr>
            </w:pPr>
            <w:del w:id="250" w:author="Martin Lindström" w:date="2015-08-06T12:17:00Z">
              <w:r w:rsidRPr="00AD71D6" w:rsidDel="006E0DAB">
                <w:rPr>
                  <w:b/>
                  <w:bCs/>
                  <w:szCs w:val="20"/>
                  <w:lang w:val="en-US"/>
                </w:rPr>
                <w:delText>URL</w:delText>
              </w:r>
            </w:del>
          </w:p>
        </w:tc>
        <w:tc>
          <w:tcPr>
            <w:tcW w:w="3827" w:type="dxa"/>
            <w:tcBorders>
              <w:top w:val="single" w:sz="8" w:space="0" w:color="78C0D4"/>
              <w:bottom w:val="single" w:sz="8" w:space="0" w:color="78C0D4"/>
            </w:tcBorders>
            <w:shd w:val="clear" w:color="auto" w:fill="4BACC6"/>
          </w:tcPr>
          <w:p w14:paraId="40A800EA" w14:textId="333A30E4" w:rsidR="00832186" w:rsidRPr="00AD71D6" w:rsidDel="006E0DAB" w:rsidRDefault="00832186" w:rsidP="00832186">
            <w:pPr>
              <w:keepNext/>
              <w:keepLines/>
              <w:rPr>
                <w:del w:id="251" w:author="Martin Lindström" w:date="2015-08-06T12:17:00Z"/>
                <w:b/>
                <w:bCs/>
                <w:szCs w:val="20"/>
                <w:lang w:val="en-US"/>
              </w:rPr>
            </w:pPr>
            <w:del w:id="252" w:author="Martin Lindström" w:date="2015-08-06T12:17:00Z">
              <w:r w:rsidRPr="00AD71D6" w:rsidDel="006E0DAB">
                <w:rPr>
                  <w:b/>
                  <w:bCs/>
                  <w:szCs w:val="20"/>
                  <w:lang w:val="en-US"/>
                </w:rPr>
                <w:delText>Object</w:delText>
              </w:r>
            </w:del>
          </w:p>
        </w:tc>
        <w:tc>
          <w:tcPr>
            <w:tcW w:w="2693" w:type="dxa"/>
            <w:tcBorders>
              <w:top w:val="single" w:sz="8" w:space="0" w:color="78C0D4"/>
              <w:bottom w:val="single" w:sz="8" w:space="0" w:color="78C0D4"/>
              <w:right w:val="single" w:sz="8" w:space="0" w:color="78C0D4"/>
            </w:tcBorders>
            <w:shd w:val="clear" w:color="auto" w:fill="4BACC6"/>
          </w:tcPr>
          <w:p w14:paraId="0837F6B0" w14:textId="55FCC6B7" w:rsidR="00832186" w:rsidRPr="00AD71D6" w:rsidDel="006E0DAB" w:rsidRDefault="00832186" w:rsidP="00832186">
            <w:pPr>
              <w:keepNext/>
              <w:keepLines/>
              <w:rPr>
                <w:del w:id="253" w:author="Martin Lindström" w:date="2015-08-06T12:17:00Z"/>
                <w:b/>
                <w:bCs/>
                <w:szCs w:val="20"/>
                <w:lang w:val="en-US"/>
              </w:rPr>
            </w:pPr>
            <w:del w:id="254" w:author="Martin Lindström" w:date="2015-08-06T12:17:00Z">
              <w:r w:rsidRPr="00AD71D6" w:rsidDel="006E0DAB">
                <w:rPr>
                  <w:b/>
                  <w:bCs/>
                  <w:szCs w:val="20"/>
                  <w:lang w:val="en-US"/>
                </w:rPr>
                <w:delText>Referen</w:delText>
              </w:r>
              <w:r w:rsidR="00D311C1" w:rsidRPr="00AD71D6" w:rsidDel="006E0DAB">
                <w:rPr>
                  <w:b/>
                  <w:bCs/>
                  <w:szCs w:val="20"/>
                  <w:lang w:val="en-US"/>
                </w:rPr>
                <w:delText>ce</w:delText>
              </w:r>
            </w:del>
          </w:p>
        </w:tc>
      </w:tr>
      <w:tr w:rsidR="00832186" w:rsidRPr="00D44410" w:rsidDel="006E0DAB" w14:paraId="71330730" w14:textId="33184E22" w:rsidTr="00832186">
        <w:trPr>
          <w:del w:id="255" w:author="Martin Lindström" w:date="2015-08-06T12:17:00Z"/>
        </w:trPr>
        <w:tc>
          <w:tcPr>
            <w:tcW w:w="6204" w:type="dxa"/>
            <w:shd w:val="clear" w:color="auto" w:fill="D2EAF1"/>
          </w:tcPr>
          <w:p w14:paraId="167A80FB" w14:textId="67F7C4E0" w:rsidR="00832186" w:rsidRPr="00AD71D6" w:rsidDel="006E0DAB" w:rsidRDefault="00832186" w:rsidP="00832186">
            <w:pPr>
              <w:keepNext/>
              <w:keepLines/>
              <w:rPr>
                <w:del w:id="256" w:author="Martin Lindström" w:date="2015-08-06T12:17:00Z"/>
                <w:b/>
                <w:bCs/>
                <w:szCs w:val="20"/>
              </w:rPr>
            </w:pPr>
            <w:del w:id="257" w:author="Martin Lindström" w:date="2015-08-06T12:17:00Z">
              <w:r w:rsidRPr="00AD71D6" w:rsidDel="006E0DAB">
                <w:rPr>
                  <w:bCs/>
                  <w:szCs w:val="20"/>
                </w:rPr>
                <w:delText>http://id.elegnamnden.se/ns/1.0/loa-context-params</w:delText>
              </w:r>
            </w:del>
          </w:p>
        </w:tc>
        <w:tc>
          <w:tcPr>
            <w:tcW w:w="3827" w:type="dxa"/>
            <w:shd w:val="clear" w:color="auto" w:fill="D2EAF1"/>
          </w:tcPr>
          <w:p w14:paraId="74B2D9DF" w14:textId="309654FA" w:rsidR="00832186" w:rsidRPr="00AD71D6" w:rsidDel="006E0DAB" w:rsidRDefault="00D311C1" w:rsidP="00832186">
            <w:pPr>
              <w:keepNext/>
              <w:keepLines/>
              <w:rPr>
                <w:del w:id="258" w:author="Martin Lindström" w:date="2015-08-06T12:17:00Z"/>
                <w:szCs w:val="20"/>
                <w:lang w:val="en-US"/>
              </w:rPr>
            </w:pPr>
            <w:del w:id="259" w:author="Martin Lindström" w:date="2015-08-06T12:17:00Z">
              <w:r w:rsidRPr="00AD71D6" w:rsidDel="006E0DAB">
                <w:rPr>
                  <w:szCs w:val="20"/>
                  <w:lang w:val="en-US"/>
                </w:rPr>
                <w:delText>Parameter structure for Level of Assurance context class declarations</w:delText>
              </w:r>
              <w:r w:rsidR="00832186" w:rsidRPr="00AD71D6" w:rsidDel="006E0DAB">
                <w:rPr>
                  <w:szCs w:val="20"/>
                  <w:lang w:val="en-US"/>
                </w:rPr>
                <w:delText>.</w:delText>
              </w:r>
            </w:del>
          </w:p>
        </w:tc>
        <w:tc>
          <w:tcPr>
            <w:tcW w:w="2693" w:type="dxa"/>
            <w:shd w:val="clear" w:color="auto" w:fill="D2EAF1"/>
          </w:tcPr>
          <w:p w14:paraId="0C5D452A" w14:textId="3EE6B0C5" w:rsidR="00832186" w:rsidRPr="00AD71D6" w:rsidDel="006E0DAB" w:rsidRDefault="00D311C1" w:rsidP="00832186">
            <w:pPr>
              <w:keepNext/>
              <w:keepLines/>
              <w:rPr>
                <w:del w:id="260" w:author="Martin Lindström" w:date="2015-08-06T12:17:00Z"/>
                <w:szCs w:val="20"/>
                <w:lang w:val="en-US"/>
              </w:rPr>
            </w:pPr>
            <w:del w:id="261" w:author="Martin Lindström" w:date="2015-08-06T12:17:00Z">
              <w:r w:rsidRPr="00AD71D6" w:rsidDel="006E0DAB">
                <w:rPr>
                  <w:bCs/>
                  <w:szCs w:val="20"/>
                  <w:lang w:val="en-US"/>
                </w:rPr>
                <w:delText>[AuthContClass]</w:delText>
              </w:r>
            </w:del>
          </w:p>
        </w:tc>
      </w:tr>
    </w:tbl>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262" w:name="_Ref300482715"/>
      <w:bookmarkStart w:id="263" w:name="_Toc301128528"/>
      <w:r w:rsidRPr="00D44410">
        <w:rPr>
          <w:lang w:val="en-US"/>
        </w:rPr>
        <w:lastRenderedPageBreak/>
        <w:t xml:space="preserve">OID </w:t>
      </w:r>
      <w:ins w:id="264" w:author="Martin Lindström" w:date="2015-08-13T23:39:00Z">
        <w:r w:rsidR="00E5209C">
          <w:rPr>
            <w:lang w:val="en-US"/>
          </w:rPr>
          <w:t>I</w:t>
        </w:r>
      </w:ins>
      <w:r w:rsidRPr="00D44410">
        <w:rPr>
          <w:lang w:val="en-US"/>
        </w:rPr>
        <w:t>dentifier</w:t>
      </w:r>
      <w:r w:rsidR="00A4651E">
        <w:rPr>
          <w:lang w:val="en-US"/>
        </w:rPr>
        <w:t>s</w:t>
      </w:r>
      <w:bookmarkEnd w:id="262"/>
      <w:bookmarkEnd w:id="263"/>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F21813">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B853F9">
        <w:trPr>
          <w:ins w:id="265" w:author="Martin Lindström" w:date="2015-08-14T12:59:00Z"/>
        </w:trPr>
        <w:tc>
          <w:tcPr>
            <w:tcW w:w="2202" w:type="dxa"/>
            <w:shd w:val="clear" w:color="auto" w:fill="D2EAF1"/>
          </w:tcPr>
          <w:p w14:paraId="4B72F2C9" w14:textId="1CBB0550" w:rsidR="009E76E1" w:rsidRPr="00AD71D6" w:rsidRDefault="009E76E1" w:rsidP="00B853F9">
            <w:pPr>
              <w:rPr>
                <w:ins w:id="266" w:author="Martin Lindström" w:date="2015-08-14T12:59:00Z"/>
                <w:bCs/>
                <w:szCs w:val="20"/>
                <w:lang w:val="en-US"/>
              </w:rPr>
            </w:pPr>
            <w:ins w:id="267" w:author="Martin Lindström" w:date="2015-08-14T13:03:00Z">
              <w:r>
                <w:rPr>
                  <w:bCs/>
                  <w:szCs w:val="20"/>
                  <w:lang w:val="en-US"/>
                </w:rPr>
                <w:t>1.2.752.201.3.2</w:t>
              </w:r>
            </w:ins>
          </w:p>
        </w:tc>
        <w:tc>
          <w:tcPr>
            <w:tcW w:w="7829" w:type="dxa"/>
            <w:shd w:val="clear" w:color="auto" w:fill="D2EAF1"/>
          </w:tcPr>
          <w:p w14:paraId="13D8E842" w14:textId="4DC79505" w:rsidR="009E76E1" w:rsidRPr="00AD71D6" w:rsidRDefault="009E76E1" w:rsidP="00B853F9">
            <w:pPr>
              <w:rPr>
                <w:ins w:id="268" w:author="Martin Lindström" w:date="2015-08-14T12:59:00Z"/>
                <w:szCs w:val="20"/>
                <w:lang w:val="en-US"/>
              </w:rPr>
            </w:pPr>
            <w:ins w:id="269" w:author="Martin Lindström" w:date="2015-08-14T13:03:00Z">
              <w:r>
                <w:rPr>
                  <w:szCs w:val="20"/>
                  <w:lang w:val="en-US"/>
                </w:rPr>
                <w:t>Transaction Identifier</w:t>
              </w:r>
            </w:ins>
          </w:p>
        </w:tc>
        <w:tc>
          <w:tcPr>
            <w:tcW w:w="2809" w:type="dxa"/>
            <w:shd w:val="clear" w:color="auto" w:fill="D2EAF1"/>
          </w:tcPr>
          <w:p w14:paraId="0352DA49" w14:textId="7CACBB2D" w:rsidR="009E76E1" w:rsidRPr="00AD71D6" w:rsidRDefault="009E76E1" w:rsidP="00B853F9">
            <w:pPr>
              <w:rPr>
                <w:ins w:id="270" w:author="Martin Lindström" w:date="2015-08-14T12:59:00Z"/>
                <w:b/>
                <w:szCs w:val="20"/>
                <w:lang w:val="en-US"/>
              </w:rPr>
            </w:pPr>
            <w:ins w:id="271" w:author="Martin Lindström" w:date="2015-08-14T13:03:00Z">
              <w:r>
                <w:rPr>
                  <w:b/>
                  <w:szCs w:val="20"/>
                  <w:lang w:val="en-US"/>
                </w:rPr>
                <w:t>[AttrProf]</w:t>
              </w:r>
            </w:ins>
          </w:p>
        </w:tc>
      </w:tr>
      <w:tr w:rsidR="00FF53A5" w:rsidRPr="00D44410" w14:paraId="3035245D" w14:textId="77777777" w:rsidTr="001E49B3">
        <w:trPr>
          <w:ins w:id="272" w:author="Martin Lindström" w:date="2015-06-04T11:09:00Z"/>
        </w:trPr>
        <w:tc>
          <w:tcPr>
            <w:tcW w:w="2202" w:type="dxa"/>
            <w:tcBorders>
              <w:right w:val="nil"/>
            </w:tcBorders>
            <w:shd w:val="clear" w:color="auto" w:fill="auto"/>
          </w:tcPr>
          <w:p w14:paraId="4E2C1BF9" w14:textId="7C1B6F2C" w:rsidR="00FF53A5" w:rsidRPr="00AD71D6" w:rsidRDefault="00FF53A5" w:rsidP="0058503A">
            <w:pPr>
              <w:rPr>
                <w:ins w:id="273" w:author="Martin Lindström" w:date="2015-06-04T11:09:00Z"/>
                <w:bCs/>
                <w:szCs w:val="20"/>
                <w:lang w:val="en-US"/>
              </w:rPr>
            </w:pPr>
            <w:ins w:id="274" w:author="Martin Lindström" w:date="2015-08-17T12:09:00Z">
              <w:r>
                <w:rPr>
                  <w:bCs/>
                  <w:szCs w:val="20"/>
                  <w:lang w:val="en-US"/>
                </w:rPr>
                <w:t>1.2.752.201.3.3</w:t>
              </w:r>
            </w:ins>
          </w:p>
        </w:tc>
        <w:tc>
          <w:tcPr>
            <w:tcW w:w="7829" w:type="dxa"/>
            <w:tcBorders>
              <w:left w:val="nil"/>
              <w:right w:val="nil"/>
            </w:tcBorders>
            <w:shd w:val="clear" w:color="auto" w:fill="auto"/>
          </w:tcPr>
          <w:p w14:paraId="0D39FF98" w14:textId="4384EA83" w:rsidR="00FF53A5" w:rsidRPr="00AD71D6" w:rsidRDefault="00FF53A5" w:rsidP="00306358">
            <w:pPr>
              <w:rPr>
                <w:ins w:id="275" w:author="Martin Lindström" w:date="2015-06-04T11:09:00Z"/>
                <w:szCs w:val="20"/>
                <w:lang w:val="en-US"/>
              </w:rPr>
            </w:pPr>
            <w:ins w:id="276" w:author="Martin Lindström" w:date="2015-08-17T12:09:00Z">
              <w:r>
                <w:rPr>
                  <w:szCs w:val="20"/>
                  <w:lang w:val="en-US"/>
                </w:rPr>
                <w:t>Authentication Context Parameters</w:t>
              </w:r>
            </w:ins>
          </w:p>
        </w:tc>
        <w:tc>
          <w:tcPr>
            <w:tcW w:w="2809" w:type="dxa"/>
            <w:tcBorders>
              <w:left w:val="nil"/>
            </w:tcBorders>
            <w:shd w:val="clear" w:color="auto" w:fill="auto"/>
          </w:tcPr>
          <w:p w14:paraId="050F1F6C" w14:textId="5D25836C" w:rsidR="00FF53A5" w:rsidRPr="00AD71D6" w:rsidRDefault="00FF53A5" w:rsidP="0058503A">
            <w:pPr>
              <w:rPr>
                <w:ins w:id="277" w:author="Martin Lindström" w:date="2015-06-04T11:09:00Z"/>
                <w:b/>
                <w:szCs w:val="20"/>
                <w:lang w:val="en-US"/>
              </w:rPr>
            </w:pPr>
            <w:ins w:id="278" w:author="Martin Lindström" w:date="2015-08-17T12:09:00Z">
              <w:r>
                <w:rPr>
                  <w:b/>
                  <w:szCs w:val="20"/>
                  <w:lang w:val="en-US"/>
                </w:rPr>
                <w:t>[AttrProf]</w:t>
              </w:r>
            </w:ins>
          </w:p>
        </w:tc>
      </w:tr>
      <w:tr w:rsidR="00FF53A5" w:rsidRPr="00AD71D6" w14:paraId="5CE6F748" w14:textId="77777777" w:rsidTr="00B853F9">
        <w:trPr>
          <w:ins w:id="279" w:author="Martin Lindström" w:date="2015-08-14T12:59:00Z"/>
        </w:trPr>
        <w:tc>
          <w:tcPr>
            <w:tcW w:w="2202" w:type="dxa"/>
            <w:shd w:val="clear" w:color="auto" w:fill="D2EAF1"/>
          </w:tcPr>
          <w:p w14:paraId="6370187F" w14:textId="032FAC4A" w:rsidR="00FF53A5" w:rsidRPr="00AD71D6" w:rsidRDefault="00FF53A5" w:rsidP="00B853F9">
            <w:pPr>
              <w:rPr>
                <w:ins w:id="280" w:author="Martin Lindström" w:date="2015-08-14T12:59:00Z"/>
                <w:bCs/>
                <w:szCs w:val="20"/>
                <w:lang w:val="en-US"/>
              </w:rPr>
            </w:pPr>
            <w:ins w:id="281" w:author="Martin Lindström" w:date="2015-08-17T12:09:00Z">
              <w:r>
                <w:rPr>
                  <w:bCs/>
                  <w:szCs w:val="20"/>
                  <w:lang w:val="en-US"/>
                </w:rPr>
                <w:t>1.2.752.201.3.4</w:t>
              </w:r>
            </w:ins>
          </w:p>
        </w:tc>
        <w:tc>
          <w:tcPr>
            <w:tcW w:w="7829" w:type="dxa"/>
            <w:shd w:val="clear" w:color="auto" w:fill="D2EAF1"/>
          </w:tcPr>
          <w:p w14:paraId="5E68B1E0" w14:textId="56F1557E" w:rsidR="00FF53A5" w:rsidRPr="00AD71D6" w:rsidRDefault="00FF53A5" w:rsidP="00B853F9">
            <w:pPr>
              <w:rPr>
                <w:ins w:id="282" w:author="Martin Lindström" w:date="2015-08-14T12:59:00Z"/>
                <w:szCs w:val="20"/>
                <w:lang w:val="en-US"/>
              </w:rPr>
            </w:pPr>
            <w:ins w:id="283" w:author="Martin Lindström" w:date="2015-08-17T12:09:00Z">
              <w:r>
                <w:rPr>
                  <w:szCs w:val="20"/>
                  <w:lang w:val="en-US"/>
                </w:rPr>
                <w:t>Provisional ID</w:t>
              </w:r>
            </w:ins>
          </w:p>
        </w:tc>
        <w:tc>
          <w:tcPr>
            <w:tcW w:w="2809" w:type="dxa"/>
            <w:shd w:val="clear" w:color="auto" w:fill="D2EAF1"/>
          </w:tcPr>
          <w:p w14:paraId="717CD43C" w14:textId="77777777" w:rsidR="00FF53A5" w:rsidRPr="00AD71D6" w:rsidRDefault="00FF53A5" w:rsidP="00B853F9">
            <w:pPr>
              <w:rPr>
                <w:ins w:id="284" w:author="Martin Lindström" w:date="2015-08-14T12:59:00Z"/>
                <w:b/>
                <w:szCs w:val="20"/>
                <w:lang w:val="en-US"/>
              </w:rPr>
            </w:pPr>
          </w:p>
        </w:tc>
      </w:tr>
      <w:tr w:rsidR="00FF53A5" w:rsidRPr="00D44410" w14:paraId="325B55F4" w14:textId="77777777" w:rsidTr="001E49B3">
        <w:trPr>
          <w:ins w:id="285" w:author="Martin Lindström" w:date="2015-06-04T11:18:00Z"/>
        </w:trPr>
        <w:tc>
          <w:tcPr>
            <w:tcW w:w="2202" w:type="dxa"/>
            <w:tcBorders>
              <w:right w:val="nil"/>
            </w:tcBorders>
            <w:shd w:val="clear" w:color="auto" w:fill="auto"/>
          </w:tcPr>
          <w:p w14:paraId="663AE569" w14:textId="4E22A187" w:rsidR="00FF53A5" w:rsidRDefault="00584178" w:rsidP="0058503A">
            <w:pPr>
              <w:rPr>
                <w:ins w:id="286" w:author="Martin Lindström" w:date="2015-06-04T11:18:00Z"/>
                <w:bCs/>
                <w:szCs w:val="20"/>
                <w:lang w:val="en-US"/>
              </w:rPr>
            </w:pPr>
            <w:ins w:id="287" w:author="Martin Lindström" w:date="2015-08-17T12:10:00Z">
              <w:r>
                <w:rPr>
                  <w:bCs/>
                  <w:szCs w:val="20"/>
                  <w:lang w:val="en-US"/>
                </w:rPr>
                <w:t>1.2.752.201.3.5</w:t>
              </w:r>
            </w:ins>
          </w:p>
        </w:tc>
        <w:tc>
          <w:tcPr>
            <w:tcW w:w="7829" w:type="dxa"/>
            <w:tcBorders>
              <w:left w:val="nil"/>
              <w:right w:val="nil"/>
            </w:tcBorders>
            <w:shd w:val="clear" w:color="auto" w:fill="auto"/>
          </w:tcPr>
          <w:p w14:paraId="7C7FCD0D" w14:textId="677205B2" w:rsidR="00FF53A5" w:rsidRDefault="00584178" w:rsidP="00306358">
            <w:pPr>
              <w:rPr>
                <w:ins w:id="288" w:author="Martin Lindström" w:date="2015-06-04T11:18:00Z"/>
                <w:szCs w:val="20"/>
                <w:lang w:val="en-US"/>
              </w:rPr>
            </w:pPr>
            <w:ins w:id="289" w:author="Martin Lindström" w:date="2015-08-17T12:10:00Z">
              <w:r>
                <w:rPr>
                  <w:szCs w:val="20"/>
                  <w:lang w:val="en-US"/>
                </w:rPr>
                <w:t>Provisional ID quality indicator</w:t>
              </w:r>
            </w:ins>
          </w:p>
        </w:tc>
        <w:tc>
          <w:tcPr>
            <w:tcW w:w="2809" w:type="dxa"/>
            <w:tcBorders>
              <w:left w:val="nil"/>
            </w:tcBorders>
            <w:shd w:val="clear" w:color="auto" w:fill="auto"/>
          </w:tcPr>
          <w:p w14:paraId="4DEA58BE" w14:textId="6FA00CEA" w:rsidR="00FF53A5" w:rsidRDefault="00FF53A5" w:rsidP="0058503A">
            <w:pPr>
              <w:rPr>
                <w:ins w:id="290" w:author="Martin Lindström" w:date="2015-06-04T11:18:00Z"/>
                <w:b/>
                <w:szCs w:val="20"/>
                <w:lang w:val="en-US"/>
              </w:rPr>
            </w:pPr>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Pr="00D44410" w:rsidRDefault="0058503A" w:rsidP="0058503A">
      <w:pPr>
        <w:pStyle w:val="Heading3"/>
        <w:spacing w:before="200" w:after="0" w:line="240" w:lineRule="auto"/>
        <w:rPr>
          <w:lang w:val="en-US"/>
        </w:rPr>
      </w:pPr>
      <w:bookmarkStart w:id="291" w:name="_Ref354589264"/>
      <w:bookmarkStart w:id="292" w:name="_Ref300482684"/>
      <w:bookmarkStart w:id="293" w:name="_Toc301128529"/>
      <w:r w:rsidRPr="00D44410">
        <w:rPr>
          <w:lang w:val="en-US"/>
        </w:rPr>
        <w:lastRenderedPageBreak/>
        <w:t xml:space="preserve">ASN.1 </w:t>
      </w:r>
      <w:ins w:id="294" w:author="Martin Lindström" w:date="2015-08-13T23:39:00Z">
        <w:r w:rsidR="001A5C20">
          <w:rPr>
            <w:lang w:val="en-US"/>
          </w:rPr>
          <w:t>D</w:t>
        </w:r>
      </w:ins>
      <w:r w:rsidRPr="00D44410">
        <w:rPr>
          <w:lang w:val="en-US"/>
        </w:rPr>
        <w:t>e</w:t>
      </w:r>
      <w:bookmarkEnd w:id="291"/>
      <w:r w:rsidR="00AF119B">
        <w:rPr>
          <w:lang w:val="en-US"/>
        </w:rPr>
        <w:t>clarations</w:t>
      </w:r>
      <w:bookmarkEnd w:id="292"/>
      <w:bookmarkEnd w:id="293"/>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ins w:id="295" w:author="Martin Lindström" w:date="2015-08-13T23:41:00Z">
        <w:r w:rsidR="007E1A2A">
          <w:rPr>
            <w:rFonts w:ascii="Lucida Console" w:hAnsi="Lucida Console" w:cs="Lucida Grande"/>
            <w:noProof/>
            <w:sz w:val="18"/>
            <w:szCs w:val="18"/>
            <w:lang w:val="en-US"/>
          </w:rPr>
          <w:t>o</w:t>
        </w:r>
      </w:ins>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ins w:id="296" w:author="Martin Lindström" w:date="2015-06-04T11:17:00Z"/>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ins w:id="297" w:author="Martin Lindström" w:date="2015-08-13T23:41:00Z">
        <w:r w:rsidR="006C424A">
          <w:rPr>
            <w:rFonts w:ascii="Lucida Console" w:hAnsi="Lucida Console" w:cs="Lucida Grande"/>
            <w:noProof/>
            <w:sz w:val="18"/>
            <w:szCs w:val="18"/>
            <w:lang w:val="en-US"/>
          </w:rPr>
          <w:t xml:space="preserve">    </w:t>
        </w:r>
      </w:ins>
      <w:r w:rsidRPr="00D44410">
        <w:rPr>
          <w:rFonts w:ascii="Lucida Console" w:hAnsi="Lucida Console" w:cs="Lucida Grande"/>
          <w:noProof/>
          <w:sz w:val="18"/>
          <w:szCs w:val="18"/>
          <w:lang w:val="en-US"/>
        </w:rPr>
        <w:t>OBJECT IDENTIFIER ::= { id-attr 1 }</w:t>
      </w:r>
      <w:ins w:id="298" w:author="Martin Lindström" w:date="2015-08-13T23:43:00Z">
        <w:r w:rsidR="008229CD">
          <w:rPr>
            <w:rFonts w:ascii="Lucida Console" w:hAnsi="Lucida Console" w:cs="Lucida Grande"/>
            <w:noProof/>
            <w:sz w:val="18"/>
            <w:szCs w:val="18"/>
            <w:lang w:val="en-US"/>
          </w:rPr>
          <w:t xml:space="preserve">   -- </w:t>
        </w:r>
      </w:ins>
      <w:ins w:id="299" w:author="Martin Lindström" w:date="2015-08-13T23:46:00Z">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ins>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ins w:id="300" w:author="Martin Lindström" w:date="2015-06-04T11:19:00Z"/>
          <w:rFonts w:ascii="Lucida Console" w:hAnsi="Lucida Console" w:cs="Lucida Grande"/>
          <w:noProof/>
          <w:sz w:val="18"/>
          <w:szCs w:val="18"/>
          <w:lang w:val="en-US"/>
        </w:rPr>
      </w:pPr>
      <w:ins w:id="301" w:author="Martin Lindström" w:date="2015-06-04T11:17:00Z">
        <w:r>
          <w:rPr>
            <w:rFonts w:ascii="Lucida Console" w:hAnsi="Lucida Console" w:cs="Lucida Grande"/>
            <w:noProof/>
            <w:sz w:val="18"/>
            <w:szCs w:val="18"/>
            <w:lang w:val="en-US"/>
          </w:rPr>
          <w:t xml:space="preserve">id-attr-transaction-id </w:t>
        </w:r>
      </w:ins>
      <w:ins w:id="302" w:author="Martin Lindström" w:date="2015-08-13T23:41:00Z">
        <w:r w:rsidR="006C424A">
          <w:rPr>
            <w:rFonts w:ascii="Lucida Console" w:hAnsi="Lucida Console" w:cs="Lucida Grande"/>
            <w:noProof/>
            <w:sz w:val="18"/>
            <w:szCs w:val="18"/>
            <w:lang w:val="en-US"/>
          </w:rPr>
          <w:t xml:space="preserve">     </w:t>
        </w:r>
      </w:ins>
      <w:ins w:id="303" w:author="Martin Lindström" w:date="2015-06-04T11:17:00Z">
        <w:r>
          <w:rPr>
            <w:rFonts w:ascii="Lucida Console" w:hAnsi="Lucida Console" w:cs="Lucida Grande"/>
            <w:noProof/>
            <w:sz w:val="18"/>
            <w:szCs w:val="18"/>
            <w:lang w:val="en-US"/>
          </w:rPr>
          <w:t>OBJECT IDENTIFIER ::= { id-attr 2 }</w:t>
        </w:r>
      </w:ins>
      <w:ins w:id="304" w:author="Martin Lindström" w:date="2015-08-13T23:44:00Z">
        <w:r w:rsidR="00D50FC8">
          <w:rPr>
            <w:rFonts w:ascii="Lucida Console" w:hAnsi="Lucida Console" w:cs="Lucida Grande"/>
            <w:noProof/>
            <w:sz w:val="18"/>
            <w:szCs w:val="18"/>
            <w:lang w:val="en-US"/>
          </w:rPr>
          <w:t xml:space="preserve">   -- Transaction identifier</w:t>
        </w:r>
      </w:ins>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ins w:id="305" w:author="stefan@aaa-sec.com" w:date="2015-08-13T16:19:00Z"/>
          <w:rFonts w:ascii="Lucida Console" w:hAnsi="Lucida Console" w:cs="Lucida Grande"/>
          <w:noProof/>
          <w:sz w:val="18"/>
          <w:szCs w:val="18"/>
          <w:lang w:val="en-US"/>
        </w:rPr>
      </w:pPr>
      <w:ins w:id="306" w:author="Martin Lindström" w:date="2015-06-04T11:19:00Z">
        <w:r>
          <w:rPr>
            <w:rFonts w:ascii="Lucida Console" w:hAnsi="Lucida Console" w:cs="Lucida Grande"/>
            <w:noProof/>
            <w:sz w:val="18"/>
            <w:szCs w:val="18"/>
            <w:lang w:val="en-US"/>
          </w:rPr>
          <w:t>id-attr-aut</w:t>
        </w:r>
      </w:ins>
      <w:ins w:id="307" w:author="Martin Lindström" w:date="2015-06-04T11:20:00Z">
        <w:r>
          <w:rPr>
            <w:rFonts w:ascii="Lucida Console" w:hAnsi="Lucida Console" w:cs="Lucida Grande"/>
            <w:noProof/>
            <w:sz w:val="18"/>
            <w:szCs w:val="18"/>
            <w:lang w:val="en-US"/>
          </w:rPr>
          <w:t>h-context-params OBJECT IDENTIFIER ::= { id-attr 3 }</w:t>
        </w:r>
      </w:ins>
      <w:ins w:id="308" w:author="Martin Lindström" w:date="2015-08-13T23:44:00Z">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ins>
    </w:p>
    <w:p w14:paraId="71E16403" w14:textId="7C572C8F"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ins w:id="309" w:author="stefan@aaa-sec.com" w:date="2015-08-13T16:19:00Z">
        <w:r>
          <w:rPr>
            <w:rFonts w:ascii="Lucida Console" w:hAnsi="Lucida Console" w:cs="Lucida Grande"/>
            <w:noProof/>
            <w:sz w:val="18"/>
            <w:szCs w:val="18"/>
            <w:lang w:val="en-US"/>
          </w:rPr>
          <w:t>id-attr-</w:t>
        </w:r>
      </w:ins>
      <w:ins w:id="310" w:author="stefan@aaa-sec.com" w:date="2015-08-13T16:20:00Z">
        <w:r>
          <w:rPr>
            <w:rFonts w:ascii="Lucida Console" w:hAnsi="Lucida Console" w:cs="Lucida Grande"/>
            <w:noProof/>
            <w:sz w:val="18"/>
            <w:szCs w:val="18"/>
            <w:lang w:val="en-US"/>
          </w:rPr>
          <w:t>p</w:t>
        </w:r>
      </w:ins>
      <w:ins w:id="311" w:author="stefan@aaa-sec.com" w:date="2015-08-13T16:19:00Z">
        <w:r>
          <w:rPr>
            <w:rFonts w:ascii="Lucida Console" w:hAnsi="Lucida Console" w:cs="Lucida Grande"/>
            <w:noProof/>
            <w:sz w:val="18"/>
            <w:szCs w:val="18"/>
            <w:lang w:val="en-US"/>
          </w:rPr>
          <w:t>id</w:t>
        </w:r>
      </w:ins>
      <w:ins w:id="312" w:author="stefan@aaa-sec.com" w:date="2015-08-13T16:20:00Z">
        <w:r>
          <w:rPr>
            <w:rFonts w:ascii="Lucida Console" w:hAnsi="Lucida Console" w:cs="Lucida Grande"/>
            <w:noProof/>
            <w:sz w:val="18"/>
            <w:szCs w:val="18"/>
            <w:lang w:val="en-US"/>
          </w:rPr>
          <w:t xml:space="preserve"> </w:t>
        </w:r>
      </w:ins>
      <w:ins w:id="313" w:author="Martin Lindström" w:date="2015-08-13T23:42:00Z">
        <w:r w:rsidR="006C424A">
          <w:rPr>
            <w:rFonts w:ascii="Lucida Console" w:hAnsi="Lucida Console" w:cs="Lucida Grande"/>
            <w:noProof/>
            <w:sz w:val="18"/>
            <w:szCs w:val="18"/>
            <w:lang w:val="en-US"/>
          </w:rPr>
          <w:t xml:space="preserve">                </w:t>
        </w:r>
      </w:ins>
      <w:ins w:id="314" w:author="stefan@aaa-sec.com" w:date="2015-08-13T16:20:00Z">
        <w:r>
          <w:rPr>
            <w:rFonts w:ascii="Lucida Console" w:hAnsi="Lucida Console" w:cs="Lucida Grande"/>
            <w:noProof/>
            <w:sz w:val="18"/>
            <w:szCs w:val="18"/>
            <w:lang w:val="en-US"/>
          </w:rPr>
          <w:t>OBJECT IDENTIFIER ::= { id-attr 4 }</w:t>
        </w:r>
      </w:ins>
      <w:ins w:id="315" w:author="Martin Lindström" w:date="2015-08-13T23:44:00Z">
        <w:r w:rsidR="00D50FC8">
          <w:rPr>
            <w:rFonts w:ascii="Lucida Console" w:hAnsi="Lucida Console" w:cs="Lucida Grande"/>
            <w:noProof/>
            <w:sz w:val="18"/>
            <w:szCs w:val="18"/>
            <w:lang w:val="en-US"/>
          </w:rPr>
          <w:t xml:space="preserve">   -- </w:t>
        </w:r>
      </w:ins>
      <w:ins w:id="316" w:author="Martin Lindström" w:date="2015-08-13T23:46:00Z">
        <w:r w:rsidR="00D50FC8" w:rsidRPr="00D50FC8">
          <w:rPr>
            <w:rFonts w:ascii="Lucida Console" w:hAnsi="Lucida Console" w:cs="Lucida Grande"/>
            <w:noProof/>
            <w:sz w:val="18"/>
            <w:szCs w:val="18"/>
            <w:lang w:val="en-US"/>
          </w:rPr>
          <w:t>Provisional ID</w:t>
        </w:r>
      </w:ins>
    </w:p>
    <w:p w14:paraId="344375BB" w14:textId="4AD10076" w:rsidR="00AB1208" w:rsidRPr="00D44410" w:rsidRDefault="00AB1208" w:rsidP="00AB1208">
      <w:pPr>
        <w:pBdr>
          <w:top w:val="single" w:sz="4" w:space="1" w:color="auto"/>
          <w:left w:val="single" w:sz="4" w:space="4" w:color="auto"/>
          <w:bottom w:val="single" w:sz="4" w:space="1" w:color="auto"/>
          <w:right w:val="single" w:sz="4" w:space="4" w:color="auto"/>
        </w:pBdr>
        <w:shd w:val="clear" w:color="auto" w:fill="F2F2F2"/>
        <w:rPr>
          <w:ins w:id="317" w:author="stefan@aaa-sec.com" w:date="2015-08-13T16:20:00Z"/>
          <w:rFonts w:ascii="Lucida Console" w:hAnsi="Lucida Console" w:cs="Lucida Grande"/>
          <w:noProof/>
          <w:sz w:val="18"/>
          <w:szCs w:val="18"/>
          <w:lang w:val="en-US"/>
        </w:rPr>
      </w:pPr>
      <w:ins w:id="318" w:author="stefan@aaa-sec.com" w:date="2015-08-13T16:20:00Z">
        <w:r>
          <w:rPr>
            <w:rFonts w:ascii="Lucida Console" w:hAnsi="Lucida Console" w:cs="Lucida Grande"/>
            <w:noProof/>
            <w:sz w:val="18"/>
            <w:szCs w:val="18"/>
            <w:lang w:val="en-US"/>
          </w:rPr>
          <w:t xml:space="preserve">id-attr-pid-quality </w:t>
        </w:r>
      </w:ins>
      <w:ins w:id="319" w:author="Martin Lindström" w:date="2015-08-13T23:42:00Z">
        <w:r w:rsidR="006C424A">
          <w:rPr>
            <w:rFonts w:ascii="Lucida Console" w:hAnsi="Lucida Console" w:cs="Lucida Grande"/>
            <w:noProof/>
            <w:sz w:val="18"/>
            <w:szCs w:val="18"/>
            <w:lang w:val="en-US"/>
          </w:rPr>
          <w:t xml:space="preserve">        </w:t>
        </w:r>
      </w:ins>
      <w:ins w:id="320" w:author="stefan@aaa-sec.com" w:date="2015-08-13T16:20:00Z">
        <w:r>
          <w:rPr>
            <w:rFonts w:ascii="Lucida Console" w:hAnsi="Lucida Console" w:cs="Lucida Grande"/>
            <w:noProof/>
            <w:sz w:val="18"/>
            <w:szCs w:val="18"/>
            <w:lang w:val="en-US"/>
          </w:rPr>
          <w:t>OBJECT IDENTIFIER ::= { id-attr 5 }</w:t>
        </w:r>
      </w:ins>
      <w:ins w:id="321" w:author="Martin Lindström" w:date="2015-08-13T23:46:00Z">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 quality indicator</w:t>
        </w:r>
      </w:ins>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322" w:name="_Toc301128530"/>
      <w:r w:rsidRPr="00D44410">
        <w:rPr>
          <w:lang w:val="en-US"/>
        </w:rPr>
        <w:lastRenderedPageBreak/>
        <w:t>Referen</w:t>
      </w:r>
      <w:r w:rsidR="00AF119B">
        <w:rPr>
          <w:lang w:val="en-US"/>
        </w:rPr>
        <w:t>ces</w:t>
      </w:r>
      <w:bookmarkEnd w:id="322"/>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F21813" w:rsidP="00220653">
      <w:pPr>
        <w:ind w:left="720"/>
        <w:rPr>
          <w:bCs/>
          <w:szCs w:val="20"/>
          <w:lang w:val="en-US"/>
        </w:rPr>
      </w:pPr>
      <w:hyperlink r:id="rId10"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ins w:id="323" w:author="Martin Lindström" w:date="2015-08-06T12:23:00Z"/>
          <w:bCs/>
          <w:szCs w:val="20"/>
        </w:rPr>
      </w:pPr>
      <w:r w:rsidRPr="00506D0A">
        <w:rPr>
          <w:bCs/>
          <w:szCs w:val="20"/>
        </w:rPr>
        <w:tab/>
      </w:r>
      <w:r w:rsidR="00CD7E7A" w:rsidRPr="00DA6197">
        <w:t>Tillitsramverk för Svensk E-legitimation.</w:t>
      </w:r>
    </w:p>
    <w:p w14:paraId="2F8B765F" w14:textId="77777777" w:rsidR="003D457E" w:rsidRDefault="003D457E" w:rsidP="005B0B6C">
      <w:pPr>
        <w:rPr>
          <w:ins w:id="324" w:author="Martin Lindström" w:date="2015-08-06T12:22:00Z"/>
          <w:bCs/>
          <w:szCs w:val="20"/>
          <w:lang w:val="en-US"/>
        </w:rPr>
      </w:pPr>
    </w:p>
    <w:p w14:paraId="7820327A" w14:textId="3A0B8989" w:rsidR="00220653" w:rsidRPr="00220653" w:rsidRDefault="00220653" w:rsidP="00957C4D">
      <w:pPr>
        <w:rPr>
          <w:bCs/>
          <w:szCs w:val="20"/>
          <w:lang w:val="en-US"/>
        </w:rPr>
      </w:pPr>
      <w:r w:rsidRPr="00220653">
        <w:rPr>
          <w:bCs/>
          <w:szCs w:val="20"/>
          <w:lang w:val="en-US"/>
        </w:rPr>
        <w:t>[</w:t>
      </w:r>
      <w:proofErr w:type="spellStart"/>
      <w:r w:rsidRPr="00220653">
        <w:rPr>
          <w:bCs/>
          <w:szCs w:val="20"/>
          <w:lang w:val="en-US"/>
        </w:rPr>
        <w:t>AuthContExt</w:t>
      </w:r>
      <w:proofErr w:type="spellEnd"/>
      <w:r w:rsidRPr="00220653">
        <w:rPr>
          <w:bCs/>
          <w:szCs w:val="20"/>
          <w:lang w:val="en-US"/>
        </w:rPr>
        <w: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ins w:id="325" w:author="Martin Lindström" w:date="2015-08-06T12:23:00Z"/>
          <w:bCs/>
          <w:szCs w:val="20"/>
          <w:lang w:val="en-US"/>
        </w:rPr>
      </w:pPr>
      <w:ins w:id="326" w:author="Martin Lindström" w:date="2015-08-06T12:23:00Z">
        <w:r>
          <w:rPr>
            <w:bCs/>
            <w:szCs w:val="20"/>
            <w:lang w:val="en-US"/>
          </w:rPr>
          <w:t>[DeployProf</w:t>
        </w:r>
        <w:r w:rsidR="00BB5C1A">
          <w:rPr>
            <w:bCs/>
            <w:szCs w:val="20"/>
            <w:lang w:val="en-US"/>
          </w:rPr>
          <w:t>]</w:t>
        </w:r>
      </w:ins>
    </w:p>
    <w:p w14:paraId="21E78002" w14:textId="5E6B0873" w:rsidR="003621EC" w:rsidRDefault="00672F17" w:rsidP="00672F17">
      <w:pPr>
        <w:ind w:left="720"/>
        <w:rPr>
          <w:ins w:id="327" w:author="Martin Lindström" w:date="2015-08-06T12:23:00Z"/>
          <w:bCs/>
          <w:szCs w:val="20"/>
          <w:lang w:val="en-US"/>
        </w:rPr>
      </w:pPr>
      <w:proofErr w:type="gramStart"/>
      <w:ins w:id="328" w:author="Martin Lindström" w:date="2015-08-06T12:25:00Z">
        <w:r w:rsidRPr="00672F17">
          <w:rPr>
            <w:bCs/>
            <w:szCs w:val="20"/>
            <w:lang w:val="en-US"/>
          </w:rPr>
          <w:t>Deployment Profile for the Swedish eID Framework</w:t>
        </w:r>
        <w:r>
          <w:rPr>
            <w:bCs/>
            <w:szCs w:val="20"/>
            <w:lang w:val="en-US"/>
          </w:rPr>
          <w:t>.</w:t>
        </w:r>
      </w:ins>
      <w:proofErr w:type="gramEnd"/>
    </w:p>
    <w:p w14:paraId="264AE926" w14:textId="77777777" w:rsidR="00BB5C1A" w:rsidRDefault="00BB5C1A" w:rsidP="00220653">
      <w:pPr>
        <w:rPr>
          <w:ins w:id="329" w:author="Martin Lindström" w:date="2015-08-06T12:23:00Z"/>
          <w:szCs w:val="20"/>
          <w:lang w:val="en-US"/>
        </w:rPr>
      </w:pPr>
    </w:p>
    <w:p w14:paraId="7B42FAB4" w14:textId="2606EC24" w:rsidR="00220653" w:rsidRPr="00220653" w:rsidRDefault="00220653" w:rsidP="00220653">
      <w:pPr>
        <w:rPr>
          <w:szCs w:val="20"/>
          <w:lang w:val="en-US"/>
        </w:rPr>
      </w:pPr>
      <w:r w:rsidRPr="00220653">
        <w:rPr>
          <w:szCs w:val="20"/>
          <w:lang w:val="en-US"/>
        </w:rPr>
        <w:t>[EntityCat]</w:t>
      </w:r>
    </w:p>
    <w:p w14:paraId="1F3444AC" w14:textId="4626C271" w:rsidR="00220653" w:rsidRDefault="00CD7E7A" w:rsidP="00CD7E7A">
      <w:pPr>
        <w:ind w:firstLine="720"/>
        <w:rPr>
          <w:rStyle w:val="Hyperlink"/>
          <w:lang w:val="en-US"/>
        </w:rPr>
      </w:pPr>
      <w:proofErr w:type="gramStart"/>
      <w:r w:rsidRPr="00DA6197">
        <w:rPr>
          <w:lang w:val="en-US"/>
        </w:rPr>
        <w:t>Entity Categories for the Swedish eID Framework.</w:t>
      </w:r>
      <w:proofErr w:type="gramEnd"/>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[CSignProt]</w:t>
      </w:r>
    </w:p>
    <w:p w14:paraId="65A5F85A" w14:textId="4803C555" w:rsidR="001E66E9" w:rsidRDefault="001E66E9" w:rsidP="00FF33F1">
      <w:pPr>
        <w:ind w:left="720"/>
        <w:rPr>
          <w:lang w:val="en-US"/>
        </w:rPr>
      </w:pPr>
      <w:del w:id="330" w:author="Martin Lindström" w:date="2015-08-13T23:38:00Z">
        <w:r w:rsidRPr="00DA6197" w:rsidDel="00913481">
          <w:rPr>
            <w:lang w:val="en-US"/>
          </w:rPr>
          <w:delText xml:space="preserve">Eid2 </w:delText>
        </w:r>
      </w:del>
      <w:proofErr w:type="gramStart"/>
      <w:r w:rsidRPr="00DA6197">
        <w:rPr>
          <w:lang w:val="en-US"/>
        </w:rPr>
        <w:t xml:space="preserve">DSS Extension for </w:t>
      </w:r>
      <w:del w:id="331" w:author="Martin Lindström" w:date="2015-08-13T23:38:00Z">
        <w:r w:rsidRPr="00DA6197" w:rsidDel="00913481">
          <w:rPr>
            <w:lang w:val="en-US"/>
          </w:rPr>
          <w:delText>SAML based</w:delText>
        </w:r>
      </w:del>
      <w:ins w:id="332" w:author="Martin Lindström" w:date="2015-08-13T23:38:00Z">
        <w:r w:rsidR="00913481">
          <w:rPr>
            <w:lang w:val="en-US"/>
          </w:rPr>
          <w:t>Federated</w:t>
        </w:r>
      </w:ins>
      <w:r w:rsidRPr="00DA6197">
        <w:rPr>
          <w:lang w:val="en-US"/>
        </w:rPr>
        <w:t xml:space="preserve"> Central Signing Service</w:t>
      </w:r>
      <w:ins w:id="333" w:author="Martin Lindström" w:date="2015-08-13T23:38:00Z">
        <w:r w:rsidR="00913481">
          <w:rPr>
            <w:lang w:val="en-US"/>
          </w:rPr>
          <w:t>s</w:t>
        </w:r>
      </w:ins>
      <w:ins w:id="334" w:author="Martin Lindström" w:date="2015-08-06T12:24:00Z">
        <w:r w:rsidR="00FF33F1">
          <w:rPr>
            <w:lang w:val="en-US"/>
          </w:rPr>
          <w:t>.</w:t>
        </w:r>
      </w:ins>
      <w:proofErr w:type="gramEnd"/>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[CSignProf]</w:t>
      </w:r>
    </w:p>
    <w:p w14:paraId="688F87DF" w14:textId="0EE545A0" w:rsidR="001E66E9" w:rsidRDefault="001E66E9" w:rsidP="00FF33F1">
      <w:pPr>
        <w:ind w:left="720"/>
        <w:rPr>
          <w:lang w:val="en-US"/>
        </w:rPr>
      </w:pPr>
      <w:r w:rsidRPr="003E38CD">
        <w:rPr>
          <w:lang w:val="en-US"/>
        </w:rPr>
        <w:t>Implementation Profile for Using OASIS DSS in Central Signing Services</w:t>
      </w:r>
      <w:ins w:id="335" w:author="Martin Lindström" w:date="2015-08-06T12:24:00Z">
        <w:r w:rsidR="00FF33F1">
          <w:rPr>
            <w:lang w:val="en-US"/>
          </w:rPr>
          <w:t>.</w:t>
        </w:r>
      </w:ins>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rStyle w:val="Hyperlink"/>
          <w:lang w:val="en-US"/>
        </w:rPr>
      </w:pPr>
      <w:r w:rsidRPr="00CF2CEE">
        <w:rPr>
          <w:lang w:val="en-US"/>
        </w:rPr>
        <w:t>Attribute Specification for the Swedish eID Framework.</w:t>
      </w:r>
    </w:p>
    <w:p w14:paraId="52F31354" w14:textId="77777777" w:rsidR="00CD1CDC" w:rsidDel="00CF2CEE" w:rsidRDefault="00CD1CDC" w:rsidP="00CD1CDC">
      <w:pPr>
        <w:ind w:left="720"/>
        <w:rPr>
          <w:del w:id="336" w:author="Martin Lindström" w:date="2015-08-06T12:12:00Z"/>
          <w:lang w:val="en-US"/>
        </w:rPr>
      </w:pPr>
    </w:p>
    <w:p w14:paraId="52397134" w14:textId="29F49B3F" w:rsidR="00CD1CDC" w:rsidDel="00CF2CEE" w:rsidRDefault="00CD1CDC" w:rsidP="00CD1CDC">
      <w:pPr>
        <w:rPr>
          <w:del w:id="337" w:author="Martin Lindström" w:date="2015-08-06T12:12:00Z"/>
          <w:lang w:val="en-US"/>
        </w:rPr>
      </w:pPr>
      <w:del w:id="338" w:author="Martin Lindström" w:date="2015-08-06T12:12:00Z">
        <w:r w:rsidDel="00CF2CEE">
          <w:rPr>
            <w:lang w:val="en-US"/>
          </w:rPr>
          <w:delText>[AuthContClass]</w:delText>
        </w:r>
      </w:del>
    </w:p>
    <w:p w14:paraId="6FC2A4D4" w14:textId="530884A1" w:rsidR="00957C4D" w:rsidDel="00CF2CEE" w:rsidRDefault="008011B5" w:rsidP="00DC7A82">
      <w:pPr>
        <w:ind w:firstLine="720"/>
        <w:rPr>
          <w:del w:id="339" w:author="Martin Lindström" w:date="2015-08-06T12:12:00Z"/>
          <w:szCs w:val="20"/>
          <w:lang w:val="en-US"/>
        </w:rPr>
      </w:pPr>
      <w:del w:id="340" w:author="Martin Lindström" w:date="2015-08-06T12:12:00Z">
        <w:r w:rsidDel="00CF2CEE">
          <w:fldChar w:fldCharType="begin"/>
        </w:r>
        <w:r w:rsidDel="00CF2CEE">
          <w:delInstrText xml:space="preserve"> HYPERLINK "http://www.elegnamnden.se/download/18.77dbcb041438070e039d6f2/1404733204565/ELN-0605+-+Bilaga+Tekniskt+ramverk+-+Authentication+Context+Classes+for+Levels+of+Assurance+for+the+Swedish+eID+Framework.pdf" </w:delInstrText>
        </w:r>
        <w:r w:rsidDel="00CF2CEE">
          <w:fldChar w:fldCharType="separate"/>
        </w:r>
        <w:r w:rsidR="00764D30" w:rsidDel="00CF2CEE">
          <w:rPr>
            <w:rStyle w:val="Hyperlink"/>
            <w:lang w:val="en-US"/>
          </w:rPr>
          <w:delText>Authentication Context Classes for Levels of Assurance for the Swedish eID Fram</w:delText>
        </w:r>
        <w:r w:rsidR="00764D30" w:rsidDel="00CF2CEE">
          <w:rPr>
            <w:rStyle w:val="Hyperlink"/>
            <w:lang w:val="en-US"/>
          </w:rPr>
          <w:delText>e</w:delText>
        </w:r>
        <w:r w:rsidR="00764D30" w:rsidDel="00CF2CEE">
          <w:rPr>
            <w:rStyle w:val="Hyperlink"/>
            <w:lang w:val="en-US"/>
          </w:rPr>
          <w:delText>work.</w:delText>
        </w:r>
        <w:r w:rsidDel="00CF2CEE">
          <w:rPr>
            <w:rStyle w:val="Hyperlink"/>
            <w:lang w:val="en-US"/>
          </w:rPr>
          <w:fldChar w:fldCharType="end"/>
        </w:r>
      </w:del>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341" w:name="_Toc301128531"/>
      <w:r>
        <w:rPr>
          <w:lang w:val="en-US"/>
        </w:rPr>
        <w:lastRenderedPageBreak/>
        <w:t>Changes between versions</w:t>
      </w:r>
      <w:bookmarkEnd w:id="341"/>
    </w:p>
    <w:p w14:paraId="4258857F" w14:textId="603A1755" w:rsidR="00A91686" w:rsidRDefault="00A91686" w:rsidP="001D0961">
      <w:pPr>
        <w:rPr>
          <w:ins w:id="342" w:author="Martin Lindström" w:date="2015-06-04T11:20:00Z"/>
          <w:b/>
          <w:lang w:val="en-US"/>
        </w:rPr>
      </w:pPr>
      <w:ins w:id="343" w:author="Martin Lindström" w:date="2015-06-04T11:20:00Z">
        <w:r>
          <w:rPr>
            <w:b/>
            <w:lang w:val="en-US"/>
          </w:rPr>
          <w:t>Changes between version 1.2 and version 1.3:</w:t>
        </w:r>
      </w:ins>
    </w:p>
    <w:p w14:paraId="590642B6" w14:textId="77777777" w:rsidR="00A91686" w:rsidRDefault="00A91686" w:rsidP="001D0961">
      <w:pPr>
        <w:rPr>
          <w:ins w:id="344" w:author="Martin Lindström" w:date="2015-06-04T11:21:00Z"/>
          <w:lang w:val="en-US"/>
        </w:rPr>
      </w:pPr>
    </w:p>
    <w:p w14:paraId="290A6A90" w14:textId="7C2C04A1" w:rsidR="002A0795" w:rsidRPr="002A0795" w:rsidRDefault="00A91686" w:rsidP="002A0795">
      <w:pPr>
        <w:pStyle w:val="ListParagraph"/>
        <w:numPr>
          <w:ilvl w:val="0"/>
          <w:numId w:val="35"/>
        </w:numPr>
        <w:rPr>
          <w:ins w:id="345" w:author="Martin Lindström" w:date="2015-08-06T12:13:00Z"/>
          <w:lang w:val="en-US"/>
        </w:rPr>
      </w:pPr>
      <w:ins w:id="346" w:author="Martin Lindström" w:date="2015-06-04T11:21:00Z">
        <w:r>
          <w:rPr>
            <w:lang w:val="en-US"/>
          </w:rPr>
          <w:t xml:space="preserve">Object identifiers for the attributes “Transaction </w:t>
        </w:r>
      </w:ins>
      <w:ins w:id="347" w:author="Martin Lindström" w:date="2015-06-04T11:22:00Z">
        <w:r>
          <w:rPr>
            <w:lang w:val="en-US"/>
          </w:rPr>
          <w:t>i</w:t>
        </w:r>
      </w:ins>
      <w:ins w:id="348" w:author="Martin Lindström" w:date="2015-06-04T11:21:00Z">
        <w:r w:rsidR="002A0795">
          <w:rPr>
            <w:lang w:val="en-US"/>
          </w:rPr>
          <w:t xml:space="preserve">dentifier”, </w:t>
        </w:r>
        <w:r>
          <w:rPr>
            <w:lang w:val="en-US"/>
          </w:rPr>
          <w:t>“Authentication Context Parameters</w:t>
        </w:r>
      </w:ins>
      <w:ins w:id="349" w:author="Martin Lindström" w:date="2015-06-04T11:22:00Z">
        <w:r w:rsidR="00DE1164">
          <w:rPr>
            <w:lang w:val="en-US"/>
          </w:rPr>
          <w:t>”</w:t>
        </w:r>
      </w:ins>
      <w:ins w:id="350" w:author="Martin Lindström" w:date="2015-08-13T23:48:00Z">
        <w:r w:rsidR="002A0795">
          <w:rPr>
            <w:lang w:val="en-US"/>
          </w:rPr>
          <w:t>, “</w:t>
        </w:r>
      </w:ins>
      <w:ins w:id="351" w:author="Martin Lindström" w:date="2015-08-13T23:49:00Z">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ins>
      <w:ins w:id="352" w:author="Martin Lindström" w:date="2015-06-04T11:22:00Z">
        <w:r w:rsidR="00DE1164">
          <w:rPr>
            <w:lang w:val="en-US"/>
          </w:rPr>
          <w:t xml:space="preserve"> were defined and added to section</w:t>
        </w:r>
      </w:ins>
      <w:ins w:id="353" w:author="Martin Lindström" w:date="2015-08-17T18:11:00Z">
        <w:r w:rsidR="006D39BC">
          <w:rPr>
            <w:lang w:val="en-US"/>
          </w:rPr>
          <w:t xml:space="preserve"> 3.2</w:t>
        </w:r>
      </w:ins>
      <w:ins w:id="354" w:author="Martin Lindström" w:date="2015-08-06T12:16:00Z">
        <w:r w:rsidR="004A714C">
          <w:rPr>
            <w:lang w:val="en-US"/>
          </w:rPr>
          <w:t>.</w:t>
        </w:r>
      </w:ins>
    </w:p>
    <w:p w14:paraId="136910FE" w14:textId="30E5688F" w:rsidR="006C14A4" w:rsidRDefault="006C14A4" w:rsidP="00C000A2">
      <w:pPr>
        <w:pStyle w:val="ListParagraph"/>
        <w:numPr>
          <w:ilvl w:val="0"/>
          <w:numId w:val="35"/>
        </w:numPr>
        <w:rPr>
          <w:ins w:id="355" w:author="Martin Lindström" w:date="2015-08-06T12:32:00Z"/>
          <w:lang w:val="en-US"/>
        </w:rPr>
      </w:pPr>
      <w:ins w:id="356" w:author="Martin Lindström" w:date="2015-08-06T12:13:00Z">
        <w:r>
          <w:rPr>
            <w:lang w:val="en-US"/>
          </w:rPr>
          <w:t xml:space="preserve">Chapter </w:t>
        </w:r>
      </w:ins>
      <w:ins w:id="357" w:author="Martin Lindström" w:date="2015-08-17T18:11:00Z">
        <w:r w:rsidR="0047565F">
          <w:rPr>
            <w:lang w:val="en-US"/>
          </w:rPr>
          <w:t>3.1.7</w:t>
        </w:r>
      </w:ins>
      <w:ins w:id="358" w:author="Martin Lindström" w:date="2015-08-06T12:14:00Z">
        <w:r>
          <w:rPr>
            <w:lang w:val="en-US"/>
          </w:rPr>
          <w:t>, “</w:t>
        </w:r>
      </w:ins>
      <w:ins w:id="359" w:author="Martin Lindström" w:date="2015-08-17T18:11:00Z">
        <w:r w:rsidR="0047565F">
          <w:rPr>
            <w:lang w:val="en-US"/>
          </w:rPr>
          <w:t>XML Schema namespaces</w:t>
        </w:r>
      </w:ins>
      <w:ins w:id="360" w:author="Martin Lindström" w:date="2015-08-06T12:14:00Z">
        <w:r>
          <w:rPr>
            <w:lang w:val="en-US"/>
          </w:rPr>
          <w:t xml:space="preserve">”, was removed since the </w:t>
        </w:r>
      </w:ins>
      <w:ins w:id="361" w:author="Martin Lindström" w:date="2015-08-06T12:16:00Z">
        <w:r w:rsidR="0097462E">
          <w:rPr>
            <w:lang w:val="en-US"/>
          </w:rPr>
          <w:t>“</w:t>
        </w:r>
        <w:r w:rsidR="0097462E" w:rsidRPr="00AD71D6">
          <w:rPr>
            <w:szCs w:val="20"/>
            <w:lang w:val="en-US"/>
          </w:rPr>
          <w:t>Level of Assurance context class declarations</w:t>
        </w:r>
      </w:ins>
      <w:ins w:id="362" w:author="Martin Lindström" w:date="2015-08-06T12:17:00Z">
        <w:r w:rsidR="0097462E">
          <w:rPr>
            <w:szCs w:val="20"/>
            <w:lang w:val="en-US"/>
          </w:rPr>
          <w:t xml:space="preserve">” are deprecated and thus, the </w:t>
        </w:r>
      </w:ins>
      <w:ins w:id="363" w:author="Martin Lindström" w:date="2015-08-06T12:14:00Z">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ins>
    </w:p>
    <w:p w14:paraId="63FA6E9C" w14:textId="0274F903" w:rsidR="00C20BD0" w:rsidRDefault="001B777D" w:rsidP="0053603D">
      <w:pPr>
        <w:pStyle w:val="ListParagraph"/>
        <w:numPr>
          <w:ilvl w:val="0"/>
          <w:numId w:val="35"/>
        </w:numPr>
        <w:rPr>
          <w:ins w:id="364" w:author="Martin Lindström" w:date="2015-08-13T18:11:00Z"/>
          <w:lang w:val="en-US"/>
        </w:rPr>
      </w:pPr>
      <w:ins w:id="365" w:author="Martin Lindström" w:date="2015-08-06T12:32:00Z">
        <w:r>
          <w:rPr>
            <w:lang w:val="en-US"/>
          </w:rPr>
          <w:t xml:space="preserve">Authentication Context URIs for use by signature services during authentication was added to section </w:t>
        </w:r>
      </w:ins>
      <w:ins w:id="366" w:author="Martin Lindström" w:date="2015-08-17T18:11:00Z">
        <w:r w:rsidR="004C1792">
          <w:rPr>
            <w:lang w:val="en-US"/>
          </w:rPr>
          <w:t>3.1.1</w:t>
        </w:r>
      </w:ins>
      <w:ins w:id="367" w:author="Martin Lindström" w:date="2015-08-06T12:35:00Z">
        <w:r w:rsidR="00393F1F">
          <w:rPr>
            <w:lang w:val="en-US"/>
          </w:rPr>
          <w:t>.</w:t>
        </w:r>
      </w:ins>
    </w:p>
    <w:p w14:paraId="1652BE28" w14:textId="1D5EDB21" w:rsidR="002A0795" w:rsidRPr="002A0795" w:rsidRDefault="00534A27" w:rsidP="002A0795">
      <w:pPr>
        <w:pStyle w:val="ListParagraph"/>
        <w:numPr>
          <w:ilvl w:val="0"/>
          <w:numId w:val="35"/>
        </w:numPr>
        <w:rPr>
          <w:ins w:id="368" w:author="Martin Lindström" w:date="2015-06-04T11:21:00Z"/>
          <w:lang w:val="en-US"/>
        </w:rPr>
      </w:pPr>
      <w:ins w:id="369" w:author="Martin Lindström" w:date="2015-08-13T18:11:00Z">
        <w:r>
          <w:rPr>
            <w:lang w:val="en-US"/>
          </w:rPr>
          <w:t xml:space="preserve">Service entity categories for future use within the eIDAS Framework were added to section </w:t>
        </w:r>
      </w:ins>
      <w:ins w:id="370" w:author="Martin Lindström" w:date="2015-08-17T18:12:00Z">
        <w:r w:rsidR="00146F73">
          <w:rPr>
            <w:lang w:val="en-US"/>
          </w:rPr>
          <w:t>3.1.3.1</w:t>
        </w:r>
      </w:ins>
      <w:ins w:id="371" w:author="Martin Lindström" w:date="2015-08-13T18:11:00Z">
        <w:r>
          <w:rPr>
            <w:lang w:val="en-US"/>
          </w:rPr>
          <w:t>.</w:t>
        </w:r>
      </w:ins>
    </w:p>
    <w:p w14:paraId="5BC75510" w14:textId="77777777" w:rsidR="00A91686" w:rsidRPr="00A91686" w:rsidRDefault="00A91686" w:rsidP="001D0961">
      <w:pPr>
        <w:rPr>
          <w:ins w:id="372" w:author="Martin Lindström" w:date="2015-06-04T11:20:00Z"/>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bookmarkStart w:id="373" w:name="_GoBack"/>
      <w:bookmarkEnd w:id="373"/>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1"/>
      <w:headerReference w:type="default" r:id="rId12"/>
      <w:footerReference w:type="default" r:id="rId13"/>
      <w:headerReference w:type="first" r:id="rId14"/>
      <w:pgSz w:w="16820" w:h="11900" w:orient="landscape"/>
      <w:pgMar w:top="851" w:right="1928" w:bottom="1134" w:left="2268"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458401" w15:done="0"/>
  <w15:commentEx w15:paraId="1F33F46D" w15:done="0"/>
  <w15:commentEx w15:paraId="629172B4" w15:done="0"/>
  <w15:commentEx w15:paraId="605001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9ADC9" w14:textId="77777777" w:rsidR="007E1A2A" w:rsidRDefault="007E1A2A">
      <w:pPr>
        <w:spacing w:line="240" w:lineRule="auto"/>
      </w:pPr>
      <w:r>
        <w:separator/>
      </w:r>
    </w:p>
  </w:endnote>
  <w:endnote w:type="continuationSeparator" w:id="0">
    <w:p w14:paraId="187982F1" w14:textId="77777777" w:rsidR="007E1A2A" w:rsidRDefault="007E1A2A">
      <w:pPr>
        <w:spacing w:line="240" w:lineRule="auto"/>
      </w:pPr>
      <w:r>
        <w:continuationSeparator/>
      </w:r>
    </w:p>
  </w:endnote>
  <w:endnote w:type="continuationNotice" w:id="1">
    <w:p w14:paraId="2658EFE5" w14:textId="77777777" w:rsidR="007E1A2A" w:rsidRDefault="007E1A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7E1A2A" w:rsidRPr="00C912BA" w14:paraId="5A17A194" w14:textId="77777777" w:rsidTr="0058503A">
      <w:tc>
        <w:tcPr>
          <w:tcW w:w="7208" w:type="dxa"/>
          <w:gridSpan w:val="4"/>
          <w:tcBorders>
            <w:bottom w:val="single" w:sz="4" w:space="0" w:color="auto"/>
          </w:tcBorders>
        </w:tcPr>
        <w:p w14:paraId="30F608F3" w14:textId="77777777" w:rsidR="007E1A2A" w:rsidRPr="00C912BA" w:rsidRDefault="007E1A2A" w:rsidP="00F27527">
          <w:pPr>
            <w:pStyle w:val="Ledtext"/>
            <w:rPr>
              <w:spacing w:val="20"/>
              <w:sz w:val="16"/>
              <w:szCs w:val="16"/>
              <w:lang w:val="sv-SE"/>
            </w:rPr>
          </w:pPr>
          <w:bookmarkStart w:id="377" w:name="www"/>
          <w:r w:rsidRPr="00C912BA">
            <w:rPr>
              <w:b/>
              <w:bCs/>
              <w:sz w:val="16"/>
              <w:lang w:val="sv-SE"/>
            </w:rPr>
            <w:t>www.</w:t>
          </w:r>
          <w:r>
            <w:rPr>
              <w:b/>
              <w:bCs/>
              <w:sz w:val="16"/>
              <w:lang w:val="sv-SE"/>
            </w:rPr>
            <w:t>elegnamnden</w:t>
          </w:r>
          <w:r w:rsidRPr="00C912BA">
            <w:rPr>
              <w:b/>
              <w:bCs/>
              <w:sz w:val="16"/>
              <w:lang w:val="sv-SE"/>
            </w:rPr>
            <w:t>.se</w:t>
          </w:r>
          <w:bookmarkEnd w:id="377"/>
        </w:p>
      </w:tc>
      <w:tc>
        <w:tcPr>
          <w:tcW w:w="5465" w:type="dxa"/>
          <w:gridSpan w:val="3"/>
          <w:tcBorders>
            <w:bottom w:val="single" w:sz="4" w:space="0" w:color="auto"/>
          </w:tcBorders>
        </w:tcPr>
        <w:p w14:paraId="69C2327C" w14:textId="77777777" w:rsidR="007E1A2A" w:rsidRPr="00C912BA" w:rsidRDefault="007E1A2A" w:rsidP="00F27527">
          <w:pPr>
            <w:pStyle w:val="Ledtext"/>
            <w:rPr>
              <w:sz w:val="16"/>
              <w:lang w:val="sv-SE"/>
            </w:rPr>
          </w:pPr>
        </w:p>
      </w:tc>
    </w:tr>
    <w:tr w:rsidR="007E1A2A" w:rsidRPr="00C912BA" w14:paraId="3BAF7855" w14:textId="77777777" w:rsidTr="0058503A">
      <w:trPr>
        <w:gridAfter w:val="1"/>
        <w:wAfter w:w="142" w:type="dxa"/>
      </w:trPr>
      <w:tc>
        <w:tcPr>
          <w:tcW w:w="2325" w:type="dxa"/>
          <w:tcBorders>
            <w:top w:val="single" w:sz="4" w:space="0" w:color="auto"/>
          </w:tcBorders>
        </w:tcPr>
        <w:p w14:paraId="579E7F22" w14:textId="77777777" w:rsidR="007E1A2A" w:rsidRPr="00C912BA" w:rsidRDefault="007E1A2A" w:rsidP="00F27527">
          <w:pPr>
            <w:pStyle w:val="Ledtext"/>
            <w:rPr>
              <w:lang w:val="sv-SE"/>
            </w:rPr>
          </w:pPr>
          <w:bookmarkStart w:id="378" w:name="PostadressLed"/>
          <w:r>
            <w:rPr>
              <w:lang w:val="sv-SE"/>
            </w:rPr>
            <w:t>Postadress</w:t>
          </w:r>
          <w:bookmarkEnd w:id="378"/>
        </w:p>
      </w:tc>
      <w:tc>
        <w:tcPr>
          <w:tcW w:w="2322" w:type="dxa"/>
          <w:tcBorders>
            <w:top w:val="single" w:sz="4" w:space="0" w:color="auto"/>
          </w:tcBorders>
        </w:tcPr>
        <w:p w14:paraId="7680296B" w14:textId="77777777" w:rsidR="007E1A2A" w:rsidRPr="00C912BA" w:rsidRDefault="007E1A2A"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7E1A2A" w:rsidRPr="00C912BA" w:rsidRDefault="007E1A2A" w:rsidP="00F27527">
          <w:pPr>
            <w:pStyle w:val="Ledtext"/>
            <w:rPr>
              <w:lang w:val="sv-SE"/>
            </w:rPr>
          </w:pPr>
          <w:bookmarkStart w:id="379" w:name="TelefonVaxelLed"/>
          <w:r>
            <w:rPr>
              <w:lang w:val="sv-SE"/>
            </w:rPr>
            <w:t>Telefon växel</w:t>
          </w:r>
          <w:bookmarkEnd w:id="379"/>
        </w:p>
      </w:tc>
      <w:tc>
        <w:tcPr>
          <w:tcW w:w="3533" w:type="dxa"/>
          <w:gridSpan w:val="2"/>
          <w:tcBorders>
            <w:top w:val="single" w:sz="4" w:space="0" w:color="auto"/>
          </w:tcBorders>
        </w:tcPr>
        <w:p w14:paraId="02DD0BD4" w14:textId="77777777" w:rsidR="007E1A2A" w:rsidRPr="00C912BA" w:rsidRDefault="007E1A2A" w:rsidP="00F27527">
          <w:pPr>
            <w:pStyle w:val="Ledtext"/>
            <w:rPr>
              <w:lang w:val="sv-SE"/>
            </w:rPr>
          </w:pPr>
          <w:bookmarkStart w:id="380" w:name="TelefonVaxelUtlLedtext"/>
          <w:bookmarkEnd w:id="380"/>
        </w:p>
      </w:tc>
      <w:tc>
        <w:tcPr>
          <w:tcW w:w="2551" w:type="dxa"/>
          <w:tcBorders>
            <w:top w:val="single" w:sz="4" w:space="0" w:color="auto"/>
          </w:tcBorders>
        </w:tcPr>
        <w:p w14:paraId="751B844D" w14:textId="77777777" w:rsidR="007E1A2A" w:rsidRPr="00C912BA" w:rsidRDefault="007E1A2A" w:rsidP="00F27527">
          <w:pPr>
            <w:pStyle w:val="Ledtext"/>
            <w:rPr>
              <w:lang w:val="sv-SE"/>
            </w:rPr>
          </w:pPr>
          <w:bookmarkStart w:id="381" w:name="EpostLed"/>
          <w:r>
            <w:rPr>
              <w:lang w:val="sv-SE"/>
            </w:rPr>
            <w:t>E-postadress</w:t>
          </w:r>
          <w:bookmarkEnd w:id="381"/>
        </w:p>
      </w:tc>
    </w:tr>
    <w:tr w:rsidR="007E1A2A" w:rsidRPr="00C912BA" w14:paraId="522B9AF2" w14:textId="77777777" w:rsidTr="0058503A">
      <w:trPr>
        <w:gridAfter w:val="1"/>
        <w:wAfter w:w="142" w:type="dxa"/>
      </w:trPr>
      <w:tc>
        <w:tcPr>
          <w:tcW w:w="2325" w:type="dxa"/>
        </w:tcPr>
        <w:p w14:paraId="55A8371C" w14:textId="77777777" w:rsidR="007E1A2A" w:rsidRPr="00C912BA" w:rsidRDefault="007E1A2A" w:rsidP="00F27527">
          <w:pPr>
            <w:pStyle w:val="Ledtext"/>
            <w:rPr>
              <w:b/>
              <w:bCs/>
              <w:lang w:val="sv-SE"/>
            </w:rPr>
          </w:pPr>
          <w:bookmarkStart w:id="382" w:name="Postadress"/>
          <w:r>
            <w:rPr>
              <w:b/>
              <w:bCs/>
              <w:lang w:val="sv-SE"/>
            </w:rPr>
            <w:t xml:space="preserve">171 94  SOLNA </w:t>
          </w:r>
          <w:bookmarkEnd w:id="382"/>
        </w:p>
      </w:tc>
      <w:tc>
        <w:tcPr>
          <w:tcW w:w="2322" w:type="dxa"/>
        </w:tcPr>
        <w:p w14:paraId="31570C08" w14:textId="77777777" w:rsidR="007E1A2A" w:rsidRPr="00C912BA" w:rsidRDefault="007E1A2A" w:rsidP="00F27527">
          <w:pPr>
            <w:pStyle w:val="Ledtext"/>
            <w:ind w:left="-57"/>
            <w:rPr>
              <w:b/>
              <w:bCs/>
              <w:lang w:val="sv-SE"/>
            </w:rPr>
          </w:pPr>
          <w:r>
            <w:rPr>
              <w:b/>
              <w:bCs/>
              <w:lang w:val="sv-SE"/>
            </w:rPr>
            <w:t>Korta gatan 10</w:t>
          </w:r>
        </w:p>
      </w:tc>
      <w:tc>
        <w:tcPr>
          <w:tcW w:w="1800" w:type="dxa"/>
        </w:tcPr>
        <w:p w14:paraId="73756718" w14:textId="77777777" w:rsidR="007E1A2A" w:rsidRPr="00C912BA" w:rsidRDefault="007E1A2A" w:rsidP="00F27527">
          <w:pPr>
            <w:pStyle w:val="Ledtext"/>
            <w:rPr>
              <w:b/>
              <w:bCs/>
              <w:lang w:val="sv-SE"/>
            </w:rPr>
          </w:pPr>
          <w:bookmarkStart w:id="383" w:name="TelefonVaxel"/>
          <w:r>
            <w:rPr>
              <w:b/>
              <w:bCs/>
              <w:lang w:val="sv-SE"/>
            </w:rPr>
            <w:t xml:space="preserve">010-574 21 00 </w:t>
          </w:r>
          <w:bookmarkEnd w:id="383"/>
          <w:r>
            <w:rPr>
              <w:b/>
              <w:bCs/>
              <w:lang w:val="sv-SE"/>
            </w:rPr>
            <w:t xml:space="preserve"> </w:t>
          </w:r>
        </w:p>
      </w:tc>
      <w:tc>
        <w:tcPr>
          <w:tcW w:w="3533" w:type="dxa"/>
          <w:gridSpan w:val="2"/>
        </w:tcPr>
        <w:p w14:paraId="7A00FBE7" w14:textId="77777777" w:rsidR="007E1A2A" w:rsidRPr="00C912BA" w:rsidRDefault="007E1A2A" w:rsidP="00F27527">
          <w:pPr>
            <w:pStyle w:val="Ledtext"/>
            <w:rPr>
              <w:b/>
              <w:bCs/>
              <w:lang w:val="sv-SE"/>
            </w:rPr>
          </w:pPr>
          <w:bookmarkStart w:id="384" w:name="TelefonVaxelUtl"/>
          <w:bookmarkEnd w:id="384"/>
        </w:p>
      </w:tc>
      <w:tc>
        <w:tcPr>
          <w:tcW w:w="2551" w:type="dxa"/>
        </w:tcPr>
        <w:p w14:paraId="12CCB43F" w14:textId="77777777" w:rsidR="007E1A2A" w:rsidRPr="00C912BA" w:rsidRDefault="007E1A2A" w:rsidP="00F27527">
          <w:pPr>
            <w:pStyle w:val="Ledtext"/>
            <w:rPr>
              <w:b/>
              <w:bCs/>
              <w:lang w:val="sv-SE"/>
            </w:rPr>
          </w:pPr>
          <w:bookmarkStart w:id="385" w:name="EmailFot"/>
          <w:r>
            <w:rPr>
              <w:b/>
              <w:bCs/>
              <w:lang w:val="sv-SE"/>
            </w:rPr>
            <w:t>kansliet@elegnamnden.se</w:t>
          </w:r>
          <w:bookmarkEnd w:id="385"/>
        </w:p>
      </w:tc>
    </w:tr>
  </w:tbl>
  <w:p w14:paraId="6DE40962" w14:textId="77777777" w:rsidR="007E1A2A" w:rsidRDefault="007E1A2A"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F21813">
      <w:rPr>
        <w:noProof/>
        <w:color w:val="808080"/>
        <w:sz w:val="16"/>
      </w:rPr>
      <w:t>14</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F21813">
      <w:rPr>
        <w:noProof/>
        <w:color w:val="808080"/>
        <w:sz w:val="16"/>
      </w:rPr>
      <w:t>14</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756D4" w14:textId="77777777" w:rsidR="007E1A2A" w:rsidRDefault="007E1A2A">
      <w:pPr>
        <w:spacing w:line="240" w:lineRule="auto"/>
      </w:pPr>
      <w:r>
        <w:separator/>
      </w:r>
    </w:p>
  </w:footnote>
  <w:footnote w:type="continuationSeparator" w:id="0">
    <w:p w14:paraId="39C6F1D2" w14:textId="77777777" w:rsidR="007E1A2A" w:rsidRDefault="007E1A2A">
      <w:pPr>
        <w:spacing w:line="240" w:lineRule="auto"/>
      </w:pPr>
      <w:r>
        <w:continuationSeparator/>
      </w:r>
    </w:p>
  </w:footnote>
  <w:footnote w:type="continuationNotice" w:id="1">
    <w:p w14:paraId="189D7C00" w14:textId="77777777" w:rsidR="007E1A2A" w:rsidRDefault="007E1A2A">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50FC93" w14:textId="15221337" w:rsidR="007E1A2A" w:rsidRDefault="00F21813">
    <w:pPr>
      <w:pStyle w:val="Header"/>
    </w:pPr>
    <w:ins w:id="374" w:author="Martin Lindström" w:date="2015-06-04T11:03:00Z">
      <w:r>
        <w:rPr>
          <w:noProof/>
          <w:lang w:val="en-US" w:eastAsia="en-US"/>
        </w:rPr>
        <w:pict w14:anchorId="164FF97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7C7D4" w14:textId="36A326CF" w:rsidR="007E1A2A" w:rsidRDefault="00F21813">
    <w:pPr>
      <w:rPr>
        <w:lang w:val="en-US"/>
      </w:rPr>
    </w:pPr>
    <w:ins w:id="375" w:author="Martin Lindström" w:date="2015-06-04T11:03:00Z">
      <w:r>
        <w:rPr>
          <w:noProof/>
          <w:lang w:val="en-US" w:eastAsia="en-US"/>
        </w:rPr>
        <w:pict w14:anchorId="01C32C7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007E1A2A">
      <w:rPr>
        <w:rFonts w:ascii="SKVKFMSYMB" w:hAnsi="SKVKFMSYMB"/>
        <w:noProof/>
        <w:sz w:val="64"/>
        <w:szCs w:val="64"/>
        <w:lang w:val="en-US" w:eastAsia="en-US"/>
      </w:rPr>
      <w:drawing>
        <wp:inline distT="0" distB="0" distL="0" distR="0" wp14:anchorId="17AF9102" wp14:editId="455AB9CA">
          <wp:extent cx="859790" cy="859790"/>
          <wp:effectExtent l="0" t="0" r="0" b="0"/>
          <wp:docPr id="1" name="Picture 10" descr="Description: 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790" cy="859790"/>
                  </a:xfrm>
                  <a:prstGeom prst="rect">
                    <a:avLst/>
                  </a:prstGeom>
                  <a:noFill/>
                  <a:ln>
                    <a:noFill/>
                  </a:ln>
                </pic:spPr>
              </pic:pic>
            </a:graphicData>
          </a:graphic>
        </wp:inline>
      </w:drawing>
    </w:r>
    <w:r w:rsidR="007E1A2A">
      <w:rPr>
        <w:rFonts w:eastAsia="Arial" w:cs="Arial"/>
        <w:color w:val="808080"/>
        <w:sz w:val="16"/>
        <w:szCs w:val="16"/>
      </w:rPr>
      <w:tab/>
    </w:r>
    <w:r w:rsidR="007E1A2A">
      <w:rPr>
        <w:rFonts w:eastAsia="Arial" w:cs="Arial"/>
        <w:color w:val="808080"/>
        <w:sz w:val="16"/>
        <w:szCs w:val="16"/>
      </w:rPr>
      <w:tab/>
    </w:r>
    <w:r w:rsidR="007E1A2A">
      <w:rPr>
        <w:rFonts w:eastAsia="Arial" w:cs="Arial"/>
        <w:color w:val="808080"/>
        <w:sz w:val="16"/>
        <w:szCs w:val="16"/>
      </w:rPr>
      <w:tab/>
    </w:r>
    <w:r w:rsidR="007E1A2A">
      <w:rPr>
        <w:rFonts w:eastAsia="Arial" w:cs="Arial"/>
        <w:color w:val="808080"/>
        <w:sz w:val="16"/>
        <w:szCs w:val="16"/>
      </w:rPr>
      <w:tab/>
    </w:r>
    <w:r w:rsidR="007E1A2A">
      <w:rPr>
        <w:rFonts w:eastAsia="Arial" w:cs="Arial"/>
        <w:color w:val="808080"/>
        <w:sz w:val="16"/>
        <w:szCs w:val="16"/>
      </w:rPr>
      <w:tab/>
    </w:r>
    <w:r w:rsidR="007E1A2A">
      <w:rPr>
        <w:rFonts w:eastAsia="Arial" w:cs="Arial"/>
        <w:color w:val="808080"/>
        <w:sz w:val="16"/>
        <w:szCs w:val="16"/>
      </w:rPr>
      <w:tab/>
    </w:r>
    <w:r w:rsidR="007E1A2A">
      <w:rPr>
        <w:rFonts w:eastAsia="Arial" w:cs="Arial"/>
        <w:color w:val="808080"/>
        <w:sz w:val="16"/>
        <w:szCs w:val="16"/>
      </w:rPr>
      <w:tab/>
    </w:r>
    <w:r w:rsidR="007E1A2A">
      <w:rPr>
        <w:rFonts w:eastAsia="Arial" w:cs="Arial"/>
        <w:color w:val="808080"/>
        <w:sz w:val="16"/>
        <w:szCs w:val="16"/>
      </w:rPr>
      <w:tab/>
    </w:r>
    <w:r w:rsidR="007E1A2A">
      <w:rPr>
        <w:rFonts w:eastAsia="Arial" w:cs="Arial"/>
        <w:color w:val="808080"/>
        <w:sz w:val="16"/>
        <w:szCs w:val="16"/>
      </w:rPr>
      <w:tab/>
    </w:r>
    <w:r w:rsidR="007E1A2A">
      <w:rPr>
        <w:rFonts w:eastAsia="Arial" w:cs="Arial"/>
        <w:color w:val="808080"/>
        <w:sz w:val="16"/>
        <w:szCs w:val="16"/>
      </w:rPr>
      <w:tab/>
    </w:r>
    <w:r w:rsidR="007E1A2A">
      <w:rPr>
        <w:rFonts w:eastAsia="Arial" w:cs="Arial"/>
        <w:color w:val="808080"/>
        <w:sz w:val="16"/>
        <w:szCs w:val="16"/>
      </w:rPr>
      <w:tab/>
    </w:r>
    <w:r w:rsidR="007E1A2A">
      <w:rPr>
        <w:rFonts w:eastAsia="Arial" w:cs="Arial"/>
        <w:color w:val="808080"/>
        <w:sz w:val="16"/>
        <w:szCs w:val="16"/>
      </w:rPr>
      <w:tab/>
    </w:r>
    <w:r w:rsidR="007E1A2A">
      <w:rPr>
        <w:rFonts w:eastAsia="Arial" w:cs="Arial"/>
        <w:color w:val="808080"/>
        <w:sz w:val="16"/>
        <w:szCs w:val="16"/>
      </w:rPr>
      <w:tab/>
    </w:r>
    <w:r w:rsidR="007E1A2A">
      <w:rPr>
        <w:lang w:val="en-US"/>
      </w:rPr>
      <w:t>ELN-0603-v1.</w:t>
    </w:r>
    <w:ins w:id="376" w:author="Martin Lindström" w:date="2015-06-04T11:03:00Z">
      <w:r w:rsidR="007E1A2A">
        <w:rPr>
          <w:lang w:val="en-US"/>
        </w:rPr>
        <w:t>3</w:t>
      </w:r>
    </w:ins>
  </w:p>
  <w:p w14:paraId="42A08EB6" w14:textId="77777777" w:rsidR="007E1A2A" w:rsidRDefault="007E1A2A">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6F9DE8" w14:textId="5C326279" w:rsidR="007E1A2A" w:rsidRDefault="00F21813">
    <w:pPr>
      <w:pStyle w:val="Header"/>
    </w:pPr>
    <w:ins w:id="386" w:author="Martin Lindström" w:date="2015-06-04T11:03:00Z">
      <w:r>
        <w:rPr>
          <w:noProof/>
          <w:lang w:val="en-US" w:eastAsia="en-US"/>
        </w:rPr>
        <w:pict w14:anchorId="1464057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2"/>
  </w:num>
  <w:num w:numId="2">
    <w:abstractNumId w:val="33"/>
  </w:num>
  <w:num w:numId="3">
    <w:abstractNumId w:val="5"/>
  </w:num>
  <w:num w:numId="4">
    <w:abstractNumId w:val="7"/>
  </w:num>
  <w:num w:numId="5">
    <w:abstractNumId w:val="10"/>
  </w:num>
  <w:num w:numId="6">
    <w:abstractNumId w:val="15"/>
  </w:num>
  <w:num w:numId="7">
    <w:abstractNumId w:val="30"/>
  </w:num>
  <w:num w:numId="8">
    <w:abstractNumId w:val="31"/>
  </w:num>
  <w:num w:numId="9">
    <w:abstractNumId w:val="8"/>
  </w:num>
  <w:num w:numId="10">
    <w:abstractNumId w:val="34"/>
  </w:num>
  <w:num w:numId="11">
    <w:abstractNumId w:val="16"/>
  </w:num>
  <w:num w:numId="12">
    <w:abstractNumId w:val="29"/>
  </w:num>
  <w:num w:numId="13">
    <w:abstractNumId w:val="27"/>
  </w:num>
  <w:num w:numId="14">
    <w:abstractNumId w:val="11"/>
  </w:num>
  <w:num w:numId="15">
    <w:abstractNumId w:val="9"/>
  </w:num>
  <w:num w:numId="16">
    <w:abstractNumId w:val="21"/>
  </w:num>
  <w:num w:numId="17">
    <w:abstractNumId w:val="28"/>
  </w:num>
  <w:num w:numId="18">
    <w:abstractNumId w:val="25"/>
  </w:num>
  <w:num w:numId="19">
    <w:abstractNumId w:val="14"/>
  </w:num>
  <w:num w:numId="20">
    <w:abstractNumId w:val="23"/>
  </w:num>
  <w:num w:numId="21">
    <w:abstractNumId w:val="17"/>
  </w:num>
  <w:num w:numId="22">
    <w:abstractNumId w:val="12"/>
  </w:num>
  <w:num w:numId="23">
    <w:abstractNumId w:val="18"/>
  </w:num>
  <w:num w:numId="24">
    <w:abstractNumId w:val="3"/>
  </w:num>
  <w:num w:numId="25">
    <w:abstractNumId w:val="4"/>
  </w:num>
  <w:num w:numId="26">
    <w:abstractNumId w:val="20"/>
  </w:num>
  <w:num w:numId="27">
    <w:abstractNumId w:val="0"/>
  </w:num>
  <w:num w:numId="28">
    <w:abstractNumId w:val="26"/>
  </w:num>
  <w:num w:numId="29">
    <w:abstractNumId w:val="24"/>
  </w:num>
  <w:num w:numId="30">
    <w:abstractNumId w:val="6"/>
  </w:num>
  <w:num w:numId="31">
    <w:abstractNumId w:val="32"/>
  </w:num>
  <w:num w:numId="32">
    <w:abstractNumId w:val="1"/>
  </w:num>
  <w:num w:numId="33">
    <w:abstractNumId w:val="13"/>
  </w:num>
  <w:num w:numId="34">
    <w:abstractNumId w:val="19"/>
  </w:num>
  <w:num w:numId="35">
    <w:abstractNumId w:val="2"/>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D0405"/>
    <w:rsid w:val="000D08CE"/>
    <w:rsid w:val="000D10F0"/>
    <w:rsid w:val="000D1637"/>
    <w:rsid w:val="000D43EA"/>
    <w:rsid w:val="000D5781"/>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F0B2B"/>
    <w:rsid w:val="002F0F2D"/>
    <w:rsid w:val="002F28DA"/>
    <w:rsid w:val="002F4C53"/>
    <w:rsid w:val="002F6152"/>
    <w:rsid w:val="002F695F"/>
    <w:rsid w:val="002F7B7D"/>
    <w:rsid w:val="00300589"/>
    <w:rsid w:val="0030352C"/>
    <w:rsid w:val="00306358"/>
    <w:rsid w:val="00310BFC"/>
    <w:rsid w:val="00310ECC"/>
    <w:rsid w:val="00311A84"/>
    <w:rsid w:val="00314D0E"/>
    <w:rsid w:val="003153FE"/>
    <w:rsid w:val="00315E84"/>
    <w:rsid w:val="00321719"/>
    <w:rsid w:val="00322281"/>
    <w:rsid w:val="003263EF"/>
    <w:rsid w:val="0032790D"/>
    <w:rsid w:val="00331616"/>
    <w:rsid w:val="00332F0B"/>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35D5"/>
    <w:rsid w:val="0037412B"/>
    <w:rsid w:val="00374930"/>
    <w:rsid w:val="003775DE"/>
    <w:rsid w:val="00382CFC"/>
    <w:rsid w:val="00383934"/>
    <w:rsid w:val="00384BAB"/>
    <w:rsid w:val="0038547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E7"/>
    <w:rsid w:val="004C085A"/>
    <w:rsid w:val="004C1792"/>
    <w:rsid w:val="004C39A7"/>
    <w:rsid w:val="004C3A70"/>
    <w:rsid w:val="004C53CD"/>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A62"/>
    <w:rsid w:val="004E7F9B"/>
    <w:rsid w:val="004F0337"/>
    <w:rsid w:val="004F0C2A"/>
    <w:rsid w:val="004F4A2F"/>
    <w:rsid w:val="004F5D69"/>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AB2"/>
    <w:rsid w:val="0071582C"/>
    <w:rsid w:val="00716376"/>
    <w:rsid w:val="00716528"/>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6025"/>
    <w:rsid w:val="00776767"/>
    <w:rsid w:val="00782707"/>
    <w:rsid w:val="00782D7E"/>
    <w:rsid w:val="00783EE3"/>
    <w:rsid w:val="00785777"/>
    <w:rsid w:val="00790699"/>
    <w:rsid w:val="00791680"/>
    <w:rsid w:val="007921FA"/>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33CD"/>
    <w:rsid w:val="00853F14"/>
    <w:rsid w:val="008556BB"/>
    <w:rsid w:val="00855E6D"/>
    <w:rsid w:val="008571D8"/>
    <w:rsid w:val="008573FD"/>
    <w:rsid w:val="0085795A"/>
    <w:rsid w:val="00861241"/>
    <w:rsid w:val="008614CB"/>
    <w:rsid w:val="0086293F"/>
    <w:rsid w:val="00862A84"/>
    <w:rsid w:val="0086607B"/>
    <w:rsid w:val="008661CE"/>
    <w:rsid w:val="008710FC"/>
    <w:rsid w:val="00872FC4"/>
    <w:rsid w:val="0087408B"/>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2010"/>
    <w:rsid w:val="008F2B44"/>
    <w:rsid w:val="008F2B4F"/>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5238"/>
    <w:rsid w:val="00926429"/>
    <w:rsid w:val="00927164"/>
    <w:rsid w:val="00927DDE"/>
    <w:rsid w:val="00930193"/>
    <w:rsid w:val="009307ED"/>
    <w:rsid w:val="00930D2A"/>
    <w:rsid w:val="00930F2D"/>
    <w:rsid w:val="0093153E"/>
    <w:rsid w:val="00931DEB"/>
    <w:rsid w:val="009326A5"/>
    <w:rsid w:val="00947866"/>
    <w:rsid w:val="00950AC3"/>
    <w:rsid w:val="00957C4D"/>
    <w:rsid w:val="009603AD"/>
    <w:rsid w:val="00961534"/>
    <w:rsid w:val="00962354"/>
    <w:rsid w:val="0096304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1B06"/>
    <w:rsid w:val="00991D5E"/>
    <w:rsid w:val="009924F3"/>
    <w:rsid w:val="009925EA"/>
    <w:rsid w:val="00993E5D"/>
    <w:rsid w:val="00994397"/>
    <w:rsid w:val="00995B6B"/>
    <w:rsid w:val="00995ED4"/>
    <w:rsid w:val="0099637C"/>
    <w:rsid w:val="00996E21"/>
    <w:rsid w:val="00996E7A"/>
    <w:rsid w:val="00997AE1"/>
    <w:rsid w:val="009A1A05"/>
    <w:rsid w:val="009A23C7"/>
    <w:rsid w:val="009A3A5F"/>
    <w:rsid w:val="009A5E0A"/>
    <w:rsid w:val="009A5E8C"/>
    <w:rsid w:val="009A6F09"/>
    <w:rsid w:val="009B0EBF"/>
    <w:rsid w:val="009B132C"/>
    <w:rsid w:val="009B1439"/>
    <w:rsid w:val="009B2AB4"/>
    <w:rsid w:val="009B54E6"/>
    <w:rsid w:val="009B5D0E"/>
    <w:rsid w:val="009B7A8A"/>
    <w:rsid w:val="009C0D6B"/>
    <w:rsid w:val="009C1CE0"/>
    <w:rsid w:val="009C1FA7"/>
    <w:rsid w:val="009C505B"/>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C5B"/>
    <w:rsid w:val="00A00C5C"/>
    <w:rsid w:val="00A014BA"/>
    <w:rsid w:val="00A015C5"/>
    <w:rsid w:val="00A02ACB"/>
    <w:rsid w:val="00A035BB"/>
    <w:rsid w:val="00A03CA9"/>
    <w:rsid w:val="00A04165"/>
    <w:rsid w:val="00A045ED"/>
    <w:rsid w:val="00A05264"/>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33D5"/>
    <w:rsid w:val="00A63558"/>
    <w:rsid w:val="00A65341"/>
    <w:rsid w:val="00A675AD"/>
    <w:rsid w:val="00A70D8B"/>
    <w:rsid w:val="00A72B9F"/>
    <w:rsid w:val="00A7440E"/>
    <w:rsid w:val="00A750DB"/>
    <w:rsid w:val="00A7595D"/>
    <w:rsid w:val="00A76B27"/>
    <w:rsid w:val="00A821EE"/>
    <w:rsid w:val="00A829D4"/>
    <w:rsid w:val="00A82A8F"/>
    <w:rsid w:val="00A83757"/>
    <w:rsid w:val="00A837A8"/>
    <w:rsid w:val="00A84DE6"/>
    <w:rsid w:val="00A86B04"/>
    <w:rsid w:val="00A870F5"/>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76B7"/>
    <w:rsid w:val="00CA0E6D"/>
    <w:rsid w:val="00CA10EA"/>
    <w:rsid w:val="00CA185B"/>
    <w:rsid w:val="00CA215C"/>
    <w:rsid w:val="00CA21CB"/>
    <w:rsid w:val="00CA44EE"/>
    <w:rsid w:val="00CA4EC3"/>
    <w:rsid w:val="00CA5D17"/>
    <w:rsid w:val="00CA5D22"/>
    <w:rsid w:val="00CA7329"/>
    <w:rsid w:val="00CA7CC3"/>
    <w:rsid w:val="00CB1781"/>
    <w:rsid w:val="00CB2AB7"/>
    <w:rsid w:val="00CB3772"/>
    <w:rsid w:val="00CC25D3"/>
    <w:rsid w:val="00CC4087"/>
    <w:rsid w:val="00CC67AB"/>
    <w:rsid w:val="00CC70C0"/>
    <w:rsid w:val="00CC715E"/>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65EE"/>
    <w:rsid w:val="00CF6CEB"/>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2DD1"/>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6197"/>
    <w:rsid w:val="00DA77F5"/>
    <w:rsid w:val="00DA7890"/>
    <w:rsid w:val="00DB11DC"/>
    <w:rsid w:val="00DB137A"/>
    <w:rsid w:val="00DB3066"/>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806B9"/>
    <w:rsid w:val="00F80921"/>
    <w:rsid w:val="00F81735"/>
    <w:rsid w:val="00F84975"/>
    <w:rsid w:val="00F8566E"/>
    <w:rsid w:val="00F85C05"/>
    <w:rsid w:val="00F8722E"/>
    <w:rsid w:val="00F8750C"/>
    <w:rsid w:val="00F91DC5"/>
    <w:rsid w:val="00F92032"/>
    <w:rsid w:val="00F922E3"/>
    <w:rsid w:val="00F922FA"/>
    <w:rsid w:val="00F92331"/>
    <w:rsid w:val="00F956E8"/>
    <w:rsid w:val="00F9716C"/>
    <w:rsid w:val="00FA0EF8"/>
    <w:rsid w:val="00FA132C"/>
    <w:rsid w:val="00FA4D9C"/>
    <w:rsid w:val="00FA5F65"/>
    <w:rsid w:val="00FA690B"/>
    <w:rsid w:val="00FA7D1C"/>
    <w:rsid w:val="00FA7E6F"/>
    <w:rsid w:val="00FB0A0D"/>
    <w:rsid w:val="00FB2521"/>
    <w:rsid w:val="00FB26D7"/>
    <w:rsid w:val="00FB3781"/>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docs.oasis-open.org/dss/v1.0/oasis-dss-core-spec-v1.0-o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095AD-EBB0-3D44-A5D0-995ADD65674A}">
  <ds:schemaRefs>
    <ds:schemaRef ds:uri="http://schemas.openxmlformats.org/officeDocument/2006/bibliography"/>
  </ds:schemaRefs>
</ds:datastoreItem>
</file>

<file path=customXml/itemProps2.xml><?xml version="1.0" encoding="utf-8"?>
<ds:datastoreItem xmlns:ds="http://schemas.openxmlformats.org/officeDocument/2006/customXml" ds:itemID="{DF28D1B1-DF0E-E542-9FC8-EDE46F21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4364</TotalTime>
  <Pages>14</Pages>
  <Words>2363</Words>
  <Characters>13473</Characters>
  <Application>Microsoft Macintosh Word</Application>
  <DocSecurity>0</DocSecurity>
  <Lines>112</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15805</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55</cp:revision>
  <cp:lastPrinted>2015-08-17T16:14:00Z</cp:lastPrinted>
  <dcterms:created xsi:type="dcterms:W3CDTF">2015-08-13T14:11:00Z</dcterms:created>
  <dcterms:modified xsi:type="dcterms:W3CDTF">2015-08-17T16:14:00Z</dcterms:modified>
</cp:coreProperties>
</file>