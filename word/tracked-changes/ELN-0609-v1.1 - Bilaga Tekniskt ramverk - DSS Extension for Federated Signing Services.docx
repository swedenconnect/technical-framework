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D8355E8" w14:textId="76246EC6" w:rsidR="00573981" w:rsidRDefault="00183EF6">
      <w:pPr>
        <w:pStyle w:val="logo"/>
        <w:divId w:val="530188458"/>
        <w:rPr>
          <w:ins w:id="0" w:author="Stefan Santesson" w:date="2015-08-14T17:47:00Z"/>
          <w:rFonts w:ascii="Arial" w:hAnsi="Arial" w:cs="Arial"/>
          <w:sz w:val="22"/>
          <w:szCs w:val="22"/>
          <w:lang w:val="en"/>
        </w:rPr>
      </w:pPr>
      <w:bookmarkStart w:id="1" w:name="_GoBack"/>
      <w:bookmarkEnd w:id="1"/>
      <w:ins w:id="2" w:author="Stefan Santesson" w:date="2015-08-14T17:47:00Z">
        <w:r>
          <w:rPr>
            <w:rFonts w:ascii="Helvetica" w:eastAsia="Times New Roman" w:hAnsi="Helvetica" w:cs="Helvetica"/>
            <w:noProof/>
            <w:color w:val="auto"/>
            <w:lang w:val="en-US" w:eastAsia="en-US"/>
            <w:rPrChange w:id="3">
              <w:rPr>
                <w:noProof/>
                <w:lang w:val="en-US" w:eastAsia="en-US"/>
              </w:rPr>
            </w:rPrChange>
          </w:rPr>
          <w:drawing>
            <wp:inline distT="0" distB="0" distL="0" distR="0" wp14:anchorId="0D2F2A69" wp14:editId="657AB284">
              <wp:extent cx="1708975" cy="14810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1148" cy="1482971"/>
                      </a:xfrm>
                      <a:prstGeom prst="rect">
                        <a:avLst/>
                      </a:prstGeom>
                      <a:noFill/>
                      <a:ln>
                        <a:noFill/>
                      </a:ln>
                    </pic:spPr>
                  </pic:pic>
                </a:graphicData>
              </a:graphic>
            </wp:inline>
          </w:drawing>
        </w:r>
      </w:ins>
    </w:p>
    <w:p w14:paraId="42839214" w14:textId="1966B75F" w:rsidR="00573981" w:rsidRDefault="00AF4759" w:rsidP="00EB3D15">
      <w:pPr>
        <w:pStyle w:val="Heading1"/>
        <w:ind w:left="720"/>
        <w:divId w:val="686563064"/>
        <w:rPr>
          <w:rFonts w:ascii="Arial" w:eastAsia="Times New Roman" w:hAnsi="Arial" w:cs="Arial"/>
          <w:sz w:val="55"/>
          <w:szCs w:val="55"/>
          <w:lang w:val="en"/>
        </w:rPr>
      </w:pPr>
      <w:bookmarkStart w:id="4" w:name="d0e3"/>
      <w:bookmarkEnd w:id="4"/>
      <w:r>
        <w:rPr>
          <w:rFonts w:ascii="Arial" w:eastAsia="Times New Roman" w:hAnsi="Arial" w:cs="Arial"/>
          <w:sz w:val="55"/>
          <w:szCs w:val="55"/>
          <w:lang w:val="en"/>
        </w:rPr>
        <w:t xml:space="preserve">DSS Extension for </w:t>
      </w:r>
      <w:del w:id="5" w:author="Stefan Santesson" w:date="2015-08-14T17:47:00Z">
        <w:r w:rsidR="00C517BE">
          <w:rPr>
            <w:rFonts w:ascii="Arial" w:eastAsia="Times New Roman" w:hAnsi="Arial" w:cs="Arial"/>
            <w:sz w:val="55"/>
            <w:szCs w:val="55"/>
            <w:lang w:val="en"/>
          </w:rPr>
          <w:delText>SAML based</w:delText>
        </w:r>
      </w:del>
      <w:ins w:id="6" w:author="Stefan Santesson" w:date="2015-08-14T17:47:00Z">
        <w:r>
          <w:rPr>
            <w:rFonts w:ascii="Arial" w:eastAsia="Times New Roman" w:hAnsi="Arial" w:cs="Arial"/>
            <w:sz w:val="55"/>
            <w:szCs w:val="55"/>
            <w:lang w:val="en"/>
          </w:rPr>
          <w:t>Federated</w:t>
        </w:r>
      </w:ins>
      <w:r>
        <w:rPr>
          <w:rFonts w:ascii="Arial" w:eastAsia="Times New Roman" w:hAnsi="Arial" w:cs="Arial"/>
          <w:sz w:val="55"/>
          <w:szCs w:val="55"/>
          <w:lang w:val="en"/>
        </w:rPr>
        <w:t xml:space="preserve"> Central Signing </w:t>
      </w:r>
      <w:del w:id="7" w:author="Stefan Santesson" w:date="2015-08-14T17:47:00Z">
        <w:r w:rsidR="00C517BE">
          <w:rPr>
            <w:rFonts w:ascii="Arial" w:eastAsia="Times New Roman" w:hAnsi="Arial" w:cs="Arial"/>
            <w:sz w:val="55"/>
            <w:szCs w:val="55"/>
            <w:lang w:val="en"/>
          </w:rPr>
          <w:delText>service</w:delText>
        </w:r>
      </w:del>
      <w:ins w:id="8" w:author="Stefan Santesson" w:date="2015-08-14T17:47:00Z">
        <w:r>
          <w:rPr>
            <w:rFonts w:ascii="Arial" w:eastAsia="Times New Roman" w:hAnsi="Arial" w:cs="Arial"/>
            <w:sz w:val="55"/>
            <w:szCs w:val="55"/>
            <w:lang w:val="en"/>
          </w:rPr>
          <w:t>Services</w:t>
        </w:r>
      </w:ins>
      <w:r>
        <w:rPr>
          <w:rFonts w:ascii="Arial" w:eastAsia="Times New Roman" w:hAnsi="Arial" w:cs="Arial"/>
          <w:sz w:val="55"/>
          <w:szCs w:val="55"/>
          <w:lang w:val="en"/>
        </w:rPr>
        <w:t xml:space="preserve"> - Version 1.</w:t>
      </w:r>
      <w:del w:id="9" w:author="Stefan Santesson" w:date="2015-08-14T17:47:00Z">
        <w:r w:rsidR="00C517BE">
          <w:rPr>
            <w:rFonts w:ascii="Arial" w:eastAsia="Times New Roman" w:hAnsi="Arial" w:cs="Arial"/>
            <w:sz w:val="55"/>
            <w:szCs w:val="55"/>
            <w:lang w:val="en"/>
          </w:rPr>
          <w:delText>0</w:delText>
        </w:r>
      </w:del>
      <w:ins w:id="10" w:author="Stefan Santesson" w:date="2015-08-14T17:47:00Z">
        <w:r>
          <w:rPr>
            <w:rFonts w:ascii="Arial" w:eastAsia="Times New Roman" w:hAnsi="Arial" w:cs="Arial"/>
            <w:sz w:val="55"/>
            <w:szCs w:val="55"/>
            <w:lang w:val="en"/>
          </w:rPr>
          <w:t>1</w:t>
        </w:r>
      </w:ins>
    </w:p>
    <w:p w14:paraId="4C87D937" w14:textId="149574F5" w:rsidR="00573981" w:rsidRDefault="00AF4759" w:rsidP="00EB3D15">
      <w:pPr>
        <w:pStyle w:val="Heading2"/>
        <w:ind w:left="720"/>
        <w:divId w:val="580602728"/>
        <w:rPr>
          <w:rFonts w:ascii="Arial" w:eastAsia="Times New Roman" w:hAnsi="Arial" w:cs="Arial"/>
          <w:sz w:val="37"/>
          <w:szCs w:val="37"/>
          <w:lang w:val="en"/>
        </w:rPr>
      </w:pPr>
      <w:r>
        <w:rPr>
          <w:rFonts w:ascii="Arial" w:eastAsia="Times New Roman" w:hAnsi="Arial" w:cs="Arial"/>
          <w:sz w:val="37"/>
          <w:szCs w:val="37"/>
          <w:lang w:val="en"/>
        </w:rPr>
        <w:t xml:space="preserve">Swedish </w:t>
      </w:r>
      <w:del w:id="11" w:author="Stefan Santesson" w:date="2015-08-14T17:47:00Z">
        <w:r w:rsidR="00C517BE">
          <w:rPr>
            <w:rFonts w:ascii="Arial" w:eastAsia="Times New Roman" w:hAnsi="Arial" w:cs="Arial"/>
            <w:sz w:val="37"/>
            <w:szCs w:val="37"/>
            <w:lang w:val="en"/>
          </w:rPr>
          <w:delText>E-Identification Board</w:delText>
        </w:r>
      </w:del>
      <w:ins w:id="12" w:author="Stefan Santesson" w:date="2015-08-14T17:47:00Z">
        <w:r>
          <w:rPr>
            <w:rFonts w:ascii="Arial" w:eastAsia="Times New Roman" w:hAnsi="Arial" w:cs="Arial"/>
            <w:sz w:val="37"/>
            <w:szCs w:val="37"/>
            <w:lang w:val="en"/>
          </w:rPr>
          <w:t>eID Framework</w:t>
        </w:r>
      </w:ins>
      <w:r>
        <w:rPr>
          <w:rFonts w:ascii="Arial" w:eastAsia="Times New Roman" w:hAnsi="Arial" w:cs="Arial"/>
          <w:sz w:val="37"/>
          <w:szCs w:val="37"/>
          <w:lang w:val="en"/>
        </w:rPr>
        <w:t xml:space="preserve"> Specification</w:t>
      </w:r>
    </w:p>
    <w:p w14:paraId="44B48C62" w14:textId="77777777" w:rsidR="0049239B" w:rsidRDefault="00C517BE">
      <w:pPr>
        <w:pStyle w:val="Heading2"/>
        <w:divId w:val="2053575163"/>
        <w:rPr>
          <w:del w:id="13" w:author="Stefan Santesson" w:date="2015-08-14T17:47:00Z"/>
          <w:rFonts w:ascii="Arial" w:eastAsia="Times New Roman" w:hAnsi="Arial" w:cs="Arial"/>
          <w:sz w:val="37"/>
          <w:szCs w:val="37"/>
          <w:lang w:val="en"/>
        </w:rPr>
      </w:pPr>
      <w:del w:id="14" w:author="Stefan Santesson" w:date="2015-08-14T17:47:00Z">
        <w:r>
          <w:rPr>
            <w:rFonts w:ascii="Arial" w:eastAsia="Times New Roman" w:hAnsi="Arial" w:cs="Arial"/>
            <w:sz w:val="37"/>
            <w:szCs w:val="37"/>
            <w:lang w:val="en"/>
          </w:rPr>
          <w:delText>30 October 2013</w:delText>
        </w:r>
      </w:del>
    </w:p>
    <w:p w14:paraId="12A4E58E" w14:textId="77777777" w:rsidR="00573981" w:rsidRDefault="00AF4759">
      <w:pPr>
        <w:pStyle w:val="Heading2"/>
        <w:divId w:val="580602728"/>
        <w:rPr>
          <w:ins w:id="15" w:author="Stefan Santesson" w:date="2015-08-14T17:47:00Z"/>
          <w:rFonts w:ascii="Arial" w:eastAsia="Times New Roman" w:hAnsi="Arial" w:cs="Arial"/>
          <w:sz w:val="37"/>
          <w:szCs w:val="37"/>
          <w:lang w:val="en"/>
        </w:rPr>
      </w:pPr>
      <w:ins w:id="16" w:author="Stefan Santesson" w:date="2015-08-14T17:47:00Z">
        <w:r>
          <w:rPr>
            <w:rFonts w:ascii="Arial" w:eastAsia="Times New Roman" w:hAnsi="Arial" w:cs="Arial"/>
            <w:sz w:val="37"/>
            <w:szCs w:val="37"/>
            <w:lang w:val="en"/>
          </w:rPr>
          <w:t>14 August 2015</w:t>
        </w:r>
      </w:ins>
    </w:p>
    <w:p w14:paraId="5B073281" w14:textId="77777777" w:rsidR="00573981" w:rsidRDefault="00AF4759" w:rsidP="00EB3D15">
      <w:pPr>
        <w:spacing w:before="0" w:beforeAutospacing="0" w:after="0" w:afterAutospacing="0"/>
        <w:ind w:left="720"/>
        <w:divId w:val="51658436"/>
        <w:rPr>
          <w:rFonts w:ascii="Arial" w:eastAsia="Times New Roman" w:hAnsi="Arial" w:cs="Arial"/>
          <w:sz w:val="22"/>
          <w:szCs w:val="22"/>
          <w:lang w:val="en"/>
        </w:rPr>
      </w:pPr>
      <w:r>
        <w:rPr>
          <w:rStyle w:val="loc-heading1"/>
          <w:rFonts w:ascii="Arial" w:eastAsia="Times New Roman" w:hAnsi="Arial" w:cs="Arial"/>
          <w:sz w:val="22"/>
          <w:szCs w:val="22"/>
          <w:lang w:val="en"/>
        </w:rPr>
        <w:t xml:space="preserve">Specification URIs: </w:t>
      </w:r>
    </w:p>
    <w:p w14:paraId="3E29685D" w14:textId="77777777" w:rsidR="00573981" w:rsidRDefault="00AF4759">
      <w:pPr>
        <w:spacing w:before="0" w:beforeAutospacing="0" w:after="0" w:afterAutospacing="0"/>
        <w:ind w:left="720"/>
        <w:divId w:val="51658436"/>
        <w:rPr>
          <w:rFonts w:ascii="Arial" w:eastAsia="Times New Roman" w:hAnsi="Arial" w:cs="Arial"/>
          <w:sz w:val="22"/>
          <w:szCs w:val="22"/>
          <w:lang w:val="en"/>
        </w:rPr>
      </w:pPr>
      <w:r>
        <w:rPr>
          <w:rStyle w:val="loc-heading1"/>
          <w:rFonts w:ascii="Arial" w:eastAsia="Times New Roman" w:hAnsi="Arial" w:cs="Arial"/>
          <w:sz w:val="22"/>
          <w:szCs w:val="22"/>
          <w:lang w:val="en"/>
        </w:rPr>
        <w:t>This Version:</w:t>
      </w:r>
    </w:p>
    <w:p w14:paraId="5D7A59FA" w14:textId="77777777" w:rsidR="0049239B" w:rsidRDefault="00EB3D15">
      <w:pPr>
        <w:spacing w:before="0" w:beforeAutospacing="0" w:after="0" w:afterAutospacing="0"/>
        <w:ind w:left="720"/>
        <w:divId w:val="1457140541"/>
        <w:rPr>
          <w:del w:id="17" w:author="Stefan Santesson" w:date="2015-08-14T17:47:00Z"/>
          <w:rFonts w:ascii="Arial" w:eastAsia="Times New Roman" w:hAnsi="Arial" w:cs="Arial"/>
          <w:sz w:val="22"/>
          <w:szCs w:val="22"/>
          <w:lang w:val="en"/>
        </w:rPr>
      </w:pPr>
      <w:del w:id="18" w:author="Stefan Santesson" w:date="2015-08-14T17:47:00Z">
        <w:r>
          <w:fldChar w:fldCharType="begin"/>
        </w:r>
        <w:r>
          <w:delInstrText xml:space="preserve"> HYPERLINK "http://aaa-sec.com/eid2/specification/eid2-dss-extension.html" </w:delInstrText>
        </w:r>
        <w:r>
          <w:fldChar w:fldCharType="separate"/>
        </w:r>
        <w:r w:rsidR="00C517BE">
          <w:rPr>
            <w:rStyle w:val="Hyperlink"/>
            <w:rFonts w:ascii="Arial" w:eastAsia="Times New Roman" w:hAnsi="Arial" w:cs="Arial"/>
            <w:sz w:val="22"/>
            <w:szCs w:val="22"/>
            <w:lang w:val="en"/>
          </w:rPr>
          <w:delText>http://aaa-sec.com/eid2/specification/eid2-dss-extension.html</w:delText>
        </w:r>
        <w:r>
          <w:rPr>
            <w:rStyle w:val="Hyperlink"/>
            <w:rFonts w:ascii="Arial" w:eastAsia="Times New Roman" w:hAnsi="Arial" w:cs="Arial"/>
            <w:sz w:val="22"/>
            <w:szCs w:val="22"/>
            <w:lang w:val="en"/>
          </w:rPr>
          <w:fldChar w:fldCharType="end"/>
        </w:r>
        <w:r w:rsidR="00C517BE">
          <w:rPr>
            <w:rFonts w:ascii="Arial" w:eastAsia="Times New Roman" w:hAnsi="Arial" w:cs="Arial"/>
            <w:sz w:val="22"/>
            <w:szCs w:val="22"/>
            <w:lang w:val="en"/>
          </w:rPr>
          <w:delText xml:space="preserve"> (Authoritative) </w:delText>
        </w:r>
        <w:r w:rsidR="00C517BE">
          <w:rPr>
            <w:rFonts w:ascii="Arial" w:eastAsia="Times New Roman" w:hAnsi="Arial" w:cs="Arial"/>
            <w:sz w:val="22"/>
            <w:szCs w:val="22"/>
            <w:lang w:val="en"/>
          </w:rPr>
          <w:br/>
        </w:r>
        <w:r>
          <w:fldChar w:fldCharType="begin"/>
        </w:r>
        <w:r>
          <w:delInstrText xml:space="preserve"> HYPERLINK "http://aaa-sec.com/eid2/specification/eid2-dss-extension.pdf" </w:delInstrText>
        </w:r>
        <w:r>
          <w:fldChar w:fldCharType="separate"/>
        </w:r>
        <w:r w:rsidR="00C517BE">
          <w:rPr>
            <w:rStyle w:val="Hyperlink"/>
            <w:rFonts w:ascii="Arial" w:eastAsia="Times New Roman" w:hAnsi="Arial" w:cs="Arial"/>
            <w:sz w:val="22"/>
            <w:szCs w:val="22"/>
            <w:lang w:val="en"/>
          </w:rPr>
          <w:delText>http://aaa-sec.com/eid2/specification/eid2-dss-extension.pdf</w:delText>
        </w:r>
        <w:r>
          <w:rPr>
            <w:rStyle w:val="Hyperlink"/>
            <w:rFonts w:ascii="Arial" w:eastAsia="Times New Roman" w:hAnsi="Arial" w:cs="Arial"/>
            <w:sz w:val="22"/>
            <w:szCs w:val="22"/>
            <w:lang w:val="en"/>
          </w:rPr>
          <w:fldChar w:fldCharType="end"/>
        </w:r>
        <w:r w:rsidR="00C517BE">
          <w:rPr>
            <w:rFonts w:ascii="Arial" w:eastAsia="Times New Roman" w:hAnsi="Arial" w:cs="Arial"/>
            <w:sz w:val="22"/>
            <w:szCs w:val="22"/>
            <w:lang w:val="en"/>
          </w:rPr>
          <w:br/>
        </w:r>
        <w:r>
          <w:fldChar w:fldCharType="begin"/>
        </w:r>
        <w:r>
          <w:delInstrText xml:space="preserve"> HYPERLINK "http://aaa-sec.com/eid2/specification/eid2-dss-extension.docx" </w:delInstrText>
        </w:r>
        <w:r>
          <w:fldChar w:fldCharType="separate"/>
        </w:r>
        <w:r w:rsidR="00C517BE">
          <w:rPr>
            <w:rStyle w:val="Hyperlink"/>
            <w:rFonts w:ascii="Arial" w:eastAsia="Times New Roman" w:hAnsi="Arial" w:cs="Arial"/>
            <w:sz w:val="22"/>
            <w:szCs w:val="22"/>
            <w:lang w:val="en"/>
          </w:rPr>
          <w:delText>http://aaa-sec.com/eid2/specification/eid2-dss-extension.docx</w:delText>
        </w:r>
        <w:r>
          <w:rPr>
            <w:rStyle w:val="Hyperlink"/>
            <w:rFonts w:ascii="Arial" w:eastAsia="Times New Roman" w:hAnsi="Arial" w:cs="Arial"/>
            <w:sz w:val="22"/>
            <w:szCs w:val="22"/>
            <w:lang w:val="en"/>
          </w:rPr>
          <w:fldChar w:fldCharType="end"/>
        </w:r>
      </w:del>
    </w:p>
    <w:p w14:paraId="55958808" w14:textId="77777777" w:rsidR="00573981" w:rsidRDefault="00EB3D15">
      <w:pPr>
        <w:spacing w:before="0" w:beforeAutospacing="0" w:after="0" w:afterAutospacing="0"/>
        <w:ind w:left="720"/>
        <w:divId w:val="51658436"/>
        <w:rPr>
          <w:ins w:id="19" w:author="Stefan Santesson" w:date="2015-08-14T17:47:00Z"/>
          <w:rFonts w:ascii="Arial" w:eastAsia="Times New Roman" w:hAnsi="Arial" w:cs="Arial"/>
          <w:sz w:val="22"/>
          <w:szCs w:val="22"/>
          <w:lang w:val="en"/>
        </w:rPr>
      </w:pPr>
      <w:ins w:id="20" w:author="Stefan Santesson" w:date="2015-08-14T17:47:00Z">
        <w:r>
          <w:fldChar w:fldCharType="begin"/>
        </w:r>
        <w:r>
          <w:instrText xml:space="preserve"> HYPERLINK "http://aaa-sec.com/csig/specification/csig-dss-extension-1.1.html" </w:instrText>
        </w:r>
        <w:r>
          <w:fldChar w:fldCharType="separate"/>
        </w:r>
        <w:r w:rsidR="00AF4759">
          <w:rPr>
            <w:rStyle w:val="Hyperlink"/>
            <w:rFonts w:ascii="Arial" w:eastAsia="Times New Roman" w:hAnsi="Arial" w:cs="Arial"/>
            <w:sz w:val="22"/>
            <w:szCs w:val="22"/>
            <w:lang w:val="en"/>
          </w:rPr>
          <w:t>http://aaa-sec.com/csig/specification/csig-dss-extension-1.1.html</w:t>
        </w:r>
        <w:r>
          <w:rPr>
            <w:rStyle w:val="Hyperlink"/>
            <w:rFonts w:ascii="Arial" w:eastAsia="Times New Roman" w:hAnsi="Arial" w:cs="Arial"/>
            <w:sz w:val="22"/>
            <w:szCs w:val="22"/>
            <w:lang w:val="en"/>
          </w:rPr>
          <w:fldChar w:fldCharType="end"/>
        </w:r>
        <w:r w:rsidR="00AF4759">
          <w:rPr>
            <w:rFonts w:ascii="Arial" w:eastAsia="Times New Roman" w:hAnsi="Arial" w:cs="Arial"/>
            <w:sz w:val="22"/>
            <w:szCs w:val="22"/>
            <w:lang w:val="en"/>
          </w:rPr>
          <w:t xml:space="preserve"> (Authoritative) </w:t>
        </w:r>
        <w:r w:rsidR="00AF4759">
          <w:rPr>
            <w:rFonts w:ascii="Arial" w:eastAsia="Times New Roman" w:hAnsi="Arial" w:cs="Arial"/>
            <w:sz w:val="22"/>
            <w:szCs w:val="22"/>
            <w:lang w:val="en"/>
          </w:rPr>
          <w:br/>
        </w:r>
        <w:r>
          <w:fldChar w:fldCharType="begin"/>
        </w:r>
        <w:r>
          <w:instrText xml:space="preserve"> HYPERLINK "http://aaa-sec.com/csig/specification/csig-dss-extension-1.1.pdf" </w:instrText>
        </w:r>
        <w:r>
          <w:fldChar w:fldCharType="separate"/>
        </w:r>
        <w:r w:rsidR="00AF4759">
          <w:rPr>
            <w:rStyle w:val="Hyperlink"/>
            <w:rFonts w:ascii="Arial" w:eastAsia="Times New Roman" w:hAnsi="Arial" w:cs="Arial"/>
            <w:sz w:val="22"/>
            <w:szCs w:val="22"/>
            <w:lang w:val="en"/>
          </w:rPr>
          <w:t>http://aaa-sec.com/csig/specification/csig-dss-extension-1.1.pdf</w:t>
        </w:r>
        <w:r>
          <w:rPr>
            <w:rStyle w:val="Hyperlink"/>
            <w:rFonts w:ascii="Arial" w:eastAsia="Times New Roman" w:hAnsi="Arial" w:cs="Arial"/>
            <w:sz w:val="22"/>
            <w:szCs w:val="22"/>
            <w:lang w:val="en"/>
          </w:rPr>
          <w:fldChar w:fldCharType="end"/>
        </w:r>
        <w:r w:rsidR="00AF4759">
          <w:rPr>
            <w:rFonts w:ascii="Arial" w:eastAsia="Times New Roman" w:hAnsi="Arial" w:cs="Arial"/>
            <w:sz w:val="22"/>
            <w:szCs w:val="22"/>
            <w:lang w:val="en"/>
          </w:rPr>
          <w:br/>
        </w:r>
        <w:r>
          <w:fldChar w:fldCharType="begin"/>
        </w:r>
        <w:r>
          <w:instrText xml:space="preserve"> HYPERLINK "http://aaa-sec.com/csig/specification/csig-dss-extension-1.1.docx" </w:instrText>
        </w:r>
        <w:r>
          <w:fldChar w:fldCharType="separate"/>
        </w:r>
        <w:r w:rsidR="00AF4759">
          <w:rPr>
            <w:rStyle w:val="Hyperlink"/>
            <w:rFonts w:ascii="Arial" w:eastAsia="Times New Roman" w:hAnsi="Arial" w:cs="Arial"/>
            <w:sz w:val="22"/>
            <w:szCs w:val="22"/>
            <w:lang w:val="en"/>
          </w:rPr>
          <w:t>http://aaa-sec.com/csig/specification/csig-dss-extension-1.1.docx</w:t>
        </w:r>
        <w:r>
          <w:rPr>
            <w:rStyle w:val="Hyperlink"/>
            <w:rFonts w:ascii="Arial" w:eastAsia="Times New Roman" w:hAnsi="Arial" w:cs="Arial"/>
            <w:sz w:val="22"/>
            <w:szCs w:val="22"/>
            <w:lang w:val="en"/>
          </w:rPr>
          <w:fldChar w:fldCharType="end"/>
        </w:r>
      </w:ins>
    </w:p>
    <w:p w14:paraId="64908959" w14:textId="77777777" w:rsidR="00573981" w:rsidRDefault="00AF4759" w:rsidP="00EB3D15">
      <w:pPr>
        <w:spacing w:before="0" w:beforeAutospacing="0" w:after="0" w:afterAutospacing="0"/>
        <w:ind w:left="720"/>
        <w:divId w:val="51658436"/>
        <w:rPr>
          <w:rFonts w:ascii="Arial" w:eastAsia="Times New Roman" w:hAnsi="Arial" w:cs="Arial"/>
          <w:sz w:val="22"/>
          <w:szCs w:val="22"/>
          <w:lang w:val="en"/>
        </w:rPr>
      </w:pPr>
      <w:r>
        <w:rPr>
          <w:rStyle w:val="loc-heading1"/>
          <w:rFonts w:ascii="Arial" w:eastAsia="Times New Roman" w:hAnsi="Arial" w:cs="Arial"/>
          <w:sz w:val="22"/>
          <w:szCs w:val="22"/>
          <w:lang w:val="en"/>
        </w:rPr>
        <w:t>Previous Version:</w:t>
      </w:r>
    </w:p>
    <w:p w14:paraId="39DAA583" w14:textId="77777777" w:rsidR="0049239B" w:rsidRDefault="00C517BE">
      <w:pPr>
        <w:spacing w:before="0" w:beforeAutospacing="0" w:after="0" w:afterAutospacing="0"/>
        <w:ind w:left="720"/>
        <w:divId w:val="1457140541"/>
        <w:rPr>
          <w:del w:id="21" w:author="Stefan Santesson" w:date="2015-08-14T17:47:00Z"/>
          <w:rFonts w:ascii="Arial" w:eastAsia="Times New Roman" w:hAnsi="Arial" w:cs="Arial"/>
          <w:sz w:val="22"/>
          <w:szCs w:val="22"/>
          <w:lang w:val="en"/>
        </w:rPr>
      </w:pPr>
      <w:del w:id="22" w:author="Stefan Santesson" w:date="2015-08-14T17:47:00Z">
        <w:r>
          <w:rPr>
            <w:rFonts w:ascii="Arial" w:eastAsia="Times New Roman" w:hAnsi="Arial" w:cs="Arial"/>
            <w:sz w:val="22"/>
            <w:szCs w:val="22"/>
            <w:lang w:val="en"/>
          </w:rPr>
          <w:delText xml:space="preserve">N/A </w:delText>
        </w:r>
      </w:del>
    </w:p>
    <w:p w14:paraId="17F2117F" w14:textId="77777777" w:rsidR="00573981" w:rsidRDefault="00EB3D15">
      <w:pPr>
        <w:spacing w:before="0" w:beforeAutospacing="0" w:after="0" w:afterAutospacing="0"/>
        <w:ind w:left="720"/>
        <w:divId w:val="51658436"/>
        <w:rPr>
          <w:ins w:id="23" w:author="Stefan Santesson" w:date="2015-08-14T17:47:00Z"/>
          <w:rFonts w:ascii="Arial" w:eastAsia="Times New Roman" w:hAnsi="Arial" w:cs="Arial"/>
          <w:sz w:val="22"/>
          <w:szCs w:val="22"/>
          <w:lang w:val="en"/>
        </w:rPr>
      </w:pPr>
      <w:ins w:id="24" w:author="Stefan Santesson" w:date="2015-08-14T17:47:00Z">
        <w:r>
          <w:fldChar w:fldCharType="begin"/>
        </w:r>
        <w:r>
          <w:instrText xml:space="preserve"> HYPERLINK "http://aaa-sec.com/eid2/specification/eid2dssext-1.0.html" </w:instrText>
        </w:r>
        <w:r>
          <w:fldChar w:fldCharType="separate"/>
        </w:r>
        <w:r w:rsidR="00AF4759">
          <w:rPr>
            <w:rStyle w:val="Hyperlink"/>
            <w:rFonts w:ascii="Arial" w:eastAsia="Times New Roman" w:hAnsi="Arial" w:cs="Arial"/>
            <w:sz w:val="22"/>
            <w:szCs w:val="22"/>
            <w:lang w:val="en"/>
          </w:rPr>
          <w:t>http://aaa-sec.com/eid2/specification/eid2dssext-1.0.html</w:t>
        </w:r>
        <w:r>
          <w:rPr>
            <w:rStyle w:val="Hyperlink"/>
            <w:rFonts w:ascii="Arial" w:eastAsia="Times New Roman" w:hAnsi="Arial" w:cs="Arial"/>
            <w:sz w:val="22"/>
            <w:szCs w:val="22"/>
            <w:lang w:val="en"/>
          </w:rPr>
          <w:fldChar w:fldCharType="end"/>
        </w:r>
        <w:r w:rsidR="00AF4759">
          <w:rPr>
            <w:rFonts w:ascii="Arial" w:eastAsia="Times New Roman" w:hAnsi="Arial" w:cs="Arial"/>
            <w:sz w:val="22"/>
            <w:szCs w:val="22"/>
            <w:lang w:val="en"/>
          </w:rPr>
          <w:br/>
        </w:r>
        <w:r>
          <w:fldChar w:fldCharType="begin"/>
        </w:r>
        <w:r>
          <w:instrText xml:space="preserve"> HYPERLINK "http://aaa-sec.com/eid2/specification/eid2dssext-1.0.pdf" </w:instrText>
        </w:r>
        <w:r>
          <w:fldChar w:fldCharType="separate"/>
        </w:r>
        <w:r w:rsidR="00AF4759">
          <w:rPr>
            <w:rStyle w:val="Hyperlink"/>
            <w:rFonts w:ascii="Arial" w:eastAsia="Times New Roman" w:hAnsi="Arial" w:cs="Arial"/>
            <w:sz w:val="22"/>
            <w:szCs w:val="22"/>
            <w:lang w:val="en"/>
          </w:rPr>
          <w:t>http://aaa-sec.com/eid2/specification/eid2dssext-1.0.pdf</w:t>
        </w:r>
        <w:r>
          <w:rPr>
            <w:rStyle w:val="Hyperlink"/>
            <w:rFonts w:ascii="Arial" w:eastAsia="Times New Roman" w:hAnsi="Arial" w:cs="Arial"/>
            <w:sz w:val="22"/>
            <w:szCs w:val="22"/>
            <w:lang w:val="en"/>
          </w:rPr>
          <w:fldChar w:fldCharType="end"/>
        </w:r>
        <w:r w:rsidR="00AF4759">
          <w:rPr>
            <w:rFonts w:ascii="Arial" w:eastAsia="Times New Roman" w:hAnsi="Arial" w:cs="Arial"/>
            <w:sz w:val="22"/>
            <w:szCs w:val="22"/>
            <w:lang w:val="en"/>
          </w:rPr>
          <w:br/>
        </w:r>
        <w:r>
          <w:fldChar w:fldCharType="begin"/>
        </w:r>
        <w:r>
          <w:instrText xml:space="preserve"> HYPERLINK "http://aaa-sec.com/eid2/specification/eid2dssext-1.0.xml" </w:instrText>
        </w:r>
        <w:r>
          <w:fldChar w:fldCharType="separate"/>
        </w:r>
        <w:r w:rsidR="00AF4759">
          <w:rPr>
            <w:rStyle w:val="Hyperlink"/>
            <w:rFonts w:ascii="Arial" w:eastAsia="Times New Roman" w:hAnsi="Arial" w:cs="Arial"/>
            <w:sz w:val="22"/>
            <w:szCs w:val="22"/>
            <w:lang w:val="en"/>
          </w:rPr>
          <w:t>http://aaa-sec.com/eid2/specification/eid2dssext-1.0.xml</w:t>
        </w:r>
        <w:r>
          <w:rPr>
            <w:rStyle w:val="Hyperlink"/>
            <w:rFonts w:ascii="Arial" w:eastAsia="Times New Roman" w:hAnsi="Arial" w:cs="Arial"/>
            <w:sz w:val="22"/>
            <w:szCs w:val="22"/>
            <w:lang w:val="en"/>
          </w:rPr>
          <w:fldChar w:fldCharType="end"/>
        </w:r>
      </w:ins>
    </w:p>
    <w:p w14:paraId="3C95F9C6" w14:textId="77777777" w:rsidR="00573981" w:rsidRDefault="00AF4759" w:rsidP="00EB3D15">
      <w:pPr>
        <w:spacing w:before="0" w:beforeAutospacing="0" w:after="0" w:afterAutospacing="0"/>
        <w:ind w:left="720"/>
        <w:divId w:val="51658436"/>
        <w:rPr>
          <w:rFonts w:ascii="Arial" w:eastAsia="Times New Roman" w:hAnsi="Arial" w:cs="Arial"/>
          <w:sz w:val="22"/>
          <w:szCs w:val="22"/>
          <w:lang w:val="en"/>
        </w:rPr>
      </w:pPr>
      <w:r>
        <w:rPr>
          <w:rStyle w:val="loc-heading1"/>
          <w:rFonts w:ascii="Arial" w:eastAsia="Times New Roman" w:hAnsi="Arial" w:cs="Arial"/>
          <w:sz w:val="22"/>
          <w:szCs w:val="22"/>
          <w:lang w:val="en"/>
        </w:rPr>
        <w:t>Latest Version:</w:t>
      </w:r>
    </w:p>
    <w:p w14:paraId="609BE317" w14:textId="140C5654" w:rsidR="00573981" w:rsidRDefault="00EB3D15" w:rsidP="00EB3D15">
      <w:pPr>
        <w:spacing w:before="0" w:beforeAutospacing="0" w:after="0" w:afterAutospacing="0"/>
        <w:ind w:left="1440"/>
        <w:divId w:val="51658436"/>
        <w:rPr>
          <w:rFonts w:ascii="Arial" w:eastAsia="Times New Roman" w:hAnsi="Arial" w:cs="Arial"/>
          <w:sz w:val="22"/>
          <w:szCs w:val="22"/>
          <w:lang w:val="en"/>
        </w:rPr>
      </w:pPr>
      <w:del w:id="25" w:author="Stefan Santesson" w:date="2015-08-14T17:47:00Z">
        <w:r>
          <w:fldChar w:fldCharType="begin"/>
        </w:r>
        <w:r>
          <w:delInstrText xml:space="preserve"> HYPERLINK "http://aaa-sec.com/eid2/specification/eid2-dss-extension.html" </w:delInstrText>
        </w:r>
        <w:r>
          <w:fldChar w:fldCharType="separate"/>
        </w:r>
        <w:r w:rsidR="00C517BE">
          <w:rPr>
            <w:rStyle w:val="Hyperlink"/>
            <w:rFonts w:ascii="Arial" w:eastAsia="Times New Roman" w:hAnsi="Arial" w:cs="Arial"/>
            <w:sz w:val="22"/>
            <w:szCs w:val="22"/>
            <w:lang w:val="en"/>
          </w:rPr>
          <w:delText>http://aaa-sec.com/eid2/specification/eid2-dss-extension.html</w:delText>
        </w:r>
        <w:r>
          <w:rPr>
            <w:rStyle w:val="Hyperlink"/>
            <w:rFonts w:ascii="Arial" w:eastAsia="Times New Roman" w:hAnsi="Arial" w:cs="Arial"/>
            <w:sz w:val="22"/>
            <w:szCs w:val="22"/>
            <w:lang w:val="en"/>
          </w:rPr>
          <w:fldChar w:fldCharType="end"/>
        </w:r>
        <w:r w:rsidR="00C517BE">
          <w:rPr>
            <w:rFonts w:ascii="Arial" w:eastAsia="Times New Roman" w:hAnsi="Arial" w:cs="Arial"/>
            <w:sz w:val="22"/>
            <w:szCs w:val="22"/>
            <w:lang w:val="en"/>
          </w:rPr>
          <w:delText xml:space="preserve"> (Authoritative)</w:delText>
        </w:r>
      </w:del>
      <w:ins w:id="26" w:author="Stefan Santesson" w:date="2015-08-14T17:47:00Z">
        <w:r>
          <w:fldChar w:fldCharType="begin"/>
        </w:r>
        <w:r>
          <w:instrText xml:space="preserve"> HYPERLINK "http://aaa-sec.com/eid2/specification/csig-dss-extension-1.1.html" </w:instrText>
        </w:r>
        <w:r>
          <w:fldChar w:fldCharType="separate"/>
        </w:r>
        <w:r w:rsidR="00AF4759">
          <w:rPr>
            <w:rStyle w:val="Hyperlink"/>
            <w:rFonts w:ascii="Arial" w:eastAsia="Times New Roman" w:hAnsi="Arial" w:cs="Arial"/>
            <w:sz w:val="22"/>
            <w:szCs w:val="22"/>
            <w:lang w:val="en"/>
          </w:rPr>
          <w:t>http://aaa-sec.com/eid2/specification/csig-dss-extension-1.1.html</w:t>
        </w:r>
        <w:r>
          <w:rPr>
            <w:rStyle w:val="Hyperlink"/>
            <w:rFonts w:ascii="Arial" w:eastAsia="Times New Roman" w:hAnsi="Arial" w:cs="Arial"/>
            <w:sz w:val="22"/>
            <w:szCs w:val="22"/>
            <w:lang w:val="en"/>
          </w:rPr>
          <w:fldChar w:fldCharType="end"/>
        </w:r>
        <w:r w:rsidR="00AF4759">
          <w:rPr>
            <w:rFonts w:ascii="Arial" w:eastAsia="Times New Roman" w:hAnsi="Arial" w:cs="Arial"/>
            <w:sz w:val="22"/>
            <w:szCs w:val="22"/>
            <w:lang w:val="en"/>
          </w:rPr>
          <w:t xml:space="preserve"> (Authoritative)</w:t>
        </w:r>
      </w:ins>
      <w:r w:rsidR="00AF4759">
        <w:rPr>
          <w:rFonts w:ascii="Arial" w:eastAsia="Times New Roman" w:hAnsi="Arial" w:cs="Arial"/>
          <w:sz w:val="22"/>
          <w:szCs w:val="22"/>
          <w:lang w:val="en"/>
        </w:rPr>
        <w:t xml:space="preserve"> </w:t>
      </w:r>
    </w:p>
    <w:p w14:paraId="5763D21B" w14:textId="77777777" w:rsidR="00573981" w:rsidRDefault="00AF4759">
      <w:pPr>
        <w:spacing w:before="0" w:beforeAutospacing="0" w:after="0" w:afterAutospacing="0"/>
        <w:ind w:left="720"/>
        <w:divId w:val="2089838723"/>
        <w:rPr>
          <w:rFonts w:ascii="Arial" w:eastAsia="Times New Roman" w:hAnsi="Arial" w:cs="Arial"/>
          <w:sz w:val="22"/>
          <w:szCs w:val="22"/>
          <w:lang w:val="en"/>
        </w:rPr>
      </w:pPr>
      <w:r>
        <w:rPr>
          <w:rStyle w:val="loc-heading1"/>
          <w:rFonts w:ascii="Arial" w:eastAsia="Times New Roman" w:hAnsi="Arial" w:cs="Arial"/>
          <w:sz w:val="22"/>
          <w:szCs w:val="22"/>
          <w:lang w:val="en"/>
        </w:rPr>
        <w:t>Technical Committee:</w:t>
      </w:r>
    </w:p>
    <w:p w14:paraId="2B802D1A" w14:textId="77777777" w:rsidR="00573981" w:rsidRDefault="00EB3D15">
      <w:pPr>
        <w:spacing w:before="0" w:beforeAutospacing="0" w:after="0" w:afterAutospacing="0"/>
        <w:ind w:left="1440"/>
        <w:divId w:val="2089838723"/>
        <w:rPr>
          <w:rFonts w:ascii="Arial" w:eastAsia="Times New Roman" w:hAnsi="Arial" w:cs="Arial"/>
          <w:sz w:val="22"/>
          <w:szCs w:val="22"/>
          <w:lang w:val="en"/>
        </w:rPr>
      </w:pPr>
      <w:r>
        <w:fldChar w:fldCharType="begin"/>
      </w:r>
      <w:r>
        <w:instrText xml:space="preserve"> HYPERLINK "http://www.elegnamnden.se/" \t "_top" </w:instrText>
      </w:r>
      <w:r>
        <w:fldChar w:fldCharType="separate"/>
      </w:r>
      <w:r w:rsidR="00AF4759">
        <w:rPr>
          <w:rStyle w:val="Hyperlink"/>
          <w:rFonts w:ascii="Arial" w:eastAsia="Times New Roman" w:hAnsi="Arial" w:cs="Arial"/>
          <w:sz w:val="22"/>
          <w:szCs w:val="22"/>
          <w:lang w:val="en"/>
        </w:rPr>
        <w:t>The Swedish E-identification Board</w:t>
      </w:r>
      <w:r>
        <w:rPr>
          <w:rStyle w:val="Hyperlink"/>
          <w:rFonts w:ascii="Arial" w:eastAsia="Times New Roman" w:hAnsi="Arial" w:cs="Arial"/>
          <w:sz w:val="22"/>
          <w:szCs w:val="22"/>
          <w:lang w:val="en"/>
        </w:rPr>
        <w:fldChar w:fldCharType="end"/>
      </w:r>
    </w:p>
    <w:p w14:paraId="6F4F095F" w14:textId="77777777" w:rsidR="00573981" w:rsidRDefault="00AF4759">
      <w:pPr>
        <w:spacing w:before="0" w:beforeAutospacing="0" w:after="0" w:afterAutospacing="0"/>
        <w:ind w:left="720"/>
        <w:divId w:val="310864884"/>
        <w:rPr>
          <w:rFonts w:ascii="Arial" w:eastAsia="Times New Roman" w:hAnsi="Arial" w:cs="Arial"/>
          <w:sz w:val="22"/>
          <w:szCs w:val="22"/>
          <w:lang w:val="en"/>
        </w:rPr>
      </w:pPr>
      <w:r>
        <w:rPr>
          <w:rStyle w:val="editor-heading1"/>
          <w:rFonts w:ascii="Arial" w:eastAsia="Times New Roman" w:hAnsi="Arial" w:cs="Arial"/>
          <w:sz w:val="22"/>
          <w:szCs w:val="22"/>
          <w:lang w:val="en"/>
        </w:rPr>
        <w:t>Editor:</w:t>
      </w:r>
    </w:p>
    <w:p w14:paraId="462773ED" w14:textId="77777777" w:rsidR="00573981" w:rsidRDefault="00AF4759">
      <w:pPr>
        <w:spacing w:before="0" w:beforeAutospacing="0" w:after="0" w:afterAutospacing="0"/>
        <w:ind w:left="1440"/>
        <w:divId w:val="310864884"/>
        <w:rPr>
          <w:rFonts w:ascii="Arial" w:eastAsia="Times New Roman" w:hAnsi="Arial" w:cs="Arial"/>
          <w:sz w:val="22"/>
          <w:szCs w:val="22"/>
          <w:lang w:val="en"/>
        </w:rPr>
      </w:pPr>
      <w:r>
        <w:rPr>
          <w:rStyle w:val="firstname"/>
          <w:rFonts w:ascii="Arial" w:eastAsia="Times New Roman" w:hAnsi="Arial" w:cs="Arial"/>
          <w:sz w:val="22"/>
          <w:szCs w:val="22"/>
          <w:lang w:val="en"/>
        </w:rPr>
        <w:t>Stefan</w:t>
      </w:r>
      <w:r>
        <w:rPr>
          <w:rFonts w:ascii="Arial" w:eastAsia="Times New Roman" w:hAnsi="Arial" w:cs="Arial"/>
          <w:sz w:val="22"/>
          <w:szCs w:val="22"/>
          <w:lang w:val="en"/>
        </w:rPr>
        <w:t xml:space="preserve"> </w:t>
      </w:r>
      <w:r>
        <w:rPr>
          <w:rStyle w:val="surname"/>
          <w:rFonts w:ascii="Arial" w:eastAsia="Times New Roman" w:hAnsi="Arial" w:cs="Arial"/>
          <w:sz w:val="22"/>
          <w:szCs w:val="22"/>
          <w:lang w:val="en"/>
        </w:rPr>
        <w:t>Santesson</w:t>
      </w:r>
      <w:r>
        <w:rPr>
          <w:rFonts w:ascii="Arial" w:eastAsia="Times New Roman" w:hAnsi="Arial" w:cs="Arial"/>
          <w:sz w:val="22"/>
          <w:szCs w:val="22"/>
          <w:lang w:val="en"/>
        </w:rPr>
        <w:t>, E-legitimationsnämnden &lt;</w:t>
      </w:r>
      <w:hyperlink r:id="rId10" w:history="1">
        <w:r>
          <w:rPr>
            <w:rStyle w:val="Hyperlink"/>
            <w:rFonts w:ascii="Arial" w:eastAsia="Times New Roman" w:hAnsi="Arial" w:cs="Arial"/>
            <w:sz w:val="22"/>
            <w:szCs w:val="22"/>
            <w:lang w:val="en"/>
          </w:rPr>
          <w:t>stefan@aaa-sec.com</w:t>
        </w:r>
      </w:hyperlink>
      <w:r>
        <w:rPr>
          <w:rFonts w:ascii="Arial" w:eastAsia="Times New Roman" w:hAnsi="Arial" w:cs="Arial"/>
          <w:sz w:val="22"/>
          <w:szCs w:val="22"/>
          <w:lang w:val="en"/>
        </w:rPr>
        <w:t>&gt;</w:t>
      </w:r>
    </w:p>
    <w:p w14:paraId="72973305" w14:textId="77777777" w:rsidR="00573981" w:rsidRDefault="00AF4759">
      <w:pPr>
        <w:spacing w:before="0" w:beforeAutospacing="0" w:after="0" w:afterAutospacing="0"/>
        <w:ind w:left="720"/>
        <w:divId w:val="156309283"/>
        <w:rPr>
          <w:rFonts w:ascii="Arial" w:eastAsia="Times New Roman" w:hAnsi="Arial" w:cs="Arial"/>
          <w:sz w:val="22"/>
          <w:szCs w:val="22"/>
          <w:lang w:val="en"/>
        </w:rPr>
      </w:pPr>
      <w:bookmarkStart w:id="27" w:name="d0e73"/>
      <w:bookmarkStart w:id="28" w:name="d0e66"/>
      <w:bookmarkEnd w:id="27"/>
      <w:bookmarkEnd w:id="28"/>
      <w:r>
        <w:rPr>
          <w:rStyle w:val="status-heading1"/>
          <w:rFonts w:ascii="Arial" w:eastAsia="Times New Roman" w:hAnsi="Arial" w:cs="Arial"/>
          <w:sz w:val="22"/>
          <w:szCs w:val="22"/>
          <w:lang w:val="en"/>
        </w:rPr>
        <w:t>Related Work:</w:t>
      </w:r>
    </w:p>
    <w:p w14:paraId="2D8D448C" w14:textId="77777777" w:rsidR="00573981" w:rsidRDefault="00AF4759">
      <w:pPr>
        <w:pStyle w:val="NormalWeb"/>
        <w:ind w:left="1440"/>
        <w:divId w:val="156309283"/>
        <w:rPr>
          <w:rFonts w:ascii="Arial" w:hAnsi="Arial" w:cs="Arial"/>
          <w:sz w:val="22"/>
          <w:szCs w:val="22"/>
          <w:lang w:val="en"/>
        </w:rPr>
      </w:pPr>
      <w:r>
        <w:rPr>
          <w:rFonts w:ascii="Arial" w:hAnsi="Arial" w:cs="Arial"/>
          <w:sz w:val="22"/>
          <w:szCs w:val="22"/>
          <w:lang w:val="en"/>
        </w:rPr>
        <w:t>This specification is related to:</w:t>
      </w:r>
    </w:p>
    <w:p w14:paraId="1F8B80E8" w14:textId="77777777" w:rsidR="00573981" w:rsidRDefault="00EB3D15">
      <w:pPr>
        <w:pStyle w:val="NormalWeb"/>
        <w:numPr>
          <w:ilvl w:val="0"/>
          <w:numId w:val="1"/>
        </w:numPr>
        <w:ind w:left="2160"/>
        <w:divId w:val="532615570"/>
        <w:rPr>
          <w:rFonts w:ascii="Arial" w:hAnsi="Arial" w:cs="Arial"/>
          <w:sz w:val="22"/>
          <w:szCs w:val="22"/>
          <w:lang w:val="en"/>
        </w:rPr>
        <w:pPrChange w:id="29" w:author="Stefan Santesson" w:date="2015-08-14T17:47:00Z">
          <w:pPr>
            <w:pStyle w:val="NormalWeb"/>
            <w:numPr>
              <w:numId w:val="4"/>
            </w:numPr>
            <w:tabs>
              <w:tab w:val="num" w:pos="720"/>
            </w:tabs>
            <w:ind w:left="720" w:hanging="360"/>
            <w:divId w:val="532615570"/>
          </w:pPr>
        </w:pPrChange>
      </w:pPr>
      <w:r>
        <w:fldChar w:fldCharType="begin"/>
      </w:r>
      <w:r>
        <w:instrText xml:space="preserve"> HYPERLINK "http://docs.oasis-open.org/dss/v1.0/oasis-dss-core-spec-v1.0-os.html" \t "_top" </w:instrText>
      </w:r>
      <w:r>
        <w:fldChar w:fldCharType="separate"/>
      </w:r>
      <w:r w:rsidR="00AF4759">
        <w:rPr>
          <w:rStyle w:val="Hyperlink"/>
          <w:rFonts w:ascii="Arial" w:hAnsi="Arial" w:cs="Arial"/>
          <w:sz w:val="22"/>
          <w:szCs w:val="22"/>
          <w:lang w:val="en"/>
        </w:rPr>
        <w:t>Digital Signature Service Core Protocols, Elements, and Bindings Version 1.0</w:t>
      </w:r>
      <w:r>
        <w:rPr>
          <w:rStyle w:val="Hyperlink"/>
          <w:rFonts w:ascii="Arial" w:hAnsi="Arial" w:cs="Arial"/>
          <w:sz w:val="22"/>
          <w:szCs w:val="22"/>
          <w:lang w:val="en"/>
        </w:rPr>
        <w:fldChar w:fldCharType="end"/>
      </w:r>
    </w:p>
    <w:p w14:paraId="45DD1A26" w14:textId="77777777" w:rsidR="00573981" w:rsidRDefault="00AF4759" w:rsidP="00EB3D15">
      <w:pPr>
        <w:spacing w:before="0" w:beforeAutospacing="0" w:after="0" w:afterAutospacing="0"/>
        <w:ind w:left="720"/>
        <w:divId w:val="788206142"/>
        <w:rPr>
          <w:rFonts w:ascii="Arial" w:eastAsia="Times New Roman" w:hAnsi="Arial" w:cs="Arial"/>
          <w:sz w:val="22"/>
          <w:szCs w:val="22"/>
          <w:lang w:val="en"/>
        </w:rPr>
      </w:pPr>
      <w:bookmarkStart w:id="30" w:name="d0e85"/>
      <w:bookmarkStart w:id="31" w:name="d0e78"/>
      <w:bookmarkEnd w:id="30"/>
      <w:bookmarkEnd w:id="31"/>
      <w:r>
        <w:rPr>
          <w:rStyle w:val="status-heading1"/>
          <w:rFonts w:ascii="Arial" w:eastAsia="Times New Roman" w:hAnsi="Arial" w:cs="Arial"/>
          <w:sz w:val="22"/>
          <w:szCs w:val="22"/>
          <w:lang w:val="en"/>
        </w:rPr>
        <w:t>Declared XML Namespaces:</w:t>
      </w:r>
    </w:p>
    <w:p w14:paraId="4E4103CA" w14:textId="77777777" w:rsidR="00573981" w:rsidRDefault="00EB3D15">
      <w:pPr>
        <w:pStyle w:val="NormalWeb"/>
        <w:ind w:left="1440"/>
        <w:divId w:val="788206142"/>
        <w:rPr>
          <w:rFonts w:ascii="Arial" w:hAnsi="Arial" w:cs="Arial"/>
          <w:sz w:val="22"/>
          <w:szCs w:val="22"/>
          <w:lang w:val="en"/>
        </w:rPr>
      </w:pPr>
      <w:r>
        <w:fldChar w:fldCharType="begin"/>
      </w:r>
      <w:r>
        <w:instrText xml:space="preserve"> HYPERLINK "http://docs.oasis-open.org/" \t "_top" </w:instrText>
      </w:r>
      <w:r>
        <w:fldChar w:fldCharType="separate"/>
      </w:r>
      <w:r w:rsidR="00AF4759">
        <w:rPr>
          <w:rStyle w:val="Hyperlink"/>
          <w:rFonts w:ascii="Arial" w:hAnsi="Arial" w:cs="Arial"/>
          <w:sz w:val="22"/>
          <w:szCs w:val="22"/>
          <w:lang w:val="en"/>
        </w:rPr>
        <w:t>http://docs.oasis-open.org/</w:t>
      </w:r>
      <w:r>
        <w:rPr>
          <w:rStyle w:val="Hyperlink"/>
          <w:rFonts w:ascii="Arial" w:hAnsi="Arial" w:cs="Arial"/>
          <w:sz w:val="22"/>
          <w:szCs w:val="22"/>
          <w:lang w:val="en"/>
        </w:rPr>
        <w:fldChar w:fldCharType="end"/>
      </w:r>
    </w:p>
    <w:p w14:paraId="2F3B2A03" w14:textId="77777777" w:rsidR="00573981" w:rsidRDefault="00AF4759">
      <w:pPr>
        <w:spacing w:before="0" w:beforeAutospacing="0" w:after="0" w:afterAutospacing="0"/>
        <w:ind w:left="720"/>
        <w:divId w:val="1754011057"/>
        <w:rPr>
          <w:rFonts w:ascii="Arial" w:eastAsia="Times New Roman" w:hAnsi="Arial" w:cs="Arial"/>
          <w:sz w:val="22"/>
          <w:szCs w:val="22"/>
          <w:lang w:val="en"/>
        </w:rPr>
      </w:pPr>
      <w:bookmarkStart w:id="32" w:name="d0e92"/>
      <w:bookmarkEnd w:id="32"/>
      <w:r>
        <w:rPr>
          <w:rStyle w:val="abstract-heading1"/>
          <w:rFonts w:ascii="Arial" w:eastAsia="Times New Roman" w:hAnsi="Arial" w:cs="Arial"/>
          <w:sz w:val="22"/>
          <w:szCs w:val="22"/>
          <w:lang w:val="en"/>
        </w:rPr>
        <w:t>Abstract:</w:t>
      </w:r>
    </w:p>
    <w:p w14:paraId="0BC76F76" w14:textId="38588FC9" w:rsidR="00573981" w:rsidRDefault="00AF4759">
      <w:pPr>
        <w:pStyle w:val="NormalWeb"/>
        <w:ind w:left="1440"/>
        <w:divId w:val="1754011057"/>
        <w:rPr>
          <w:rFonts w:ascii="Arial" w:hAnsi="Arial" w:cs="Arial"/>
          <w:sz w:val="22"/>
          <w:szCs w:val="22"/>
          <w:lang w:val="en"/>
        </w:rPr>
      </w:pPr>
      <w:r>
        <w:rPr>
          <w:rFonts w:ascii="Arial" w:hAnsi="Arial" w:cs="Arial"/>
          <w:sz w:val="22"/>
          <w:szCs w:val="22"/>
          <w:lang w:val="en"/>
        </w:rPr>
        <w:t xml:space="preserve">This specification defines an esxtension to the OASIS DSS protocol for providing centralized signing services for E-government services within the identity federation for public agencies operated by the Swedish </w:t>
      </w:r>
      <w:del w:id="33" w:author="Stefan Santesson" w:date="2015-08-14T17:47:00Z">
        <w:r w:rsidR="00C517BE">
          <w:rPr>
            <w:rFonts w:ascii="Arial" w:hAnsi="Arial" w:cs="Arial"/>
            <w:sz w:val="22"/>
            <w:szCs w:val="22"/>
            <w:lang w:val="en"/>
          </w:rPr>
          <w:delText>e</w:delText>
        </w:r>
      </w:del>
      <w:ins w:id="34" w:author="Stefan Santesson" w:date="2015-08-14T17:47:00Z">
        <w:r>
          <w:rPr>
            <w:rFonts w:ascii="Arial" w:hAnsi="Arial" w:cs="Arial"/>
            <w:sz w:val="22"/>
            <w:szCs w:val="22"/>
            <w:lang w:val="en"/>
          </w:rPr>
          <w:t>E</w:t>
        </w:r>
      </w:ins>
      <w:r>
        <w:rPr>
          <w:rFonts w:ascii="Arial" w:hAnsi="Arial" w:cs="Arial"/>
          <w:sz w:val="22"/>
          <w:szCs w:val="22"/>
          <w:lang w:val="en"/>
        </w:rPr>
        <w:t>-identification board.</w:t>
      </w:r>
    </w:p>
    <w:p w14:paraId="7D0BC872" w14:textId="77777777" w:rsidR="00573981" w:rsidRDefault="00AF4759">
      <w:pPr>
        <w:spacing w:before="0" w:beforeAutospacing="0" w:after="0" w:afterAutospacing="0"/>
        <w:ind w:left="720"/>
        <w:divId w:val="819613850"/>
        <w:rPr>
          <w:rFonts w:ascii="Arial" w:eastAsia="Times New Roman" w:hAnsi="Arial" w:cs="Arial"/>
          <w:sz w:val="22"/>
          <w:szCs w:val="22"/>
          <w:lang w:val="en"/>
        </w:rPr>
      </w:pPr>
      <w:bookmarkStart w:id="35" w:name="d0e96"/>
      <w:bookmarkStart w:id="36" w:name="d0e89"/>
      <w:bookmarkEnd w:id="35"/>
      <w:bookmarkEnd w:id="36"/>
      <w:r>
        <w:rPr>
          <w:rStyle w:val="status-heading1"/>
          <w:rFonts w:ascii="Arial" w:eastAsia="Times New Roman" w:hAnsi="Arial" w:cs="Arial"/>
          <w:sz w:val="22"/>
          <w:szCs w:val="22"/>
          <w:lang w:val="en"/>
        </w:rPr>
        <w:lastRenderedPageBreak/>
        <w:t>Status:</w:t>
      </w:r>
    </w:p>
    <w:p w14:paraId="4815C1AA" w14:textId="77777777" w:rsidR="00573981" w:rsidRDefault="00AF4759">
      <w:pPr>
        <w:pStyle w:val="NormalWeb"/>
        <w:ind w:left="1440"/>
        <w:divId w:val="819613850"/>
        <w:rPr>
          <w:rFonts w:ascii="Arial" w:hAnsi="Arial" w:cs="Arial"/>
          <w:sz w:val="22"/>
          <w:szCs w:val="22"/>
          <w:lang w:val="en"/>
        </w:rPr>
      </w:pPr>
      <w:r>
        <w:rPr>
          <w:rFonts w:ascii="Arial" w:hAnsi="Arial" w:cs="Arial"/>
          <w:sz w:val="22"/>
          <w:szCs w:val="22"/>
          <w:lang w:val="en"/>
        </w:rPr>
        <w:t xml:space="preserve">This specification is published by the Swedish E-identifiaction Board. </w:t>
      </w:r>
    </w:p>
    <w:p w14:paraId="05B3612A" w14:textId="77777777" w:rsidR="00573981" w:rsidRDefault="009521F9">
      <w:pPr>
        <w:spacing w:before="0" w:beforeAutospacing="0" w:after="0" w:afterAutospacing="0"/>
        <w:ind w:left="720"/>
        <w:divId w:val="1064059522"/>
        <w:rPr>
          <w:rFonts w:ascii="Arial" w:eastAsia="Times New Roman" w:hAnsi="Arial" w:cs="Arial"/>
          <w:sz w:val="22"/>
          <w:szCs w:val="22"/>
          <w:lang w:val="en"/>
        </w:rPr>
      </w:pPr>
      <w:r>
        <w:rPr>
          <w:rFonts w:ascii="Arial" w:eastAsia="Times New Roman" w:hAnsi="Arial" w:cs="Arial"/>
          <w:sz w:val="22"/>
          <w:szCs w:val="22"/>
          <w:lang w:val="en"/>
        </w:rPr>
        <w:pict w14:anchorId="2F1F70E2">
          <v:rect id="_x0000_i1025" style="width:0;height:1.5pt" o:hralign="center" o:hrstd="t" o:hr="t" fillcolor="#a0a0a0" stroked="f"/>
        </w:pict>
      </w:r>
    </w:p>
    <w:p w14:paraId="4DA349E5" w14:textId="77777777" w:rsidR="00573981" w:rsidRDefault="00AF4759">
      <w:pPr>
        <w:pStyle w:val="Heading2"/>
        <w:ind w:left="720"/>
        <w:divId w:val="1064059522"/>
        <w:rPr>
          <w:rFonts w:ascii="Arial" w:eastAsia="Times New Roman" w:hAnsi="Arial" w:cs="Arial"/>
          <w:sz w:val="37"/>
          <w:szCs w:val="37"/>
          <w:lang w:val="en"/>
        </w:rPr>
      </w:pPr>
      <w:r>
        <w:rPr>
          <w:rFonts w:ascii="Arial" w:eastAsia="Times New Roman" w:hAnsi="Arial" w:cs="Arial"/>
          <w:sz w:val="37"/>
          <w:szCs w:val="37"/>
          <w:lang w:val="en"/>
        </w:rPr>
        <w:t>Notices</w:t>
      </w:r>
    </w:p>
    <w:p w14:paraId="0C56B488" w14:textId="3890DF7F" w:rsidR="00573981" w:rsidRDefault="00AF4759">
      <w:pPr>
        <w:pStyle w:val="NormalWeb"/>
        <w:ind w:left="720"/>
        <w:divId w:val="1064059522"/>
        <w:rPr>
          <w:rFonts w:ascii="Arial" w:hAnsi="Arial" w:cs="Arial"/>
          <w:sz w:val="22"/>
          <w:szCs w:val="22"/>
          <w:lang w:val="en"/>
        </w:rPr>
      </w:pPr>
      <w:r>
        <w:rPr>
          <w:rFonts w:ascii="Arial" w:hAnsi="Arial" w:cs="Arial"/>
          <w:sz w:val="22"/>
          <w:szCs w:val="22"/>
          <w:lang w:val="en"/>
        </w:rPr>
        <w:t xml:space="preserve">Copyright © Swedish E-identification Board </w:t>
      </w:r>
      <w:del w:id="37" w:author="Stefan Santesson" w:date="2015-08-14T17:47:00Z">
        <w:r w:rsidR="00C517BE">
          <w:rPr>
            <w:rFonts w:ascii="Arial" w:hAnsi="Arial" w:cs="Arial"/>
            <w:sz w:val="22"/>
            <w:szCs w:val="22"/>
            <w:lang w:val="en"/>
          </w:rPr>
          <w:delText>2013</w:delText>
        </w:r>
      </w:del>
      <w:ins w:id="38" w:author="Stefan Santesson" w:date="2015-08-14T17:47:00Z">
        <w:r>
          <w:rPr>
            <w:rFonts w:ascii="Arial" w:hAnsi="Arial" w:cs="Arial"/>
            <w:sz w:val="22"/>
            <w:szCs w:val="22"/>
            <w:lang w:val="en"/>
          </w:rPr>
          <w:t>2015</w:t>
        </w:r>
      </w:ins>
      <w:r>
        <w:rPr>
          <w:rFonts w:ascii="Arial" w:hAnsi="Arial" w:cs="Arial"/>
          <w:sz w:val="22"/>
          <w:szCs w:val="22"/>
          <w:lang w:val="en"/>
        </w:rPr>
        <w:t>. All Rights Reserved.</w:t>
      </w:r>
    </w:p>
    <w:p w14:paraId="75586CD1" w14:textId="77777777" w:rsidR="00573981" w:rsidRDefault="00AF4759">
      <w:pPr>
        <w:pStyle w:val="NormalWeb"/>
        <w:ind w:left="720"/>
        <w:divId w:val="1064059522"/>
        <w:rPr>
          <w:rFonts w:ascii="Arial" w:hAnsi="Arial" w:cs="Arial"/>
          <w:sz w:val="22"/>
          <w:szCs w:val="22"/>
          <w:lang w:val="en"/>
        </w:rPr>
      </w:pPr>
      <w:r>
        <w:rPr>
          <w:rFonts w:ascii="Arial" w:hAnsi="Arial" w:cs="Arial"/>
          <w:sz w:val="22"/>
          <w:szCs w:val="22"/>
          <w:lang w:val="en"/>
        </w:rPr>
        <w:t>This specification is defines an extension to the OASIS DSS protocol. It is provided in OASIS document format in order to allow it to be submitted to OASIS for adoption at a later stage. In it's current version, this specification is developed outside of OASIS technical committees.</w:t>
      </w:r>
    </w:p>
    <w:p w14:paraId="5C537C98" w14:textId="77777777" w:rsidR="00573981" w:rsidRDefault="009521F9">
      <w:pPr>
        <w:spacing w:before="0" w:beforeAutospacing="0" w:after="0" w:afterAutospacing="0"/>
        <w:ind w:left="720"/>
        <w:divId w:val="1539464963"/>
        <w:rPr>
          <w:rFonts w:ascii="Arial" w:eastAsia="Times New Roman" w:hAnsi="Arial" w:cs="Arial"/>
          <w:sz w:val="22"/>
          <w:szCs w:val="22"/>
          <w:lang w:val="en"/>
        </w:rPr>
      </w:pPr>
      <w:r>
        <w:rPr>
          <w:rFonts w:ascii="Arial" w:eastAsia="Times New Roman" w:hAnsi="Arial" w:cs="Arial"/>
          <w:sz w:val="22"/>
          <w:szCs w:val="22"/>
          <w:lang w:val="en"/>
        </w:rPr>
        <w:pict w14:anchorId="643A5C66">
          <v:rect id="_x0000_i1026" style="width:0;height:1.5pt" o:hralign="center" o:hrstd="t" o:hr="t" fillcolor="#a0a0a0" stroked="f"/>
        </w:pict>
      </w:r>
    </w:p>
    <w:p w14:paraId="09DFB800" w14:textId="77777777" w:rsidR="00573981" w:rsidRDefault="00AF4759">
      <w:pPr>
        <w:pStyle w:val="Heading2"/>
        <w:ind w:left="720"/>
        <w:divId w:val="340819456"/>
        <w:rPr>
          <w:rFonts w:ascii="Arial" w:eastAsia="Times New Roman" w:hAnsi="Arial" w:cs="Arial"/>
          <w:sz w:val="37"/>
          <w:szCs w:val="37"/>
          <w:lang w:val="en"/>
        </w:rPr>
      </w:pPr>
      <w:r>
        <w:rPr>
          <w:rFonts w:ascii="Arial" w:eastAsia="Times New Roman" w:hAnsi="Arial" w:cs="Arial"/>
          <w:sz w:val="37"/>
          <w:szCs w:val="37"/>
          <w:lang w:val="en"/>
        </w:rPr>
        <w:t>Table of Contents</w:t>
      </w:r>
    </w:p>
    <w:p w14:paraId="28DADDEF" w14:textId="77777777" w:rsidR="0049239B" w:rsidRDefault="00EB3D15">
      <w:pPr>
        <w:spacing w:before="0" w:beforeAutospacing="0" w:after="0" w:afterAutospacing="0"/>
        <w:divId w:val="1857112485"/>
        <w:rPr>
          <w:del w:id="39" w:author="Stefan Santesson" w:date="2015-08-14T17:47:00Z"/>
          <w:rFonts w:ascii="Arial" w:eastAsia="Times New Roman" w:hAnsi="Arial" w:cs="Arial"/>
          <w:sz w:val="22"/>
          <w:szCs w:val="22"/>
          <w:lang w:val="en"/>
        </w:rPr>
      </w:pPr>
      <w:del w:id="40" w:author="Stefan Santesson" w:date="2015-08-14T17:47:00Z">
        <w:r>
          <w:fldChar w:fldCharType="begin"/>
        </w:r>
        <w:r>
          <w:delInstrText xml:space="preserve"> HYPERLINK \l "d0e103" </w:delInstrText>
        </w:r>
        <w:r>
          <w:fldChar w:fldCharType="separate"/>
        </w:r>
        <w:r w:rsidR="00C517BE">
          <w:rPr>
            <w:rStyle w:val="Hyperlink"/>
            <w:rFonts w:ascii="Arial" w:eastAsia="Times New Roman" w:hAnsi="Arial" w:cs="Arial"/>
            <w:sz w:val="22"/>
            <w:szCs w:val="22"/>
            <w:lang w:val="en"/>
          </w:rPr>
          <w:delText>1. Introduction</w:delText>
        </w:r>
        <w:r>
          <w:rPr>
            <w:rStyle w:val="Hyperlink"/>
            <w:rFonts w:ascii="Arial" w:eastAsia="Times New Roman" w:hAnsi="Arial" w:cs="Arial"/>
            <w:sz w:val="22"/>
            <w:szCs w:val="22"/>
            <w:lang w:val="en"/>
          </w:rPr>
          <w:fldChar w:fldCharType="end"/>
        </w:r>
      </w:del>
    </w:p>
    <w:p w14:paraId="6F80E8A5" w14:textId="77777777" w:rsidR="0049239B" w:rsidRDefault="00EB3D15">
      <w:pPr>
        <w:spacing w:before="0" w:beforeAutospacing="0" w:after="0" w:afterAutospacing="0"/>
        <w:ind w:left="720"/>
        <w:divId w:val="1857112485"/>
        <w:rPr>
          <w:del w:id="41" w:author="Stefan Santesson" w:date="2015-08-14T17:47:00Z"/>
          <w:rFonts w:ascii="Arial" w:eastAsia="Times New Roman" w:hAnsi="Arial" w:cs="Arial"/>
          <w:sz w:val="22"/>
          <w:szCs w:val="22"/>
          <w:lang w:val="en"/>
        </w:rPr>
      </w:pPr>
      <w:del w:id="42" w:author="Stefan Santesson" w:date="2015-08-14T17:47:00Z">
        <w:r>
          <w:fldChar w:fldCharType="begin"/>
        </w:r>
        <w:r>
          <w:delInstrText xml:space="preserve"> HYPERLINK \l "d0e152" </w:delInstrText>
        </w:r>
        <w:r>
          <w:fldChar w:fldCharType="separate"/>
        </w:r>
        <w:r w:rsidR="00C517BE">
          <w:rPr>
            <w:rStyle w:val="Hyperlink"/>
            <w:rFonts w:ascii="Arial" w:eastAsia="Times New Roman" w:hAnsi="Arial" w:cs="Arial"/>
            <w:sz w:val="22"/>
            <w:szCs w:val="22"/>
            <w:lang w:val="en"/>
          </w:rPr>
          <w:delText>1.1. Terminology</w:delText>
        </w:r>
        <w:r>
          <w:rPr>
            <w:rStyle w:val="Hyperlink"/>
            <w:rFonts w:ascii="Arial" w:eastAsia="Times New Roman" w:hAnsi="Arial" w:cs="Arial"/>
            <w:sz w:val="22"/>
            <w:szCs w:val="22"/>
            <w:lang w:val="en"/>
          </w:rPr>
          <w:fldChar w:fldCharType="end"/>
        </w:r>
      </w:del>
    </w:p>
    <w:p w14:paraId="3F6A0571" w14:textId="77777777" w:rsidR="0049239B" w:rsidRDefault="00EB3D15">
      <w:pPr>
        <w:spacing w:before="0" w:beforeAutospacing="0" w:after="0" w:afterAutospacing="0"/>
        <w:ind w:left="720"/>
        <w:divId w:val="1857112485"/>
        <w:rPr>
          <w:del w:id="43" w:author="Stefan Santesson" w:date="2015-08-14T17:47:00Z"/>
          <w:rFonts w:ascii="Arial" w:eastAsia="Times New Roman" w:hAnsi="Arial" w:cs="Arial"/>
          <w:sz w:val="22"/>
          <w:szCs w:val="22"/>
          <w:lang w:val="en"/>
        </w:rPr>
      </w:pPr>
      <w:del w:id="44" w:author="Stefan Santesson" w:date="2015-08-14T17:47:00Z">
        <w:r>
          <w:fldChar w:fldCharType="begin"/>
        </w:r>
        <w:r>
          <w:delInstrText xml:space="preserve"> HYPERLINK \l "d0e155" </w:delInstrText>
        </w:r>
        <w:r>
          <w:fldChar w:fldCharType="separate"/>
        </w:r>
        <w:r w:rsidR="00C517BE">
          <w:rPr>
            <w:rStyle w:val="Hyperlink"/>
            <w:rFonts w:ascii="Arial" w:eastAsia="Times New Roman" w:hAnsi="Arial" w:cs="Arial"/>
            <w:sz w:val="22"/>
            <w:szCs w:val="22"/>
            <w:lang w:val="en"/>
          </w:rPr>
          <w:delText>1.1.1. Key words</w:delText>
        </w:r>
        <w:r>
          <w:rPr>
            <w:rStyle w:val="Hyperlink"/>
            <w:rFonts w:ascii="Arial" w:eastAsia="Times New Roman" w:hAnsi="Arial" w:cs="Arial"/>
            <w:sz w:val="22"/>
            <w:szCs w:val="22"/>
            <w:lang w:val="en"/>
          </w:rPr>
          <w:fldChar w:fldCharType="end"/>
        </w:r>
      </w:del>
    </w:p>
    <w:p w14:paraId="615F917F" w14:textId="77777777" w:rsidR="0049239B" w:rsidRDefault="00EB3D15">
      <w:pPr>
        <w:spacing w:before="0" w:beforeAutospacing="0" w:after="0" w:afterAutospacing="0"/>
        <w:ind w:left="720"/>
        <w:divId w:val="1857112485"/>
        <w:rPr>
          <w:del w:id="45" w:author="Stefan Santesson" w:date="2015-08-14T17:47:00Z"/>
          <w:rFonts w:ascii="Arial" w:eastAsia="Times New Roman" w:hAnsi="Arial" w:cs="Arial"/>
          <w:sz w:val="22"/>
          <w:szCs w:val="22"/>
          <w:lang w:val="en"/>
        </w:rPr>
      </w:pPr>
      <w:del w:id="46" w:author="Stefan Santesson" w:date="2015-08-14T17:47:00Z">
        <w:r>
          <w:fldChar w:fldCharType="begin"/>
        </w:r>
        <w:r>
          <w:delInstrText xml:space="preserve"> HYPERLINK \l "d0e196" </w:delInstrText>
        </w:r>
        <w:r>
          <w:fldChar w:fldCharType="separate"/>
        </w:r>
        <w:r w:rsidR="00C517BE">
          <w:rPr>
            <w:rStyle w:val="Hyperlink"/>
            <w:rFonts w:ascii="Arial" w:eastAsia="Times New Roman" w:hAnsi="Arial" w:cs="Arial"/>
            <w:sz w:val="22"/>
            <w:szCs w:val="22"/>
            <w:lang w:val="en"/>
          </w:rPr>
          <w:delText>1.1.2. Structure</w:delText>
        </w:r>
        <w:r>
          <w:rPr>
            <w:rStyle w:val="Hyperlink"/>
            <w:rFonts w:ascii="Arial" w:eastAsia="Times New Roman" w:hAnsi="Arial" w:cs="Arial"/>
            <w:sz w:val="22"/>
            <w:szCs w:val="22"/>
            <w:lang w:val="en"/>
          </w:rPr>
          <w:fldChar w:fldCharType="end"/>
        </w:r>
      </w:del>
    </w:p>
    <w:p w14:paraId="2A5D9FFC" w14:textId="77777777" w:rsidR="0049239B" w:rsidRDefault="00EB3D15">
      <w:pPr>
        <w:spacing w:before="0" w:beforeAutospacing="0" w:after="0" w:afterAutospacing="0"/>
        <w:ind w:left="720"/>
        <w:divId w:val="1857112485"/>
        <w:rPr>
          <w:del w:id="47" w:author="Stefan Santesson" w:date="2015-08-14T17:47:00Z"/>
          <w:rFonts w:ascii="Arial" w:eastAsia="Times New Roman" w:hAnsi="Arial" w:cs="Arial"/>
          <w:sz w:val="22"/>
          <w:szCs w:val="22"/>
          <w:lang w:val="en"/>
        </w:rPr>
      </w:pPr>
      <w:del w:id="48" w:author="Stefan Santesson" w:date="2015-08-14T17:47:00Z">
        <w:r>
          <w:fldChar w:fldCharType="begin"/>
        </w:r>
        <w:r>
          <w:delInstrText xml:space="preserve"> HYPERLINK \l "d0e221" </w:delInstrText>
        </w:r>
        <w:r>
          <w:fldChar w:fldCharType="separate"/>
        </w:r>
        <w:r w:rsidR="00C517BE">
          <w:rPr>
            <w:rStyle w:val="Hyperlink"/>
            <w:rFonts w:ascii="Arial" w:eastAsia="Times New Roman" w:hAnsi="Arial" w:cs="Arial"/>
            <w:sz w:val="22"/>
            <w:szCs w:val="22"/>
            <w:lang w:val="en"/>
          </w:rPr>
          <w:delText>1.1.3. Definitions</w:delText>
        </w:r>
        <w:r>
          <w:rPr>
            <w:rStyle w:val="Hyperlink"/>
            <w:rFonts w:ascii="Arial" w:eastAsia="Times New Roman" w:hAnsi="Arial" w:cs="Arial"/>
            <w:sz w:val="22"/>
            <w:szCs w:val="22"/>
            <w:lang w:val="en"/>
          </w:rPr>
          <w:fldChar w:fldCharType="end"/>
        </w:r>
      </w:del>
    </w:p>
    <w:p w14:paraId="64CF6122" w14:textId="77777777" w:rsidR="0049239B" w:rsidRDefault="00EB3D15">
      <w:pPr>
        <w:spacing w:before="0" w:beforeAutospacing="0" w:after="0" w:afterAutospacing="0"/>
        <w:ind w:left="720"/>
        <w:divId w:val="1857112485"/>
        <w:rPr>
          <w:del w:id="49" w:author="Stefan Santesson" w:date="2015-08-14T17:47:00Z"/>
          <w:rFonts w:ascii="Arial" w:eastAsia="Times New Roman" w:hAnsi="Arial" w:cs="Arial"/>
          <w:sz w:val="22"/>
          <w:szCs w:val="22"/>
          <w:lang w:val="en"/>
        </w:rPr>
      </w:pPr>
      <w:del w:id="50" w:author="Stefan Santesson" w:date="2015-08-14T17:47:00Z">
        <w:r>
          <w:fldChar w:fldCharType="begin"/>
        </w:r>
        <w:r>
          <w:delInstrText xml:space="preserve"> HYPERLINK \l "d0e243" </w:delInstrText>
        </w:r>
        <w:r>
          <w:fldChar w:fldCharType="separate"/>
        </w:r>
        <w:r w:rsidR="00C517BE">
          <w:rPr>
            <w:rStyle w:val="Hyperlink"/>
            <w:rFonts w:ascii="Arial" w:eastAsia="Times New Roman" w:hAnsi="Arial" w:cs="Arial"/>
            <w:sz w:val="22"/>
            <w:szCs w:val="22"/>
            <w:lang w:val="en"/>
          </w:rPr>
          <w:delText>1.2. Normative References</w:delText>
        </w:r>
        <w:r>
          <w:rPr>
            <w:rStyle w:val="Hyperlink"/>
            <w:rFonts w:ascii="Arial" w:eastAsia="Times New Roman" w:hAnsi="Arial" w:cs="Arial"/>
            <w:sz w:val="22"/>
            <w:szCs w:val="22"/>
            <w:lang w:val="en"/>
          </w:rPr>
          <w:fldChar w:fldCharType="end"/>
        </w:r>
      </w:del>
    </w:p>
    <w:p w14:paraId="02CE4659" w14:textId="77777777" w:rsidR="0049239B" w:rsidRDefault="00EB3D15">
      <w:pPr>
        <w:spacing w:before="0" w:beforeAutospacing="0" w:after="0" w:afterAutospacing="0"/>
        <w:ind w:left="720"/>
        <w:divId w:val="1857112485"/>
        <w:rPr>
          <w:del w:id="51" w:author="Stefan Santesson" w:date="2015-08-14T17:47:00Z"/>
          <w:rFonts w:ascii="Arial" w:eastAsia="Times New Roman" w:hAnsi="Arial" w:cs="Arial"/>
          <w:sz w:val="22"/>
          <w:szCs w:val="22"/>
          <w:lang w:val="en"/>
        </w:rPr>
      </w:pPr>
      <w:del w:id="52" w:author="Stefan Santesson" w:date="2015-08-14T17:47:00Z">
        <w:r>
          <w:fldChar w:fldCharType="begin"/>
        </w:r>
        <w:r>
          <w:delInstrText xml:space="preserve"> HYPERLINK \l "d0e394" </w:delInstrText>
        </w:r>
        <w:r>
          <w:fldChar w:fldCharType="separate"/>
        </w:r>
        <w:r w:rsidR="00C517BE">
          <w:rPr>
            <w:rStyle w:val="Hyperlink"/>
            <w:rFonts w:ascii="Arial" w:eastAsia="Times New Roman" w:hAnsi="Arial" w:cs="Arial"/>
            <w:sz w:val="22"/>
            <w:szCs w:val="22"/>
            <w:lang w:val="en"/>
          </w:rPr>
          <w:delText>1.3. Non-Normative References</w:delText>
        </w:r>
        <w:r>
          <w:rPr>
            <w:rStyle w:val="Hyperlink"/>
            <w:rFonts w:ascii="Arial" w:eastAsia="Times New Roman" w:hAnsi="Arial" w:cs="Arial"/>
            <w:sz w:val="22"/>
            <w:szCs w:val="22"/>
            <w:lang w:val="en"/>
          </w:rPr>
          <w:fldChar w:fldCharType="end"/>
        </w:r>
      </w:del>
    </w:p>
    <w:p w14:paraId="3E6D7483" w14:textId="77777777" w:rsidR="0049239B" w:rsidRDefault="00EB3D15">
      <w:pPr>
        <w:spacing w:before="0" w:beforeAutospacing="0" w:after="0" w:afterAutospacing="0"/>
        <w:ind w:left="720"/>
        <w:divId w:val="1857112485"/>
        <w:rPr>
          <w:del w:id="53" w:author="Stefan Santesson" w:date="2015-08-14T17:47:00Z"/>
          <w:rFonts w:ascii="Arial" w:eastAsia="Times New Roman" w:hAnsi="Arial" w:cs="Arial"/>
          <w:sz w:val="22"/>
          <w:szCs w:val="22"/>
          <w:lang w:val="en"/>
        </w:rPr>
      </w:pPr>
      <w:del w:id="54" w:author="Stefan Santesson" w:date="2015-08-14T17:47:00Z">
        <w:r>
          <w:fldChar w:fldCharType="begin"/>
        </w:r>
        <w:r>
          <w:delInstrText xml:space="preserve"> HYPERLINK \l "d0e412" </w:delInstrText>
        </w:r>
        <w:r>
          <w:fldChar w:fldCharType="separate"/>
        </w:r>
        <w:r w:rsidR="00C517BE">
          <w:rPr>
            <w:rStyle w:val="Hyperlink"/>
            <w:rFonts w:ascii="Arial" w:eastAsia="Times New Roman" w:hAnsi="Arial" w:cs="Arial"/>
            <w:sz w:val="22"/>
            <w:szCs w:val="22"/>
            <w:lang w:val="en"/>
          </w:rPr>
          <w:delText>1.4. Schema Organization and Namespaces</w:delText>
        </w:r>
        <w:r>
          <w:rPr>
            <w:rStyle w:val="Hyperlink"/>
            <w:rFonts w:ascii="Arial" w:eastAsia="Times New Roman" w:hAnsi="Arial" w:cs="Arial"/>
            <w:sz w:val="22"/>
            <w:szCs w:val="22"/>
            <w:lang w:val="en"/>
          </w:rPr>
          <w:fldChar w:fldCharType="end"/>
        </w:r>
      </w:del>
    </w:p>
    <w:p w14:paraId="081B9791" w14:textId="77777777" w:rsidR="0049239B" w:rsidRDefault="00EB3D15">
      <w:pPr>
        <w:spacing w:before="0" w:beforeAutospacing="0" w:after="0" w:afterAutospacing="0"/>
        <w:ind w:left="720"/>
        <w:divId w:val="1857112485"/>
        <w:rPr>
          <w:del w:id="55" w:author="Stefan Santesson" w:date="2015-08-14T17:47:00Z"/>
          <w:rFonts w:ascii="Arial" w:eastAsia="Times New Roman" w:hAnsi="Arial" w:cs="Arial"/>
          <w:sz w:val="22"/>
          <w:szCs w:val="22"/>
          <w:lang w:val="en"/>
        </w:rPr>
      </w:pPr>
      <w:del w:id="56" w:author="Stefan Santesson" w:date="2015-08-14T17:47:00Z">
        <w:r>
          <w:fldChar w:fldCharType="begin"/>
        </w:r>
        <w:r>
          <w:delInstrText xml:space="preserve"> HYPERLINK \l "d0e490" </w:delInstrText>
        </w:r>
        <w:r>
          <w:fldChar w:fldCharType="separate"/>
        </w:r>
        <w:r w:rsidR="00C517BE">
          <w:rPr>
            <w:rStyle w:val="Hyperlink"/>
            <w:rFonts w:ascii="Arial" w:eastAsia="Times New Roman" w:hAnsi="Arial" w:cs="Arial"/>
            <w:sz w:val="22"/>
            <w:szCs w:val="22"/>
            <w:lang w:val="en"/>
          </w:rPr>
          <w:delText>1.5. Common Data Types</w:delText>
        </w:r>
        <w:r>
          <w:rPr>
            <w:rStyle w:val="Hyperlink"/>
            <w:rFonts w:ascii="Arial" w:eastAsia="Times New Roman" w:hAnsi="Arial" w:cs="Arial"/>
            <w:sz w:val="22"/>
            <w:szCs w:val="22"/>
            <w:lang w:val="en"/>
          </w:rPr>
          <w:fldChar w:fldCharType="end"/>
        </w:r>
      </w:del>
    </w:p>
    <w:p w14:paraId="25925538" w14:textId="77777777" w:rsidR="0049239B" w:rsidRDefault="00EB3D15">
      <w:pPr>
        <w:spacing w:before="0" w:beforeAutospacing="0" w:after="0" w:afterAutospacing="0"/>
        <w:ind w:left="720"/>
        <w:divId w:val="1857112485"/>
        <w:rPr>
          <w:del w:id="57" w:author="Stefan Santesson" w:date="2015-08-14T17:47:00Z"/>
          <w:rFonts w:ascii="Arial" w:eastAsia="Times New Roman" w:hAnsi="Arial" w:cs="Arial"/>
          <w:sz w:val="22"/>
          <w:szCs w:val="22"/>
          <w:lang w:val="en"/>
        </w:rPr>
      </w:pPr>
      <w:del w:id="58" w:author="Stefan Santesson" w:date="2015-08-14T17:47:00Z">
        <w:r>
          <w:fldChar w:fldCharType="begin"/>
        </w:r>
        <w:r>
          <w:delInstrText xml:space="preserve"> HYPERLINK \l "d0e495" </w:delInstrText>
        </w:r>
        <w:r>
          <w:fldChar w:fldCharType="separate"/>
        </w:r>
        <w:r w:rsidR="00C517BE">
          <w:rPr>
            <w:rStyle w:val="Hyperlink"/>
            <w:rFonts w:ascii="Arial" w:eastAsia="Times New Roman" w:hAnsi="Arial" w:cs="Arial"/>
            <w:sz w:val="22"/>
            <w:szCs w:val="22"/>
            <w:lang w:val="en"/>
          </w:rPr>
          <w:delText>1.5.1. String values</w:delText>
        </w:r>
        <w:r>
          <w:rPr>
            <w:rStyle w:val="Hyperlink"/>
            <w:rFonts w:ascii="Arial" w:eastAsia="Times New Roman" w:hAnsi="Arial" w:cs="Arial"/>
            <w:sz w:val="22"/>
            <w:szCs w:val="22"/>
            <w:lang w:val="en"/>
          </w:rPr>
          <w:fldChar w:fldCharType="end"/>
        </w:r>
      </w:del>
    </w:p>
    <w:p w14:paraId="79DBFA04" w14:textId="77777777" w:rsidR="0049239B" w:rsidRDefault="00EB3D15">
      <w:pPr>
        <w:spacing w:before="0" w:beforeAutospacing="0" w:after="0" w:afterAutospacing="0"/>
        <w:ind w:left="720"/>
        <w:divId w:val="1857112485"/>
        <w:rPr>
          <w:del w:id="59" w:author="Stefan Santesson" w:date="2015-08-14T17:47:00Z"/>
          <w:rFonts w:ascii="Arial" w:eastAsia="Times New Roman" w:hAnsi="Arial" w:cs="Arial"/>
          <w:sz w:val="22"/>
          <w:szCs w:val="22"/>
          <w:lang w:val="en"/>
        </w:rPr>
      </w:pPr>
      <w:del w:id="60" w:author="Stefan Santesson" w:date="2015-08-14T17:47:00Z">
        <w:r>
          <w:fldChar w:fldCharType="begin"/>
        </w:r>
        <w:r>
          <w:delInstrText xml:space="preserve"> HYPERLINK \l "d0e508" </w:delInstrText>
        </w:r>
        <w:r>
          <w:fldChar w:fldCharType="separate"/>
        </w:r>
        <w:r w:rsidR="00C517BE">
          <w:rPr>
            <w:rStyle w:val="Hyperlink"/>
            <w:rFonts w:ascii="Arial" w:eastAsia="Times New Roman" w:hAnsi="Arial" w:cs="Arial"/>
            <w:sz w:val="22"/>
            <w:szCs w:val="22"/>
            <w:lang w:val="en"/>
          </w:rPr>
          <w:delText>1.5.2. URI Values</w:delText>
        </w:r>
        <w:r>
          <w:rPr>
            <w:rStyle w:val="Hyperlink"/>
            <w:rFonts w:ascii="Arial" w:eastAsia="Times New Roman" w:hAnsi="Arial" w:cs="Arial"/>
            <w:sz w:val="22"/>
            <w:szCs w:val="22"/>
            <w:lang w:val="en"/>
          </w:rPr>
          <w:fldChar w:fldCharType="end"/>
        </w:r>
      </w:del>
    </w:p>
    <w:p w14:paraId="07135FE5" w14:textId="77777777" w:rsidR="0049239B" w:rsidRDefault="00EB3D15">
      <w:pPr>
        <w:spacing w:before="0" w:beforeAutospacing="0" w:after="0" w:afterAutospacing="0"/>
        <w:ind w:left="720"/>
        <w:divId w:val="1857112485"/>
        <w:rPr>
          <w:del w:id="61" w:author="Stefan Santesson" w:date="2015-08-14T17:47:00Z"/>
          <w:rFonts w:ascii="Arial" w:eastAsia="Times New Roman" w:hAnsi="Arial" w:cs="Arial"/>
          <w:sz w:val="22"/>
          <w:szCs w:val="22"/>
          <w:lang w:val="en"/>
        </w:rPr>
      </w:pPr>
      <w:del w:id="62" w:author="Stefan Santesson" w:date="2015-08-14T17:47:00Z">
        <w:r>
          <w:fldChar w:fldCharType="begin"/>
        </w:r>
        <w:r>
          <w:delInstrText xml:space="preserve"> HYPERLINK \l "d0e524" </w:delInstrText>
        </w:r>
        <w:r>
          <w:fldChar w:fldCharType="separate"/>
        </w:r>
        <w:r w:rsidR="00C517BE">
          <w:rPr>
            <w:rStyle w:val="Hyperlink"/>
            <w:rFonts w:ascii="Arial" w:eastAsia="Times New Roman" w:hAnsi="Arial" w:cs="Arial"/>
            <w:sz w:val="22"/>
            <w:szCs w:val="22"/>
            <w:lang w:val="en"/>
          </w:rPr>
          <w:delText>1.5.3. Time Values</w:delText>
        </w:r>
        <w:r>
          <w:rPr>
            <w:rStyle w:val="Hyperlink"/>
            <w:rFonts w:ascii="Arial" w:eastAsia="Times New Roman" w:hAnsi="Arial" w:cs="Arial"/>
            <w:sz w:val="22"/>
            <w:szCs w:val="22"/>
            <w:lang w:val="en"/>
          </w:rPr>
          <w:fldChar w:fldCharType="end"/>
        </w:r>
      </w:del>
    </w:p>
    <w:p w14:paraId="0D529229" w14:textId="77777777" w:rsidR="0049239B" w:rsidRDefault="00EB3D15">
      <w:pPr>
        <w:spacing w:before="0" w:beforeAutospacing="0" w:after="0" w:afterAutospacing="0"/>
        <w:ind w:left="720"/>
        <w:divId w:val="1857112485"/>
        <w:rPr>
          <w:del w:id="63" w:author="Stefan Santesson" w:date="2015-08-14T17:47:00Z"/>
          <w:rFonts w:ascii="Arial" w:eastAsia="Times New Roman" w:hAnsi="Arial" w:cs="Arial"/>
          <w:sz w:val="22"/>
          <w:szCs w:val="22"/>
          <w:lang w:val="en"/>
        </w:rPr>
      </w:pPr>
      <w:del w:id="64" w:author="Stefan Santesson" w:date="2015-08-14T17:47:00Z">
        <w:r>
          <w:fldChar w:fldCharType="begin"/>
        </w:r>
        <w:r>
          <w:delInstrText xml:space="preserve"> HYPERLINK \l "d0e536" </w:delInstrText>
        </w:r>
        <w:r>
          <w:fldChar w:fldCharType="separate"/>
        </w:r>
        <w:r w:rsidR="00C517BE">
          <w:rPr>
            <w:rStyle w:val="Hyperlink"/>
            <w:rFonts w:ascii="Arial" w:eastAsia="Times New Roman" w:hAnsi="Arial" w:cs="Arial"/>
            <w:sz w:val="22"/>
            <w:szCs w:val="22"/>
            <w:lang w:val="en"/>
          </w:rPr>
          <w:delText xml:space="preserve">1.5.4. MIME Types for </w:delText>
        </w:r>
        <w:r w:rsidR="00C517BE">
          <w:rPr>
            <w:rStyle w:val="HTMLCode"/>
            <w:color w:val="0000FF"/>
            <w:u w:val="single"/>
            <w:lang w:val="en"/>
          </w:rPr>
          <w:delText>&lt;dss:TransformedData&gt;</w:delText>
        </w:r>
        <w:r>
          <w:rPr>
            <w:rStyle w:val="HTMLCode"/>
            <w:color w:val="0000FF"/>
            <w:u w:val="single"/>
            <w:lang w:val="en"/>
          </w:rPr>
          <w:fldChar w:fldCharType="end"/>
        </w:r>
      </w:del>
    </w:p>
    <w:p w14:paraId="33BDEAB0" w14:textId="77777777" w:rsidR="0049239B" w:rsidRDefault="00EB3D15">
      <w:pPr>
        <w:spacing w:before="0" w:beforeAutospacing="0" w:after="0" w:afterAutospacing="0"/>
        <w:divId w:val="1857112485"/>
        <w:rPr>
          <w:del w:id="65" w:author="Stefan Santesson" w:date="2015-08-14T17:47:00Z"/>
          <w:rFonts w:ascii="Arial" w:eastAsia="Times New Roman" w:hAnsi="Arial" w:cs="Arial"/>
          <w:sz w:val="22"/>
          <w:szCs w:val="22"/>
          <w:lang w:val="en"/>
        </w:rPr>
      </w:pPr>
      <w:del w:id="66" w:author="Stefan Santesson" w:date="2015-08-14T17:47:00Z">
        <w:r>
          <w:fldChar w:fldCharType="begin"/>
        </w:r>
        <w:r>
          <w:delInstrText xml:space="preserve"> HYPERLINK \l "d0e562" </w:delInstrText>
        </w:r>
        <w:r>
          <w:fldChar w:fldCharType="separate"/>
        </w:r>
        <w:r w:rsidR="00C517BE">
          <w:rPr>
            <w:rStyle w:val="Hyperlink"/>
            <w:rFonts w:ascii="Arial" w:eastAsia="Times New Roman" w:hAnsi="Arial" w:cs="Arial"/>
            <w:sz w:val="22"/>
            <w:szCs w:val="22"/>
            <w:lang w:val="en"/>
          </w:rPr>
          <w:delText>2. Common Protocol Structures</w:delText>
        </w:r>
        <w:r>
          <w:rPr>
            <w:rStyle w:val="Hyperlink"/>
            <w:rFonts w:ascii="Arial" w:eastAsia="Times New Roman" w:hAnsi="Arial" w:cs="Arial"/>
            <w:sz w:val="22"/>
            <w:szCs w:val="22"/>
            <w:lang w:val="en"/>
          </w:rPr>
          <w:fldChar w:fldCharType="end"/>
        </w:r>
      </w:del>
    </w:p>
    <w:p w14:paraId="17E139D5" w14:textId="77777777" w:rsidR="0049239B" w:rsidRDefault="00EB3D15">
      <w:pPr>
        <w:spacing w:before="0" w:beforeAutospacing="0" w:after="0" w:afterAutospacing="0"/>
        <w:ind w:left="720"/>
        <w:divId w:val="1857112485"/>
        <w:rPr>
          <w:del w:id="67" w:author="Stefan Santesson" w:date="2015-08-14T17:47:00Z"/>
          <w:rFonts w:ascii="Arial" w:eastAsia="Times New Roman" w:hAnsi="Arial" w:cs="Arial"/>
          <w:sz w:val="22"/>
          <w:szCs w:val="22"/>
          <w:lang w:val="en"/>
        </w:rPr>
      </w:pPr>
      <w:del w:id="68" w:author="Stefan Santesson" w:date="2015-08-14T17:47:00Z">
        <w:r>
          <w:fldChar w:fldCharType="begin"/>
        </w:r>
        <w:r>
          <w:delInstrText xml:space="preserve"> HYPERLINK \l "d0e567" </w:delInstrText>
        </w:r>
        <w:r>
          <w:fldChar w:fldCharType="separate"/>
        </w:r>
        <w:r w:rsidR="00C517BE">
          <w:rPr>
            <w:rStyle w:val="Hyperlink"/>
            <w:rFonts w:ascii="Arial" w:eastAsia="Times New Roman" w:hAnsi="Arial" w:cs="Arial"/>
            <w:sz w:val="22"/>
            <w:szCs w:val="22"/>
            <w:lang w:val="en"/>
          </w:rPr>
          <w:delText>2.1. Type AnyType</w:delText>
        </w:r>
        <w:r>
          <w:rPr>
            <w:rStyle w:val="Hyperlink"/>
            <w:rFonts w:ascii="Arial" w:eastAsia="Times New Roman" w:hAnsi="Arial" w:cs="Arial"/>
            <w:sz w:val="22"/>
            <w:szCs w:val="22"/>
            <w:lang w:val="en"/>
          </w:rPr>
          <w:fldChar w:fldCharType="end"/>
        </w:r>
      </w:del>
    </w:p>
    <w:p w14:paraId="36745654" w14:textId="77777777" w:rsidR="0049239B" w:rsidRDefault="00EB3D15">
      <w:pPr>
        <w:spacing w:before="0" w:beforeAutospacing="0" w:after="0" w:afterAutospacing="0"/>
        <w:divId w:val="1857112485"/>
        <w:rPr>
          <w:del w:id="69" w:author="Stefan Santesson" w:date="2015-08-14T17:47:00Z"/>
          <w:rFonts w:ascii="Arial" w:eastAsia="Times New Roman" w:hAnsi="Arial" w:cs="Arial"/>
          <w:sz w:val="22"/>
          <w:szCs w:val="22"/>
          <w:lang w:val="en"/>
        </w:rPr>
      </w:pPr>
      <w:del w:id="70" w:author="Stefan Santesson" w:date="2015-08-14T17:47:00Z">
        <w:r>
          <w:fldChar w:fldCharType="begin"/>
        </w:r>
        <w:r>
          <w:delInstrText xml:space="preserve"> HYPERLINK \l "d0e582" </w:delInstrText>
        </w:r>
        <w:r>
          <w:fldChar w:fldCharType="separate"/>
        </w:r>
        <w:r w:rsidR="00C517BE">
          <w:rPr>
            <w:rStyle w:val="Hyperlink"/>
            <w:rFonts w:ascii="Arial" w:eastAsia="Times New Roman" w:hAnsi="Arial" w:cs="Arial"/>
            <w:sz w:val="22"/>
            <w:szCs w:val="22"/>
            <w:lang w:val="en"/>
          </w:rPr>
          <w:delText>3. Eid2 DSS Extensions</w:delText>
        </w:r>
        <w:r>
          <w:rPr>
            <w:rStyle w:val="Hyperlink"/>
            <w:rFonts w:ascii="Arial" w:eastAsia="Times New Roman" w:hAnsi="Arial" w:cs="Arial"/>
            <w:sz w:val="22"/>
            <w:szCs w:val="22"/>
            <w:lang w:val="en"/>
          </w:rPr>
          <w:fldChar w:fldCharType="end"/>
        </w:r>
      </w:del>
    </w:p>
    <w:p w14:paraId="66A2973D" w14:textId="2820A5F7" w:rsidR="00573981" w:rsidRDefault="00EB3D15">
      <w:pPr>
        <w:spacing w:before="0" w:beforeAutospacing="0" w:after="0" w:afterAutospacing="0"/>
        <w:divId w:val="340819456"/>
        <w:rPr>
          <w:ins w:id="71" w:author="Stefan Santesson" w:date="2015-08-14T17:47:00Z"/>
          <w:rFonts w:ascii="Arial" w:eastAsia="Times New Roman" w:hAnsi="Arial" w:cs="Arial"/>
          <w:sz w:val="22"/>
          <w:szCs w:val="22"/>
          <w:lang w:val="en"/>
        </w:rPr>
      </w:pPr>
      <w:del w:id="72" w:author="Stefan Santesson" w:date="2015-08-14T17:47:00Z">
        <w:r>
          <w:fldChar w:fldCharType="begin"/>
        </w:r>
        <w:r>
          <w:delInstrText xml:space="preserve"> HYPERLINK \l "d0e593" </w:delInstrText>
        </w:r>
        <w:r>
          <w:fldChar w:fldCharType="separate"/>
        </w:r>
        <w:r w:rsidR="00C517BE">
          <w:rPr>
            <w:rStyle w:val="Hyperlink"/>
            <w:rFonts w:ascii="Arial" w:eastAsia="Times New Roman" w:hAnsi="Arial" w:cs="Arial"/>
            <w:sz w:val="22"/>
            <w:szCs w:val="22"/>
            <w:lang w:val="en"/>
          </w:rPr>
          <w:delText>3.1. Element &lt;SignRequestExtension&gt;</w:delText>
        </w:r>
        <w:r>
          <w:rPr>
            <w:rStyle w:val="Hyperlink"/>
            <w:rFonts w:ascii="Arial" w:eastAsia="Times New Roman" w:hAnsi="Arial" w:cs="Arial"/>
            <w:sz w:val="22"/>
            <w:szCs w:val="22"/>
            <w:lang w:val="en"/>
          </w:rPr>
          <w:fldChar w:fldCharType="end"/>
        </w:r>
      </w:del>
      <w:ins w:id="73" w:author="Stefan Santesson" w:date="2015-08-14T17:47:00Z">
        <w:r>
          <w:fldChar w:fldCharType="begin"/>
        </w:r>
        <w:r>
          <w:instrText xml:space="preserve"> HYPERLINK \l "d0e110" </w:instrText>
        </w:r>
        <w:r>
          <w:fldChar w:fldCharType="separate"/>
        </w:r>
        <w:r w:rsidR="00AF4759">
          <w:rPr>
            <w:rStyle w:val="Hyperlink"/>
            <w:rFonts w:ascii="Arial" w:eastAsia="Times New Roman" w:hAnsi="Arial" w:cs="Arial"/>
            <w:sz w:val="22"/>
            <w:szCs w:val="22"/>
            <w:lang w:val="en"/>
          </w:rPr>
          <w:t>1. Introduction</w:t>
        </w:r>
        <w:r>
          <w:rPr>
            <w:rStyle w:val="Hyperlink"/>
            <w:rFonts w:ascii="Arial" w:eastAsia="Times New Roman" w:hAnsi="Arial" w:cs="Arial"/>
            <w:sz w:val="22"/>
            <w:szCs w:val="22"/>
            <w:lang w:val="en"/>
          </w:rPr>
          <w:fldChar w:fldCharType="end"/>
        </w:r>
      </w:ins>
    </w:p>
    <w:p w14:paraId="0690E4B1" w14:textId="77777777" w:rsidR="00573981" w:rsidRDefault="00EB3D15">
      <w:pPr>
        <w:spacing w:before="0" w:beforeAutospacing="0" w:after="0" w:afterAutospacing="0"/>
        <w:ind w:left="720"/>
        <w:divId w:val="340819456"/>
        <w:rPr>
          <w:ins w:id="74" w:author="Stefan Santesson" w:date="2015-08-14T17:47:00Z"/>
          <w:rFonts w:ascii="Arial" w:eastAsia="Times New Roman" w:hAnsi="Arial" w:cs="Arial"/>
          <w:sz w:val="22"/>
          <w:szCs w:val="22"/>
          <w:lang w:val="en"/>
        </w:rPr>
      </w:pPr>
      <w:ins w:id="75" w:author="Stefan Santesson" w:date="2015-08-14T17:47:00Z">
        <w:r>
          <w:fldChar w:fldCharType="begin"/>
        </w:r>
        <w:r>
          <w:instrText xml:space="preserve"> HYPERLINK \l "d0e159" </w:instrText>
        </w:r>
        <w:r>
          <w:fldChar w:fldCharType="separate"/>
        </w:r>
        <w:r w:rsidR="00AF4759">
          <w:rPr>
            <w:rStyle w:val="Hyperlink"/>
            <w:rFonts w:ascii="Arial" w:eastAsia="Times New Roman" w:hAnsi="Arial" w:cs="Arial"/>
            <w:sz w:val="22"/>
            <w:szCs w:val="22"/>
            <w:lang w:val="en"/>
          </w:rPr>
          <w:t>1.1. Terminology</w:t>
        </w:r>
        <w:r>
          <w:rPr>
            <w:rStyle w:val="Hyperlink"/>
            <w:rFonts w:ascii="Arial" w:eastAsia="Times New Roman" w:hAnsi="Arial" w:cs="Arial"/>
            <w:sz w:val="22"/>
            <w:szCs w:val="22"/>
            <w:lang w:val="en"/>
          </w:rPr>
          <w:fldChar w:fldCharType="end"/>
        </w:r>
      </w:ins>
    </w:p>
    <w:p w14:paraId="7FA2127E" w14:textId="77777777" w:rsidR="00573981" w:rsidRDefault="00EB3D15">
      <w:pPr>
        <w:spacing w:before="0" w:beforeAutospacing="0" w:after="0" w:afterAutospacing="0"/>
        <w:ind w:left="720"/>
        <w:divId w:val="340819456"/>
        <w:rPr>
          <w:ins w:id="76" w:author="Stefan Santesson" w:date="2015-08-14T17:47:00Z"/>
          <w:rFonts w:ascii="Arial" w:eastAsia="Times New Roman" w:hAnsi="Arial" w:cs="Arial"/>
          <w:sz w:val="22"/>
          <w:szCs w:val="22"/>
          <w:lang w:val="en"/>
        </w:rPr>
      </w:pPr>
      <w:ins w:id="77" w:author="Stefan Santesson" w:date="2015-08-14T17:47:00Z">
        <w:r>
          <w:fldChar w:fldCharType="begin"/>
        </w:r>
        <w:r>
          <w:instrText xml:space="preserve"> HYPERLINK \l "d0e162" </w:instrText>
        </w:r>
        <w:r>
          <w:fldChar w:fldCharType="separate"/>
        </w:r>
        <w:r w:rsidR="00AF4759">
          <w:rPr>
            <w:rStyle w:val="Hyperlink"/>
            <w:rFonts w:ascii="Arial" w:eastAsia="Times New Roman" w:hAnsi="Arial" w:cs="Arial"/>
            <w:sz w:val="22"/>
            <w:szCs w:val="22"/>
            <w:lang w:val="en"/>
          </w:rPr>
          <w:t>1.1.1. Key words</w:t>
        </w:r>
        <w:r>
          <w:rPr>
            <w:rStyle w:val="Hyperlink"/>
            <w:rFonts w:ascii="Arial" w:eastAsia="Times New Roman" w:hAnsi="Arial" w:cs="Arial"/>
            <w:sz w:val="22"/>
            <w:szCs w:val="22"/>
            <w:lang w:val="en"/>
          </w:rPr>
          <w:fldChar w:fldCharType="end"/>
        </w:r>
      </w:ins>
    </w:p>
    <w:p w14:paraId="07AC74D2" w14:textId="77777777" w:rsidR="00573981" w:rsidRDefault="00EB3D15">
      <w:pPr>
        <w:spacing w:before="0" w:beforeAutospacing="0" w:after="0" w:afterAutospacing="0"/>
        <w:ind w:left="720"/>
        <w:divId w:val="340819456"/>
        <w:rPr>
          <w:ins w:id="78" w:author="Stefan Santesson" w:date="2015-08-14T17:47:00Z"/>
          <w:rFonts w:ascii="Arial" w:eastAsia="Times New Roman" w:hAnsi="Arial" w:cs="Arial"/>
          <w:sz w:val="22"/>
          <w:szCs w:val="22"/>
          <w:lang w:val="en"/>
        </w:rPr>
      </w:pPr>
      <w:ins w:id="79" w:author="Stefan Santesson" w:date="2015-08-14T17:47:00Z">
        <w:r>
          <w:fldChar w:fldCharType="begin"/>
        </w:r>
        <w:r>
          <w:instrText xml:space="preserve"> HYPERLINK \l "d0e203" </w:instrText>
        </w:r>
        <w:r>
          <w:fldChar w:fldCharType="separate"/>
        </w:r>
        <w:r w:rsidR="00AF4759">
          <w:rPr>
            <w:rStyle w:val="Hyperlink"/>
            <w:rFonts w:ascii="Arial" w:eastAsia="Times New Roman" w:hAnsi="Arial" w:cs="Arial"/>
            <w:sz w:val="22"/>
            <w:szCs w:val="22"/>
            <w:lang w:val="en"/>
          </w:rPr>
          <w:t>1.1.2. Structure</w:t>
        </w:r>
        <w:r>
          <w:rPr>
            <w:rStyle w:val="Hyperlink"/>
            <w:rFonts w:ascii="Arial" w:eastAsia="Times New Roman" w:hAnsi="Arial" w:cs="Arial"/>
            <w:sz w:val="22"/>
            <w:szCs w:val="22"/>
            <w:lang w:val="en"/>
          </w:rPr>
          <w:fldChar w:fldCharType="end"/>
        </w:r>
      </w:ins>
    </w:p>
    <w:p w14:paraId="7E0A584E" w14:textId="77777777" w:rsidR="00573981" w:rsidRDefault="00EB3D15">
      <w:pPr>
        <w:spacing w:before="0" w:beforeAutospacing="0" w:after="0" w:afterAutospacing="0"/>
        <w:ind w:left="720"/>
        <w:divId w:val="340819456"/>
        <w:rPr>
          <w:ins w:id="80" w:author="Stefan Santesson" w:date="2015-08-14T17:47:00Z"/>
          <w:rFonts w:ascii="Arial" w:eastAsia="Times New Roman" w:hAnsi="Arial" w:cs="Arial"/>
          <w:sz w:val="22"/>
          <w:szCs w:val="22"/>
          <w:lang w:val="en"/>
        </w:rPr>
      </w:pPr>
      <w:ins w:id="81" w:author="Stefan Santesson" w:date="2015-08-14T17:47:00Z">
        <w:r>
          <w:fldChar w:fldCharType="begin"/>
        </w:r>
        <w:r>
          <w:instrText xml:space="preserve"> HYPERLINK \l "d0e228" </w:instrText>
        </w:r>
        <w:r>
          <w:fldChar w:fldCharType="separate"/>
        </w:r>
        <w:r w:rsidR="00AF4759">
          <w:rPr>
            <w:rStyle w:val="Hyperlink"/>
            <w:rFonts w:ascii="Arial" w:eastAsia="Times New Roman" w:hAnsi="Arial" w:cs="Arial"/>
            <w:sz w:val="22"/>
            <w:szCs w:val="22"/>
            <w:lang w:val="en"/>
          </w:rPr>
          <w:t>1.1.3. Definitions</w:t>
        </w:r>
        <w:r>
          <w:rPr>
            <w:rStyle w:val="Hyperlink"/>
            <w:rFonts w:ascii="Arial" w:eastAsia="Times New Roman" w:hAnsi="Arial" w:cs="Arial"/>
            <w:sz w:val="22"/>
            <w:szCs w:val="22"/>
            <w:lang w:val="en"/>
          </w:rPr>
          <w:fldChar w:fldCharType="end"/>
        </w:r>
      </w:ins>
    </w:p>
    <w:p w14:paraId="6DEA9521" w14:textId="77777777" w:rsidR="00573981" w:rsidRDefault="00EB3D15">
      <w:pPr>
        <w:spacing w:before="0" w:beforeAutospacing="0" w:after="0" w:afterAutospacing="0"/>
        <w:ind w:left="720"/>
        <w:divId w:val="340819456"/>
        <w:rPr>
          <w:ins w:id="82" w:author="Stefan Santesson" w:date="2015-08-14T17:47:00Z"/>
          <w:rFonts w:ascii="Arial" w:eastAsia="Times New Roman" w:hAnsi="Arial" w:cs="Arial"/>
          <w:sz w:val="22"/>
          <w:szCs w:val="22"/>
          <w:lang w:val="en"/>
        </w:rPr>
      </w:pPr>
      <w:ins w:id="83" w:author="Stefan Santesson" w:date="2015-08-14T17:47:00Z">
        <w:r>
          <w:fldChar w:fldCharType="begin"/>
        </w:r>
        <w:r>
          <w:instrText xml:space="preserve"> HYPERLINK \l "d0e250" </w:instrText>
        </w:r>
        <w:r>
          <w:fldChar w:fldCharType="separate"/>
        </w:r>
        <w:r w:rsidR="00AF4759">
          <w:rPr>
            <w:rStyle w:val="Hyperlink"/>
            <w:rFonts w:ascii="Arial" w:eastAsia="Times New Roman" w:hAnsi="Arial" w:cs="Arial"/>
            <w:sz w:val="22"/>
            <w:szCs w:val="22"/>
            <w:lang w:val="en"/>
          </w:rPr>
          <w:t>1.2. Normative References</w:t>
        </w:r>
        <w:r>
          <w:rPr>
            <w:rStyle w:val="Hyperlink"/>
            <w:rFonts w:ascii="Arial" w:eastAsia="Times New Roman" w:hAnsi="Arial" w:cs="Arial"/>
            <w:sz w:val="22"/>
            <w:szCs w:val="22"/>
            <w:lang w:val="en"/>
          </w:rPr>
          <w:fldChar w:fldCharType="end"/>
        </w:r>
      </w:ins>
    </w:p>
    <w:p w14:paraId="5B68094C" w14:textId="77777777" w:rsidR="00573981" w:rsidRDefault="00EB3D15">
      <w:pPr>
        <w:spacing w:before="0" w:beforeAutospacing="0" w:after="0" w:afterAutospacing="0"/>
        <w:ind w:left="720"/>
        <w:divId w:val="340819456"/>
        <w:rPr>
          <w:ins w:id="84" w:author="Stefan Santesson" w:date="2015-08-14T17:47:00Z"/>
          <w:rFonts w:ascii="Arial" w:eastAsia="Times New Roman" w:hAnsi="Arial" w:cs="Arial"/>
          <w:sz w:val="22"/>
          <w:szCs w:val="22"/>
          <w:lang w:val="en"/>
        </w:rPr>
      </w:pPr>
      <w:ins w:id="85" w:author="Stefan Santesson" w:date="2015-08-14T17:47:00Z">
        <w:r>
          <w:fldChar w:fldCharType="begin"/>
        </w:r>
        <w:r>
          <w:instrText xml:space="preserve"> HYPERLINK \l "d0e397" </w:instrText>
        </w:r>
        <w:r>
          <w:fldChar w:fldCharType="separate"/>
        </w:r>
        <w:r w:rsidR="00AF4759">
          <w:rPr>
            <w:rStyle w:val="Hyperlink"/>
            <w:rFonts w:ascii="Arial" w:eastAsia="Times New Roman" w:hAnsi="Arial" w:cs="Arial"/>
            <w:sz w:val="22"/>
            <w:szCs w:val="22"/>
            <w:lang w:val="en"/>
          </w:rPr>
          <w:t>1.3. Non-Normative References</w:t>
        </w:r>
        <w:r>
          <w:rPr>
            <w:rStyle w:val="Hyperlink"/>
            <w:rFonts w:ascii="Arial" w:eastAsia="Times New Roman" w:hAnsi="Arial" w:cs="Arial"/>
            <w:sz w:val="22"/>
            <w:szCs w:val="22"/>
            <w:lang w:val="en"/>
          </w:rPr>
          <w:fldChar w:fldCharType="end"/>
        </w:r>
      </w:ins>
    </w:p>
    <w:p w14:paraId="4139A19E" w14:textId="77777777" w:rsidR="00573981" w:rsidRDefault="00EB3D15">
      <w:pPr>
        <w:spacing w:before="0" w:beforeAutospacing="0" w:after="0" w:afterAutospacing="0"/>
        <w:ind w:left="720"/>
        <w:divId w:val="340819456"/>
        <w:rPr>
          <w:ins w:id="86" w:author="Stefan Santesson" w:date="2015-08-14T17:47:00Z"/>
          <w:rFonts w:ascii="Arial" w:eastAsia="Times New Roman" w:hAnsi="Arial" w:cs="Arial"/>
          <w:sz w:val="22"/>
          <w:szCs w:val="22"/>
          <w:lang w:val="en"/>
        </w:rPr>
      </w:pPr>
      <w:ins w:id="87" w:author="Stefan Santesson" w:date="2015-08-14T17:47:00Z">
        <w:r>
          <w:fldChar w:fldCharType="begin"/>
        </w:r>
        <w:r>
          <w:instrText xml:space="preserve"> HYPERLINK \l "d0e415" </w:instrText>
        </w:r>
        <w:r>
          <w:fldChar w:fldCharType="separate"/>
        </w:r>
        <w:r w:rsidR="00AF4759">
          <w:rPr>
            <w:rStyle w:val="Hyperlink"/>
            <w:rFonts w:ascii="Arial" w:eastAsia="Times New Roman" w:hAnsi="Arial" w:cs="Arial"/>
            <w:sz w:val="22"/>
            <w:szCs w:val="22"/>
            <w:lang w:val="en"/>
          </w:rPr>
          <w:t>1.4. Schema Organization and Namespaces</w:t>
        </w:r>
        <w:r>
          <w:rPr>
            <w:rStyle w:val="Hyperlink"/>
            <w:rFonts w:ascii="Arial" w:eastAsia="Times New Roman" w:hAnsi="Arial" w:cs="Arial"/>
            <w:sz w:val="22"/>
            <w:szCs w:val="22"/>
            <w:lang w:val="en"/>
          </w:rPr>
          <w:fldChar w:fldCharType="end"/>
        </w:r>
      </w:ins>
    </w:p>
    <w:p w14:paraId="5AFA11A6" w14:textId="77777777" w:rsidR="00573981" w:rsidRDefault="00EB3D15">
      <w:pPr>
        <w:spacing w:before="0" w:beforeAutospacing="0" w:after="0" w:afterAutospacing="0"/>
        <w:ind w:left="720"/>
        <w:divId w:val="340819456"/>
        <w:rPr>
          <w:ins w:id="88" w:author="Stefan Santesson" w:date="2015-08-14T17:47:00Z"/>
          <w:rFonts w:ascii="Arial" w:eastAsia="Times New Roman" w:hAnsi="Arial" w:cs="Arial"/>
          <w:sz w:val="22"/>
          <w:szCs w:val="22"/>
          <w:lang w:val="en"/>
        </w:rPr>
      </w:pPr>
      <w:ins w:id="89" w:author="Stefan Santesson" w:date="2015-08-14T17:47:00Z">
        <w:r>
          <w:fldChar w:fldCharType="begin"/>
        </w:r>
        <w:r>
          <w:instrText xml:space="preserve"> HYPERLINK \l "d0e493" </w:instrText>
        </w:r>
        <w:r>
          <w:fldChar w:fldCharType="separate"/>
        </w:r>
        <w:r w:rsidR="00AF4759">
          <w:rPr>
            <w:rStyle w:val="Hyperlink"/>
            <w:rFonts w:ascii="Arial" w:eastAsia="Times New Roman" w:hAnsi="Arial" w:cs="Arial"/>
            <w:sz w:val="22"/>
            <w:szCs w:val="22"/>
            <w:lang w:val="en"/>
          </w:rPr>
          <w:t>1.5. Common Data Types</w:t>
        </w:r>
        <w:r>
          <w:rPr>
            <w:rStyle w:val="Hyperlink"/>
            <w:rFonts w:ascii="Arial" w:eastAsia="Times New Roman" w:hAnsi="Arial" w:cs="Arial"/>
            <w:sz w:val="22"/>
            <w:szCs w:val="22"/>
            <w:lang w:val="en"/>
          </w:rPr>
          <w:fldChar w:fldCharType="end"/>
        </w:r>
      </w:ins>
    </w:p>
    <w:p w14:paraId="4683F2AF" w14:textId="77777777" w:rsidR="00573981" w:rsidRDefault="00EB3D15">
      <w:pPr>
        <w:spacing w:before="0" w:beforeAutospacing="0" w:after="0" w:afterAutospacing="0"/>
        <w:ind w:left="720"/>
        <w:divId w:val="340819456"/>
        <w:rPr>
          <w:ins w:id="90" w:author="Stefan Santesson" w:date="2015-08-14T17:47:00Z"/>
          <w:rFonts w:ascii="Arial" w:eastAsia="Times New Roman" w:hAnsi="Arial" w:cs="Arial"/>
          <w:sz w:val="22"/>
          <w:szCs w:val="22"/>
          <w:lang w:val="en"/>
        </w:rPr>
      </w:pPr>
      <w:ins w:id="91" w:author="Stefan Santesson" w:date="2015-08-14T17:47:00Z">
        <w:r>
          <w:fldChar w:fldCharType="begin"/>
        </w:r>
        <w:r>
          <w:instrText xml:space="preserve"> HYPERLINK \l "d0e498" </w:instrText>
        </w:r>
        <w:r>
          <w:fldChar w:fldCharType="separate"/>
        </w:r>
        <w:r w:rsidR="00AF4759">
          <w:rPr>
            <w:rStyle w:val="Hyperlink"/>
            <w:rFonts w:ascii="Arial" w:eastAsia="Times New Roman" w:hAnsi="Arial" w:cs="Arial"/>
            <w:sz w:val="22"/>
            <w:szCs w:val="22"/>
            <w:lang w:val="en"/>
          </w:rPr>
          <w:t>1.5.1. String values</w:t>
        </w:r>
        <w:r>
          <w:rPr>
            <w:rStyle w:val="Hyperlink"/>
            <w:rFonts w:ascii="Arial" w:eastAsia="Times New Roman" w:hAnsi="Arial" w:cs="Arial"/>
            <w:sz w:val="22"/>
            <w:szCs w:val="22"/>
            <w:lang w:val="en"/>
          </w:rPr>
          <w:fldChar w:fldCharType="end"/>
        </w:r>
      </w:ins>
    </w:p>
    <w:p w14:paraId="4F01F432" w14:textId="77777777" w:rsidR="00573981" w:rsidRDefault="00EB3D15">
      <w:pPr>
        <w:spacing w:before="0" w:beforeAutospacing="0" w:after="0" w:afterAutospacing="0"/>
        <w:ind w:left="720"/>
        <w:divId w:val="340819456"/>
        <w:rPr>
          <w:ins w:id="92" w:author="Stefan Santesson" w:date="2015-08-14T17:47:00Z"/>
          <w:rFonts w:ascii="Arial" w:eastAsia="Times New Roman" w:hAnsi="Arial" w:cs="Arial"/>
          <w:sz w:val="22"/>
          <w:szCs w:val="22"/>
          <w:lang w:val="en"/>
        </w:rPr>
      </w:pPr>
      <w:ins w:id="93" w:author="Stefan Santesson" w:date="2015-08-14T17:47:00Z">
        <w:r>
          <w:fldChar w:fldCharType="begin"/>
        </w:r>
        <w:r>
          <w:instrText xml:space="preserve"> HYPERLINK \l "d0e517" </w:instrText>
        </w:r>
        <w:r>
          <w:fldChar w:fldCharType="separate"/>
        </w:r>
        <w:r w:rsidR="00AF4759">
          <w:rPr>
            <w:rStyle w:val="Hyperlink"/>
            <w:rFonts w:ascii="Arial" w:eastAsia="Times New Roman" w:hAnsi="Arial" w:cs="Arial"/>
            <w:sz w:val="22"/>
            <w:szCs w:val="22"/>
            <w:lang w:val="en"/>
          </w:rPr>
          <w:t>1.5.2. URI Values</w:t>
        </w:r>
        <w:r>
          <w:rPr>
            <w:rStyle w:val="Hyperlink"/>
            <w:rFonts w:ascii="Arial" w:eastAsia="Times New Roman" w:hAnsi="Arial" w:cs="Arial"/>
            <w:sz w:val="22"/>
            <w:szCs w:val="22"/>
            <w:lang w:val="en"/>
          </w:rPr>
          <w:fldChar w:fldCharType="end"/>
        </w:r>
      </w:ins>
    </w:p>
    <w:p w14:paraId="19020D17" w14:textId="77777777" w:rsidR="00573981" w:rsidRDefault="00EB3D15">
      <w:pPr>
        <w:spacing w:before="0" w:beforeAutospacing="0" w:after="0" w:afterAutospacing="0"/>
        <w:ind w:left="720"/>
        <w:divId w:val="340819456"/>
        <w:rPr>
          <w:ins w:id="94" w:author="Stefan Santesson" w:date="2015-08-14T17:47:00Z"/>
          <w:rFonts w:ascii="Arial" w:eastAsia="Times New Roman" w:hAnsi="Arial" w:cs="Arial"/>
          <w:sz w:val="22"/>
          <w:szCs w:val="22"/>
          <w:lang w:val="en"/>
        </w:rPr>
      </w:pPr>
      <w:ins w:id="95" w:author="Stefan Santesson" w:date="2015-08-14T17:47:00Z">
        <w:r>
          <w:fldChar w:fldCharType="begin"/>
        </w:r>
        <w:r>
          <w:instrText xml:space="preserve"> HYPERLINK \l "d0e533" </w:instrText>
        </w:r>
        <w:r>
          <w:fldChar w:fldCharType="separate"/>
        </w:r>
        <w:r w:rsidR="00AF4759">
          <w:rPr>
            <w:rStyle w:val="Hyperlink"/>
            <w:rFonts w:ascii="Arial" w:eastAsia="Times New Roman" w:hAnsi="Arial" w:cs="Arial"/>
            <w:sz w:val="22"/>
            <w:szCs w:val="22"/>
            <w:lang w:val="en"/>
          </w:rPr>
          <w:t>1.5.3. Time Values</w:t>
        </w:r>
        <w:r>
          <w:rPr>
            <w:rStyle w:val="Hyperlink"/>
            <w:rFonts w:ascii="Arial" w:eastAsia="Times New Roman" w:hAnsi="Arial" w:cs="Arial"/>
            <w:sz w:val="22"/>
            <w:szCs w:val="22"/>
            <w:lang w:val="en"/>
          </w:rPr>
          <w:fldChar w:fldCharType="end"/>
        </w:r>
      </w:ins>
    </w:p>
    <w:p w14:paraId="7EBCE68C" w14:textId="77777777" w:rsidR="00573981" w:rsidRDefault="00EB3D15">
      <w:pPr>
        <w:spacing w:before="0" w:beforeAutospacing="0" w:after="0" w:afterAutospacing="0"/>
        <w:ind w:left="720"/>
        <w:divId w:val="340819456"/>
        <w:rPr>
          <w:ins w:id="96" w:author="Stefan Santesson" w:date="2015-08-14T17:47:00Z"/>
          <w:rFonts w:ascii="Arial" w:eastAsia="Times New Roman" w:hAnsi="Arial" w:cs="Arial"/>
          <w:sz w:val="22"/>
          <w:szCs w:val="22"/>
          <w:lang w:val="en"/>
        </w:rPr>
      </w:pPr>
      <w:ins w:id="97" w:author="Stefan Santesson" w:date="2015-08-14T17:47:00Z">
        <w:r>
          <w:fldChar w:fldCharType="begin"/>
        </w:r>
        <w:r>
          <w:instrText xml:space="preserve"> HYPERLINK \l "d0e545" </w:instrText>
        </w:r>
        <w:r>
          <w:fldChar w:fldCharType="separate"/>
        </w:r>
        <w:r w:rsidR="00AF4759">
          <w:rPr>
            <w:rStyle w:val="Hyperlink"/>
            <w:rFonts w:ascii="Arial" w:eastAsia="Times New Roman" w:hAnsi="Arial" w:cs="Arial"/>
            <w:sz w:val="22"/>
            <w:szCs w:val="22"/>
            <w:lang w:val="en"/>
          </w:rPr>
          <w:t xml:space="preserve">1.5.4. MIME Types for </w:t>
        </w:r>
        <w:r w:rsidR="00AF4759">
          <w:rPr>
            <w:rStyle w:val="HTMLCode"/>
            <w:color w:val="0000FF"/>
            <w:u w:val="single"/>
            <w:lang w:val="en"/>
          </w:rPr>
          <w:t>&lt;dss:TransformedData&gt;</w:t>
        </w:r>
        <w:r>
          <w:rPr>
            <w:rStyle w:val="HTMLCode"/>
            <w:color w:val="0000FF"/>
            <w:u w:val="single"/>
            <w:lang w:val="en"/>
          </w:rPr>
          <w:fldChar w:fldCharType="end"/>
        </w:r>
      </w:ins>
    </w:p>
    <w:p w14:paraId="2FE575BB" w14:textId="77777777" w:rsidR="00573981" w:rsidRDefault="00EB3D15">
      <w:pPr>
        <w:spacing w:before="0" w:beforeAutospacing="0" w:after="0" w:afterAutospacing="0"/>
        <w:divId w:val="340819456"/>
        <w:rPr>
          <w:ins w:id="98" w:author="Stefan Santesson" w:date="2015-08-14T17:47:00Z"/>
          <w:rFonts w:ascii="Arial" w:eastAsia="Times New Roman" w:hAnsi="Arial" w:cs="Arial"/>
          <w:sz w:val="22"/>
          <w:szCs w:val="22"/>
          <w:lang w:val="en"/>
        </w:rPr>
      </w:pPr>
      <w:ins w:id="99" w:author="Stefan Santesson" w:date="2015-08-14T17:47:00Z">
        <w:r>
          <w:fldChar w:fldCharType="begin"/>
        </w:r>
        <w:r>
          <w:instrText xml:space="preserve"> HYPERLINK \l "d0e574" </w:instrText>
        </w:r>
        <w:r>
          <w:fldChar w:fldCharType="separate"/>
        </w:r>
        <w:r w:rsidR="00AF4759">
          <w:rPr>
            <w:rStyle w:val="Hyperlink"/>
            <w:rFonts w:ascii="Arial" w:eastAsia="Times New Roman" w:hAnsi="Arial" w:cs="Arial"/>
            <w:sz w:val="22"/>
            <w:szCs w:val="22"/>
            <w:lang w:val="en"/>
          </w:rPr>
          <w:t>2. Common Protocol Structures</w:t>
        </w:r>
        <w:r>
          <w:rPr>
            <w:rStyle w:val="Hyperlink"/>
            <w:rFonts w:ascii="Arial" w:eastAsia="Times New Roman" w:hAnsi="Arial" w:cs="Arial"/>
            <w:sz w:val="22"/>
            <w:szCs w:val="22"/>
            <w:lang w:val="en"/>
          </w:rPr>
          <w:fldChar w:fldCharType="end"/>
        </w:r>
      </w:ins>
    </w:p>
    <w:p w14:paraId="10E25DEE" w14:textId="77777777" w:rsidR="00573981" w:rsidRDefault="00EB3D15">
      <w:pPr>
        <w:spacing w:before="0" w:beforeAutospacing="0" w:after="0" w:afterAutospacing="0"/>
        <w:ind w:left="720"/>
        <w:divId w:val="340819456"/>
        <w:rPr>
          <w:ins w:id="100" w:author="Stefan Santesson" w:date="2015-08-14T17:47:00Z"/>
          <w:rFonts w:ascii="Arial" w:eastAsia="Times New Roman" w:hAnsi="Arial" w:cs="Arial"/>
          <w:sz w:val="22"/>
          <w:szCs w:val="22"/>
          <w:lang w:val="en"/>
        </w:rPr>
      </w:pPr>
      <w:ins w:id="101" w:author="Stefan Santesson" w:date="2015-08-14T17:47:00Z">
        <w:r>
          <w:fldChar w:fldCharType="begin"/>
        </w:r>
        <w:r>
          <w:instrText xml:space="preserve"> HYPERLINK \l "d0e579" </w:instrText>
        </w:r>
        <w:r>
          <w:fldChar w:fldCharType="separate"/>
        </w:r>
        <w:r w:rsidR="00AF4759">
          <w:rPr>
            <w:rStyle w:val="Hyperlink"/>
            <w:rFonts w:ascii="Arial" w:eastAsia="Times New Roman" w:hAnsi="Arial" w:cs="Arial"/>
            <w:sz w:val="22"/>
            <w:szCs w:val="22"/>
            <w:lang w:val="en"/>
          </w:rPr>
          <w:t>2.1. Type AnyType</w:t>
        </w:r>
        <w:r>
          <w:rPr>
            <w:rStyle w:val="Hyperlink"/>
            <w:rFonts w:ascii="Arial" w:eastAsia="Times New Roman" w:hAnsi="Arial" w:cs="Arial"/>
            <w:sz w:val="22"/>
            <w:szCs w:val="22"/>
            <w:lang w:val="en"/>
          </w:rPr>
          <w:fldChar w:fldCharType="end"/>
        </w:r>
      </w:ins>
    </w:p>
    <w:p w14:paraId="573A2284" w14:textId="77777777" w:rsidR="00573981" w:rsidRDefault="00EB3D15">
      <w:pPr>
        <w:spacing w:before="0" w:beforeAutospacing="0" w:after="0" w:afterAutospacing="0"/>
        <w:divId w:val="340819456"/>
        <w:rPr>
          <w:ins w:id="102" w:author="Stefan Santesson" w:date="2015-08-14T17:47:00Z"/>
          <w:rFonts w:ascii="Arial" w:eastAsia="Times New Roman" w:hAnsi="Arial" w:cs="Arial"/>
          <w:sz w:val="22"/>
          <w:szCs w:val="22"/>
          <w:lang w:val="en"/>
        </w:rPr>
      </w:pPr>
      <w:ins w:id="103" w:author="Stefan Santesson" w:date="2015-08-14T17:47:00Z">
        <w:r>
          <w:fldChar w:fldCharType="begin"/>
        </w:r>
        <w:r>
          <w:instrText xml:space="preserve"> HYPERLINK \l "d0e594" </w:instrText>
        </w:r>
        <w:r>
          <w:fldChar w:fldCharType="separate"/>
        </w:r>
        <w:r w:rsidR="00AF4759">
          <w:rPr>
            <w:rStyle w:val="Hyperlink"/>
            <w:rFonts w:ascii="Arial" w:eastAsia="Times New Roman" w:hAnsi="Arial" w:cs="Arial"/>
            <w:sz w:val="22"/>
            <w:szCs w:val="22"/>
            <w:lang w:val="en"/>
          </w:rPr>
          <w:t>3. Federated signing DSS Extensions</w:t>
        </w:r>
        <w:r>
          <w:rPr>
            <w:rStyle w:val="Hyperlink"/>
            <w:rFonts w:ascii="Arial" w:eastAsia="Times New Roman" w:hAnsi="Arial" w:cs="Arial"/>
            <w:sz w:val="22"/>
            <w:szCs w:val="22"/>
            <w:lang w:val="en"/>
          </w:rPr>
          <w:fldChar w:fldCharType="end"/>
        </w:r>
      </w:ins>
    </w:p>
    <w:p w14:paraId="6C4AFE7D" w14:textId="77777777" w:rsidR="00573981" w:rsidRDefault="00EB3D15" w:rsidP="00EB3D15">
      <w:pPr>
        <w:spacing w:before="0" w:beforeAutospacing="0" w:after="0" w:afterAutospacing="0"/>
        <w:ind w:left="1440"/>
        <w:divId w:val="340819456"/>
        <w:rPr>
          <w:rFonts w:ascii="Arial" w:eastAsia="Times New Roman" w:hAnsi="Arial" w:cs="Arial"/>
          <w:sz w:val="22"/>
          <w:szCs w:val="22"/>
          <w:lang w:val="en"/>
        </w:rPr>
      </w:pPr>
      <w:ins w:id="104" w:author="Stefan Santesson" w:date="2015-08-14T17:47:00Z">
        <w:r>
          <w:fldChar w:fldCharType="begin"/>
        </w:r>
        <w:r>
          <w:instrText xml:space="preserve"> HYPERLINK \l "d0e605" </w:instrText>
        </w:r>
        <w:r>
          <w:fldChar w:fldCharType="separate"/>
        </w:r>
        <w:r w:rsidR="00AF4759">
          <w:rPr>
            <w:rStyle w:val="Hyperlink"/>
            <w:rFonts w:ascii="Arial" w:eastAsia="Times New Roman" w:hAnsi="Arial" w:cs="Arial"/>
            <w:sz w:val="22"/>
            <w:szCs w:val="22"/>
            <w:lang w:val="en"/>
          </w:rPr>
          <w:t>3.1. Element &lt;SignRequestExtension&gt;</w:t>
        </w:r>
        <w:r>
          <w:rPr>
            <w:rStyle w:val="Hyperlink"/>
            <w:rFonts w:ascii="Arial" w:eastAsia="Times New Roman" w:hAnsi="Arial" w:cs="Arial"/>
            <w:sz w:val="22"/>
            <w:szCs w:val="22"/>
            <w:lang w:val="en"/>
          </w:rPr>
          <w:fldChar w:fldCharType="end"/>
        </w:r>
      </w:ins>
    </w:p>
    <w:p w14:paraId="1411E7C4" w14:textId="77777777" w:rsidR="00573981" w:rsidRDefault="00EB3D15">
      <w:pPr>
        <w:spacing w:before="0" w:beforeAutospacing="0" w:after="0" w:afterAutospacing="0"/>
        <w:ind w:left="1440"/>
        <w:divId w:val="340819456"/>
        <w:rPr>
          <w:rFonts w:ascii="Arial" w:eastAsia="Times New Roman" w:hAnsi="Arial" w:cs="Arial"/>
          <w:sz w:val="22"/>
          <w:szCs w:val="22"/>
          <w:lang w:val="en"/>
        </w:rPr>
      </w:pPr>
      <w:hyperlink w:anchor="CertRequestPropertiesType" w:history="1">
        <w:r w:rsidR="00AF4759">
          <w:rPr>
            <w:rStyle w:val="Hyperlink"/>
            <w:rFonts w:ascii="Arial" w:eastAsia="Times New Roman" w:hAnsi="Arial" w:cs="Arial"/>
            <w:sz w:val="22"/>
            <w:szCs w:val="22"/>
            <w:lang w:val="en"/>
          </w:rPr>
          <w:t>3.1.1. Type CertRequestPropertiesType</w:t>
        </w:r>
      </w:hyperlink>
    </w:p>
    <w:p w14:paraId="0DF5027A" w14:textId="77777777" w:rsidR="00573981" w:rsidRDefault="00EB3D15">
      <w:pPr>
        <w:spacing w:before="0" w:beforeAutospacing="0" w:after="0" w:afterAutospacing="0"/>
        <w:ind w:left="720"/>
        <w:divId w:val="340819456"/>
        <w:rPr>
          <w:ins w:id="105" w:author="Stefan Santesson" w:date="2015-08-14T17:47:00Z"/>
          <w:rFonts w:ascii="Arial" w:eastAsia="Times New Roman" w:hAnsi="Arial" w:cs="Arial"/>
          <w:sz w:val="22"/>
          <w:szCs w:val="22"/>
          <w:lang w:val="en"/>
        </w:rPr>
      </w:pPr>
      <w:ins w:id="106" w:author="Stefan Santesson" w:date="2015-08-14T17:47:00Z">
        <w:r>
          <w:fldChar w:fldCharType="begin"/>
        </w:r>
        <w:r>
          <w:instrText xml:space="preserve"> HYPERLINK \l "SignMessageType" </w:instrText>
        </w:r>
        <w:r>
          <w:fldChar w:fldCharType="separate"/>
        </w:r>
        <w:r w:rsidR="00AF4759">
          <w:rPr>
            <w:rStyle w:val="Hyperlink"/>
            <w:rFonts w:ascii="Arial" w:eastAsia="Times New Roman" w:hAnsi="Arial" w:cs="Arial"/>
            <w:sz w:val="22"/>
            <w:szCs w:val="22"/>
            <w:lang w:val="en"/>
          </w:rPr>
          <w:t>3.1.2. Element &lt;SignMessage&gt;</w:t>
        </w:r>
        <w:r>
          <w:rPr>
            <w:rStyle w:val="Hyperlink"/>
            <w:rFonts w:ascii="Arial" w:eastAsia="Times New Roman" w:hAnsi="Arial" w:cs="Arial"/>
            <w:sz w:val="22"/>
            <w:szCs w:val="22"/>
            <w:lang w:val="en"/>
          </w:rPr>
          <w:fldChar w:fldCharType="end"/>
        </w:r>
      </w:ins>
    </w:p>
    <w:p w14:paraId="0B6CC59C" w14:textId="77777777" w:rsidR="00573981" w:rsidRDefault="009521F9" w:rsidP="00EB3D15">
      <w:pPr>
        <w:spacing w:before="0" w:beforeAutospacing="0" w:after="0" w:afterAutospacing="0"/>
        <w:ind w:left="1440"/>
        <w:divId w:val="340819456"/>
        <w:rPr>
          <w:rFonts w:ascii="Arial" w:eastAsia="Times New Roman" w:hAnsi="Arial" w:cs="Arial"/>
          <w:sz w:val="22"/>
          <w:szCs w:val="22"/>
          <w:lang w:val="en"/>
        </w:rPr>
      </w:pPr>
      <w:hyperlink w:anchor="eidSignResponseExtension" w:history="1">
        <w:r w:rsidR="00AF4759">
          <w:rPr>
            <w:rStyle w:val="Hyperlink"/>
            <w:rFonts w:ascii="Arial" w:eastAsia="Times New Roman" w:hAnsi="Arial" w:cs="Arial"/>
            <w:sz w:val="22"/>
            <w:szCs w:val="22"/>
            <w:lang w:val="en"/>
          </w:rPr>
          <w:t>3.2. Element &lt;SignResponseExtension&gt;</w:t>
        </w:r>
      </w:hyperlink>
    </w:p>
    <w:p w14:paraId="078BB938" w14:textId="77777777" w:rsidR="0049239B" w:rsidRDefault="00EB3D15">
      <w:pPr>
        <w:spacing w:before="0" w:beforeAutospacing="0" w:after="0" w:afterAutospacing="0"/>
        <w:ind w:left="720"/>
        <w:divId w:val="1857112485"/>
        <w:rPr>
          <w:del w:id="107" w:author="Stefan Santesson" w:date="2015-08-14T17:47:00Z"/>
          <w:rFonts w:ascii="Arial" w:eastAsia="Times New Roman" w:hAnsi="Arial" w:cs="Arial"/>
          <w:sz w:val="22"/>
          <w:szCs w:val="22"/>
          <w:lang w:val="en"/>
        </w:rPr>
      </w:pPr>
      <w:del w:id="108" w:author="Stefan Santesson" w:date="2015-08-14T17:47:00Z">
        <w:r>
          <w:fldChar w:fldCharType="begin"/>
        </w:r>
        <w:r>
          <w:delInstrText xml:space="preserve"> HYPERLINK \l "d0e1096" </w:delInstrText>
        </w:r>
        <w:r>
          <w:fldChar w:fldCharType="separate"/>
        </w:r>
        <w:r w:rsidR="00C517BE">
          <w:rPr>
            <w:rStyle w:val="Hyperlink"/>
            <w:rFonts w:ascii="Arial" w:eastAsia="Times New Roman" w:hAnsi="Arial" w:cs="Arial"/>
            <w:sz w:val="22"/>
            <w:szCs w:val="22"/>
            <w:lang w:val="en"/>
          </w:rPr>
          <w:delText>3.2.1. Type SignerAssertionInfoType</w:delText>
        </w:r>
        <w:r>
          <w:rPr>
            <w:rStyle w:val="Hyperlink"/>
            <w:rFonts w:ascii="Arial" w:eastAsia="Times New Roman" w:hAnsi="Arial" w:cs="Arial"/>
            <w:sz w:val="22"/>
            <w:szCs w:val="22"/>
            <w:lang w:val="en"/>
          </w:rPr>
          <w:fldChar w:fldCharType="end"/>
        </w:r>
      </w:del>
    </w:p>
    <w:p w14:paraId="164D4D92" w14:textId="77777777" w:rsidR="0049239B" w:rsidRDefault="00EB3D15">
      <w:pPr>
        <w:spacing w:before="0" w:beforeAutospacing="0" w:after="0" w:afterAutospacing="0"/>
        <w:ind w:left="720"/>
        <w:divId w:val="1857112485"/>
        <w:rPr>
          <w:del w:id="109" w:author="Stefan Santesson" w:date="2015-08-14T17:47:00Z"/>
          <w:rFonts w:ascii="Arial" w:eastAsia="Times New Roman" w:hAnsi="Arial" w:cs="Arial"/>
          <w:sz w:val="22"/>
          <w:szCs w:val="22"/>
          <w:lang w:val="en"/>
        </w:rPr>
      </w:pPr>
      <w:del w:id="110" w:author="Stefan Santesson" w:date="2015-08-14T17:47:00Z">
        <w:r>
          <w:fldChar w:fldCharType="begin"/>
        </w:r>
        <w:r>
          <w:delInstrText xml:space="preserve"> HYPERLINK \l "d0e1241" </w:delInstrText>
        </w:r>
        <w:r>
          <w:fldChar w:fldCharType="separate"/>
        </w:r>
        <w:r w:rsidR="00C517BE">
          <w:rPr>
            <w:rStyle w:val="Hyperlink"/>
            <w:rFonts w:ascii="Arial" w:eastAsia="Times New Roman" w:hAnsi="Arial" w:cs="Arial"/>
            <w:sz w:val="22"/>
            <w:szCs w:val="22"/>
            <w:lang w:val="en"/>
          </w:rPr>
          <w:delText>3.2.2. Type CertificateChainType</w:delText>
        </w:r>
        <w:r>
          <w:rPr>
            <w:rStyle w:val="Hyperlink"/>
            <w:rFonts w:ascii="Arial" w:eastAsia="Times New Roman" w:hAnsi="Arial" w:cs="Arial"/>
            <w:sz w:val="22"/>
            <w:szCs w:val="22"/>
            <w:lang w:val="en"/>
          </w:rPr>
          <w:fldChar w:fldCharType="end"/>
        </w:r>
      </w:del>
    </w:p>
    <w:p w14:paraId="2EA5A4AB" w14:textId="77777777" w:rsidR="0049239B" w:rsidRDefault="00EB3D15">
      <w:pPr>
        <w:spacing w:before="0" w:beforeAutospacing="0" w:after="0" w:afterAutospacing="0"/>
        <w:divId w:val="1857112485"/>
        <w:rPr>
          <w:del w:id="111" w:author="Stefan Santesson" w:date="2015-08-14T17:47:00Z"/>
          <w:rFonts w:ascii="Arial" w:eastAsia="Times New Roman" w:hAnsi="Arial" w:cs="Arial"/>
          <w:sz w:val="22"/>
          <w:szCs w:val="22"/>
          <w:lang w:val="en"/>
        </w:rPr>
      </w:pPr>
      <w:del w:id="112" w:author="Stefan Santesson" w:date="2015-08-14T17:47:00Z">
        <w:r>
          <w:fldChar w:fldCharType="begin"/>
        </w:r>
        <w:r>
          <w:delInstrText xml:space="preserve"> HYPERLINK \l "d0e1272" </w:delInstrText>
        </w:r>
        <w:r>
          <w:fldChar w:fldCharType="separate"/>
        </w:r>
        <w:r w:rsidR="00C517BE">
          <w:rPr>
            <w:rStyle w:val="Hyperlink"/>
            <w:rFonts w:ascii="Arial" w:eastAsia="Times New Roman" w:hAnsi="Arial" w:cs="Arial"/>
            <w:sz w:val="22"/>
            <w:szCs w:val="22"/>
            <w:lang w:val="en"/>
          </w:rPr>
          <w:delText xml:space="preserve">4. Extensions to &lt;dss:InputDocuments&gt; and &lt;dss:SignatureObject&gt; </w:delText>
        </w:r>
        <w:r>
          <w:rPr>
            <w:rStyle w:val="Hyperlink"/>
            <w:rFonts w:ascii="Arial" w:eastAsia="Times New Roman" w:hAnsi="Arial" w:cs="Arial"/>
            <w:sz w:val="22"/>
            <w:szCs w:val="22"/>
            <w:lang w:val="en"/>
          </w:rPr>
          <w:fldChar w:fldCharType="end"/>
        </w:r>
      </w:del>
    </w:p>
    <w:p w14:paraId="23AB0AAA" w14:textId="77777777" w:rsidR="0049239B" w:rsidRDefault="00EB3D15">
      <w:pPr>
        <w:spacing w:before="0" w:beforeAutospacing="0" w:after="0" w:afterAutospacing="0"/>
        <w:ind w:left="720"/>
        <w:divId w:val="1857112485"/>
        <w:rPr>
          <w:del w:id="113" w:author="Stefan Santesson" w:date="2015-08-14T17:47:00Z"/>
          <w:rFonts w:ascii="Arial" w:eastAsia="Times New Roman" w:hAnsi="Arial" w:cs="Arial"/>
          <w:sz w:val="22"/>
          <w:szCs w:val="22"/>
          <w:lang w:val="en"/>
        </w:rPr>
      </w:pPr>
      <w:del w:id="114" w:author="Stefan Santesson" w:date="2015-08-14T17:47:00Z">
        <w:r>
          <w:fldChar w:fldCharType="begin"/>
        </w:r>
        <w:r>
          <w:delInstrText xml:space="preserve"> HYPERLINK \l "d0e1286" </w:delInstrText>
        </w:r>
        <w:r>
          <w:fldChar w:fldCharType="separate"/>
        </w:r>
        <w:r w:rsidR="00C517BE">
          <w:rPr>
            <w:rStyle w:val="Hyperlink"/>
            <w:rFonts w:ascii="Arial" w:eastAsia="Times New Roman" w:hAnsi="Arial" w:cs="Arial"/>
            <w:sz w:val="22"/>
            <w:szCs w:val="22"/>
            <w:lang w:val="en"/>
          </w:rPr>
          <w:delText>4.1. Element &lt;SignTasks&gt;</w:delText>
        </w:r>
        <w:r>
          <w:rPr>
            <w:rStyle w:val="Hyperlink"/>
            <w:rFonts w:ascii="Arial" w:eastAsia="Times New Roman" w:hAnsi="Arial" w:cs="Arial"/>
            <w:sz w:val="22"/>
            <w:szCs w:val="22"/>
            <w:lang w:val="en"/>
          </w:rPr>
          <w:fldChar w:fldCharType="end"/>
        </w:r>
      </w:del>
    </w:p>
    <w:p w14:paraId="73C4EDBA" w14:textId="77777777" w:rsidR="0049239B" w:rsidRDefault="00EB3D15">
      <w:pPr>
        <w:spacing w:before="0" w:beforeAutospacing="0" w:after="0" w:afterAutospacing="0"/>
        <w:ind w:left="720"/>
        <w:divId w:val="1857112485"/>
        <w:rPr>
          <w:del w:id="115" w:author="Stefan Santesson" w:date="2015-08-14T17:47:00Z"/>
          <w:rFonts w:ascii="Arial" w:eastAsia="Times New Roman" w:hAnsi="Arial" w:cs="Arial"/>
          <w:sz w:val="22"/>
          <w:szCs w:val="22"/>
          <w:lang w:val="en"/>
        </w:rPr>
      </w:pPr>
      <w:del w:id="116" w:author="Stefan Santesson" w:date="2015-08-14T17:47:00Z">
        <w:r>
          <w:fldChar w:fldCharType="begin"/>
        </w:r>
        <w:r>
          <w:delInstrText xml:space="preserve"> HYPERLINK \l "d0e1335" </w:delInstrText>
        </w:r>
        <w:r>
          <w:fldChar w:fldCharType="separate"/>
        </w:r>
        <w:r w:rsidR="00C517BE">
          <w:rPr>
            <w:rStyle w:val="Hyperlink"/>
            <w:rFonts w:ascii="Arial" w:eastAsia="Times New Roman" w:hAnsi="Arial" w:cs="Arial"/>
            <w:sz w:val="22"/>
            <w:szCs w:val="22"/>
            <w:lang w:val="en"/>
          </w:rPr>
          <w:delText>4.1.1. Element &lt;SignTaskData&gt;</w:delText>
        </w:r>
        <w:r>
          <w:rPr>
            <w:rStyle w:val="Hyperlink"/>
            <w:rFonts w:ascii="Arial" w:eastAsia="Times New Roman" w:hAnsi="Arial" w:cs="Arial"/>
            <w:sz w:val="22"/>
            <w:szCs w:val="22"/>
            <w:lang w:val="en"/>
          </w:rPr>
          <w:fldChar w:fldCharType="end"/>
        </w:r>
      </w:del>
    </w:p>
    <w:p w14:paraId="64E0EDD5" w14:textId="77777777" w:rsidR="0049239B" w:rsidRDefault="00EB3D15">
      <w:pPr>
        <w:spacing w:before="0" w:beforeAutospacing="0" w:after="0" w:afterAutospacing="0"/>
        <w:divId w:val="1857112485"/>
        <w:rPr>
          <w:del w:id="117" w:author="Stefan Santesson" w:date="2015-08-14T17:47:00Z"/>
          <w:rFonts w:ascii="Arial" w:eastAsia="Times New Roman" w:hAnsi="Arial" w:cs="Arial"/>
          <w:sz w:val="22"/>
          <w:szCs w:val="22"/>
          <w:lang w:val="en"/>
        </w:rPr>
      </w:pPr>
      <w:del w:id="118" w:author="Stefan Santesson" w:date="2015-08-14T17:47:00Z">
        <w:r>
          <w:fldChar w:fldCharType="begin"/>
        </w:r>
        <w:r>
          <w:delInstrText xml:space="preserve"> HYPERLINK \l "d0e1524" </w:delInstrText>
        </w:r>
        <w:r>
          <w:fldChar w:fldCharType="separate"/>
        </w:r>
        <w:r w:rsidR="00C517BE">
          <w:rPr>
            <w:rStyle w:val="Hyperlink"/>
            <w:rFonts w:ascii="Arial" w:eastAsia="Times New Roman" w:hAnsi="Arial" w:cs="Arial"/>
            <w:sz w:val="22"/>
            <w:szCs w:val="22"/>
            <w:lang w:val="en"/>
          </w:rPr>
          <w:delText>5. Signing sign requests and responses</w:delText>
        </w:r>
        <w:r>
          <w:rPr>
            <w:rStyle w:val="Hyperlink"/>
            <w:rFonts w:ascii="Arial" w:eastAsia="Times New Roman" w:hAnsi="Arial" w:cs="Arial"/>
            <w:sz w:val="22"/>
            <w:szCs w:val="22"/>
            <w:lang w:val="en"/>
          </w:rPr>
          <w:fldChar w:fldCharType="end"/>
        </w:r>
      </w:del>
    </w:p>
    <w:p w14:paraId="66E5A97E" w14:textId="77777777" w:rsidR="00573981" w:rsidRDefault="00EB3D15">
      <w:pPr>
        <w:spacing w:before="0" w:beforeAutospacing="0" w:after="0" w:afterAutospacing="0"/>
        <w:ind w:left="720"/>
        <w:divId w:val="340819456"/>
        <w:rPr>
          <w:ins w:id="119" w:author="Stefan Santesson" w:date="2015-08-14T17:47:00Z"/>
          <w:rFonts w:ascii="Arial" w:eastAsia="Times New Roman" w:hAnsi="Arial" w:cs="Arial"/>
          <w:sz w:val="22"/>
          <w:szCs w:val="22"/>
          <w:lang w:val="en"/>
        </w:rPr>
      </w:pPr>
      <w:ins w:id="120" w:author="Stefan Santesson" w:date="2015-08-14T17:47:00Z">
        <w:r>
          <w:fldChar w:fldCharType="begin"/>
        </w:r>
        <w:r>
          <w:instrText xml:space="preserve"> HYPERLINK \l "d0e1203" </w:instrText>
        </w:r>
        <w:r>
          <w:fldChar w:fldCharType="separate"/>
        </w:r>
        <w:r w:rsidR="00AF4759">
          <w:rPr>
            <w:rStyle w:val="Hyperlink"/>
            <w:rFonts w:ascii="Arial" w:eastAsia="Times New Roman" w:hAnsi="Arial" w:cs="Arial"/>
            <w:sz w:val="22"/>
            <w:szCs w:val="22"/>
            <w:lang w:val="en"/>
          </w:rPr>
          <w:t>3.2.1. Type SignerAssertionInfoType</w:t>
        </w:r>
        <w:r>
          <w:rPr>
            <w:rStyle w:val="Hyperlink"/>
            <w:rFonts w:ascii="Arial" w:eastAsia="Times New Roman" w:hAnsi="Arial" w:cs="Arial"/>
            <w:sz w:val="22"/>
            <w:szCs w:val="22"/>
            <w:lang w:val="en"/>
          </w:rPr>
          <w:fldChar w:fldCharType="end"/>
        </w:r>
      </w:ins>
    </w:p>
    <w:p w14:paraId="13A42CFB" w14:textId="77777777" w:rsidR="00573981" w:rsidRDefault="00EB3D15">
      <w:pPr>
        <w:spacing w:before="0" w:beforeAutospacing="0" w:after="0" w:afterAutospacing="0"/>
        <w:ind w:left="720"/>
        <w:divId w:val="340819456"/>
        <w:rPr>
          <w:ins w:id="121" w:author="Stefan Santesson" w:date="2015-08-14T17:47:00Z"/>
          <w:rFonts w:ascii="Arial" w:eastAsia="Times New Roman" w:hAnsi="Arial" w:cs="Arial"/>
          <w:sz w:val="22"/>
          <w:szCs w:val="22"/>
          <w:lang w:val="en"/>
        </w:rPr>
      </w:pPr>
      <w:ins w:id="122" w:author="Stefan Santesson" w:date="2015-08-14T17:47:00Z">
        <w:r>
          <w:fldChar w:fldCharType="begin"/>
        </w:r>
        <w:r>
          <w:instrText xml:space="preserve"> HYPERLINK \l "d0e1348" </w:instrText>
        </w:r>
        <w:r>
          <w:fldChar w:fldCharType="separate"/>
        </w:r>
        <w:r w:rsidR="00AF4759">
          <w:rPr>
            <w:rStyle w:val="Hyperlink"/>
            <w:rFonts w:ascii="Arial" w:eastAsia="Times New Roman" w:hAnsi="Arial" w:cs="Arial"/>
            <w:sz w:val="22"/>
            <w:szCs w:val="22"/>
            <w:lang w:val="en"/>
          </w:rPr>
          <w:t>3.2.2. Type CertificateChainType</w:t>
        </w:r>
        <w:r>
          <w:rPr>
            <w:rStyle w:val="Hyperlink"/>
            <w:rFonts w:ascii="Arial" w:eastAsia="Times New Roman" w:hAnsi="Arial" w:cs="Arial"/>
            <w:sz w:val="22"/>
            <w:szCs w:val="22"/>
            <w:lang w:val="en"/>
          </w:rPr>
          <w:fldChar w:fldCharType="end"/>
        </w:r>
      </w:ins>
    </w:p>
    <w:p w14:paraId="1C5E435F" w14:textId="77777777" w:rsidR="00573981" w:rsidRDefault="00EB3D15">
      <w:pPr>
        <w:spacing w:before="0" w:beforeAutospacing="0" w:after="0" w:afterAutospacing="0"/>
        <w:divId w:val="340819456"/>
        <w:rPr>
          <w:ins w:id="123" w:author="Stefan Santesson" w:date="2015-08-14T17:47:00Z"/>
          <w:rFonts w:ascii="Arial" w:eastAsia="Times New Roman" w:hAnsi="Arial" w:cs="Arial"/>
          <w:sz w:val="22"/>
          <w:szCs w:val="22"/>
          <w:lang w:val="en"/>
        </w:rPr>
      </w:pPr>
      <w:ins w:id="124" w:author="Stefan Santesson" w:date="2015-08-14T17:47:00Z">
        <w:r>
          <w:fldChar w:fldCharType="begin"/>
        </w:r>
        <w:r>
          <w:instrText xml:space="preserve"> HYPERLINK \l "d0e1379" </w:instrText>
        </w:r>
        <w:r>
          <w:fldChar w:fldCharType="separate"/>
        </w:r>
        <w:r w:rsidR="00AF4759">
          <w:rPr>
            <w:rStyle w:val="Hyperlink"/>
            <w:rFonts w:ascii="Arial" w:eastAsia="Times New Roman" w:hAnsi="Arial" w:cs="Arial"/>
            <w:sz w:val="22"/>
            <w:szCs w:val="22"/>
            <w:lang w:val="en"/>
          </w:rPr>
          <w:t xml:space="preserve">4. Extensions to &lt;dss:InputDocuments&gt; and &lt;dss:SignatureObject&gt; </w:t>
        </w:r>
        <w:r>
          <w:rPr>
            <w:rStyle w:val="Hyperlink"/>
            <w:rFonts w:ascii="Arial" w:eastAsia="Times New Roman" w:hAnsi="Arial" w:cs="Arial"/>
            <w:sz w:val="22"/>
            <w:szCs w:val="22"/>
            <w:lang w:val="en"/>
          </w:rPr>
          <w:fldChar w:fldCharType="end"/>
        </w:r>
      </w:ins>
    </w:p>
    <w:p w14:paraId="674B511A" w14:textId="77777777" w:rsidR="00573981" w:rsidRDefault="00EB3D15">
      <w:pPr>
        <w:spacing w:before="0" w:beforeAutospacing="0" w:after="0" w:afterAutospacing="0"/>
        <w:ind w:left="720"/>
        <w:divId w:val="340819456"/>
        <w:rPr>
          <w:ins w:id="125" w:author="Stefan Santesson" w:date="2015-08-14T17:47:00Z"/>
          <w:rFonts w:ascii="Arial" w:eastAsia="Times New Roman" w:hAnsi="Arial" w:cs="Arial"/>
          <w:sz w:val="22"/>
          <w:szCs w:val="22"/>
          <w:lang w:val="en"/>
        </w:rPr>
      </w:pPr>
      <w:ins w:id="126" w:author="Stefan Santesson" w:date="2015-08-14T17:47:00Z">
        <w:r>
          <w:fldChar w:fldCharType="begin"/>
        </w:r>
        <w:r>
          <w:instrText xml:space="preserve"> HYPERLINK \l "d0e1393" </w:instrText>
        </w:r>
        <w:r>
          <w:fldChar w:fldCharType="separate"/>
        </w:r>
        <w:r w:rsidR="00AF4759">
          <w:rPr>
            <w:rStyle w:val="Hyperlink"/>
            <w:rFonts w:ascii="Arial" w:eastAsia="Times New Roman" w:hAnsi="Arial" w:cs="Arial"/>
            <w:sz w:val="22"/>
            <w:szCs w:val="22"/>
            <w:lang w:val="en"/>
          </w:rPr>
          <w:t>4.1. Element &lt;SignTasks&gt;</w:t>
        </w:r>
        <w:r>
          <w:rPr>
            <w:rStyle w:val="Hyperlink"/>
            <w:rFonts w:ascii="Arial" w:eastAsia="Times New Roman" w:hAnsi="Arial" w:cs="Arial"/>
            <w:sz w:val="22"/>
            <w:szCs w:val="22"/>
            <w:lang w:val="en"/>
          </w:rPr>
          <w:fldChar w:fldCharType="end"/>
        </w:r>
      </w:ins>
    </w:p>
    <w:p w14:paraId="4F73381F" w14:textId="77777777" w:rsidR="00573981" w:rsidRDefault="00EB3D15">
      <w:pPr>
        <w:spacing w:before="0" w:beforeAutospacing="0" w:after="0" w:afterAutospacing="0"/>
        <w:ind w:left="720"/>
        <w:divId w:val="340819456"/>
        <w:rPr>
          <w:ins w:id="127" w:author="Stefan Santesson" w:date="2015-08-14T17:47:00Z"/>
          <w:rFonts w:ascii="Arial" w:eastAsia="Times New Roman" w:hAnsi="Arial" w:cs="Arial"/>
          <w:sz w:val="22"/>
          <w:szCs w:val="22"/>
          <w:lang w:val="en"/>
        </w:rPr>
      </w:pPr>
      <w:ins w:id="128" w:author="Stefan Santesson" w:date="2015-08-14T17:47:00Z">
        <w:r>
          <w:fldChar w:fldCharType="begin"/>
        </w:r>
        <w:r>
          <w:instrText xml:space="preserve"> HYPERLINK \l "d0e1442" </w:instrText>
        </w:r>
        <w:r>
          <w:fldChar w:fldCharType="separate"/>
        </w:r>
        <w:r w:rsidR="00AF4759">
          <w:rPr>
            <w:rStyle w:val="Hyperlink"/>
            <w:rFonts w:ascii="Arial" w:eastAsia="Times New Roman" w:hAnsi="Arial" w:cs="Arial"/>
            <w:sz w:val="22"/>
            <w:szCs w:val="22"/>
            <w:lang w:val="en"/>
          </w:rPr>
          <w:t>4.1.1. Element &lt;SignTaskData&gt;</w:t>
        </w:r>
        <w:r>
          <w:rPr>
            <w:rStyle w:val="Hyperlink"/>
            <w:rFonts w:ascii="Arial" w:eastAsia="Times New Roman" w:hAnsi="Arial" w:cs="Arial"/>
            <w:sz w:val="22"/>
            <w:szCs w:val="22"/>
            <w:lang w:val="en"/>
          </w:rPr>
          <w:fldChar w:fldCharType="end"/>
        </w:r>
      </w:ins>
    </w:p>
    <w:p w14:paraId="123CE9C3" w14:textId="77777777" w:rsidR="00573981" w:rsidRDefault="00EB3D15">
      <w:pPr>
        <w:spacing w:before="0" w:beforeAutospacing="0" w:after="0" w:afterAutospacing="0"/>
        <w:divId w:val="340819456"/>
        <w:rPr>
          <w:ins w:id="129" w:author="Stefan Santesson" w:date="2015-08-14T17:47:00Z"/>
          <w:rFonts w:ascii="Arial" w:eastAsia="Times New Roman" w:hAnsi="Arial" w:cs="Arial"/>
          <w:sz w:val="22"/>
          <w:szCs w:val="22"/>
          <w:lang w:val="en"/>
        </w:rPr>
      </w:pPr>
      <w:ins w:id="130" w:author="Stefan Santesson" w:date="2015-08-14T17:47:00Z">
        <w:r>
          <w:fldChar w:fldCharType="begin"/>
        </w:r>
        <w:r>
          <w:instrText xml:space="preserve"> HYPERLINK \l "d0e1631" </w:instrText>
        </w:r>
        <w:r>
          <w:fldChar w:fldCharType="separate"/>
        </w:r>
        <w:r w:rsidR="00AF4759">
          <w:rPr>
            <w:rStyle w:val="Hyperlink"/>
            <w:rFonts w:ascii="Arial" w:eastAsia="Times New Roman" w:hAnsi="Arial" w:cs="Arial"/>
            <w:sz w:val="22"/>
            <w:szCs w:val="22"/>
            <w:lang w:val="en"/>
          </w:rPr>
          <w:t>5. Signing sign requests and responses</w:t>
        </w:r>
        <w:r>
          <w:rPr>
            <w:rStyle w:val="Hyperlink"/>
            <w:rFonts w:ascii="Arial" w:eastAsia="Times New Roman" w:hAnsi="Arial" w:cs="Arial"/>
            <w:sz w:val="22"/>
            <w:szCs w:val="22"/>
            <w:lang w:val="en"/>
          </w:rPr>
          <w:fldChar w:fldCharType="end"/>
        </w:r>
      </w:ins>
    </w:p>
    <w:p w14:paraId="45E091EA" w14:textId="77777777" w:rsidR="00573981" w:rsidRDefault="00AF4759" w:rsidP="00EB3D15">
      <w:pPr>
        <w:pStyle w:val="Heading3"/>
        <w:ind w:left="720"/>
        <w:divId w:val="340819456"/>
        <w:rPr>
          <w:rFonts w:ascii="Arial" w:eastAsia="Times New Roman" w:hAnsi="Arial" w:cs="Arial"/>
          <w:sz w:val="26"/>
          <w:szCs w:val="26"/>
          <w:lang w:val="en"/>
        </w:rPr>
      </w:pPr>
      <w:r>
        <w:rPr>
          <w:rFonts w:ascii="Arial" w:eastAsia="Times New Roman" w:hAnsi="Arial" w:cs="Arial"/>
          <w:sz w:val="26"/>
          <w:szCs w:val="26"/>
          <w:lang w:val="en"/>
        </w:rPr>
        <w:t>Appendixes</w:t>
      </w:r>
    </w:p>
    <w:p w14:paraId="534AA110" w14:textId="2410E88F" w:rsidR="00573981" w:rsidRDefault="00EB3D15" w:rsidP="00EB3D15">
      <w:pPr>
        <w:spacing w:before="0" w:beforeAutospacing="0" w:after="0" w:afterAutospacing="0"/>
        <w:ind w:left="720"/>
        <w:divId w:val="340819456"/>
        <w:rPr>
          <w:rFonts w:ascii="Arial" w:eastAsia="Times New Roman" w:hAnsi="Arial" w:cs="Arial"/>
          <w:sz w:val="22"/>
          <w:szCs w:val="22"/>
          <w:lang w:val="en"/>
        </w:rPr>
      </w:pPr>
      <w:del w:id="131" w:author="Stefan Santesson" w:date="2015-08-14T17:47:00Z">
        <w:r>
          <w:fldChar w:fldCharType="begin"/>
        </w:r>
        <w:r>
          <w:delInstrText xml:space="preserve"> HYPERLINK \l "d0e1551" </w:delInstrText>
        </w:r>
        <w:r>
          <w:fldChar w:fldCharType="separate"/>
        </w:r>
        <w:r w:rsidR="00C517BE">
          <w:rPr>
            <w:rStyle w:val="Hyperlink"/>
            <w:rFonts w:ascii="Arial" w:eastAsia="Times New Roman" w:hAnsi="Arial" w:cs="Arial"/>
            <w:sz w:val="22"/>
            <w:szCs w:val="22"/>
            <w:lang w:val="en"/>
          </w:rPr>
          <w:delText>A. XML Schema</w:delText>
        </w:r>
        <w:r>
          <w:rPr>
            <w:rStyle w:val="Hyperlink"/>
            <w:rFonts w:ascii="Arial" w:eastAsia="Times New Roman" w:hAnsi="Arial" w:cs="Arial"/>
            <w:sz w:val="22"/>
            <w:szCs w:val="22"/>
            <w:lang w:val="en"/>
          </w:rPr>
          <w:fldChar w:fldCharType="end"/>
        </w:r>
      </w:del>
      <w:ins w:id="132" w:author="Stefan Santesson" w:date="2015-08-14T17:47:00Z">
        <w:r>
          <w:fldChar w:fldCharType="begin"/>
        </w:r>
        <w:r>
          <w:instrText xml:space="preserve"> HYPERLINK \l "d0e1658" </w:instrText>
        </w:r>
        <w:r>
          <w:fldChar w:fldCharType="separate"/>
        </w:r>
        <w:r w:rsidR="00AF4759">
          <w:rPr>
            <w:rStyle w:val="Hyperlink"/>
            <w:rFonts w:ascii="Arial" w:eastAsia="Times New Roman" w:hAnsi="Arial" w:cs="Arial"/>
            <w:sz w:val="22"/>
            <w:szCs w:val="22"/>
            <w:lang w:val="en"/>
          </w:rPr>
          <w:t>A. XML Schema</w:t>
        </w:r>
        <w:r>
          <w:rPr>
            <w:rStyle w:val="Hyperlink"/>
            <w:rFonts w:ascii="Arial" w:eastAsia="Times New Roman" w:hAnsi="Arial" w:cs="Arial"/>
            <w:sz w:val="22"/>
            <w:szCs w:val="22"/>
            <w:lang w:val="en"/>
          </w:rPr>
          <w:fldChar w:fldCharType="end"/>
        </w:r>
      </w:ins>
    </w:p>
    <w:p w14:paraId="7111C198" w14:textId="77777777" w:rsidR="00573981" w:rsidRDefault="009521F9">
      <w:pPr>
        <w:spacing w:before="0" w:beforeAutospacing="0" w:after="0" w:afterAutospacing="0"/>
        <w:ind w:left="720"/>
        <w:divId w:val="929507351"/>
        <w:rPr>
          <w:rFonts w:ascii="Arial" w:eastAsia="Times New Roman" w:hAnsi="Arial" w:cs="Arial"/>
          <w:sz w:val="22"/>
          <w:szCs w:val="22"/>
          <w:lang w:val="en"/>
        </w:rPr>
      </w:pPr>
      <w:r>
        <w:rPr>
          <w:rFonts w:ascii="Arial" w:eastAsia="Times New Roman" w:hAnsi="Arial" w:cs="Arial"/>
          <w:sz w:val="22"/>
          <w:szCs w:val="22"/>
          <w:lang w:val="en"/>
        </w:rPr>
        <w:pict w14:anchorId="2DF7AE24">
          <v:rect id="_x0000_i1027" style="width:0;height:1.5pt" o:hralign="center" o:hrstd="t" o:hr="t" fillcolor="#a0a0a0" stroked="f"/>
        </w:pict>
      </w:r>
    </w:p>
    <w:p w14:paraId="513CDBCE" w14:textId="77777777" w:rsidR="00573981" w:rsidRDefault="00AF4759">
      <w:pPr>
        <w:pStyle w:val="Heading2"/>
        <w:ind w:left="720"/>
        <w:divId w:val="2081904690"/>
        <w:rPr>
          <w:rFonts w:ascii="Arial" w:eastAsia="Times New Roman" w:hAnsi="Arial" w:cs="Arial"/>
          <w:sz w:val="37"/>
          <w:szCs w:val="37"/>
          <w:lang w:val="en"/>
        </w:rPr>
      </w:pPr>
      <w:bookmarkStart w:id="133" w:name="d0e110"/>
      <w:bookmarkStart w:id="134" w:name="d0e103"/>
      <w:bookmarkEnd w:id="133"/>
      <w:bookmarkEnd w:id="134"/>
      <w:r>
        <w:rPr>
          <w:rFonts w:ascii="Arial" w:eastAsia="Times New Roman" w:hAnsi="Arial" w:cs="Arial"/>
          <w:sz w:val="37"/>
          <w:szCs w:val="37"/>
          <w:lang w:val="en"/>
        </w:rPr>
        <w:t>1. Introduction</w:t>
      </w:r>
    </w:p>
    <w:p w14:paraId="26C943C8" w14:textId="77777777" w:rsidR="00573981" w:rsidRDefault="00AF4759">
      <w:pPr>
        <w:pStyle w:val="NormalWeb"/>
        <w:ind w:left="720"/>
        <w:divId w:val="1540387455"/>
        <w:rPr>
          <w:rFonts w:ascii="Arial" w:hAnsi="Arial" w:cs="Arial"/>
          <w:sz w:val="22"/>
          <w:szCs w:val="22"/>
          <w:lang w:val="en"/>
        </w:rPr>
      </w:pPr>
      <w:r>
        <w:rPr>
          <w:rFonts w:ascii="Arial" w:hAnsi="Arial" w:cs="Arial"/>
          <w:sz w:val="22"/>
          <w:szCs w:val="22"/>
          <w:lang w:val="en"/>
        </w:rPr>
        <w:lastRenderedPageBreak/>
        <w:t xml:space="preserve">This specifications defines elements that extends the </w:t>
      </w:r>
      <w:r>
        <w:rPr>
          <w:rStyle w:val="HTMLCode"/>
          <w:lang w:val="en"/>
        </w:rPr>
        <w:t>&lt;dss:SignRequest&gt;</w:t>
      </w:r>
      <w:r>
        <w:rPr>
          <w:rFonts w:ascii="Arial" w:hAnsi="Arial" w:cs="Arial"/>
          <w:sz w:val="22"/>
          <w:szCs w:val="22"/>
          <w:lang w:val="en"/>
        </w:rPr>
        <w:t xml:space="preserve"> and </w:t>
      </w:r>
      <w:r>
        <w:rPr>
          <w:rStyle w:val="HTMLCode"/>
          <w:lang w:val="en"/>
        </w:rPr>
        <w:t>&lt;dss:SignResponse&gt;</w:t>
      </w:r>
      <w:r>
        <w:rPr>
          <w:rFonts w:ascii="Arial" w:hAnsi="Arial" w:cs="Arial"/>
          <w:sz w:val="22"/>
          <w:szCs w:val="22"/>
          <w:lang w:val="en"/>
        </w:rPr>
        <w:t xml:space="preserve"> elements of [</w:t>
      </w:r>
      <w:hyperlink w:anchor="dss" w:tooltip="[OASIS-DSS]" w:history="1">
        <w:r>
          <w:rPr>
            <w:rStyle w:val="abbrev"/>
            <w:rFonts w:ascii="Arial" w:hAnsi="Arial" w:cs="Arial"/>
            <w:color w:val="0000FF"/>
            <w:sz w:val="22"/>
            <w:szCs w:val="22"/>
            <w:u w:val="single"/>
            <w:lang w:val="en"/>
          </w:rPr>
          <w:t>OASIS-DSS</w:t>
        </w:r>
      </w:hyperlink>
      <w:r>
        <w:rPr>
          <w:rFonts w:ascii="Arial" w:hAnsi="Arial" w:cs="Arial"/>
          <w:sz w:val="22"/>
          <w:szCs w:val="22"/>
          <w:lang w:val="en"/>
        </w:rPr>
        <w:t>].</w:t>
      </w:r>
    </w:p>
    <w:p w14:paraId="123A103F" w14:textId="77777777" w:rsidR="00573981" w:rsidRDefault="00AF4759">
      <w:pPr>
        <w:pStyle w:val="NormalWeb"/>
        <w:ind w:left="720"/>
        <w:divId w:val="1540387455"/>
        <w:rPr>
          <w:rFonts w:ascii="Arial" w:hAnsi="Arial" w:cs="Arial"/>
          <w:sz w:val="22"/>
          <w:szCs w:val="22"/>
          <w:lang w:val="en"/>
        </w:rPr>
      </w:pPr>
      <w:r>
        <w:rPr>
          <w:rFonts w:ascii="Arial" w:hAnsi="Arial" w:cs="Arial"/>
          <w:sz w:val="22"/>
          <w:szCs w:val="22"/>
          <w:lang w:val="en"/>
        </w:rPr>
        <w:t xml:space="preserve">One element </w:t>
      </w:r>
      <w:r>
        <w:rPr>
          <w:rStyle w:val="HTMLCode"/>
          <w:lang w:val="en"/>
        </w:rPr>
        <w:t>&lt;SignRequestExtension&gt;</w:t>
      </w:r>
      <w:r>
        <w:rPr>
          <w:rFonts w:ascii="Arial" w:hAnsi="Arial" w:cs="Arial"/>
          <w:sz w:val="22"/>
          <w:szCs w:val="22"/>
          <w:lang w:val="en"/>
        </w:rPr>
        <w:t xml:space="preserve"> is defined for extending sign requests and one element </w:t>
      </w:r>
      <w:r>
        <w:rPr>
          <w:rStyle w:val="HTMLCode"/>
          <w:lang w:val="en"/>
        </w:rPr>
        <w:t>&lt;SignResponseExtension&gt;</w:t>
      </w:r>
      <w:r>
        <w:rPr>
          <w:rFonts w:ascii="Arial" w:hAnsi="Arial" w:cs="Arial"/>
          <w:sz w:val="22"/>
          <w:szCs w:val="22"/>
          <w:lang w:val="en"/>
        </w:rPr>
        <w:t xml:space="preserve"> is defined for extending sign responses. The </w:t>
      </w:r>
      <w:r>
        <w:rPr>
          <w:rStyle w:val="HTMLCode"/>
          <w:lang w:val="en"/>
        </w:rPr>
        <w:t>&lt;SignTasks&gt;</w:t>
      </w:r>
      <w:r>
        <w:rPr>
          <w:rFonts w:ascii="Arial" w:hAnsi="Arial" w:cs="Arial"/>
          <w:sz w:val="22"/>
          <w:szCs w:val="22"/>
          <w:lang w:val="en"/>
        </w:rPr>
        <w:t xml:space="preserve"> element extends the extends </w:t>
      </w:r>
      <w:r>
        <w:rPr>
          <w:rStyle w:val="HTMLCode"/>
          <w:lang w:val="en"/>
        </w:rPr>
        <w:t>&lt;dss:InputDocuments&gt;</w:t>
      </w:r>
      <w:r>
        <w:rPr>
          <w:rFonts w:ascii="Arial" w:hAnsi="Arial" w:cs="Arial"/>
          <w:sz w:val="22"/>
          <w:szCs w:val="22"/>
          <w:lang w:val="en"/>
        </w:rPr>
        <w:t xml:space="preserve"> of sign requests and </w:t>
      </w:r>
      <w:r>
        <w:rPr>
          <w:rStyle w:val="HTMLCode"/>
          <w:lang w:val="en"/>
        </w:rPr>
        <w:t>&lt;dss:SignatureObject&gt;</w:t>
      </w:r>
      <w:r>
        <w:rPr>
          <w:rFonts w:ascii="Arial" w:hAnsi="Arial" w:cs="Arial"/>
          <w:sz w:val="22"/>
          <w:szCs w:val="22"/>
          <w:lang w:val="en"/>
        </w:rPr>
        <w:t xml:space="preserve"> of sign responses.</w:t>
      </w:r>
    </w:p>
    <w:p w14:paraId="588E0A64" w14:textId="77777777" w:rsidR="00573981" w:rsidRDefault="00AF4759">
      <w:pPr>
        <w:pStyle w:val="NormalWeb"/>
        <w:ind w:left="720"/>
        <w:divId w:val="1540387455"/>
        <w:rPr>
          <w:rFonts w:ascii="Arial" w:hAnsi="Arial" w:cs="Arial"/>
          <w:sz w:val="22"/>
          <w:szCs w:val="22"/>
          <w:lang w:val="en"/>
        </w:rPr>
      </w:pPr>
      <w:r>
        <w:rPr>
          <w:rFonts w:ascii="Arial" w:hAnsi="Arial" w:cs="Arial"/>
          <w:sz w:val="22"/>
          <w:szCs w:val="22"/>
          <w:lang w:val="en"/>
        </w:rPr>
        <w:t>These extensions to the DSS protocols provide essential protocol elements in a scenario where:</w:t>
      </w:r>
    </w:p>
    <w:p w14:paraId="5C317F6F" w14:textId="77777777" w:rsidR="00573981" w:rsidRDefault="00AF4759">
      <w:pPr>
        <w:pStyle w:val="NormalWeb"/>
        <w:numPr>
          <w:ilvl w:val="0"/>
          <w:numId w:val="2"/>
        </w:numPr>
        <w:ind w:left="1440"/>
        <w:divId w:val="234365998"/>
        <w:rPr>
          <w:rFonts w:ascii="Arial" w:hAnsi="Arial" w:cs="Arial"/>
          <w:sz w:val="22"/>
          <w:szCs w:val="22"/>
          <w:lang w:val="en"/>
        </w:rPr>
        <w:pPrChange w:id="135" w:author="Stefan Santesson" w:date="2015-08-14T17:47:00Z">
          <w:pPr>
            <w:pStyle w:val="NormalWeb"/>
            <w:numPr>
              <w:numId w:val="5"/>
            </w:numPr>
            <w:tabs>
              <w:tab w:val="num" w:pos="720"/>
            </w:tabs>
            <w:ind w:left="720" w:hanging="360"/>
            <w:divId w:val="234365998"/>
          </w:pPr>
        </w:pPrChange>
      </w:pPr>
      <w:r>
        <w:rPr>
          <w:rFonts w:ascii="Arial" w:hAnsi="Arial" w:cs="Arial"/>
          <w:sz w:val="22"/>
          <w:szCs w:val="22"/>
          <w:lang w:val="en"/>
        </w:rPr>
        <w:t>The user's signature is requested by a service with which the user has an active session and where this service has authenticated the user using a SAML assertion</w:t>
      </w:r>
    </w:p>
    <w:p w14:paraId="71F2AEBF" w14:textId="77777777" w:rsidR="00573981" w:rsidRDefault="00AF4759">
      <w:pPr>
        <w:pStyle w:val="NormalWeb"/>
        <w:numPr>
          <w:ilvl w:val="0"/>
          <w:numId w:val="2"/>
        </w:numPr>
        <w:ind w:left="1440"/>
        <w:divId w:val="234365998"/>
        <w:rPr>
          <w:rFonts w:ascii="Arial" w:hAnsi="Arial" w:cs="Arial"/>
          <w:sz w:val="22"/>
          <w:szCs w:val="22"/>
          <w:lang w:val="en"/>
        </w:rPr>
        <w:pPrChange w:id="136" w:author="Stefan Santesson" w:date="2015-08-14T17:47:00Z">
          <w:pPr>
            <w:pStyle w:val="NormalWeb"/>
            <w:numPr>
              <w:numId w:val="5"/>
            </w:numPr>
            <w:tabs>
              <w:tab w:val="num" w:pos="720"/>
            </w:tabs>
            <w:ind w:left="720" w:hanging="360"/>
            <w:divId w:val="234365998"/>
          </w:pPr>
        </w:pPrChange>
      </w:pPr>
      <w:r>
        <w:rPr>
          <w:rFonts w:ascii="Arial" w:hAnsi="Arial" w:cs="Arial"/>
          <w:sz w:val="22"/>
          <w:szCs w:val="22"/>
          <w:lang w:val="en"/>
        </w:rPr>
        <w:t>The service provider holds the data to be signed</w:t>
      </w:r>
    </w:p>
    <w:p w14:paraId="0626C509" w14:textId="77777777" w:rsidR="00573981" w:rsidRDefault="00AF4759">
      <w:pPr>
        <w:pStyle w:val="NormalWeb"/>
        <w:numPr>
          <w:ilvl w:val="0"/>
          <w:numId w:val="2"/>
        </w:numPr>
        <w:ind w:left="1440"/>
        <w:divId w:val="234365998"/>
        <w:rPr>
          <w:rFonts w:ascii="Arial" w:hAnsi="Arial" w:cs="Arial"/>
          <w:sz w:val="22"/>
          <w:szCs w:val="22"/>
          <w:lang w:val="en"/>
        </w:rPr>
        <w:pPrChange w:id="137" w:author="Stefan Santesson" w:date="2015-08-14T17:47:00Z">
          <w:pPr>
            <w:pStyle w:val="NormalWeb"/>
            <w:numPr>
              <w:numId w:val="5"/>
            </w:numPr>
            <w:tabs>
              <w:tab w:val="num" w:pos="720"/>
            </w:tabs>
            <w:ind w:left="720" w:hanging="360"/>
            <w:divId w:val="234365998"/>
          </w:pPr>
        </w:pPrChange>
      </w:pPr>
      <w:r>
        <w:rPr>
          <w:rFonts w:ascii="Arial" w:hAnsi="Arial" w:cs="Arial"/>
          <w:sz w:val="22"/>
          <w:szCs w:val="22"/>
          <w:lang w:val="en"/>
        </w:rPr>
        <w:t xml:space="preserve">The central signing service is requested to authenticate the user with the same </w:t>
      </w:r>
      <w:r>
        <w:rPr>
          <w:rStyle w:val="Emphasis"/>
          <w:rFonts w:ascii="Arial" w:hAnsi="Arial" w:cs="Arial"/>
          <w:sz w:val="22"/>
          <w:szCs w:val="22"/>
          <w:lang w:val="en"/>
        </w:rPr>
        <w:t>Identity Provider</w:t>
      </w:r>
      <w:r>
        <w:rPr>
          <w:rFonts w:ascii="Arial" w:hAnsi="Arial" w:cs="Arial"/>
          <w:sz w:val="22"/>
          <w:szCs w:val="22"/>
          <w:lang w:val="en"/>
        </w:rPr>
        <w:t xml:space="preserve"> that was used to authenticate the user to the Service provider.</w:t>
      </w:r>
    </w:p>
    <w:p w14:paraId="18619043" w14:textId="77777777" w:rsidR="00573981" w:rsidRDefault="00AF4759" w:rsidP="00EB3D15">
      <w:pPr>
        <w:pStyle w:val="NormalWeb"/>
        <w:ind w:left="720"/>
        <w:divId w:val="1540387455"/>
        <w:rPr>
          <w:rFonts w:ascii="Arial" w:hAnsi="Arial" w:cs="Arial"/>
          <w:sz w:val="22"/>
          <w:szCs w:val="22"/>
          <w:lang w:val="en"/>
        </w:rPr>
      </w:pPr>
      <w:r>
        <w:rPr>
          <w:rFonts w:ascii="Arial" w:hAnsi="Arial" w:cs="Arial"/>
          <w:sz w:val="22"/>
          <w:szCs w:val="22"/>
          <w:lang w:val="en"/>
        </w:rPr>
        <w:t>This particular use case is relevant when a user logs in to a service using federated identity, where the user at some point is required to sign some data such as a tax declaration or payment transaction. The user is forwarded to the signing service together with a sign request from the service provider, specifying the information to be signed together with the conditions for signing. After completed signing, the user is returned to the service provider together with a sign response from which the service provider can assemble a complete signed document, signed by the user.</w:t>
      </w:r>
    </w:p>
    <w:p w14:paraId="71E81156" w14:textId="77777777" w:rsidR="00573981" w:rsidRDefault="00AF4759">
      <w:pPr>
        <w:pStyle w:val="NormalWeb"/>
        <w:ind w:left="720"/>
        <w:divId w:val="1540387455"/>
        <w:rPr>
          <w:rFonts w:ascii="Arial" w:hAnsi="Arial" w:cs="Arial"/>
          <w:sz w:val="22"/>
          <w:szCs w:val="22"/>
          <w:lang w:val="en"/>
        </w:rPr>
      </w:pPr>
      <w:r>
        <w:rPr>
          <w:rFonts w:ascii="Arial" w:hAnsi="Arial" w:cs="Arial"/>
          <w:sz w:val="22"/>
          <w:szCs w:val="22"/>
          <w:lang w:val="en"/>
        </w:rPr>
        <w:t>This scenario requires more information in both sign request and sign response than the original DSS core standard provides and it also requires the capability to let the service provider sign the sign request.</w:t>
      </w:r>
    </w:p>
    <w:p w14:paraId="6EEDF684" w14:textId="77777777" w:rsidR="00573981" w:rsidRDefault="00AF4759">
      <w:pPr>
        <w:pStyle w:val="Heading3"/>
        <w:ind w:left="720"/>
        <w:divId w:val="356392882"/>
        <w:rPr>
          <w:rFonts w:ascii="Arial" w:eastAsia="Times New Roman" w:hAnsi="Arial" w:cs="Arial"/>
          <w:sz w:val="26"/>
          <w:szCs w:val="26"/>
          <w:lang w:val="en"/>
        </w:rPr>
      </w:pPr>
      <w:bookmarkStart w:id="138" w:name="d0e159"/>
      <w:bookmarkStart w:id="139" w:name="d0e152"/>
      <w:bookmarkEnd w:id="138"/>
      <w:bookmarkEnd w:id="139"/>
      <w:r>
        <w:rPr>
          <w:rFonts w:ascii="Arial" w:eastAsia="Times New Roman" w:hAnsi="Arial" w:cs="Arial"/>
          <w:sz w:val="26"/>
          <w:szCs w:val="26"/>
          <w:lang w:val="en"/>
        </w:rPr>
        <w:t>1.1. Terminology</w:t>
      </w:r>
    </w:p>
    <w:p w14:paraId="3A1723E9" w14:textId="77777777" w:rsidR="00573981" w:rsidRDefault="00AF4759">
      <w:pPr>
        <w:pStyle w:val="Heading4"/>
        <w:ind w:left="720"/>
        <w:divId w:val="684408490"/>
        <w:rPr>
          <w:rFonts w:ascii="Arial" w:eastAsia="Times New Roman" w:hAnsi="Arial" w:cs="Arial"/>
          <w:lang w:val="en"/>
        </w:rPr>
      </w:pPr>
      <w:bookmarkStart w:id="140" w:name="d0e162"/>
      <w:bookmarkStart w:id="141" w:name="d0e155"/>
      <w:bookmarkEnd w:id="140"/>
      <w:bookmarkEnd w:id="141"/>
      <w:r>
        <w:rPr>
          <w:rFonts w:ascii="Arial" w:eastAsia="Times New Roman" w:hAnsi="Arial" w:cs="Arial"/>
          <w:lang w:val="en"/>
        </w:rPr>
        <w:t>1.1.1.  Key words</w:t>
      </w:r>
    </w:p>
    <w:p w14:paraId="24C96229" w14:textId="77777777" w:rsidR="00573981" w:rsidRDefault="00AF4759">
      <w:pPr>
        <w:pStyle w:val="NormalWeb"/>
        <w:ind w:left="720"/>
        <w:divId w:val="1631009062"/>
        <w:rPr>
          <w:rFonts w:ascii="Arial" w:hAnsi="Arial" w:cs="Arial"/>
          <w:sz w:val="22"/>
          <w:szCs w:val="22"/>
          <w:lang w:val="en"/>
        </w:rPr>
      </w:pPr>
      <w:r>
        <w:rPr>
          <w:rFonts w:ascii="Arial" w:hAnsi="Arial" w:cs="Arial"/>
          <w:sz w:val="22"/>
          <w:szCs w:val="22"/>
          <w:lang w:val="en"/>
        </w:rPr>
        <w:t xml:space="preserve">The key words </w:t>
      </w:r>
      <w:r>
        <w:rPr>
          <w:rStyle w:val="Emphasis"/>
          <w:rFonts w:ascii="Arial" w:hAnsi="Arial" w:cs="Arial"/>
          <w:sz w:val="22"/>
          <w:szCs w:val="22"/>
          <w:lang w:val="en"/>
        </w:rPr>
        <w:t>MUST</w:t>
      </w:r>
      <w:r>
        <w:rPr>
          <w:rFonts w:ascii="Arial" w:hAnsi="Arial" w:cs="Arial"/>
          <w:sz w:val="22"/>
          <w:szCs w:val="22"/>
          <w:lang w:val="en"/>
        </w:rPr>
        <w:t xml:space="preserve">, </w:t>
      </w:r>
      <w:r>
        <w:rPr>
          <w:rStyle w:val="Emphasis"/>
          <w:rFonts w:ascii="Arial" w:hAnsi="Arial" w:cs="Arial"/>
          <w:sz w:val="22"/>
          <w:szCs w:val="22"/>
          <w:lang w:val="en"/>
        </w:rPr>
        <w:t>MUST NOT</w:t>
      </w:r>
      <w:r>
        <w:rPr>
          <w:rFonts w:ascii="Arial" w:hAnsi="Arial" w:cs="Arial"/>
          <w:sz w:val="22"/>
          <w:szCs w:val="22"/>
          <w:lang w:val="en"/>
        </w:rPr>
        <w:t xml:space="preserve">, </w:t>
      </w:r>
      <w:r>
        <w:rPr>
          <w:rStyle w:val="Emphasis"/>
          <w:rFonts w:ascii="Arial" w:hAnsi="Arial" w:cs="Arial"/>
          <w:sz w:val="22"/>
          <w:szCs w:val="22"/>
          <w:lang w:val="en"/>
        </w:rPr>
        <w:t>REQUIRED</w:t>
      </w:r>
      <w:r>
        <w:rPr>
          <w:rFonts w:ascii="Arial" w:hAnsi="Arial" w:cs="Arial"/>
          <w:sz w:val="22"/>
          <w:szCs w:val="22"/>
          <w:lang w:val="en"/>
        </w:rPr>
        <w:t xml:space="preserve">, </w:t>
      </w:r>
      <w:r>
        <w:rPr>
          <w:rStyle w:val="Emphasis"/>
          <w:rFonts w:ascii="Arial" w:hAnsi="Arial" w:cs="Arial"/>
          <w:sz w:val="22"/>
          <w:szCs w:val="22"/>
          <w:lang w:val="en"/>
        </w:rPr>
        <w:t>SHALL</w:t>
      </w:r>
      <w:r>
        <w:rPr>
          <w:rFonts w:ascii="Arial" w:hAnsi="Arial" w:cs="Arial"/>
          <w:sz w:val="22"/>
          <w:szCs w:val="22"/>
          <w:lang w:val="en"/>
        </w:rPr>
        <w:t xml:space="preserve">, </w:t>
      </w:r>
      <w:r>
        <w:rPr>
          <w:rStyle w:val="Emphasis"/>
          <w:rFonts w:ascii="Arial" w:hAnsi="Arial" w:cs="Arial"/>
          <w:sz w:val="22"/>
          <w:szCs w:val="22"/>
          <w:lang w:val="en"/>
        </w:rPr>
        <w:t>SHALL NOT</w:t>
      </w:r>
      <w:r>
        <w:rPr>
          <w:rFonts w:ascii="Arial" w:hAnsi="Arial" w:cs="Arial"/>
          <w:sz w:val="22"/>
          <w:szCs w:val="22"/>
          <w:lang w:val="en"/>
        </w:rPr>
        <w:t xml:space="preserve">, </w:t>
      </w:r>
      <w:r>
        <w:rPr>
          <w:rStyle w:val="Emphasis"/>
          <w:rFonts w:ascii="Arial" w:hAnsi="Arial" w:cs="Arial"/>
          <w:sz w:val="22"/>
          <w:szCs w:val="22"/>
          <w:lang w:val="en"/>
        </w:rPr>
        <w:t>SHOULD</w:t>
      </w:r>
      <w:r>
        <w:rPr>
          <w:rFonts w:ascii="Arial" w:hAnsi="Arial" w:cs="Arial"/>
          <w:sz w:val="22"/>
          <w:szCs w:val="22"/>
          <w:lang w:val="en"/>
        </w:rPr>
        <w:t xml:space="preserve">, </w:t>
      </w:r>
      <w:r>
        <w:rPr>
          <w:rStyle w:val="Emphasis"/>
          <w:rFonts w:ascii="Arial" w:hAnsi="Arial" w:cs="Arial"/>
          <w:sz w:val="22"/>
          <w:szCs w:val="22"/>
          <w:lang w:val="en"/>
        </w:rPr>
        <w:t>SHOULD NOT</w:t>
      </w:r>
      <w:r>
        <w:rPr>
          <w:rFonts w:ascii="Arial" w:hAnsi="Arial" w:cs="Arial"/>
          <w:sz w:val="22"/>
          <w:szCs w:val="22"/>
          <w:lang w:val="en"/>
        </w:rPr>
        <w:t xml:space="preserve">, </w:t>
      </w:r>
      <w:r>
        <w:rPr>
          <w:rStyle w:val="Emphasis"/>
          <w:rFonts w:ascii="Arial" w:hAnsi="Arial" w:cs="Arial"/>
          <w:sz w:val="22"/>
          <w:szCs w:val="22"/>
          <w:lang w:val="en"/>
        </w:rPr>
        <w:t>RECOMMENDED</w:t>
      </w:r>
      <w:r>
        <w:rPr>
          <w:rFonts w:ascii="Arial" w:hAnsi="Arial" w:cs="Arial"/>
          <w:sz w:val="22"/>
          <w:szCs w:val="22"/>
          <w:lang w:val="en"/>
        </w:rPr>
        <w:t xml:space="preserve">, </w:t>
      </w:r>
      <w:r>
        <w:rPr>
          <w:rStyle w:val="Emphasis"/>
          <w:rFonts w:ascii="Arial" w:hAnsi="Arial" w:cs="Arial"/>
          <w:sz w:val="22"/>
          <w:szCs w:val="22"/>
          <w:lang w:val="en"/>
        </w:rPr>
        <w:t>MAY</w:t>
      </w:r>
      <w:r>
        <w:rPr>
          <w:rFonts w:ascii="Arial" w:hAnsi="Arial" w:cs="Arial"/>
          <w:sz w:val="22"/>
          <w:szCs w:val="22"/>
          <w:lang w:val="en"/>
        </w:rPr>
        <w:t xml:space="preserve">, and </w:t>
      </w:r>
      <w:r>
        <w:rPr>
          <w:rStyle w:val="Emphasis"/>
          <w:rFonts w:ascii="Arial" w:hAnsi="Arial" w:cs="Arial"/>
          <w:sz w:val="22"/>
          <w:szCs w:val="22"/>
          <w:lang w:val="en"/>
        </w:rPr>
        <w:t>OPTIONAL</w:t>
      </w:r>
      <w:r>
        <w:rPr>
          <w:rFonts w:ascii="Arial" w:hAnsi="Arial" w:cs="Arial"/>
          <w:sz w:val="22"/>
          <w:szCs w:val="22"/>
          <w:lang w:val="en"/>
        </w:rPr>
        <w:t xml:space="preserve"> are to be interpreted as described in [</w:t>
      </w:r>
      <w:hyperlink w:anchor="rfc2119" w:tooltip="[RFC 2119]" w:history="1">
        <w:r>
          <w:rPr>
            <w:rStyle w:val="abbrev"/>
            <w:rFonts w:ascii="Arial" w:hAnsi="Arial" w:cs="Arial"/>
            <w:color w:val="0000FF"/>
            <w:sz w:val="22"/>
            <w:szCs w:val="22"/>
            <w:u w:val="single"/>
            <w:lang w:val="en"/>
          </w:rPr>
          <w:t>RFC 2119</w:t>
        </w:r>
      </w:hyperlink>
      <w:r>
        <w:rPr>
          <w:rFonts w:ascii="Arial" w:hAnsi="Arial" w:cs="Arial"/>
          <w:sz w:val="22"/>
          <w:szCs w:val="22"/>
          <w:lang w:val="en"/>
        </w:rPr>
        <w:t>].</w:t>
      </w:r>
    </w:p>
    <w:p w14:paraId="5CC7816E" w14:textId="77777777" w:rsidR="00573981" w:rsidRDefault="00AF4759">
      <w:pPr>
        <w:pStyle w:val="NormalWeb"/>
        <w:ind w:left="720"/>
        <w:divId w:val="1631009062"/>
        <w:rPr>
          <w:rFonts w:ascii="Arial" w:hAnsi="Arial" w:cs="Arial"/>
          <w:sz w:val="22"/>
          <w:szCs w:val="22"/>
          <w:lang w:val="en"/>
        </w:rPr>
      </w:pPr>
      <w:r>
        <w:rPr>
          <w:rFonts w:ascii="Arial" w:hAnsi="Arial" w:cs="Arial"/>
          <w:sz w:val="22"/>
          <w:szCs w:val="22"/>
          <w:lang w:val="en"/>
        </w:rPr>
        <w:t>These keywords are capitalized when used to unambiguously specify requirements over protocol features and behavior that affect the interoperability and security of implementations.</w:t>
      </w:r>
    </w:p>
    <w:p w14:paraId="6CBD3E30" w14:textId="77777777" w:rsidR="00573981" w:rsidRDefault="00AF4759">
      <w:pPr>
        <w:pStyle w:val="NormalWeb"/>
        <w:ind w:left="720"/>
        <w:divId w:val="1631009062"/>
        <w:rPr>
          <w:rFonts w:ascii="Arial" w:hAnsi="Arial" w:cs="Arial"/>
          <w:sz w:val="22"/>
          <w:szCs w:val="22"/>
          <w:lang w:val="en"/>
        </w:rPr>
      </w:pPr>
      <w:r>
        <w:rPr>
          <w:rFonts w:ascii="Arial" w:hAnsi="Arial" w:cs="Arial"/>
          <w:sz w:val="22"/>
          <w:szCs w:val="22"/>
          <w:lang w:val="en"/>
        </w:rPr>
        <w:t>When these words are not capitalized, they are meant in their natural-language sense.</w:t>
      </w:r>
    </w:p>
    <w:p w14:paraId="3307A07D" w14:textId="77777777" w:rsidR="00573981" w:rsidRDefault="00AF4759">
      <w:pPr>
        <w:pStyle w:val="Heading4"/>
        <w:ind w:left="720"/>
        <w:divId w:val="2019652744"/>
        <w:rPr>
          <w:rFonts w:ascii="Arial" w:eastAsia="Times New Roman" w:hAnsi="Arial" w:cs="Arial"/>
          <w:lang w:val="en"/>
        </w:rPr>
      </w:pPr>
      <w:bookmarkStart w:id="142" w:name="d0e203"/>
      <w:bookmarkStart w:id="143" w:name="d0e196"/>
      <w:bookmarkEnd w:id="142"/>
      <w:bookmarkEnd w:id="143"/>
      <w:r>
        <w:rPr>
          <w:rFonts w:ascii="Arial" w:eastAsia="Times New Roman" w:hAnsi="Arial" w:cs="Arial"/>
          <w:lang w:val="en"/>
        </w:rPr>
        <w:t>1.1.2. Structure</w:t>
      </w:r>
    </w:p>
    <w:p w14:paraId="46A4A85D" w14:textId="37B68A2B" w:rsidR="00573981" w:rsidRDefault="00AF4759">
      <w:pPr>
        <w:pStyle w:val="NormalWeb"/>
        <w:ind w:left="720"/>
        <w:divId w:val="1496990933"/>
        <w:rPr>
          <w:rFonts w:ascii="Arial" w:hAnsi="Arial" w:cs="Arial"/>
          <w:sz w:val="22"/>
          <w:szCs w:val="22"/>
          <w:lang w:val="en"/>
        </w:rPr>
      </w:pPr>
      <w:r>
        <w:rPr>
          <w:rFonts w:ascii="Arial" w:hAnsi="Arial" w:cs="Arial"/>
          <w:sz w:val="22"/>
          <w:szCs w:val="22"/>
          <w:lang w:val="en"/>
        </w:rPr>
        <w:t xml:space="preserve">This specification uses the following typographical conventions in text: </w:t>
      </w:r>
      <w:r>
        <w:rPr>
          <w:rStyle w:val="HTMLCode"/>
          <w:lang w:val="en"/>
        </w:rPr>
        <w:t>&lt;</w:t>
      </w:r>
      <w:del w:id="144" w:author="Stefan Santesson" w:date="2015-08-14T17:47:00Z">
        <w:r w:rsidR="00C517BE">
          <w:rPr>
            <w:rStyle w:val="HTMLCode"/>
            <w:lang w:val="en"/>
          </w:rPr>
          <w:delText>Eid2Element</w:delText>
        </w:r>
      </w:del>
      <w:ins w:id="145" w:author="Stefan Santesson" w:date="2015-08-14T17:47:00Z">
        <w:r>
          <w:rPr>
            <w:rStyle w:val="HTMLCode"/>
            <w:lang w:val="en"/>
          </w:rPr>
          <w:t>ThisSpecifictionElements</w:t>
        </w:r>
      </w:ins>
      <w:r>
        <w:rPr>
          <w:rStyle w:val="HTMLCode"/>
          <w:lang w:val="en"/>
        </w:rPr>
        <w:t>&gt;</w:t>
      </w:r>
      <w:r>
        <w:rPr>
          <w:rFonts w:ascii="Arial" w:hAnsi="Arial" w:cs="Arial"/>
          <w:sz w:val="22"/>
          <w:szCs w:val="22"/>
          <w:lang w:val="en"/>
        </w:rPr>
        <w:t xml:space="preserve">, </w:t>
      </w:r>
      <w:r>
        <w:rPr>
          <w:rStyle w:val="HTMLCode"/>
          <w:lang w:val="en"/>
        </w:rPr>
        <w:t>&lt;ns:ForeignElement&gt;</w:t>
      </w:r>
      <w:r>
        <w:rPr>
          <w:rFonts w:ascii="Arial" w:hAnsi="Arial" w:cs="Arial"/>
          <w:sz w:val="22"/>
          <w:szCs w:val="22"/>
          <w:lang w:val="en"/>
        </w:rPr>
        <w:t xml:space="preserve">, </w:t>
      </w:r>
      <w:r>
        <w:rPr>
          <w:rStyle w:val="HTMLCode"/>
          <w:lang w:val="en"/>
        </w:rPr>
        <w:t>Attribute</w:t>
      </w:r>
      <w:r>
        <w:rPr>
          <w:rFonts w:ascii="Arial" w:hAnsi="Arial" w:cs="Arial"/>
          <w:sz w:val="22"/>
          <w:szCs w:val="22"/>
          <w:lang w:val="en"/>
        </w:rPr>
        <w:t xml:space="preserve">, </w:t>
      </w:r>
      <w:r>
        <w:rPr>
          <w:rStyle w:val="Strong"/>
          <w:rFonts w:ascii="Arial" w:hAnsi="Arial" w:cs="Arial"/>
          <w:sz w:val="22"/>
          <w:szCs w:val="22"/>
          <w:lang w:val="en"/>
        </w:rPr>
        <w:t>Datatype</w:t>
      </w:r>
      <w:r>
        <w:rPr>
          <w:rFonts w:ascii="Arial" w:hAnsi="Arial" w:cs="Arial"/>
          <w:sz w:val="22"/>
          <w:szCs w:val="22"/>
          <w:lang w:val="en"/>
        </w:rPr>
        <w:t xml:space="preserve">, </w:t>
      </w:r>
      <w:r>
        <w:rPr>
          <w:rStyle w:val="HTMLCode"/>
          <w:lang w:val="en"/>
        </w:rPr>
        <w:t>OtherCode</w:t>
      </w:r>
      <w:r>
        <w:rPr>
          <w:rFonts w:ascii="Arial" w:hAnsi="Arial" w:cs="Arial"/>
          <w:sz w:val="22"/>
          <w:szCs w:val="22"/>
          <w:lang w:val="en"/>
        </w:rPr>
        <w:t>.</w:t>
      </w:r>
    </w:p>
    <w:p w14:paraId="35DBC02B" w14:textId="77777777" w:rsidR="00573981" w:rsidRDefault="00AF4759">
      <w:pPr>
        <w:pStyle w:val="HTMLPreformatted"/>
        <w:shd w:val="clear" w:color="auto" w:fill="E7DEEF"/>
        <w:ind w:left="720"/>
        <w:divId w:val="1496990933"/>
        <w:rPr>
          <w:lang w:val="en"/>
        </w:rPr>
      </w:pPr>
      <w:r>
        <w:rPr>
          <w:lang w:val="en"/>
        </w:rPr>
        <w:t>Listings of DSS schemas appear like this.</w:t>
      </w:r>
    </w:p>
    <w:p w14:paraId="4A67F6EE" w14:textId="77777777" w:rsidR="00573981" w:rsidRDefault="00AF4759">
      <w:pPr>
        <w:pStyle w:val="Heading4"/>
        <w:ind w:left="720"/>
        <w:divId w:val="963314552"/>
        <w:rPr>
          <w:rFonts w:ascii="Arial" w:eastAsia="Times New Roman" w:hAnsi="Arial" w:cs="Arial"/>
          <w:lang w:val="en"/>
        </w:rPr>
      </w:pPr>
      <w:bookmarkStart w:id="146" w:name="d0e228"/>
      <w:bookmarkStart w:id="147" w:name="d0e221"/>
      <w:bookmarkEnd w:id="146"/>
      <w:bookmarkEnd w:id="147"/>
      <w:r>
        <w:rPr>
          <w:rFonts w:ascii="Arial" w:eastAsia="Times New Roman" w:hAnsi="Arial" w:cs="Arial"/>
          <w:lang w:val="en"/>
        </w:rPr>
        <w:t>1.1.3.  Definitions</w:t>
      </w:r>
    </w:p>
    <w:p w14:paraId="1178E2FA" w14:textId="77777777" w:rsidR="00573981" w:rsidRDefault="00AF4759">
      <w:pPr>
        <w:spacing w:before="0" w:beforeAutospacing="0" w:after="0" w:afterAutospacing="0"/>
        <w:ind w:left="720"/>
        <w:divId w:val="207228405"/>
        <w:rPr>
          <w:rFonts w:ascii="Arial" w:eastAsia="Times New Roman" w:hAnsi="Arial" w:cs="Arial"/>
          <w:sz w:val="22"/>
          <w:szCs w:val="22"/>
          <w:lang w:val="en"/>
        </w:rPr>
      </w:pPr>
      <w:r>
        <w:rPr>
          <w:rStyle w:val="term"/>
          <w:rFonts w:ascii="Arial" w:eastAsia="Times New Roman" w:hAnsi="Arial" w:cs="Arial"/>
          <w:sz w:val="22"/>
          <w:szCs w:val="22"/>
          <w:lang w:val="en"/>
        </w:rPr>
        <w:t>Identity Provider</w:t>
      </w:r>
    </w:p>
    <w:p w14:paraId="65A8547B" w14:textId="77777777" w:rsidR="00573981" w:rsidRDefault="00AF4759">
      <w:pPr>
        <w:pStyle w:val="NormalWeb"/>
        <w:ind w:left="1440"/>
        <w:divId w:val="207228405"/>
        <w:rPr>
          <w:rFonts w:ascii="Arial" w:hAnsi="Arial" w:cs="Arial"/>
          <w:sz w:val="22"/>
          <w:szCs w:val="22"/>
          <w:lang w:val="en"/>
        </w:rPr>
      </w:pPr>
      <w:r>
        <w:rPr>
          <w:rFonts w:ascii="Arial" w:hAnsi="Arial" w:cs="Arial"/>
          <w:sz w:val="22"/>
          <w:szCs w:val="22"/>
          <w:lang w:val="en"/>
        </w:rPr>
        <w:lastRenderedPageBreak/>
        <w:t>An Identity Provider that is assigned to authenticate the signer</w:t>
      </w:r>
    </w:p>
    <w:p w14:paraId="05BDCD5A" w14:textId="70DF73C0" w:rsidR="00573981" w:rsidRDefault="00C517BE">
      <w:pPr>
        <w:spacing w:before="0" w:beforeAutospacing="0" w:after="0" w:afterAutospacing="0"/>
        <w:ind w:left="720"/>
        <w:divId w:val="207228405"/>
        <w:rPr>
          <w:rFonts w:ascii="Arial" w:eastAsia="Times New Roman" w:hAnsi="Arial" w:cs="Arial"/>
          <w:sz w:val="22"/>
          <w:szCs w:val="22"/>
          <w:lang w:val="en"/>
        </w:rPr>
      </w:pPr>
      <w:del w:id="148" w:author="Stefan Santesson" w:date="2015-08-14T17:47:00Z">
        <w:r>
          <w:rPr>
            <w:rStyle w:val="term"/>
            <w:rFonts w:ascii="Arial" w:eastAsia="Times New Roman" w:hAnsi="Arial" w:cs="Arial"/>
            <w:sz w:val="22"/>
            <w:szCs w:val="22"/>
            <w:lang w:val="en"/>
          </w:rPr>
          <w:delText xml:space="preserve">Central </w:delText>
        </w:r>
      </w:del>
      <w:r w:rsidR="00AF4759">
        <w:rPr>
          <w:rStyle w:val="term"/>
          <w:rFonts w:ascii="Arial" w:eastAsia="Times New Roman" w:hAnsi="Arial" w:cs="Arial"/>
          <w:sz w:val="22"/>
          <w:szCs w:val="22"/>
          <w:lang w:val="en"/>
        </w:rPr>
        <w:t>Signing Service</w:t>
      </w:r>
    </w:p>
    <w:p w14:paraId="5D7BA0ED" w14:textId="47688EAD" w:rsidR="00573981" w:rsidRDefault="00AF4759">
      <w:pPr>
        <w:pStyle w:val="NormalWeb"/>
        <w:ind w:left="1440"/>
        <w:divId w:val="207228405"/>
        <w:rPr>
          <w:rFonts w:ascii="Arial" w:hAnsi="Arial" w:cs="Arial"/>
          <w:sz w:val="22"/>
          <w:szCs w:val="22"/>
          <w:lang w:val="en"/>
        </w:rPr>
      </w:pPr>
      <w:r>
        <w:rPr>
          <w:rFonts w:ascii="Arial" w:hAnsi="Arial" w:cs="Arial"/>
          <w:sz w:val="22"/>
          <w:szCs w:val="22"/>
          <w:lang w:val="en"/>
        </w:rPr>
        <w:t xml:space="preserve">A </w:t>
      </w:r>
      <w:del w:id="149" w:author="Stefan Santesson" w:date="2015-08-14T17:47:00Z">
        <w:r w:rsidR="00C517BE">
          <w:rPr>
            <w:rFonts w:ascii="Arial" w:hAnsi="Arial" w:cs="Arial"/>
            <w:sz w:val="22"/>
            <w:szCs w:val="22"/>
            <w:lang w:val="en"/>
          </w:rPr>
          <w:delText>signing service</w:delText>
        </w:r>
      </w:del>
      <w:ins w:id="150" w:author="Stefan Santesson" w:date="2015-08-14T17:47:00Z">
        <w:r>
          <w:rPr>
            <w:rFonts w:ascii="Arial" w:hAnsi="Arial" w:cs="Arial"/>
            <w:sz w:val="22"/>
            <w:szCs w:val="22"/>
            <w:lang w:val="en"/>
          </w:rPr>
          <w:t>Signing Service</w:t>
        </w:r>
      </w:ins>
      <w:r>
        <w:rPr>
          <w:rFonts w:ascii="Arial" w:hAnsi="Arial" w:cs="Arial"/>
          <w:sz w:val="22"/>
          <w:szCs w:val="22"/>
          <w:lang w:val="en"/>
        </w:rPr>
        <w:t xml:space="preserve"> that receives sign requests and responds with sign responses according to this specification.</w:t>
      </w:r>
    </w:p>
    <w:p w14:paraId="6AD99CE1" w14:textId="77777777" w:rsidR="00573981" w:rsidRDefault="00AF4759">
      <w:pPr>
        <w:spacing w:before="0" w:beforeAutospacing="0" w:after="0" w:afterAutospacing="0"/>
        <w:ind w:left="720"/>
        <w:divId w:val="207228405"/>
        <w:rPr>
          <w:rFonts w:ascii="Arial" w:eastAsia="Times New Roman" w:hAnsi="Arial" w:cs="Arial"/>
          <w:sz w:val="22"/>
          <w:szCs w:val="22"/>
          <w:lang w:val="en"/>
        </w:rPr>
      </w:pPr>
      <w:r>
        <w:rPr>
          <w:rStyle w:val="term"/>
          <w:rFonts w:ascii="Arial" w:eastAsia="Times New Roman" w:hAnsi="Arial" w:cs="Arial"/>
          <w:sz w:val="22"/>
          <w:szCs w:val="22"/>
          <w:lang w:val="en"/>
        </w:rPr>
        <w:t>Service Provider</w:t>
      </w:r>
    </w:p>
    <w:p w14:paraId="39645C73" w14:textId="77777777" w:rsidR="00573981" w:rsidRDefault="00AF4759">
      <w:pPr>
        <w:pStyle w:val="NormalWeb"/>
        <w:ind w:left="1440"/>
        <w:divId w:val="207228405"/>
        <w:rPr>
          <w:rFonts w:ascii="Arial" w:hAnsi="Arial" w:cs="Arial"/>
          <w:sz w:val="22"/>
          <w:szCs w:val="22"/>
          <w:lang w:val="en"/>
        </w:rPr>
      </w:pPr>
      <w:r>
        <w:rPr>
          <w:rFonts w:ascii="Arial" w:hAnsi="Arial" w:cs="Arial"/>
          <w:sz w:val="22"/>
          <w:szCs w:val="22"/>
          <w:lang w:val="en"/>
        </w:rPr>
        <w:t>A service that has identified the signer through the user's Identity Provider and requests that the signer signs some data using the Central Signing Service.</w:t>
      </w:r>
    </w:p>
    <w:p w14:paraId="5A3B733B" w14:textId="77777777" w:rsidR="00573981" w:rsidRDefault="00AF4759">
      <w:pPr>
        <w:pStyle w:val="Heading3"/>
        <w:ind w:left="720"/>
        <w:divId w:val="1979264935"/>
        <w:rPr>
          <w:rFonts w:ascii="Arial" w:eastAsia="Times New Roman" w:hAnsi="Arial" w:cs="Arial"/>
          <w:sz w:val="26"/>
          <w:szCs w:val="26"/>
          <w:lang w:val="en"/>
        </w:rPr>
      </w:pPr>
      <w:bookmarkStart w:id="151" w:name="d0e250"/>
      <w:bookmarkStart w:id="152" w:name="d0e243"/>
      <w:bookmarkEnd w:id="151"/>
      <w:bookmarkEnd w:id="152"/>
      <w:r>
        <w:rPr>
          <w:rFonts w:ascii="Arial" w:eastAsia="Times New Roman" w:hAnsi="Arial" w:cs="Arial"/>
          <w:sz w:val="26"/>
          <w:szCs w:val="26"/>
          <w:lang w:val="en"/>
        </w:rPr>
        <w:t>1.2. Normative References</w:t>
      </w:r>
    </w:p>
    <w:p w14:paraId="11365B7E" w14:textId="77777777" w:rsidR="0049239B" w:rsidRDefault="00C517BE">
      <w:pPr>
        <w:pStyle w:val="bibliomixed"/>
        <w:divId w:val="1480027215"/>
        <w:rPr>
          <w:del w:id="153" w:author="Stefan Santesson" w:date="2015-08-14T17:47:00Z"/>
          <w:rFonts w:ascii="Arial" w:hAnsi="Arial" w:cs="Arial"/>
          <w:sz w:val="22"/>
          <w:szCs w:val="22"/>
          <w:lang w:val="en"/>
        </w:rPr>
      </w:pPr>
      <w:bookmarkStart w:id="154" w:name="csig-xsd"/>
      <w:bookmarkEnd w:id="154"/>
      <w:del w:id="155" w:author="Stefan Santesson" w:date="2015-08-14T17:47:00Z">
        <w:r>
          <w:rPr>
            <w:rFonts w:ascii="Arial" w:hAnsi="Arial" w:cs="Arial"/>
            <w:sz w:val="22"/>
            <w:szCs w:val="22"/>
            <w:lang w:val="en"/>
          </w:rPr>
          <w:delText>[</w:delText>
        </w:r>
        <w:r>
          <w:rPr>
            <w:rStyle w:val="abbrev"/>
            <w:rFonts w:ascii="Arial" w:hAnsi="Arial" w:cs="Arial"/>
            <w:sz w:val="22"/>
            <w:szCs w:val="22"/>
            <w:lang w:val="en"/>
          </w:rPr>
          <w:delText>Eid2-XSD</w:delText>
        </w:r>
        <w:r>
          <w:rPr>
            <w:rFonts w:ascii="Arial" w:hAnsi="Arial" w:cs="Arial"/>
            <w:sz w:val="22"/>
            <w:szCs w:val="22"/>
            <w:lang w:val="en"/>
          </w:rPr>
          <w:delText xml:space="preserve">] </w:delText>
        </w:r>
        <w:r>
          <w:rPr>
            <w:rStyle w:val="title"/>
            <w:rFonts w:ascii="Arial" w:hAnsi="Arial" w:cs="Arial"/>
            <w:sz w:val="22"/>
            <w:szCs w:val="22"/>
            <w:lang w:val="en"/>
          </w:rPr>
          <w:delText>Eid2 DSS Extensions schema</w:delText>
        </w:r>
        <w:r>
          <w:rPr>
            <w:rFonts w:ascii="Arial" w:hAnsi="Arial" w:cs="Arial"/>
            <w:sz w:val="22"/>
            <w:szCs w:val="22"/>
            <w:lang w:val="en"/>
          </w:rPr>
          <w:delText xml:space="preserve">, </w:delText>
        </w:r>
        <w:r w:rsidR="00A60794">
          <w:fldChar w:fldCharType="begin"/>
        </w:r>
        <w:r w:rsidR="00A60794">
          <w:delInstrText xml:space="preserve"> HYPERLINK "http://aaa-sec.com/eid2/sigsupport/XMLschema/EidCentralSigDssExt.xsd" \t "_top" </w:delInstrText>
        </w:r>
        <w:r w:rsidR="00A60794">
          <w:fldChar w:fldCharType="separate"/>
        </w:r>
        <w:r>
          <w:rPr>
            <w:rStyle w:val="Hyperlink"/>
            <w:rFonts w:ascii="Arial" w:hAnsi="Arial" w:cs="Arial"/>
            <w:i/>
            <w:iCs/>
            <w:sz w:val="22"/>
            <w:szCs w:val="22"/>
            <w:lang w:val="en"/>
          </w:rPr>
          <w:delText>http://aaa-sec.com/eid2/sigsupport/XMLschema/EidCentralSigDssExt.xsd</w:delText>
        </w:r>
        <w:r w:rsidR="00A60794">
          <w:rPr>
            <w:rStyle w:val="Hyperlink"/>
            <w:rFonts w:ascii="Arial" w:hAnsi="Arial" w:cs="Arial"/>
            <w:i/>
            <w:iCs/>
            <w:sz w:val="22"/>
            <w:szCs w:val="22"/>
            <w:lang w:val="en"/>
          </w:rPr>
          <w:fldChar w:fldCharType="end"/>
        </w:r>
        <w:r>
          <w:rPr>
            <w:rFonts w:ascii="Arial" w:hAnsi="Arial" w:cs="Arial"/>
            <w:sz w:val="22"/>
            <w:szCs w:val="22"/>
            <w:lang w:val="en"/>
          </w:rPr>
          <w:delText>, November 2012.</w:delText>
        </w:r>
      </w:del>
    </w:p>
    <w:p w14:paraId="35C074E7" w14:textId="77777777" w:rsidR="00573981" w:rsidRDefault="00AF4759">
      <w:pPr>
        <w:pStyle w:val="bibliomixed"/>
        <w:divId w:val="239750708"/>
        <w:rPr>
          <w:ins w:id="156" w:author="Stefan Santesson" w:date="2015-08-14T17:47:00Z"/>
          <w:rFonts w:ascii="Arial" w:hAnsi="Arial" w:cs="Arial"/>
          <w:sz w:val="22"/>
          <w:szCs w:val="22"/>
          <w:lang w:val="en"/>
        </w:rPr>
      </w:pPr>
      <w:ins w:id="157" w:author="Stefan Santesson" w:date="2015-08-14T17:47:00Z">
        <w:r>
          <w:rPr>
            <w:rFonts w:ascii="Arial" w:hAnsi="Arial" w:cs="Arial"/>
            <w:sz w:val="22"/>
            <w:szCs w:val="22"/>
            <w:lang w:val="en"/>
          </w:rPr>
          <w:t>[</w:t>
        </w:r>
        <w:r>
          <w:rPr>
            <w:rStyle w:val="abbrev"/>
            <w:rFonts w:ascii="Arial" w:hAnsi="Arial" w:cs="Arial"/>
            <w:sz w:val="22"/>
            <w:szCs w:val="22"/>
            <w:lang w:val="en"/>
          </w:rPr>
          <w:t>Csig-XSD</w:t>
        </w:r>
        <w:r>
          <w:rPr>
            <w:rFonts w:ascii="Arial" w:hAnsi="Arial" w:cs="Arial"/>
            <w:sz w:val="22"/>
            <w:szCs w:val="22"/>
            <w:lang w:val="en"/>
          </w:rPr>
          <w:t xml:space="preserve">] </w:t>
        </w:r>
        <w:r>
          <w:rPr>
            <w:rStyle w:val="title"/>
            <w:rFonts w:ascii="Arial" w:hAnsi="Arial" w:cs="Arial"/>
            <w:sz w:val="22"/>
            <w:szCs w:val="22"/>
            <w:lang w:val="en"/>
          </w:rPr>
          <w:t>This specification's DSS Extensions schema</w:t>
        </w:r>
        <w:r>
          <w:rPr>
            <w:rFonts w:ascii="Arial" w:hAnsi="Arial" w:cs="Arial"/>
            <w:sz w:val="22"/>
            <w:szCs w:val="22"/>
            <w:lang w:val="en"/>
          </w:rPr>
          <w:t xml:space="preserve"> (Provided in this document), August 2015.</w:t>
        </w:r>
      </w:ins>
    </w:p>
    <w:p w14:paraId="33518CEC" w14:textId="77777777" w:rsidR="00573981" w:rsidRDefault="00AF4759" w:rsidP="00EB3D15">
      <w:pPr>
        <w:pStyle w:val="bibliomixed"/>
        <w:ind w:left="720"/>
        <w:divId w:val="939139760"/>
        <w:rPr>
          <w:rFonts w:ascii="Arial" w:hAnsi="Arial" w:cs="Arial"/>
          <w:sz w:val="22"/>
          <w:szCs w:val="22"/>
          <w:lang w:val="en"/>
        </w:rPr>
      </w:pPr>
      <w:bookmarkStart w:id="158" w:name="dss"/>
      <w:bookmarkEnd w:id="158"/>
      <w:r>
        <w:rPr>
          <w:rFonts w:ascii="Arial" w:hAnsi="Arial" w:cs="Arial"/>
          <w:sz w:val="22"/>
          <w:szCs w:val="22"/>
          <w:lang w:val="en"/>
        </w:rPr>
        <w:t>[</w:t>
      </w:r>
      <w:r>
        <w:rPr>
          <w:rStyle w:val="abbrev"/>
          <w:rFonts w:ascii="Arial" w:hAnsi="Arial" w:cs="Arial"/>
          <w:sz w:val="22"/>
          <w:szCs w:val="22"/>
          <w:lang w:val="en"/>
        </w:rPr>
        <w:t>OASIS-DSS</w:t>
      </w:r>
      <w:r>
        <w:rPr>
          <w:rFonts w:ascii="Arial" w:hAnsi="Arial" w:cs="Arial"/>
          <w:sz w:val="22"/>
          <w:szCs w:val="22"/>
          <w:lang w:val="en"/>
        </w:rPr>
        <w:t xml:space="preserve">] </w:t>
      </w:r>
      <w:r>
        <w:rPr>
          <w:rStyle w:val="title"/>
          <w:rFonts w:ascii="Arial" w:hAnsi="Arial" w:cs="Arial"/>
          <w:sz w:val="22"/>
          <w:szCs w:val="22"/>
          <w:lang w:val="en"/>
        </w:rPr>
        <w:t>Digital Signature Service Core Protocols, Elements, and Bindings Version 1.0</w:t>
      </w:r>
      <w:r>
        <w:rPr>
          <w:rFonts w:ascii="Arial" w:hAnsi="Arial" w:cs="Arial"/>
          <w:sz w:val="22"/>
          <w:szCs w:val="22"/>
          <w:lang w:val="en"/>
        </w:rPr>
        <w:t xml:space="preserve">, </w:t>
      </w:r>
      <w:r w:rsidR="00EB3D15">
        <w:fldChar w:fldCharType="begin"/>
      </w:r>
      <w:r w:rsidR="00EB3D15">
        <w:instrText xml:space="preserve"> HYPERLINK "http://docs.oasis-open.org/dss/v1.0/oasis-dss-core-spec-v1.0-os.html" \t "_top" </w:instrText>
      </w:r>
      <w:r w:rsidR="00EB3D15">
        <w:fldChar w:fldCharType="separate"/>
      </w:r>
      <w:r>
        <w:rPr>
          <w:rStyle w:val="Hyperlink"/>
          <w:rFonts w:ascii="Arial" w:hAnsi="Arial" w:cs="Arial"/>
          <w:i/>
          <w:iCs/>
          <w:sz w:val="22"/>
          <w:szCs w:val="22"/>
          <w:lang w:val="en"/>
        </w:rPr>
        <w:t>http://docs.oasis-open.org/dss/v1.0/oasis-dss-core-spec-v1.0-os.html</w:t>
      </w:r>
      <w:r w:rsidR="00EB3D15">
        <w:rPr>
          <w:rStyle w:val="Hyperlink"/>
          <w:rFonts w:ascii="Arial" w:hAnsi="Arial" w:cs="Arial"/>
          <w:i/>
          <w:iCs/>
          <w:sz w:val="22"/>
          <w:szCs w:val="22"/>
          <w:lang w:val="en"/>
        </w:rPr>
        <w:fldChar w:fldCharType="end"/>
      </w:r>
      <w:r>
        <w:rPr>
          <w:rFonts w:ascii="Arial" w:hAnsi="Arial" w:cs="Arial"/>
          <w:sz w:val="22"/>
          <w:szCs w:val="22"/>
          <w:lang w:val="en"/>
        </w:rPr>
        <w:t>, OASIS, 11 April 2007.</w:t>
      </w:r>
    </w:p>
    <w:p w14:paraId="5A980CC1" w14:textId="77777777" w:rsidR="00573981" w:rsidRDefault="00AF4759">
      <w:pPr>
        <w:pStyle w:val="bibliomixed"/>
        <w:ind w:left="720"/>
        <w:divId w:val="1516922521"/>
        <w:rPr>
          <w:rFonts w:ascii="Arial" w:hAnsi="Arial" w:cs="Arial"/>
          <w:sz w:val="22"/>
          <w:szCs w:val="22"/>
          <w:lang w:val="en"/>
        </w:rPr>
      </w:pPr>
      <w:bookmarkStart w:id="159" w:name="rfc2119"/>
      <w:bookmarkEnd w:id="159"/>
      <w:r>
        <w:rPr>
          <w:rFonts w:ascii="Arial" w:hAnsi="Arial" w:cs="Arial"/>
          <w:sz w:val="22"/>
          <w:szCs w:val="22"/>
          <w:lang w:val="en"/>
        </w:rPr>
        <w:t>[</w:t>
      </w:r>
      <w:r>
        <w:rPr>
          <w:rStyle w:val="abbrev"/>
          <w:rFonts w:ascii="Arial" w:hAnsi="Arial" w:cs="Arial"/>
          <w:sz w:val="22"/>
          <w:szCs w:val="22"/>
          <w:lang w:val="en"/>
        </w:rPr>
        <w:t>RFC 2119</w:t>
      </w:r>
      <w:r>
        <w:rPr>
          <w:rFonts w:ascii="Arial" w:hAnsi="Arial" w:cs="Arial"/>
          <w:sz w:val="22"/>
          <w:szCs w:val="22"/>
          <w:lang w:val="en"/>
        </w:rPr>
        <w:t xml:space="preserve">] S. Bradner, </w:t>
      </w:r>
      <w:r>
        <w:rPr>
          <w:rStyle w:val="title"/>
          <w:rFonts w:ascii="Arial" w:hAnsi="Arial" w:cs="Arial"/>
          <w:sz w:val="22"/>
          <w:szCs w:val="22"/>
          <w:lang w:val="en"/>
        </w:rPr>
        <w:t>Key words for use in RFCs to Indicate Requirement Levels</w:t>
      </w:r>
      <w:r>
        <w:rPr>
          <w:rFonts w:ascii="Arial" w:hAnsi="Arial" w:cs="Arial"/>
          <w:sz w:val="22"/>
          <w:szCs w:val="22"/>
          <w:lang w:val="en"/>
        </w:rPr>
        <w:t xml:space="preserve">, </w:t>
      </w:r>
      <w:r w:rsidR="00EB3D15">
        <w:fldChar w:fldCharType="begin"/>
      </w:r>
      <w:r w:rsidR="00EB3D15">
        <w:instrText xml:space="preserve"> HYPERLINK "http://www.ietf.org/rfc/rfc2119.txt" \t "_top" </w:instrText>
      </w:r>
      <w:r w:rsidR="00EB3D15">
        <w:fldChar w:fldCharType="separate"/>
      </w:r>
      <w:r>
        <w:rPr>
          <w:rStyle w:val="Hyperlink"/>
          <w:rFonts w:ascii="Arial" w:hAnsi="Arial" w:cs="Arial"/>
          <w:i/>
          <w:iCs/>
          <w:sz w:val="22"/>
          <w:szCs w:val="22"/>
          <w:lang w:val="en"/>
        </w:rPr>
        <w:t>http://www.ietf.org/rfc/rfc2119.txt</w:t>
      </w:r>
      <w:r w:rsidR="00EB3D15">
        <w:rPr>
          <w:rStyle w:val="Hyperlink"/>
          <w:rFonts w:ascii="Arial" w:hAnsi="Arial" w:cs="Arial"/>
          <w:i/>
          <w:iCs/>
          <w:sz w:val="22"/>
          <w:szCs w:val="22"/>
          <w:lang w:val="en"/>
        </w:rPr>
        <w:fldChar w:fldCharType="end"/>
      </w:r>
      <w:r>
        <w:rPr>
          <w:rFonts w:ascii="Arial" w:hAnsi="Arial" w:cs="Arial"/>
          <w:sz w:val="22"/>
          <w:szCs w:val="22"/>
          <w:lang w:val="en"/>
        </w:rPr>
        <w:t>, IETF (Internet Engineering Task Force) RFC 2119, March 1997.</w:t>
      </w:r>
    </w:p>
    <w:p w14:paraId="162E2BD9" w14:textId="77777777" w:rsidR="00573981" w:rsidRDefault="00AF4759">
      <w:pPr>
        <w:pStyle w:val="bibliomixed"/>
        <w:ind w:left="720"/>
        <w:divId w:val="446701687"/>
        <w:rPr>
          <w:rFonts w:ascii="Arial" w:hAnsi="Arial" w:cs="Arial"/>
          <w:sz w:val="22"/>
          <w:szCs w:val="22"/>
          <w:lang w:val="en"/>
        </w:rPr>
      </w:pPr>
      <w:bookmarkStart w:id="160" w:name="rfc3986"/>
      <w:bookmarkEnd w:id="160"/>
      <w:r>
        <w:rPr>
          <w:rFonts w:ascii="Arial" w:hAnsi="Arial" w:cs="Arial"/>
          <w:sz w:val="22"/>
          <w:szCs w:val="22"/>
          <w:lang w:val="en"/>
        </w:rPr>
        <w:t>[</w:t>
      </w:r>
      <w:r>
        <w:rPr>
          <w:rStyle w:val="abbrev"/>
          <w:rFonts w:ascii="Arial" w:hAnsi="Arial" w:cs="Arial"/>
          <w:sz w:val="22"/>
          <w:szCs w:val="22"/>
          <w:lang w:val="en"/>
        </w:rPr>
        <w:t>RFC 3986</w:t>
      </w:r>
      <w:r>
        <w:rPr>
          <w:rFonts w:ascii="Arial" w:hAnsi="Arial" w:cs="Arial"/>
          <w:sz w:val="22"/>
          <w:szCs w:val="22"/>
          <w:lang w:val="en"/>
        </w:rPr>
        <w:t xml:space="preserve">] T. Berners-Lee, R. Fielding, L. Masinter </w:t>
      </w:r>
      <w:r>
        <w:rPr>
          <w:rStyle w:val="title"/>
          <w:rFonts w:ascii="Arial" w:hAnsi="Arial" w:cs="Arial"/>
          <w:sz w:val="22"/>
          <w:szCs w:val="22"/>
          <w:lang w:val="en"/>
        </w:rPr>
        <w:t>Uniform Resource Identifier (URI): Generic Syntax</w:t>
      </w:r>
      <w:r>
        <w:rPr>
          <w:rFonts w:ascii="Arial" w:hAnsi="Arial" w:cs="Arial"/>
          <w:sz w:val="22"/>
          <w:szCs w:val="22"/>
          <w:lang w:val="en"/>
        </w:rPr>
        <w:t xml:space="preserve">, </w:t>
      </w:r>
      <w:r w:rsidR="00EB3D15">
        <w:fldChar w:fldCharType="begin"/>
      </w:r>
      <w:r w:rsidR="00EB3D15">
        <w:instrText xml:space="preserve"> HYPERLINK "http://www.ietf.org/rfc/rfc3986.txt" \t "_top" </w:instrText>
      </w:r>
      <w:r w:rsidR="00EB3D15">
        <w:fldChar w:fldCharType="separate"/>
      </w:r>
      <w:r>
        <w:rPr>
          <w:rStyle w:val="Hyperlink"/>
          <w:rFonts w:ascii="Arial" w:hAnsi="Arial" w:cs="Arial"/>
          <w:i/>
          <w:iCs/>
          <w:sz w:val="22"/>
          <w:szCs w:val="22"/>
          <w:lang w:val="en"/>
        </w:rPr>
        <w:t>http://www.ietf.org/rfc/rfc3986.txt</w:t>
      </w:r>
      <w:r w:rsidR="00EB3D15">
        <w:rPr>
          <w:rStyle w:val="Hyperlink"/>
          <w:rFonts w:ascii="Arial" w:hAnsi="Arial" w:cs="Arial"/>
          <w:i/>
          <w:iCs/>
          <w:sz w:val="22"/>
          <w:szCs w:val="22"/>
          <w:lang w:val="en"/>
        </w:rPr>
        <w:fldChar w:fldCharType="end"/>
      </w:r>
      <w:r>
        <w:rPr>
          <w:rFonts w:ascii="Arial" w:hAnsi="Arial" w:cs="Arial"/>
          <w:sz w:val="22"/>
          <w:szCs w:val="22"/>
          <w:lang w:val="en"/>
        </w:rPr>
        <w:t>, IETF (Internet Engineering Task Force) RFC 3986, January 2005.</w:t>
      </w:r>
    </w:p>
    <w:p w14:paraId="0454CE3F" w14:textId="77777777" w:rsidR="00573981" w:rsidRDefault="00AF4759">
      <w:pPr>
        <w:pStyle w:val="bibliomixed"/>
        <w:ind w:left="720"/>
        <w:divId w:val="36899079"/>
        <w:rPr>
          <w:rFonts w:ascii="Arial" w:hAnsi="Arial" w:cs="Arial"/>
          <w:sz w:val="22"/>
          <w:szCs w:val="22"/>
          <w:lang w:val="en"/>
        </w:rPr>
      </w:pPr>
      <w:bookmarkStart w:id="161" w:name="rfc5652"/>
      <w:bookmarkEnd w:id="161"/>
      <w:r>
        <w:rPr>
          <w:rFonts w:ascii="Arial" w:hAnsi="Arial" w:cs="Arial"/>
          <w:sz w:val="22"/>
          <w:szCs w:val="22"/>
          <w:lang w:val="en"/>
        </w:rPr>
        <w:t>[</w:t>
      </w:r>
      <w:r>
        <w:rPr>
          <w:rStyle w:val="abbrev"/>
          <w:rFonts w:ascii="Arial" w:hAnsi="Arial" w:cs="Arial"/>
          <w:sz w:val="22"/>
          <w:szCs w:val="22"/>
          <w:lang w:val="en"/>
        </w:rPr>
        <w:t>RFC 5652</w:t>
      </w:r>
      <w:r>
        <w:rPr>
          <w:rFonts w:ascii="Arial" w:hAnsi="Arial" w:cs="Arial"/>
          <w:sz w:val="22"/>
          <w:szCs w:val="22"/>
          <w:lang w:val="en"/>
        </w:rPr>
        <w:t xml:space="preserve">] R. Housley </w:t>
      </w:r>
      <w:r>
        <w:rPr>
          <w:rStyle w:val="title"/>
          <w:rFonts w:ascii="Arial" w:hAnsi="Arial" w:cs="Arial"/>
          <w:sz w:val="22"/>
          <w:szCs w:val="22"/>
          <w:lang w:val="en"/>
        </w:rPr>
        <w:t>Cryptographic Message Syntax (CMS)</w:t>
      </w:r>
      <w:r>
        <w:rPr>
          <w:rFonts w:ascii="Arial" w:hAnsi="Arial" w:cs="Arial"/>
          <w:sz w:val="22"/>
          <w:szCs w:val="22"/>
          <w:lang w:val="en"/>
        </w:rPr>
        <w:t xml:space="preserve">, </w:t>
      </w:r>
      <w:r w:rsidR="00EB3D15">
        <w:fldChar w:fldCharType="begin"/>
      </w:r>
      <w:r w:rsidR="00EB3D15">
        <w:instrText xml:space="preserve"> HYPERLINK "http://www.ietf.org/rfc/rfc5652.txt" \t "_top" </w:instrText>
      </w:r>
      <w:r w:rsidR="00EB3D15">
        <w:fldChar w:fldCharType="separate"/>
      </w:r>
      <w:r>
        <w:rPr>
          <w:rStyle w:val="Hyperlink"/>
          <w:rFonts w:ascii="Arial" w:hAnsi="Arial" w:cs="Arial"/>
          <w:i/>
          <w:iCs/>
          <w:sz w:val="22"/>
          <w:szCs w:val="22"/>
          <w:lang w:val="en"/>
        </w:rPr>
        <w:t>http://www.ietf.org/rfc/rfc5652.txt</w:t>
      </w:r>
      <w:r w:rsidR="00EB3D15">
        <w:rPr>
          <w:rStyle w:val="Hyperlink"/>
          <w:rFonts w:ascii="Arial" w:hAnsi="Arial" w:cs="Arial"/>
          <w:i/>
          <w:iCs/>
          <w:sz w:val="22"/>
          <w:szCs w:val="22"/>
          <w:lang w:val="en"/>
        </w:rPr>
        <w:fldChar w:fldCharType="end"/>
      </w:r>
      <w:r>
        <w:rPr>
          <w:rFonts w:ascii="Arial" w:hAnsi="Arial" w:cs="Arial"/>
          <w:sz w:val="22"/>
          <w:szCs w:val="22"/>
          <w:lang w:val="en"/>
        </w:rPr>
        <w:t>, IETF (Internet Engineering Task Force) RFC 5652, September 2009.</w:t>
      </w:r>
    </w:p>
    <w:p w14:paraId="4478F305" w14:textId="77777777" w:rsidR="00573981" w:rsidRDefault="00AF4759">
      <w:pPr>
        <w:pStyle w:val="bibliomixed"/>
        <w:ind w:left="720"/>
        <w:divId w:val="1825659523"/>
        <w:rPr>
          <w:rFonts w:ascii="Arial" w:hAnsi="Arial" w:cs="Arial"/>
          <w:sz w:val="22"/>
          <w:szCs w:val="22"/>
          <w:lang w:val="en"/>
        </w:rPr>
      </w:pPr>
      <w:bookmarkStart w:id="162" w:name="rfc5280"/>
      <w:bookmarkEnd w:id="162"/>
      <w:r>
        <w:rPr>
          <w:rFonts w:ascii="Arial" w:hAnsi="Arial" w:cs="Arial"/>
          <w:sz w:val="22"/>
          <w:szCs w:val="22"/>
          <w:lang w:val="en"/>
        </w:rPr>
        <w:t>[</w:t>
      </w:r>
      <w:r>
        <w:rPr>
          <w:rStyle w:val="abbrev"/>
          <w:rFonts w:ascii="Arial" w:hAnsi="Arial" w:cs="Arial"/>
          <w:sz w:val="22"/>
          <w:szCs w:val="22"/>
          <w:lang w:val="en"/>
        </w:rPr>
        <w:t>RFC 5280</w:t>
      </w:r>
      <w:r>
        <w:rPr>
          <w:rFonts w:ascii="Arial" w:hAnsi="Arial" w:cs="Arial"/>
          <w:sz w:val="22"/>
          <w:szCs w:val="22"/>
          <w:lang w:val="en"/>
        </w:rPr>
        <w:t xml:space="preserve">] Cooper, D., Santesson, S., Farrell, S., Boeyen, S., Housley, R., and W. Polk. </w:t>
      </w:r>
      <w:r>
        <w:rPr>
          <w:rStyle w:val="title"/>
          <w:rFonts w:ascii="Arial" w:hAnsi="Arial" w:cs="Arial"/>
          <w:sz w:val="22"/>
          <w:szCs w:val="22"/>
          <w:lang w:val="en"/>
        </w:rPr>
        <w:t>Internet X.509 Public Key Infrastructure Certificate and Certificate Revocation List (CRL) Profile</w:t>
      </w:r>
      <w:r>
        <w:rPr>
          <w:rFonts w:ascii="Arial" w:hAnsi="Arial" w:cs="Arial"/>
          <w:sz w:val="22"/>
          <w:szCs w:val="22"/>
          <w:lang w:val="en"/>
        </w:rPr>
        <w:t xml:space="preserve">, </w:t>
      </w:r>
      <w:r w:rsidR="00EB3D15">
        <w:fldChar w:fldCharType="begin"/>
      </w:r>
      <w:r w:rsidR="00EB3D15">
        <w:instrText xml:space="preserve"> HYPERLINK "http://www.ietf.org/rfc/rfc5280.txt" \t "_top" </w:instrText>
      </w:r>
      <w:r w:rsidR="00EB3D15">
        <w:fldChar w:fldCharType="separate"/>
      </w:r>
      <w:r>
        <w:rPr>
          <w:rStyle w:val="Hyperlink"/>
          <w:rFonts w:ascii="Arial" w:hAnsi="Arial" w:cs="Arial"/>
          <w:i/>
          <w:iCs/>
          <w:sz w:val="22"/>
          <w:szCs w:val="22"/>
          <w:lang w:val="en"/>
        </w:rPr>
        <w:t>http://www.ietf.org/rfc/rfc5280.txt</w:t>
      </w:r>
      <w:r w:rsidR="00EB3D15">
        <w:rPr>
          <w:rStyle w:val="Hyperlink"/>
          <w:rFonts w:ascii="Arial" w:hAnsi="Arial" w:cs="Arial"/>
          <w:i/>
          <w:iCs/>
          <w:sz w:val="22"/>
          <w:szCs w:val="22"/>
          <w:lang w:val="en"/>
        </w:rPr>
        <w:fldChar w:fldCharType="end"/>
      </w:r>
      <w:r>
        <w:rPr>
          <w:rFonts w:ascii="Arial" w:hAnsi="Arial" w:cs="Arial"/>
          <w:sz w:val="22"/>
          <w:szCs w:val="22"/>
          <w:lang w:val="en"/>
        </w:rPr>
        <w:t>, IETF (Internet Engineering Task Force) RFC 5280, May 2008.</w:t>
      </w:r>
    </w:p>
    <w:p w14:paraId="6F0FE021" w14:textId="77777777" w:rsidR="00573981" w:rsidRDefault="00AF4759">
      <w:pPr>
        <w:pStyle w:val="bibliomixed"/>
        <w:ind w:left="720"/>
        <w:divId w:val="1674265012"/>
        <w:rPr>
          <w:rFonts w:ascii="Arial" w:hAnsi="Arial" w:cs="Arial"/>
          <w:sz w:val="22"/>
          <w:szCs w:val="22"/>
          <w:lang w:val="en"/>
        </w:rPr>
      </w:pPr>
      <w:bookmarkStart w:id="163" w:name="saml"/>
      <w:bookmarkEnd w:id="163"/>
      <w:r>
        <w:rPr>
          <w:rFonts w:ascii="Arial" w:hAnsi="Arial" w:cs="Arial"/>
          <w:sz w:val="22"/>
          <w:szCs w:val="22"/>
          <w:lang w:val="en"/>
        </w:rPr>
        <w:t>[</w:t>
      </w:r>
      <w:r>
        <w:rPr>
          <w:rStyle w:val="abbrev"/>
          <w:rFonts w:ascii="Arial" w:hAnsi="Arial" w:cs="Arial"/>
          <w:sz w:val="22"/>
          <w:szCs w:val="22"/>
          <w:lang w:val="en"/>
        </w:rPr>
        <w:t>SAML2.0</w:t>
      </w:r>
      <w:r>
        <w:rPr>
          <w:rFonts w:ascii="Arial" w:hAnsi="Arial" w:cs="Arial"/>
          <w:sz w:val="22"/>
          <w:szCs w:val="22"/>
          <w:lang w:val="en"/>
        </w:rPr>
        <w:t xml:space="preserve">] Scott Cantor, John Kemp, Rob Philpott, Eve Maler </w:t>
      </w:r>
      <w:r>
        <w:rPr>
          <w:rStyle w:val="title"/>
          <w:rFonts w:ascii="Arial" w:hAnsi="Arial" w:cs="Arial"/>
          <w:sz w:val="22"/>
          <w:szCs w:val="22"/>
          <w:lang w:val="en"/>
        </w:rPr>
        <w:t>Assertions and Protocols for the OASIS Security Assertion Markup Language (SAML) V2.0</w:t>
      </w:r>
      <w:r>
        <w:rPr>
          <w:rFonts w:ascii="Arial" w:hAnsi="Arial" w:cs="Arial"/>
          <w:sz w:val="22"/>
          <w:szCs w:val="22"/>
          <w:lang w:val="en"/>
        </w:rPr>
        <w:t xml:space="preserve">, </w:t>
      </w:r>
      <w:r w:rsidR="00EB3D15">
        <w:fldChar w:fldCharType="begin"/>
      </w:r>
      <w:r w:rsidR="00EB3D15">
        <w:instrText xml:space="preserve"> HYPERLINK "http://docs.oasis-open.org/security/saml/v2.0/" \t "_top" </w:instrText>
      </w:r>
      <w:r w:rsidR="00EB3D15">
        <w:fldChar w:fldCharType="separate"/>
      </w:r>
      <w:r>
        <w:rPr>
          <w:rStyle w:val="Hyperlink"/>
          <w:rFonts w:ascii="Arial" w:hAnsi="Arial" w:cs="Arial"/>
          <w:i/>
          <w:iCs/>
          <w:sz w:val="22"/>
          <w:szCs w:val="22"/>
          <w:lang w:val="en"/>
        </w:rPr>
        <w:t>http://docs.oasis-open.org/security/saml/v2.0/</w:t>
      </w:r>
      <w:r w:rsidR="00EB3D15">
        <w:rPr>
          <w:rStyle w:val="Hyperlink"/>
          <w:rFonts w:ascii="Arial" w:hAnsi="Arial" w:cs="Arial"/>
          <w:i/>
          <w:iCs/>
          <w:sz w:val="22"/>
          <w:szCs w:val="22"/>
          <w:lang w:val="en"/>
        </w:rPr>
        <w:fldChar w:fldCharType="end"/>
      </w:r>
      <w:r>
        <w:rPr>
          <w:rFonts w:ascii="Arial" w:hAnsi="Arial" w:cs="Arial"/>
          <w:sz w:val="22"/>
          <w:szCs w:val="22"/>
          <w:lang w:val="en"/>
        </w:rPr>
        <w:t>, OASIS Standard, 15 March 2005.</w:t>
      </w:r>
    </w:p>
    <w:p w14:paraId="4F163F9C" w14:textId="77777777" w:rsidR="00573981" w:rsidRDefault="00AF4759">
      <w:pPr>
        <w:pStyle w:val="bibliomixed"/>
        <w:ind w:left="720"/>
        <w:divId w:val="1084759841"/>
        <w:rPr>
          <w:rFonts w:ascii="Arial" w:hAnsi="Arial" w:cs="Arial"/>
          <w:sz w:val="22"/>
          <w:szCs w:val="22"/>
          <w:lang w:val="en"/>
        </w:rPr>
      </w:pPr>
      <w:bookmarkStart w:id="164" w:name="schema1"/>
      <w:bookmarkEnd w:id="164"/>
      <w:r>
        <w:rPr>
          <w:rFonts w:ascii="Arial" w:hAnsi="Arial" w:cs="Arial"/>
          <w:sz w:val="22"/>
          <w:szCs w:val="22"/>
          <w:lang w:val="en"/>
        </w:rPr>
        <w:t>[</w:t>
      </w:r>
      <w:r>
        <w:rPr>
          <w:rStyle w:val="abbrev"/>
          <w:rFonts w:ascii="Arial" w:hAnsi="Arial" w:cs="Arial"/>
          <w:sz w:val="22"/>
          <w:szCs w:val="22"/>
          <w:lang w:val="en"/>
        </w:rPr>
        <w:t>Schema1</w:t>
      </w:r>
      <w:r>
        <w:rPr>
          <w:rFonts w:ascii="Arial" w:hAnsi="Arial" w:cs="Arial"/>
          <w:sz w:val="22"/>
          <w:szCs w:val="22"/>
          <w:lang w:val="en"/>
        </w:rPr>
        <w:t xml:space="preserve">] H. S. Thompson et al. </w:t>
      </w:r>
      <w:r>
        <w:rPr>
          <w:rStyle w:val="title"/>
          <w:rFonts w:ascii="Arial" w:hAnsi="Arial" w:cs="Arial"/>
          <w:sz w:val="22"/>
          <w:szCs w:val="22"/>
          <w:lang w:val="en"/>
        </w:rPr>
        <w:t>XML Schema Part 1: Structures</w:t>
      </w:r>
      <w:r>
        <w:rPr>
          <w:rFonts w:ascii="Arial" w:hAnsi="Arial" w:cs="Arial"/>
          <w:sz w:val="22"/>
          <w:szCs w:val="22"/>
          <w:lang w:val="en"/>
        </w:rPr>
        <w:t xml:space="preserve">, </w:t>
      </w:r>
      <w:r w:rsidR="00EB3D15">
        <w:fldChar w:fldCharType="begin"/>
      </w:r>
      <w:r w:rsidR="00EB3D15">
        <w:instrText xml:space="preserve"> HYPERLINK "http://www.w3.org/TR/xmlschema-1/" \t "_top" </w:instrText>
      </w:r>
      <w:r w:rsidR="00EB3D15">
        <w:fldChar w:fldCharType="separate"/>
      </w:r>
      <w:r>
        <w:rPr>
          <w:rStyle w:val="Hyperlink"/>
          <w:rFonts w:ascii="Arial" w:hAnsi="Arial" w:cs="Arial"/>
          <w:i/>
          <w:iCs/>
          <w:sz w:val="22"/>
          <w:szCs w:val="22"/>
          <w:lang w:val="en"/>
        </w:rPr>
        <w:t>http://www.w3.org/TR/xmlschema-1/</w:t>
      </w:r>
      <w:r w:rsidR="00EB3D15">
        <w:rPr>
          <w:rStyle w:val="Hyperlink"/>
          <w:rFonts w:ascii="Arial" w:hAnsi="Arial" w:cs="Arial"/>
          <w:i/>
          <w:iCs/>
          <w:sz w:val="22"/>
          <w:szCs w:val="22"/>
          <w:lang w:val="en"/>
        </w:rPr>
        <w:fldChar w:fldCharType="end"/>
      </w:r>
      <w:r>
        <w:rPr>
          <w:rFonts w:ascii="Arial" w:hAnsi="Arial" w:cs="Arial"/>
          <w:sz w:val="22"/>
          <w:szCs w:val="22"/>
          <w:lang w:val="en"/>
        </w:rPr>
        <w:t>, W3C Recommendation, May 2001.</w:t>
      </w:r>
    </w:p>
    <w:p w14:paraId="2393139F" w14:textId="77777777" w:rsidR="00573981" w:rsidRDefault="00AF4759">
      <w:pPr>
        <w:pStyle w:val="bibliomixed"/>
        <w:ind w:left="720"/>
        <w:divId w:val="907955289"/>
        <w:rPr>
          <w:rFonts w:ascii="Arial" w:hAnsi="Arial" w:cs="Arial"/>
          <w:sz w:val="22"/>
          <w:szCs w:val="22"/>
          <w:lang w:val="en"/>
        </w:rPr>
      </w:pPr>
      <w:bookmarkStart w:id="165" w:name="schema2"/>
      <w:bookmarkEnd w:id="165"/>
      <w:r>
        <w:rPr>
          <w:rFonts w:ascii="Arial" w:hAnsi="Arial" w:cs="Arial"/>
          <w:sz w:val="22"/>
          <w:szCs w:val="22"/>
          <w:lang w:val="en"/>
        </w:rPr>
        <w:t>[</w:t>
      </w:r>
      <w:r>
        <w:rPr>
          <w:rStyle w:val="abbrev"/>
          <w:rFonts w:ascii="Arial" w:hAnsi="Arial" w:cs="Arial"/>
          <w:sz w:val="22"/>
          <w:szCs w:val="22"/>
          <w:lang w:val="en"/>
        </w:rPr>
        <w:t>Schema2</w:t>
      </w:r>
      <w:r>
        <w:rPr>
          <w:rFonts w:ascii="Arial" w:hAnsi="Arial" w:cs="Arial"/>
          <w:sz w:val="22"/>
          <w:szCs w:val="22"/>
          <w:lang w:val="en"/>
        </w:rPr>
        <w:t xml:space="preserve">] P. V. Biron et al. </w:t>
      </w:r>
      <w:r>
        <w:rPr>
          <w:rStyle w:val="title"/>
          <w:rFonts w:ascii="Arial" w:hAnsi="Arial" w:cs="Arial"/>
          <w:sz w:val="22"/>
          <w:szCs w:val="22"/>
          <w:lang w:val="en"/>
        </w:rPr>
        <w:t xml:space="preserve">XML Schema Part 2: Datatypes. </w:t>
      </w:r>
      <w:r w:rsidR="00EB3D15">
        <w:fldChar w:fldCharType="begin"/>
      </w:r>
      <w:r w:rsidR="00EB3D15">
        <w:instrText xml:space="preserve"> HYPERLINK "http://www.w3.org/TR/xmlschema-2/" \t "_top" </w:instrText>
      </w:r>
      <w:r w:rsidR="00EB3D15">
        <w:fldChar w:fldCharType="separate"/>
      </w:r>
      <w:r>
        <w:rPr>
          <w:rStyle w:val="Hyperlink"/>
          <w:rFonts w:ascii="Arial" w:hAnsi="Arial" w:cs="Arial"/>
          <w:i/>
          <w:iCs/>
          <w:sz w:val="22"/>
          <w:szCs w:val="22"/>
          <w:lang w:val="en"/>
        </w:rPr>
        <w:t>http://www.w3.org/TR/xmlschema-2/</w:t>
      </w:r>
      <w:r w:rsidR="00EB3D15">
        <w:rPr>
          <w:rStyle w:val="Hyperlink"/>
          <w:rFonts w:ascii="Arial" w:hAnsi="Arial" w:cs="Arial"/>
          <w:i/>
          <w:iCs/>
          <w:sz w:val="22"/>
          <w:szCs w:val="22"/>
          <w:lang w:val="en"/>
        </w:rPr>
        <w:fldChar w:fldCharType="end"/>
      </w:r>
      <w:r>
        <w:rPr>
          <w:rStyle w:val="Emphasis"/>
          <w:rFonts w:ascii="Arial" w:hAnsi="Arial" w:cs="Arial"/>
          <w:sz w:val="22"/>
          <w:szCs w:val="22"/>
          <w:lang w:val="en"/>
        </w:rPr>
        <w:t xml:space="preserve"> </w:t>
      </w:r>
      <w:r>
        <w:rPr>
          <w:rFonts w:ascii="Arial" w:hAnsi="Arial" w:cs="Arial"/>
          <w:sz w:val="22"/>
          <w:szCs w:val="22"/>
          <w:lang w:val="en"/>
        </w:rPr>
        <w:t>, W3C Recommendation, May 2001.</w:t>
      </w:r>
    </w:p>
    <w:p w14:paraId="5C648D55" w14:textId="77777777" w:rsidR="00573981" w:rsidRDefault="00AF4759">
      <w:pPr>
        <w:pStyle w:val="bibliomixed"/>
        <w:ind w:left="720"/>
        <w:divId w:val="2146703688"/>
        <w:rPr>
          <w:rFonts w:ascii="Arial" w:hAnsi="Arial" w:cs="Arial"/>
          <w:sz w:val="22"/>
          <w:szCs w:val="22"/>
          <w:lang w:val="en"/>
        </w:rPr>
      </w:pPr>
      <w:bookmarkStart w:id="166" w:name="xades"/>
      <w:bookmarkEnd w:id="166"/>
      <w:r>
        <w:rPr>
          <w:rFonts w:ascii="Arial" w:hAnsi="Arial" w:cs="Arial"/>
          <w:sz w:val="22"/>
          <w:szCs w:val="22"/>
          <w:lang w:val="en"/>
        </w:rPr>
        <w:t>[</w:t>
      </w:r>
      <w:r>
        <w:rPr>
          <w:rStyle w:val="abbrev"/>
          <w:rFonts w:ascii="Arial" w:hAnsi="Arial" w:cs="Arial"/>
          <w:sz w:val="22"/>
          <w:szCs w:val="22"/>
          <w:lang w:val="en"/>
        </w:rPr>
        <w:t>XAdES</w:t>
      </w:r>
      <w:r>
        <w:rPr>
          <w:rFonts w:ascii="Arial" w:hAnsi="Arial" w:cs="Arial"/>
          <w:sz w:val="22"/>
          <w:szCs w:val="22"/>
          <w:lang w:val="en"/>
        </w:rPr>
        <w:t xml:space="preserve">] </w:t>
      </w:r>
      <w:r>
        <w:rPr>
          <w:rStyle w:val="title"/>
          <w:rFonts w:ascii="Arial" w:hAnsi="Arial" w:cs="Arial"/>
          <w:sz w:val="22"/>
          <w:szCs w:val="22"/>
          <w:lang w:val="en"/>
        </w:rPr>
        <w:t>XML Advanced Electronic Signatures</w:t>
      </w:r>
      <w:r>
        <w:rPr>
          <w:rFonts w:ascii="Arial" w:hAnsi="Arial" w:cs="Arial"/>
          <w:sz w:val="22"/>
          <w:szCs w:val="22"/>
          <w:lang w:val="en"/>
        </w:rPr>
        <w:t xml:space="preserve">, </w:t>
      </w:r>
      <w:r w:rsidR="00EB3D15">
        <w:fldChar w:fldCharType="begin"/>
      </w:r>
      <w:r w:rsidR="00EB3D15">
        <w:instrText xml:space="preserve"> HYPERLINK "http://www.etsi.org/deliver/etsi_ts/101900_101999/101903/01.04.02_60/ts_101903v010402p.pdf" \t "_top" </w:instrText>
      </w:r>
      <w:r w:rsidR="00EB3D15">
        <w:fldChar w:fldCharType="separate"/>
      </w:r>
      <w:r>
        <w:rPr>
          <w:rStyle w:val="Hyperlink"/>
          <w:rFonts w:ascii="Arial" w:hAnsi="Arial" w:cs="Arial"/>
          <w:i/>
          <w:iCs/>
          <w:sz w:val="22"/>
          <w:szCs w:val="22"/>
          <w:lang w:val="en"/>
        </w:rPr>
        <w:t>http://www.etsi.org/deliver/etsi_ts/101900_101999/101903/01.04.02_60/ts_101903v010402p.pdf</w:t>
      </w:r>
      <w:r w:rsidR="00EB3D15">
        <w:rPr>
          <w:rStyle w:val="Hyperlink"/>
          <w:rFonts w:ascii="Arial" w:hAnsi="Arial" w:cs="Arial"/>
          <w:i/>
          <w:iCs/>
          <w:sz w:val="22"/>
          <w:szCs w:val="22"/>
          <w:lang w:val="en"/>
        </w:rPr>
        <w:fldChar w:fldCharType="end"/>
      </w:r>
      <w:r>
        <w:rPr>
          <w:rFonts w:ascii="Arial" w:hAnsi="Arial" w:cs="Arial"/>
          <w:sz w:val="22"/>
          <w:szCs w:val="22"/>
          <w:lang w:val="en"/>
        </w:rPr>
        <w:t>, ETSI, December 2010.</w:t>
      </w:r>
    </w:p>
    <w:p w14:paraId="188ED62A" w14:textId="77777777" w:rsidR="00573981" w:rsidRDefault="00AF4759">
      <w:pPr>
        <w:pStyle w:val="bibliomixed"/>
        <w:ind w:left="720"/>
        <w:divId w:val="1554006516"/>
        <w:rPr>
          <w:rFonts w:ascii="Arial" w:hAnsi="Arial" w:cs="Arial"/>
          <w:sz w:val="22"/>
          <w:szCs w:val="22"/>
          <w:lang w:val="en"/>
        </w:rPr>
      </w:pPr>
      <w:bookmarkStart w:id="167" w:name="xml"/>
      <w:bookmarkEnd w:id="167"/>
      <w:r>
        <w:rPr>
          <w:rFonts w:ascii="Arial" w:hAnsi="Arial" w:cs="Arial"/>
          <w:sz w:val="22"/>
          <w:szCs w:val="22"/>
          <w:lang w:val="en"/>
        </w:rPr>
        <w:t>[</w:t>
      </w:r>
      <w:r>
        <w:rPr>
          <w:rStyle w:val="abbrev"/>
          <w:rFonts w:ascii="Arial" w:hAnsi="Arial" w:cs="Arial"/>
          <w:sz w:val="22"/>
          <w:szCs w:val="22"/>
          <w:lang w:val="en"/>
        </w:rPr>
        <w:t>XML</w:t>
      </w:r>
      <w:r>
        <w:rPr>
          <w:rFonts w:ascii="Arial" w:hAnsi="Arial" w:cs="Arial"/>
          <w:sz w:val="22"/>
          <w:szCs w:val="22"/>
          <w:lang w:val="en"/>
        </w:rPr>
        <w:t xml:space="preserve">] </w:t>
      </w:r>
      <w:r>
        <w:rPr>
          <w:rStyle w:val="title"/>
          <w:rFonts w:ascii="Arial" w:hAnsi="Arial" w:cs="Arial"/>
          <w:sz w:val="22"/>
          <w:szCs w:val="22"/>
          <w:lang w:val="en"/>
        </w:rPr>
        <w:t>Extensible Markup Language (XML) 1.0 (Fifth Edition)</w:t>
      </w:r>
      <w:r>
        <w:rPr>
          <w:rFonts w:ascii="Arial" w:hAnsi="Arial" w:cs="Arial"/>
          <w:sz w:val="22"/>
          <w:szCs w:val="22"/>
          <w:lang w:val="en"/>
        </w:rPr>
        <w:t xml:space="preserve">, </w:t>
      </w:r>
      <w:r w:rsidR="00EB3D15">
        <w:fldChar w:fldCharType="begin"/>
      </w:r>
      <w:r w:rsidR="00EB3D15">
        <w:instrText xml:space="preserve"> HYPERLINK "http://www.w3.org/TR/REC-xml/" \l "sec-element-content" \t "_top" </w:instrText>
      </w:r>
      <w:r w:rsidR="00EB3D15">
        <w:fldChar w:fldCharType="separate"/>
      </w:r>
      <w:r>
        <w:rPr>
          <w:rStyle w:val="Hyperlink"/>
          <w:rFonts w:ascii="Arial" w:hAnsi="Arial" w:cs="Arial"/>
          <w:i/>
          <w:iCs/>
          <w:sz w:val="22"/>
          <w:szCs w:val="22"/>
          <w:lang w:val="en"/>
        </w:rPr>
        <w:t>http://www.w3.org/TR/REC-xml/#sec-element-content</w:t>
      </w:r>
      <w:r w:rsidR="00EB3D15">
        <w:rPr>
          <w:rStyle w:val="Hyperlink"/>
          <w:rFonts w:ascii="Arial" w:hAnsi="Arial" w:cs="Arial"/>
          <w:i/>
          <w:iCs/>
          <w:sz w:val="22"/>
          <w:szCs w:val="22"/>
          <w:lang w:val="en"/>
        </w:rPr>
        <w:fldChar w:fldCharType="end"/>
      </w:r>
      <w:r>
        <w:rPr>
          <w:rFonts w:ascii="Arial" w:hAnsi="Arial" w:cs="Arial"/>
          <w:sz w:val="22"/>
          <w:szCs w:val="22"/>
          <w:lang w:val="en"/>
        </w:rPr>
        <w:t>, W3C Recommendation 26 November 2008.</w:t>
      </w:r>
    </w:p>
    <w:p w14:paraId="3ABACC65" w14:textId="77777777" w:rsidR="00573981" w:rsidRDefault="00AF4759">
      <w:pPr>
        <w:pStyle w:val="bibliomixed"/>
        <w:ind w:left="720"/>
        <w:divId w:val="1323122798"/>
        <w:rPr>
          <w:rFonts w:ascii="Arial" w:hAnsi="Arial" w:cs="Arial"/>
          <w:sz w:val="22"/>
          <w:szCs w:val="22"/>
          <w:lang w:val="en"/>
        </w:rPr>
      </w:pPr>
      <w:bookmarkStart w:id="168" w:name="xml-ns"/>
      <w:bookmarkEnd w:id="168"/>
      <w:r>
        <w:rPr>
          <w:rFonts w:ascii="Arial" w:hAnsi="Arial" w:cs="Arial"/>
          <w:sz w:val="22"/>
          <w:szCs w:val="22"/>
          <w:lang w:val="en"/>
        </w:rPr>
        <w:lastRenderedPageBreak/>
        <w:t>[</w:t>
      </w:r>
      <w:r>
        <w:rPr>
          <w:rStyle w:val="abbrev"/>
          <w:rFonts w:ascii="Arial" w:hAnsi="Arial" w:cs="Arial"/>
          <w:sz w:val="22"/>
          <w:szCs w:val="22"/>
          <w:lang w:val="en"/>
        </w:rPr>
        <w:t>XML-ns</w:t>
      </w:r>
      <w:r>
        <w:rPr>
          <w:rFonts w:ascii="Arial" w:hAnsi="Arial" w:cs="Arial"/>
          <w:sz w:val="22"/>
          <w:szCs w:val="22"/>
          <w:lang w:val="en"/>
        </w:rPr>
        <w:t xml:space="preserve">] T. Bray, D. Hollander, A. Layman. </w:t>
      </w:r>
      <w:r>
        <w:rPr>
          <w:rStyle w:val="title"/>
          <w:rFonts w:ascii="Arial" w:hAnsi="Arial" w:cs="Arial"/>
          <w:sz w:val="22"/>
          <w:szCs w:val="22"/>
          <w:lang w:val="en"/>
        </w:rPr>
        <w:t>Namespaces in XML</w:t>
      </w:r>
      <w:r>
        <w:rPr>
          <w:rFonts w:ascii="Arial" w:hAnsi="Arial" w:cs="Arial"/>
          <w:sz w:val="22"/>
          <w:szCs w:val="22"/>
          <w:lang w:val="en"/>
        </w:rPr>
        <w:t xml:space="preserve">, </w:t>
      </w:r>
      <w:r w:rsidR="00EB3D15">
        <w:fldChar w:fldCharType="begin"/>
      </w:r>
      <w:r w:rsidR="00EB3D15">
        <w:instrText xml:space="preserve"> HYPERLINK "http://www.w3.org/TR/1999/REC-xml-names-19990114" \t "_top" </w:instrText>
      </w:r>
      <w:r w:rsidR="00EB3D15">
        <w:fldChar w:fldCharType="separate"/>
      </w:r>
      <w:r>
        <w:rPr>
          <w:rStyle w:val="Hyperlink"/>
          <w:rFonts w:ascii="Arial" w:hAnsi="Arial" w:cs="Arial"/>
          <w:i/>
          <w:iCs/>
          <w:sz w:val="22"/>
          <w:szCs w:val="22"/>
          <w:lang w:val="en"/>
        </w:rPr>
        <w:t>http://www.w3.org/TR/1999/REC-xml-names-19990114</w:t>
      </w:r>
      <w:r w:rsidR="00EB3D15">
        <w:rPr>
          <w:rStyle w:val="Hyperlink"/>
          <w:rFonts w:ascii="Arial" w:hAnsi="Arial" w:cs="Arial"/>
          <w:i/>
          <w:iCs/>
          <w:sz w:val="22"/>
          <w:szCs w:val="22"/>
          <w:lang w:val="en"/>
        </w:rPr>
        <w:fldChar w:fldCharType="end"/>
      </w:r>
      <w:r>
        <w:rPr>
          <w:rFonts w:ascii="Arial" w:hAnsi="Arial" w:cs="Arial"/>
          <w:sz w:val="22"/>
          <w:szCs w:val="22"/>
          <w:lang w:val="en"/>
        </w:rPr>
        <w:t>, W3C Recommendation, January 1999.</w:t>
      </w:r>
    </w:p>
    <w:p w14:paraId="2B400EF1" w14:textId="77777777" w:rsidR="00573981" w:rsidRDefault="00AF4759">
      <w:pPr>
        <w:pStyle w:val="bibliomixed"/>
        <w:ind w:left="720"/>
        <w:divId w:val="1190486686"/>
        <w:rPr>
          <w:rFonts w:ascii="Arial" w:hAnsi="Arial" w:cs="Arial"/>
          <w:sz w:val="22"/>
          <w:szCs w:val="22"/>
          <w:lang w:val="en"/>
        </w:rPr>
      </w:pPr>
      <w:bookmarkStart w:id="169" w:name="xmldsig"/>
      <w:bookmarkEnd w:id="169"/>
      <w:r>
        <w:rPr>
          <w:rFonts w:ascii="Arial" w:hAnsi="Arial" w:cs="Arial"/>
          <w:sz w:val="22"/>
          <w:szCs w:val="22"/>
          <w:lang w:val="en"/>
        </w:rPr>
        <w:t>[</w:t>
      </w:r>
      <w:r>
        <w:rPr>
          <w:rStyle w:val="abbrev"/>
          <w:rFonts w:ascii="Arial" w:hAnsi="Arial" w:cs="Arial"/>
          <w:sz w:val="22"/>
          <w:szCs w:val="22"/>
          <w:lang w:val="en"/>
        </w:rPr>
        <w:t>XMLDSIG</w:t>
      </w:r>
      <w:r>
        <w:rPr>
          <w:rFonts w:ascii="Arial" w:hAnsi="Arial" w:cs="Arial"/>
          <w:sz w:val="22"/>
          <w:szCs w:val="22"/>
          <w:lang w:val="en"/>
        </w:rPr>
        <w:t xml:space="preserve">] D. Eastlake et al, </w:t>
      </w:r>
      <w:r>
        <w:rPr>
          <w:rStyle w:val="title"/>
          <w:rFonts w:ascii="Arial" w:hAnsi="Arial" w:cs="Arial"/>
          <w:sz w:val="22"/>
          <w:szCs w:val="22"/>
          <w:lang w:val="en"/>
        </w:rPr>
        <w:t>XML-Signature Syntax and Processing</w:t>
      </w:r>
      <w:r>
        <w:rPr>
          <w:rFonts w:ascii="Arial" w:hAnsi="Arial" w:cs="Arial"/>
          <w:sz w:val="22"/>
          <w:szCs w:val="22"/>
          <w:lang w:val="en"/>
        </w:rPr>
        <w:t xml:space="preserve">, </w:t>
      </w:r>
      <w:r w:rsidR="00EB3D15">
        <w:fldChar w:fldCharType="begin"/>
      </w:r>
      <w:r w:rsidR="00EB3D15">
        <w:instrText xml:space="preserve"> HYPERLINK "http://www.w3.org/TR/2002/REC-xmldsig-core-20020212/" \t "_top" </w:instrText>
      </w:r>
      <w:r w:rsidR="00EB3D15">
        <w:fldChar w:fldCharType="separate"/>
      </w:r>
      <w:r>
        <w:rPr>
          <w:rStyle w:val="Hyperlink"/>
          <w:rFonts w:ascii="Arial" w:hAnsi="Arial" w:cs="Arial"/>
          <w:i/>
          <w:iCs/>
          <w:sz w:val="22"/>
          <w:szCs w:val="22"/>
          <w:lang w:val="en"/>
        </w:rPr>
        <w:t>http://www.w3.org/TR/2002/REC-xmldsig-core-20020212/</w:t>
      </w:r>
      <w:r w:rsidR="00EB3D15">
        <w:rPr>
          <w:rStyle w:val="Hyperlink"/>
          <w:rFonts w:ascii="Arial" w:hAnsi="Arial" w:cs="Arial"/>
          <w:i/>
          <w:iCs/>
          <w:sz w:val="22"/>
          <w:szCs w:val="22"/>
          <w:lang w:val="en"/>
        </w:rPr>
        <w:fldChar w:fldCharType="end"/>
      </w:r>
      <w:r>
        <w:rPr>
          <w:rFonts w:ascii="Arial" w:hAnsi="Arial" w:cs="Arial"/>
          <w:sz w:val="22"/>
          <w:szCs w:val="22"/>
          <w:lang w:val="en"/>
        </w:rPr>
        <w:t>, W3C Recommendation, February 2002.</w:t>
      </w:r>
    </w:p>
    <w:p w14:paraId="5389FBA2" w14:textId="77777777" w:rsidR="00573981" w:rsidRDefault="00AF4759">
      <w:pPr>
        <w:pStyle w:val="Heading3"/>
        <w:ind w:left="720"/>
        <w:divId w:val="1089043782"/>
        <w:rPr>
          <w:rFonts w:ascii="Arial" w:eastAsia="Times New Roman" w:hAnsi="Arial" w:cs="Arial"/>
          <w:sz w:val="26"/>
          <w:szCs w:val="26"/>
          <w:lang w:val="en"/>
        </w:rPr>
      </w:pPr>
      <w:bookmarkStart w:id="170" w:name="d0e397"/>
      <w:bookmarkStart w:id="171" w:name="d0e394"/>
      <w:bookmarkEnd w:id="170"/>
      <w:bookmarkEnd w:id="171"/>
      <w:r>
        <w:rPr>
          <w:rFonts w:ascii="Arial" w:eastAsia="Times New Roman" w:hAnsi="Arial" w:cs="Arial"/>
          <w:sz w:val="26"/>
          <w:szCs w:val="26"/>
          <w:lang w:val="en"/>
        </w:rPr>
        <w:t>1.3. Non-Normative References</w:t>
      </w:r>
    </w:p>
    <w:p w14:paraId="6F8745A6" w14:textId="77777777" w:rsidR="00573981" w:rsidRDefault="00AF4759">
      <w:pPr>
        <w:pStyle w:val="bibliomixed"/>
        <w:ind w:left="720"/>
        <w:divId w:val="1794862103"/>
        <w:rPr>
          <w:rFonts w:ascii="Arial" w:hAnsi="Arial" w:cs="Arial"/>
          <w:sz w:val="22"/>
          <w:szCs w:val="22"/>
          <w:lang w:val="en"/>
        </w:rPr>
      </w:pPr>
      <w:bookmarkStart w:id="172" w:name="w3cchar"/>
      <w:bookmarkEnd w:id="172"/>
      <w:r>
        <w:rPr>
          <w:rFonts w:ascii="Arial" w:hAnsi="Arial" w:cs="Arial"/>
          <w:sz w:val="22"/>
          <w:szCs w:val="22"/>
          <w:lang w:val="en"/>
        </w:rPr>
        <w:t>[</w:t>
      </w:r>
      <w:r>
        <w:rPr>
          <w:rStyle w:val="abbrev"/>
          <w:rFonts w:ascii="Arial" w:hAnsi="Arial" w:cs="Arial"/>
          <w:sz w:val="22"/>
          <w:szCs w:val="22"/>
          <w:lang w:val="en"/>
        </w:rPr>
        <w:t>W3C-CHAR</w:t>
      </w:r>
      <w:r>
        <w:rPr>
          <w:rFonts w:ascii="Arial" w:hAnsi="Arial" w:cs="Arial"/>
          <w:sz w:val="22"/>
          <w:szCs w:val="22"/>
          <w:lang w:val="en"/>
        </w:rPr>
        <w:t xml:space="preserve">] M. J. Dürst. </w:t>
      </w:r>
      <w:r>
        <w:rPr>
          <w:rStyle w:val="title"/>
          <w:rFonts w:ascii="Arial" w:hAnsi="Arial" w:cs="Arial"/>
          <w:sz w:val="22"/>
          <w:szCs w:val="22"/>
          <w:lang w:val="en"/>
        </w:rPr>
        <w:t xml:space="preserve">Requirements for String Identity Matching and String Indexing. </w:t>
      </w:r>
      <w:r w:rsidR="00EB3D15">
        <w:fldChar w:fldCharType="begin"/>
      </w:r>
      <w:r w:rsidR="00EB3D15">
        <w:instrText xml:space="preserve"> HYPERLINK "http://www.w3.org/TR/WD-charreq" \t "_top" </w:instrText>
      </w:r>
      <w:r w:rsidR="00EB3D15">
        <w:fldChar w:fldCharType="separate"/>
      </w:r>
      <w:r>
        <w:rPr>
          <w:rStyle w:val="Hyperlink"/>
          <w:rFonts w:ascii="Arial" w:hAnsi="Arial" w:cs="Arial"/>
          <w:i/>
          <w:iCs/>
          <w:sz w:val="22"/>
          <w:szCs w:val="22"/>
          <w:lang w:val="en"/>
        </w:rPr>
        <w:t>http://www.w3.org/TR/WD-charreq/</w:t>
      </w:r>
      <w:r w:rsidR="00EB3D15">
        <w:rPr>
          <w:rStyle w:val="Hyperlink"/>
          <w:rFonts w:ascii="Arial" w:hAnsi="Arial" w:cs="Arial"/>
          <w:i/>
          <w:iCs/>
          <w:sz w:val="22"/>
          <w:szCs w:val="22"/>
          <w:lang w:val="en"/>
        </w:rPr>
        <w:fldChar w:fldCharType="end"/>
      </w:r>
      <w:r>
        <w:rPr>
          <w:rStyle w:val="Emphasis"/>
          <w:rFonts w:ascii="Arial" w:hAnsi="Arial" w:cs="Arial"/>
          <w:sz w:val="22"/>
          <w:szCs w:val="22"/>
          <w:lang w:val="en"/>
        </w:rPr>
        <w:t xml:space="preserve"> </w:t>
      </w:r>
      <w:r>
        <w:rPr>
          <w:rFonts w:ascii="Arial" w:hAnsi="Arial" w:cs="Arial"/>
          <w:sz w:val="22"/>
          <w:szCs w:val="22"/>
          <w:lang w:val="en"/>
        </w:rPr>
        <w:t>, World Wide Web Consortium, July 1998.</w:t>
      </w:r>
    </w:p>
    <w:p w14:paraId="3387DC4E" w14:textId="77777777" w:rsidR="00573981" w:rsidRDefault="00AF4759">
      <w:pPr>
        <w:pStyle w:val="Heading3"/>
        <w:ind w:left="720"/>
        <w:divId w:val="884606233"/>
        <w:rPr>
          <w:rFonts w:ascii="Arial" w:eastAsia="Times New Roman" w:hAnsi="Arial" w:cs="Arial"/>
          <w:sz w:val="26"/>
          <w:szCs w:val="26"/>
          <w:lang w:val="en"/>
        </w:rPr>
      </w:pPr>
      <w:bookmarkStart w:id="173" w:name="d0e415"/>
      <w:bookmarkStart w:id="174" w:name="d0e412"/>
      <w:bookmarkEnd w:id="173"/>
      <w:bookmarkEnd w:id="174"/>
      <w:r>
        <w:rPr>
          <w:rFonts w:ascii="Arial" w:eastAsia="Times New Roman" w:hAnsi="Arial" w:cs="Arial"/>
          <w:sz w:val="26"/>
          <w:szCs w:val="26"/>
          <w:lang w:val="en"/>
        </w:rPr>
        <w:t>1.4. Schema Organization and Namespaces</w:t>
      </w:r>
    </w:p>
    <w:p w14:paraId="7E1B5E7F" w14:textId="10F6345B" w:rsidR="00573981" w:rsidRDefault="00AF4759">
      <w:pPr>
        <w:pStyle w:val="NormalWeb"/>
        <w:ind w:left="720"/>
        <w:divId w:val="1560752128"/>
        <w:rPr>
          <w:rFonts w:ascii="Arial" w:hAnsi="Arial" w:cs="Arial"/>
          <w:sz w:val="22"/>
          <w:szCs w:val="22"/>
          <w:lang w:val="en"/>
        </w:rPr>
      </w:pPr>
      <w:r>
        <w:rPr>
          <w:rFonts w:ascii="Arial" w:hAnsi="Arial" w:cs="Arial"/>
          <w:sz w:val="22"/>
          <w:szCs w:val="22"/>
          <w:lang w:val="en"/>
        </w:rPr>
        <w:t xml:space="preserve">The structures described in this specification are contained in the </w:t>
      </w:r>
      <w:ins w:id="175" w:author="Stefan Santesson" w:date="2015-08-14T17:47:00Z">
        <w:r>
          <w:rPr>
            <w:rFonts w:ascii="Arial" w:hAnsi="Arial" w:cs="Arial"/>
            <w:sz w:val="22"/>
            <w:szCs w:val="22"/>
            <w:lang w:val="en"/>
          </w:rPr>
          <w:t xml:space="preserve">XML </w:t>
        </w:r>
      </w:ins>
      <w:r>
        <w:rPr>
          <w:rFonts w:ascii="Arial" w:hAnsi="Arial" w:cs="Arial"/>
          <w:sz w:val="22"/>
          <w:szCs w:val="22"/>
          <w:lang w:val="en"/>
        </w:rPr>
        <w:t xml:space="preserve">schema </w:t>
      </w:r>
      <w:del w:id="176" w:author="Stefan Santesson" w:date="2015-08-14T17:47:00Z">
        <w:r w:rsidR="00C517BE">
          <w:rPr>
            <w:rFonts w:ascii="Arial" w:hAnsi="Arial" w:cs="Arial"/>
            <w:sz w:val="22"/>
            <w:szCs w:val="22"/>
            <w:lang w:val="en"/>
          </w:rPr>
          <w:delText>file</w:delText>
        </w:r>
      </w:del>
      <w:ins w:id="177" w:author="Stefan Santesson" w:date="2015-08-14T17:47:00Z">
        <w:r>
          <w:rPr>
            <w:rFonts w:ascii="Arial" w:hAnsi="Arial" w:cs="Arial"/>
            <w:sz w:val="22"/>
            <w:szCs w:val="22"/>
            <w:lang w:val="en"/>
          </w:rPr>
          <w:t>for this protocol</w:t>
        </w:r>
      </w:ins>
      <w:r>
        <w:rPr>
          <w:rFonts w:ascii="Arial" w:hAnsi="Arial" w:cs="Arial"/>
          <w:sz w:val="22"/>
          <w:szCs w:val="22"/>
          <w:lang w:val="en"/>
        </w:rPr>
        <w:t xml:space="preserve"> [</w:t>
      </w:r>
      <w:del w:id="178" w:author="Stefan Santesson" w:date="2015-08-14T17:47:00Z">
        <w:r w:rsidR="00EB3D15">
          <w:fldChar w:fldCharType="begin"/>
        </w:r>
        <w:r w:rsidR="00EB3D15">
          <w:delInstrText xml:space="preserve"> HYPERLINK \l "eid2-xsd" \o "[Eid2-XSD]" </w:delInstrText>
        </w:r>
        <w:r w:rsidR="00EB3D15">
          <w:fldChar w:fldCharType="separate"/>
        </w:r>
        <w:r w:rsidR="00C517BE">
          <w:rPr>
            <w:rStyle w:val="abbrev"/>
            <w:rFonts w:ascii="Arial" w:hAnsi="Arial" w:cs="Arial"/>
            <w:color w:val="0000FF"/>
            <w:sz w:val="22"/>
            <w:szCs w:val="22"/>
            <w:u w:val="single"/>
            <w:lang w:val="en"/>
          </w:rPr>
          <w:delText>Eid2-XSD</w:delText>
        </w:r>
        <w:r w:rsidR="00EB3D15">
          <w:rPr>
            <w:rStyle w:val="abbrev"/>
            <w:rFonts w:ascii="Arial" w:hAnsi="Arial" w:cs="Arial"/>
            <w:color w:val="0000FF"/>
            <w:sz w:val="22"/>
            <w:szCs w:val="22"/>
            <w:u w:val="single"/>
            <w:lang w:val="en"/>
          </w:rPr>
          <w:fldChar w:fldCharType="end"/>
        </w:r>
        <w:r w:rsidR="00C517BE">
          <w:rPr>
            <w:rFonts w:ascii="Arial" w:hAnsi="Arial" w:cs="Arial"/>
            <w:sz w:val="22"/>
            <w:szCs w:val="22"/>
            <w:lang w:val="en"/>
          </w:rPr>
          <w:delText>].</w:delText>
        </w:r>
      </w:del>
      <w:ins w:id="179" w:author="Stefan Santesson" w:date="2015-08-14T17:47:00Z">
        <w:r w:rsidR="00EB3D15">
          <w:fldChar w:fldCharType="begin"/>
        </w:r>
        <w:r w:rsidR="00EB3D15">
          <w:instrText xml:space="preserve"> HYPERLINK \l "csig-xsd" \o "[Csig-XSD]" </w:instrText>
        </w:r>
        <w:r w:rsidR="00EB3D15">
          <w:fldChar w:fldCharType="separate"/>
        </w:r>
        <w:r>
          <w:rPr>
            <w:rStyle w:val="abbrev"/>
            <w:rFonts w:ascii="Arial" w:hAnsi="Arial" w:cs="Arial"/>
            <w:color w:val="0000FF"/>
            <w:sz w:val="22"/>
            <w:szCs w:val="22"/>
            <w:u w:val="single"/>
            <w:lang w:val="en"/>
          </w:rPr>
          <w:t>Csig-XSD</w:t>
        </w:r>
        <w:r w:rsidR="00EB3D15">
          <w:rPr>
            <w:rStyle w:val="abbrev"/>
            <w:rFonts w:ascii="Arial" w:hAnsi="Arial" w:cs="Arial"/>
            <w:color w:val="0000FF"/>
            <w:sz w:val="22"/>
            <w:szCs w:val="22"/>
            <w:u w:val="single"/>
            <w:lang w:val="en"/>
          </w:rPr>
          <w:fldChar w:fldCharType="end"/>
        </w:r>
        <w:r>
          <w:rPr>
            <w:rFonts w:ascii="Arial" w:hAnsi="Arial" w:cs="Arial"/>
            <w:sz w:val="22"/>
            <w:szCs w:val="22"/>
            <w:lang w:val="en"/>
          </w:rPr>
          <w:t>].</w:t>
        </w:r>
      </w:ins>
      <w:r>
        <w:rPr>
          <w:rFonts w:ascii="Arial" w:hAnsi="Arial" w:cs="Arial"/>
          <w:sz w:val="22"/>
          <w:szCs w:val="22"/>
          <w:lang w:val="en"/>
        </w:rPr>
        <w:t xml:space="preserve"> All schema listings in the current document are excerpts from the </w:t>
      </w:r>
      <w:ins w:id="180" w:author="Stefan Santesson" w:date="2015-08-14T17:47:00Z">
        <w:r>
          <w:rPr>
            <w:rFonts w:ascii="Arial" w:hAnsi="Arial" w:cs="Arial"/>
            <w:sz w:val="22"/>
            <w:szCs w:val="22"/>
            <w:lang w:val="en"/>
          </w:rPr>
          <w:t xml:space="preserve">complete XML </w:t>
        </w:r>
      </w:ins>
      <w:r>
        <w:rPr>
          <w:rFonts w:ascii="Arial" w:hAnsi="Arial" w:cs="Arial"/>
          <w:sz w:val="22"/>
          <w:szCs w:val="22"/>
          <w:lang w:val="en"/>
        </w:rPr>
        <w:t>schema</w:t>
      </w:r>
      <w:del w:id="181" w:author="Stefan Santesson" w:date="2015-08-14T17:47:00Z">
        <w:r w:rsidR="00C517BE">
          <w:rPr>
            <w:rFonts w:ascii="Arial" w:hAnsi="Arial" w:cs="Arial"/>
            <w:sz w:val="22"/>
            <w:szCs w:val="22"/>
            <w:lang w:val="en"/>
          </w:rPr>
          <w:delText xml:space="preserve"> file</w:delText>
        </w:r>
      </w:del>
      <w:r>
        <w:rPr>
          <w:rFonts w:ascii="Arial" w:hAnsi="Arial" w:cs="Arial"/>
          <w:sz w:val="22"/>
          <w:szCs w:val="22"/>
          <w:lang w:val="en"/>
        </w:rPr>
        <w:t xml:space="preserve">. In the case of a disagreement between the schema file and this document, the </w:t>
      </w:r>
      <w:ins w:id="182" w:author="Stefan Santesson" w:date="2015-08-14T17:47:00Z">
        <w:r>
          <w:rPr>
            <w:rFonts w:ascii="Arial" w:hAnsi="Arial" w:cs="Arial"/>
            <w:sz w:val="22"/>
            <w:szCs w:val="22"/>
            <w:lang w:val="en"/>
          </w:rPr>
          <w:t xml:space="preserve">complete </w:t>
        </w:r>
      </w:ins>
      <w:r>
        <w:rPr>
          <w:rFonts w:ascii="Arial" w:hAnsi="Arial" w:cs="Arial"/>
          <w:sz w:val="22"/>
          <w:szCs w:val="22"/>
          <w:lang w:val="en"/>
        </w:rPr>
        <w:t xml:space="preserve">schema </w:t>
      </w:r>
      <w:del w:id="183" w:author="Stefan Santesson" w:date="2015-08-14T17:47:00Z">
        <w:r w:rsidR="00C517BE">
          <w:rPr>
            <w:rFonts w:ascii="Arial" w:hAnsi="Arial" w:cs="Arial"/>
            <w:sz w:val="22"/>
            <w:szCs w:val="22"/>
            <w:lang w:val="en"/>
          </w:rPr>
          <w:delText>file</w:delText>
        </w:r>
      </w:del>
      <w:ins w:id="184" w:author="Stefan Santesson" w:date="2015-08-14T17:47:00Z">
        <w:r>
          <w:rPr>
            <w:rFonts w:ascii="Arial" w:hAnsi="Arial" w:cs="Arial"/>
            <w:sz w:val="22"/>
            <w:szCs w:val="22"/>
            <w:lang w:val="en"/>
          </w:rPr>
          <w:t>provided in the end of this document</w:t>
        </w:r>
      </w:ins>
      <w:r>
        <w:rPr>
          <w:rFonts w:ascii="Arial" w:hAnsi="Arial" w:cs="Arial"/>
          <w:sz w:val="22"/>
          <w:szCs w:val="22"/>
          <w:lang w:val="en"/>
        </w:rPr>
        <w:t xml:space="preserve"> takes precedence.</w:t>
      </w:r>
    </w:p>
    <w:p w14:paraId="7B0516E2" w14:textId="77777777" w:rsidR="00573981" w:rsidRDefault="00AF4759">
      <w:pPr>
        <w:pStyle w:val="NormalWeb"/>
        <w:ind w:left="720"/>
        <w:divId w:val="1560752128"/>
        <w:rPr>
          <w:rFonts w:ascii="Arial" w:hAnsi="Arial" w:cs="Arial"/>
          <w:sz w:val="22"/>
          <w:szCs w:val="22"/>
          <w:lang w:val="en"/>
        </w:rPr>
      </w:pPr>
      <w:r>
        <w:rPr>
          <w:rFonts w:ascii="Arial" w:hAnsi="Arial" w:cs="Arial"/>
          <w:sz w:val="22"/>
          <w:szCs w:val="22"/>
          <w:lang w:val="en"/>
        </w:rPr>
        <w:t>This schema is associated with the following XML namespace:</w:t>
      </w:r>
    </w:p>
    <w:p w14:paraId="0D4BD9E9" w14:textId="50433F54" w:rsidR="00573981" w:rsidRDefault="00AF4759">
      <w:pPr>
        <w:pStyle w:val="HTMLPreformatted"/>
        <w:shd w:val="clear" w:color="auto" w:fill="E7DEEF"/>
        <w:ind w:left="720"/>
        <w:divId w:val="1560752128"/>
        <w:rPr>
          <w:lang w:val="en"/>
        </w:rPr>
      </w:pPr>
      <w:r>
        <w:rPr>
          <w:lang w:val="en"/>
        </w:rPr>
        <w:t>http://id.elegnamnden.se/csig/1.</w:t>
      </w:r>
      <w:del w:id="185" w:author="Stefan Santesson" w:date="2015-08-14T17:47:00Z">
        <w:r w:rsidR="00C517BE">
          <w:rPr>
            <w:lang w:val="en"/>
          </w:rPr>
          <w:delText>0</w:delText>
        </w:r>
      </w:del>
      <w:ins w:id="186" w:author="Stefan Santesson" w:date="2015-08-14T17:47:00Z">
        <w:r>
          <w:rPr>
            <w:lang w:val="en"/>
          </w:rPr>
          <w:t>1</w:t>
        </w:r>
      </w:ins>
      <w:r>
        <w:rPr>
          <w:lang w:val="en"/>
        </w:rPr>
        <w:t>/dss-ext/ns</w:t>
      </w:r>
    </w:p>
    <w:p w14:paraId="31F37239" w14:textId="77777777" w:rsidR="00573981" w:rsidRDefault="00AF4759">
      <w:pPr>
        <w:pStyle w:val="NormalWeb"/>
        <w:ind w:left="720"/>
        <w:divId w:val="1560752128"/>
        <w:rPr>
          <w:rFonts w:ascii="Arial" w:hAnsi="Arial" w:cs="Arial"/>
          <w:sz w:val="22"/>
          <w:szCs w:val="22"/>
          <w:lang w:val="en"/>
        </w:rPr>
      </w:pPr>
      <w:r>
        <w:rPr>
          <w:rFonts w:ascii="Arial" w:hAnsi="Arial" w:cs="Arial"/>
          <w:sz w:val="22"/>
          <w:szCs w:val="22"/>
          <w:lang w:val="en"/>
        </w:rPr>
        <w:t>If a future version of this specification is needed, it will use a different namespace.</w:t>
      </w:r>
    </w:p>
    <w:p w14:paraId="6371BF7C" w14:textId="77777777" w:rsidR="00573981" w:rsidRDefault="00AF4759">
      <w:pPr>
        <w:pStyle w:val="NormalWeb"/>
        <w:ind w:left="720"/>
        <w:divId w:val="1560752128"/>
        <w:rPr>
          <w:rFonts w:ascii="Arial" w:hAnsi="Arial" w:cs="Arial"/>
          <w:sz w:val="22"/>
          <w:szCs w:val="22"/>
          <w:lang w:val="en"/>
        </w:rPr>
      </w:pPr>
      <w:r>
        <w:rPr>
          <w:rFonts w:ascii="Arial" w:hAnsi="Arial" w:cs="Arial"/>
          <w:sz w:val="22"/>
          <w:szCs w:val="22"/>
          <w:lang w:val="en"/>
        </w:rPr>
        <w:t>Conventional XML namespace prefixes are used in the schema:</w:t>
      </w:r>
    </w:p>
    <w:p w14:paraId="1DCBDC87" w14:textId="6B377540" w:rsidR="00573981" w:rsidRDefault="00AF4759">
      <w:pPr>
        <w:pStyle w:val="NormalWeb"/>
        <w:numPr>
          <w:ilvl w:val="0"/>
          <w:numId w:val="3"/>
        </w:numPr>
        <w:ind w:left="1440"/>
        <w:divId w:val="639462290"/>
        <w:rPr>
          <w:rFonts w:ascii="Arial" w:hAnsi="Arial" w:cs="Arial"/>
          <w:sz w:val="22"/>
          <w:szCs w:val="22"/>
          <w:lang w:val="en"/>
        </w:rPr>
        <w:pPrChange w:id="187" w:author="Stefan Santesson" w:date="2015-08-14T17:47:00Z">
          <w:pPr>
            <w:pStyle w:val="NormalWeb"/>
            <w:numPr>
              <w:numId w:val="6"/>
            </w:numPr>
            <w:tabs>
              <w:tab w:val="num" w:pos="720"/>
            </w:tabs>
            <w:ind w:left="720" w:hanging="360"/>
            <w:divId w:val="639462290"/>
          </w:pPr>
        </w:pPrChange>
      </w:pPr>
      <w:r>
        <w:rPr>
          <w:rFonts w:ascii="Arial" w:hAnsi="Arial" w:cs="Arial"/>
          <w:sz w:val="22"/>
          <w:szCs w:val="22"/>
          <w:lang w:val="en"/>
        </w:rPr>
        <w:t xml:space="preserve">The prefix </w:t>
      </w:r>
      <w:del w:id="188" w:author="Stefan Santesson" w:date="2015-08-14T17:47:00Z">
        <w:r w:rsidR="00C517BE">
          <w:rPr>
            <w:rStyle w:val="HTMLCode"/>
            <w:lang w:val="en"/>
          </w:rPr>
          <w:delText>eid2</w:delText>
        </w:r>
      </w:del>
      <w:ins w:id="189" w:author="Stefan Santesson" w:date="2015-08-14T17:47:00Z">
        <w:r>
          <w:rPr>
            <w:rStyle w:val="HTMLCode"/>
            <w:lang w:val="en"/>
          </w:rPr>
          <w:t>csig</w:t>
        </w:r>
      </w:ins>
      <w:r>
        <w:rPr>
          <w:rStyle w:val="HTMLCode"/>
          <w:lang w:val="en"/>
        </w:rPr>
        <w:t>:</w:t>
      </w:r>
      <w:r>
        <w:rPr>
          <w:rFonts w:ascii="Arial" w:hAnsi="Arial" w:cs="Arial"/>
          <w:sz w:val="22"/>
          <w:szCs w:val="22"/>
          <w:lang w:val="en"/>
        </w:rPr>
        <w:t xml:space="preserve"> stands for the </w:t>
      </w:r>
      <w:del w:id="190" w:author="Stefan Santesson" w:date="2015-08-14T17:47:00Z">
        <w:r w:rsidR="00C517BE">
          <w:rPr>
            <w:rFonts w:ascii="Arial" w:hAnsi="Arial" w:cs="Arial"/>
            <w:sz w:val="22"/>
            <w:szCs w:val="22"/>
            <w:lang w:val="en"/>
          </w:rPr>
          <w:delText>Eid2 DSS extension</w:delText>
        </w:r>
      </w:del>
      <w:ins w:id="191" w:author="Stefan Santesson" w:date="2015-08-14T17:47:00Z">
        <w:r>
          <w:rPr>
            <w:rFonts w:ascii="Arial" w:hAnsi="Arial" w:cs="Arial"/>
            <w:sz w:val="22"/>
            <w:szCs w:val="22"/>
            <w:lang w:val="en"/>
          </w:rPr>
          <w:t>this specification's XML schema</w:t>
        </w:r>
      </w:ins>
      <w:r>
        <w:rPr>
          <w:rFonts w:ascii="Arial" w:hAnsi="Arial" w:cs="Arial"/>
          <w:sz w:val="22"/>
          <w:szCs w:val="22"/>
          <w:lang w:val="en"/>
        </w:rPr>
        <w:t xml:space="preserve"> namespace [</w:t>
      </w:r>
      <w:del w:id="192" w:author="Stefan Santesson" w:date="2015-08-14T17:47:00Z">
        <w:r w:rsidR="00EB3D15">
          <w:fldChar w:fldCharType="begin"/>
        </w:r>
        <w:r w:rsidR="00EB3D15">
          <w:delInstrText xml:space="preserve"> HYPERLINK \l "eid2-xsd" \o "[Eid2-XSD]" </w:delInstrText>
        </w:r>
        <w:r w:rsidR="00EB3D15">
          <w:fldChar w:fldCharType="separate"/>
        </w:r>
        <w:r w:rsidR="00C517BE">
          <w:rPr>
            <w:rStyle w:val="abbrev"/>
            <w:rFonts w:ascii="Arial" w:hAnsi="Arial" w:cs="Arial"/>
            <w:color w:val="0000FF"/>
            <w:sz w:val="22"/>
            <w:szCs w:val="22"/>
            <w:u w:val="single"/>
            <w:lang w:val="en"/>
          </w:rPr>
          <w:delText>Eid2-XSD</w:delText>
        </w:r>
        <w:r w:rsidR="00EB3D15">
          <w:rPr>
            <w:rStyle w:val="abbrev"/>
            <w:rFonts w:ascii="Arial" w:hAnsi="Arial" w:cs="Arial"/>
            <w:color w:val="0000FF"/>
            <w:sz w:val="22"/>
            <w:szCs w:val="22"/>
            <w:u w:val="single"/>
            <w:lang w:val="en"/>
          </w:rPr>
          <w:fldChar w:fldCharType="end"/>
        </w:r>
      </w:del>
      <w:ins w:id="193" w:author="Stefan Santesson" w:date="2015-08-14T17:47:00Z">
        <w:r w:rsidR="00EB3D15">
          <w:fldChar w:fldCharType="begin"/>
        </w:r>
        <w:r w:rsidR="00EB3D15">
          <w:instrText xml:space="preserve"> HYPERLINK \l "csig-xsd" \o "[Csig-XSD]" </w:instrText>
        </w:r>
        <w:r w:rsidR="00EB3D15">
          <w:fldChar w:fldCharType="separate"/>
        </w:r>
        <w:r>
          <w:rPr>
            <w:rStyle w:val="abbrev"/>
            <w:rFonts w:ascii="Arial" w:hAnsi="Arial" w:cs="Arial"/>
            <w:color w:val="0000FF"/>
            <w:sz w:val="22"/>
            <w:szCs w:val="22"/>
            <w:u w:val="single"/>
            <w:lang w:val="en"/>
          </w:rPr>
          <w:t>Csig-XSD</w:t>
        </w:r>
        <w:r w:rsidR="00EB3D15">
          <w:rPr>
            <w:rStyle w:val="abbrev"/>
            <w:rFonts w:ascii="Arial" w:hAnsi="Arial" w:cs="Arial"/>
            <w:color w:val="0000FF"/>
            <w:sz w:val="22"/>
            <w:szCs w:val="22"/>
            <w:u w:val="single"/>
            <w:lang w:val="en"/>
          </w:rPr>
          <w:fldChar w:fldCharType="end"/>
        </w:r>
      </w:ins>
      <w:r>
        <w:rPr>
          <w:rFonts w:ascii="Arial" w:hAnsi="Arial" w:cs="Arial"/>
          <w:sz w:val="22"/>
          <w:szCs w:val="22"/>
          <w:lang w:val="en"/>
        </w:rPr>
        <w:t>].</w:t>
      </w:r>
    </w:p>
    <w:p w14:paraId="30D7F0C6" w14:textId="77777777" w:rsidR="00573981" w:rsidRDefault="00AF4759">
      <w:pPr>
        <w:pStyle w:val="NormalWeb"/>
        <w:numPr>
          <w:ilvl w:val="0"/>
          <w:numId w:val="3"/>
        </w:numPr>
        <w:ind w:left="1440"/>
        <w:divId w:val="639462290"/>
        <w:rPr>
          <w:rFonts w:ascii="Arial" w:hAnsi="Arial" w:cs="Arial"/>
          <w:sz w:val="22"/>
          <w:szCs w:val="22"/>
          <w:lang w:val="en"/>
        </w:rPr>
        <w:pPrChange w:id="194" w:author="Stefan Santesson" w:date="2015-08-14T17:47:00Z">
          <w:pPr>
            <w:pStyle w:val="NormalWeb"/>
            <w:numPr>
              <w:numId w:val="6"/>
            </w:numPr>
            <w:tabs>
              <w:tab w:val="num" w:pos="720"/>
            </w:tabs>
            <w:ind w:left="720" w:hanging="360"/>
            <w:divId w:val="639462290"/>
          </w:pPr>
        </w:pPrChange>
      </w:pPr>
      <w:r>
        <w:rPr>
          <w:rFonts w:ascii="Arial" w:hAnsi="Arial" w:cs="Arial"/>
          <w:sz w:val="22"/>
          <w:szCs w:val="22"/>
          <w:lang w:val="en"/>
        </w:rPr>
        <w:t xml:space="preserve">The prefix </w:t>
      </w:r>
      <w:r>
        <w:rPr>
          <w:rStyle w:val="HTMLCode"/>
          <w:lang w:val="en"/>
        </w:rPr>
        <w:t>dss:</w:t>
      </w:r>
      <w:r>
        <w:rPr>
          <w:rFonts w:ascii="Arial" w:hAnsi="Arial" w:cs="Arial"/>
          <w:sz w:val="22"/>
          <w:szCs w:val="22"/>
          <w:lang w:val="en"/>
        </w:rPr>
        <w:t xml:space="preserve"> stands for the DSS core namespace [</w:t>
      </w:r>
      <w:r w:rsidR="00EB3D15">
        <w:fldChar w:fldCharType="begin"/>
      </w:r>
      <w:r w:rsidR="00EB3D15">
        <w:instrText xml:space="preserve"> HYPERLINK \l "dss" \o "[OASIS-DSS]" </w:instrText>
      </w:r>
      <w:r w:rsidR="00EB3D15">
        <w:fldChar w:fldCharType="separate"/>
      </w:r>
      <w:r>
        <w:rPr>
          <w:rStyle w:val="abbrev"/>
          <w:rFonts w:ascii="Arial" w:hAnsi="Arial" w:cs="Arial"/>
          <w:color w:val="0000FF"/>
          <w:sz w:val="22"/>
          <w:szCs w:val="22"/>
          <w:u w:val="single"/>
          <w:lang w:val="en"/>
        </w:rPr>
        <w:t>OASIS-DSS</w:t>
      </w:r>
      <w:r w:rsidR="00EB3D15">
        <w:rPr>
          <w:rStyle w:val="abbrev"/>
          <w:rFonts w:ascii="Arial" w:hAnsi="Arial" w:cs="Arial"/>
          <w:color w:val="0000FF"/>
          <w:sz w:val="22"/>
          <w:szCs w:val="22"/>
          <w:u w:val="single"/>
          <w:lang w:val="en"/>
        </w:rPr>
        <w:fldChar w:fldCharType="end"/>
      </w:r>
      <w:r>
        <w:rPr>
          <w:rFonts w:ascii="Arial" w:hAnsi="Arial" w:cs="Arial"/>
          <w:sz w:val="22"/>
          <w:szCs w:val="22"/>
          <w:lang w:val="en"/>
        </w:rPr>
        <w:t>].</w:t>
      </w:r>
    </w:p>
    <w:p w14:paraId="673CAB94" w14:textId="77777777" w:rsidR="00573981" w:rsidRDefault="00AF4759">
      <w:pPr>
        <w:pStyle w:val="NormalWeb"/>
        <w:numPr>
          <w:ilvl w:val="0"/>
          <w:numId w:val="3"/>
        </w:numPr>
        <w:ind w:left="1440"/>
        <w:divId w:val="639462290"/>
        <w:rPr>
          <w:rFonts w:ascii="Arial" w:hAnsi="Arial" w:cs="Arial"/>
          <w:sz w:val="22"/>
          <w:szCs w:val="22"/>
          <w:lang w:val="en"/>
        </w:rPr>
        <w:pPrChange w:id="195" w:author="Stefan Santesson" w:date="2015-08-14T17:47:00Z">
          <w:pPr>
            <w:pStyle w:val="NormalWeb"/>
            <w:numPr>
              <w:numId w:val="6"/>
            </w:numPr>
            <w:tabs>
              <w:tab w:val="num" w:pos="720"/>
            </w:tabs>
            <w:ind w:left="720" w:hanging="360"/>
            <w:divId w:val="639462290"/>
          </w:pPr>
        </w:pPrChange>
      </w:pPr>
      <w:r>
        <w:rPr>
          <w:rFonts w:ascii="Arial" w:hAnsi="Arial" w:cs="Arial"/>
          <w:sz w:val="22"/>
          <w:szCs w:val="22"/>
          <w:lang w:val="en"/>
        </w:rPr>
        <w:t xml:space="preserve">The prefix </w:t>
      </w:r>
      <w:r>
        <w:rPr>
          <w:rStyle w:val="HTMLCode"/>
          <w:lang w:val="en"/>
        </w:rPr>
        <w:t>ds:</w:t>
      </w:r>
      <w:r>
        <w:rPr>
          <w:rFonts w:ascii="Arial" w:hAnsi="Arial" w:cs="Arial"/>
          <w:sz w:val="22"/>
          <w:szCs w:val="22"/>
          <w:lang w:val="en"/>
        </w:rPr>
        <w:t xml:space="preserve"> stands for the W3C XML Signature namespace [</w:t>
      </w:r>
      <w:r w:rsidR="00EB3D15">
        <w:fldChar w:fldCharType="begin"/>
      </w:r>
      <w:r w:rsidR="00EB3D15">
        <w:instrText xml:space="preserve"> HYPERLINK \l "xmldsig" \o "[XMLDSIG]" </w:instrText>
      </w:r>
      <w:r w:rsidR="00EB3D15">
        <w:fldChar w:fldCharType="separate"/>
      </w:r>
      <w:r>
        <w:rPr>
          <w:rStyle w:val="abbrev"/>
          <w:rFonts w:ascii="Arial" w:hAnsi="Arial" w:cs="Arial"/>
          <w:color w:val="0000FF"/>
          <w:sz w:val="22"/>
          <w:szCs w:val="22"/>
          <w:u w:val="single"/>
          <w:lang w:val="en"/>
        </w:rPr>
        <w:t>XMLDSIG</w:t>
      </w:r>
      <w:r w:rsidR="00EB3D15">
        <w:rPr>
          <w:rStyle w:val="abbrev"/>
          <w:rFonts w:ascii="Arial" w:hAnsi="Arial" w:cs="Arial"/>
          <w:color w:val="0000FF"/>
          <w:sz w:val="22"/>
          <w:szCs w:val="22"/>
          <w:u w:val="single"/>
          <w:lang w:val="en"/>
        </w:rPr>
        <w:fldChar w:fldCharType="end"/>
      </w:r>
      <w:r>
        <w:rPr>
          <w:rFonts w:ascii="Arial" w:hAnsi="Arial" w:cs="Arial"/>
          <w:sz w:val="22"/>
          <w:szCs w:val="22"/>
          <w:lang w:val="en"/>
        </w:rPr>
        <w:t>].</w:t>
      </w:r>
    </w:p>
    <w:p w14:paraId="1D8F29D4" w14:textId="77777777" w:rsidR="00573981" w:rsidRDefault="00AF4759">
      <w:pPr>
        <w:pStyle w:val="NormalWeb"/>
        <w:numPr>
          <w:ilvl w:val="0"/>
          <w:numId w:val="3"/>
        </w:numPr>
        <w:ind w:left="1440"/>
        <w:divId w:val="639462290"/>
        <w:rPr>
          <w:rFonts w:ascii="Arial" w:hAnsi="Arial" w:cs="Arial"/>
          <w:sz w:val="22"/>
          <w:szCs w:val="22"/>
          <w:lang w:val="en"/>
        </w:rPr>
        <w:pPrChange w:id="196" w:author="Stefan Santesson" w:date="2015-08-14T17:47:00Z">
          <w:pPr>
            <w:pStyle w:val="NormalWeb"/>
            <w:numPr>
              <w:numId w:val="6"/>
            </w:numPr>
            <w:tabs>
              <w:tab w:val="num" w:pos="720"/>
            </w:tabs>
            <w:ind w:left="720" w:hanging="360"/>
            <w:divId w:val="639462290"/>
          </w:pPr>
        </w:pPrChange>
      </w:pPr>
      <w:r>
        <w:rPr>
          <w:rFonts w:ascii="Arial" w:hAnsi="Arial" w:cs="Arial"/>
          <w:sz w:val="22"/>
          <w:szCs w:val="22"/>
          <w:lang w:val="en"/>
        </w:rPr>
        <w:t xml:space="preserve">The prefix </w:t>
      </w:r>
      <w:r>
        <w:rPr>
          <w:rStyle w:val="HTMLCode"/>
          <w:lang w:val="en"/>
        </w:rPr>
        <w:t>xs:</w:t>
      </w:r>
      <w:r>
        <w:rPr>
          <w:rFonts w:ascii="Arial" w:hAnsi="Arial" w:cs="Arial"/>
          <w:sz w:val="22"/>
          <w:szCs w:val="22"/>
          <w:lang w:val="en"/>
        </w:rPr>
        <w:t xml:space="preserve"> stands for the W3C XML Schema namespace [</w:t>
      </w:r>
      <w:r w:rsidR="00EB3D15">
        <w:fldChar w:fldCharType="begin"/>
      </w:r>
      <w:r w:rsidR="00EB3D15">
        <w:instrText xml:space="preserve"> HYPERLINK \l "schema1" \o "[Schema1]" </w:instrText>
      </w:r>
      <w:r w:rsidR="00EB3D15">
        <w:fldChar w:fldCharType="separate"/>
      </w:r>
      <w:r>
        <w:rPr>
          <w:rStyle w:val="abbrev"/>
          <w:rFonts w:ascii="Arial" w:hAnsi="Arial" w:cs="Arial"/>
          <w:color w:val="0000FF"/>
          <w:sz w:val="22"/>
          <w:szCs w:val="22"/>
          <w:u w:val="single"/>
          <w:lang w:val="en"/>
        </w:rPr>
        <w:t>Schema1</w:t>
      </w:r>
      <w:r w:rsidR="00EB3D15">
        <w:rPr>
          <w:rStyle w:val="abbrev"/>
          <w:rFonts w:ascii="Arial" w:hAnsi="Arial" w:cs="Arial"/>
          <w:color w:val="0000FF"/>
          <w:sz w:val="22"/>
          <w:szCs w:val="22"/>
          <w:u w:val="single"/>
          <w:lang w:val="en"/>
        </w:rPr>
        <w:fldChar w:fldCharType="end"/>
      </w:r>
      <w:r>
        <w:rPr>
          <w:rFonts w:ascii="Arial" w:hAnsi="Arial" w:cs="Arial"/>
          <w:sz w:val="22"/>
          <w:szCs w:val="22"/>
          <w:lang w:val="en"/>
        </w:rPr>
        <w:t>].</w:t>
      </w:r>
    </w:p>
    <w:p w14:paraId="1844746C" w14:textId="77777777" w:rsidR="00573981" w:rsidRDefault="00AF4759">
      <w:pPr>
        <w:pStyle w:val="NormalWeb"/>
        <w:numPr>
          <w:ilvl w:val="0"/>
          <w:numId w:val="3"/>
        </w:numPr>
        <w:ind w:left="1440"/>
        <w:divId w:val="639462290"/>
        <w:rPr>
          <w:rFonts w:ascii="Arial" w:hAnsi="Arial" w:cs="Arial"/>
          <w:sz w:val="22"/>
          <w:szCs w:val="22"/>
          <w:lang w:val="en"/>
        </w:rPr>
        <w:pPrChange w:id="197" w:author="Stefan Santesson" w:date="2015-08-14T17:47:00Z">
          <w:pPr>
            <w:pStyle w:val="NormalWeb"/>
            <w:numPr>
              <w:numId w:val="6"/>
            </w:numPr>
            <w:tabs>
              <w:tab w:val="num" w:pos="720"/>
            </w:tabs>
            <w:ind w:left="720" w:hanging="360"/>
            <w:divId w:val="639462290"/>
          </w:pPr>
        </w:pPrChange>
      </w:pPr>
      <w:r>
        <w:rPr>
          <w:rFonts w:ascii="Arial" w:hAnsi="Arial" w:cs="Arial"/>
          <w:sz w:val="22"/>
          <w:szCs w:val="22"/>
          <w:lang w:val="en"/>
        </w:rPr>
        <w:t xml:space="preserve">The prefix </w:t>
      </w:r>
      <w:r>
        <w:rPr>
          <w:rStyle w:val="HTMLCode"/>
          <w:lang w:val="en"/>
        </w:rPr>
        <w:t>saml:</w:t>
      </w:r>
      <w:r>
        <w:rPr>
          <w:rFonts w:ascii="Arial" w:hAnsi="Arial" w:cs="Arial"/>
          <w:sz w:val="22"/>
          <w:szCs w:val="22"/>
          <w:lang w:val="en"/>
        </w:rPr>
        <w:t xml:space="preserve"> stands for the OASIS SAML Schema namespace [</w:t>
      </w:r>
      <w:r w:rsidR="00EB3D15">
        <w:fldChar w:fldCharType="begin"/>
      </w:r>
      <w:r w:rsidR="00EB3D15">
        <w:instrText xml:space="preserve"> HYPERLINK \l "saml" \o "[SAML2.0]" </w:instrText>
      </w:r>
      <w:r w:rsidR="00EB3D15">
        <w:fldChar w:fldCharType="separate"/>
      </w:r>
      <w:r>
        <w:rPr>
          <w:rStyle w:val="abbrev"/>
          <w:rFonts w:ascii="Arial" w:hAnsi="Arial" w:cs="Arial"/>
          <w:color w:val="0000FF"/>
          <w:sz w:val="22"/>
          <w:szCs w:val="22"/>
          <w:u w:val="single"/>
          <w:lang w:val="en"/>
        </w:rPr>
        <w:t>SAML2.0</w:t>
      </w:r>
      <w:r w:rsidR="00EB3D15">
        <w:rPr>
          <w:rStyle w:val="abbrev"/>
          <w:rFonts w:ascii="Arial" w:hAnsi="Arial" w:cs="Arial"/>
          <w:color w:val="0000FF"/>
          <w:sz w:val="22"/>
          <w:szCs w:val="22"/>
          <w:u w:val="single"/>
          <w:lang w:val="en"/>
        </w:rPr>
        <w:fldChar w:fldCharType="end"/>
      </w:r>
      <w:r>
        <w:rPr>
          <w:rFonts w:ascii="Arial" w:hAnsi="Arial" w:cs="Arial"/>
          <w:sz w:val="22"/>
          <w:szCs w:val="22"/>
          <w:lang w:val="en"/>
        </w:rPr>
        <w:t>].</w:t>
      </w:r>
    </w:p>
    <w:p w14:paraId="153314E0" w14:textId="77777777" w:rsidR="00573981" w:rsidRDefault="00AF4759">
      <w:pPr>
        <w:pStyle w:val="NormalWeb"/>
        <w:numPr>
          <w:ilvl w:val="0"/>
          <w:numId w:val="3"/>
        </w:numPr>
        <w:ind w:left="1440"/>
        <w:divId w:val="639462290"/>
        <w:rPr>
          <w:rFonts w:ascii="Arial" w:hAnsi="Arial" w:cs="Arial"/>
          <w:sz w:val="22"/>
          <w:szCs w:val="22"/>
          <w:lang w:val="en"/>
        </w:rPr>
        <w:pPrChange w:id="198" w:author="Stefan Santesson" w:date="2015-08-14T17:47:00Z">
          <w:pPr>
            <w:pStyle w:val="NormalWeb"/>
            <w:numPr>
              <w:numId w:val="6"/>
            </w:numPr>
            <w:tabs>
              <w:tab w:val="num" w:pos="720"/>
            </w:tabs>
            <w:ind w:left="720" w:hanging="360"/>
            <w:divId w:val="639462290"/>
          </w:pPr>
        </w:pPrChange>
      </w:pPr>
      <w:r>
        <w:rPr>
          <w:rFonts w:ascii="Arial" w:hAnsi="Arial" w:cs="Arial"/>
          <w:sz w:val="22"/>
          <w:szCs w:val="22"/>
          <w:lang w:val="en"/>
        </w:rPr>
        <w:t xml:space="preserve">The prefix </w:t>
      </w:r>
      <w:r>
        <w:rPr>
          <w:rStyle w:val="HTMLCode"/>
          <w:lang w:val="en"/>
        </w:rPr>
        <w:t>saml:</w:t>
      </w:r>
      <w:r>
        <w:rPr>
          <w:rFonts w:ascii="Arial" w:hAnsi="Arial" w:cs="Arial"/>
          <w:sz w:val="22"/>
          <w:szCs w:val="22"/>
          <w:lang w:val="en"/>
        </w:rPr>
        <w:t xml:space="preserve"> stands for the ETSI XAdES Schema namespace [</w:t>
      </w:r>
      <w:r w:rsidR="00EB3D15">
        <w:fldChar w:fldCharType="begin"/>
      </w:r>
      <w:r w:rsidR="00EB3D15">
        <w:instrText xml:space="preserve"> HYPERLINK \l "xades" \o "[XAdES]" </w:instrText>
      </w:r>
      <w:r w:rsidR="00EB3D15">
        <w:fldChar w:fldCharType="separate"/>
      </w:r>
      <w:r>
        <w:rPr>
          <w:rStyle w:val="abbrev"/>
          <w:rFonts w:ascii="Arial" w:hAnsi="Arial" w:cs="Arial"/>
          <w:color w:val="0000FF"/>
          <w:sz w:val="22"/>
          <w:szCs w:val="22"/>
          <w:u w:val="single"/>
          <w:lang w:val="en"/>
        </w:rPr>
        <w:t>XAdES</w:t>
      </w:r>
      <w:r w:rsidR="00EB3D15">
        <w:rPr>
          <w:rStyle w:val="abbrev"/>
          <w:rFonts w:ascii="Arial" w:hAnsi="Arial" w:cs="Arial"/>
          <w:color w:val="0000FF"/>
          <w:sz w:val="22"/>
          <w:szCs w:val="22"/>
          <w:u w:val="single"/>
          <w:lang w:val="en"/>
        </w:rPr>
        <w:fldChar w:fldCharType="end"/>
      </w:r>
      <w:r>
        <w:rPr>
          <w:rFonts w:ascii="Arial" w:hAnsi="Arial" w:cs="Arial"/>
          <w:sz w:val="22"/>
          <w:szCs w:val="22"/>
          <w:lang w:val="en"/>
        </w:rPr>
        <w:t>].</w:t>
      </w:r>
    </w:p>
    <w:p w14:paraId="63B48D58" w14:textId="77777777" w:rsidR="00573981" w:rsidRDefault="00AF4759" w:rsidP="00EB3D15">
      <w:pPr>
        <w:pStyle w:val="NormalWeb"/>
        <w:ind w:left="720"/>
        <w:divId w:val="1560752128"/>
        <w:rPr>
          <w:rFonts w:ascii="Arial" w:hAnsi="Arial" w:cs="Arial"/>
          <w:sz w:val="22"/>
          <w:szCs w:val="22"/>
          <w:lang w:val="en"/>
        </w:rPr>
      </w:pPr>
      <w:r>
        <w:rPr>
          <w:rFonts w:ascii="Arial" w:hAnsi="Arial" w:cs="Arial"/>
          <w:sz w:val="22"/>
          <w:szCs w:val="22"/>
          <w:lang w:val="en"/>
        </w:rPr>
        <w:t>Applications MAY use different namespace prefixes, and MAY use whatever namespace defaulting/scoping conventions they desire, as long as they are compliant with the Namespaces in XML specification [</w:t>
      </w:r>
      <w:hyperlink w:anchor="xml-ns" w:tooltip="[XML-ns]" w:history="1">
        <w:r>
          <w:rPr>
            <w:rStyle w:val="abbrev"/>
            <w:rFonts w:ascii="Arial" w:hAnsi="Arial" w:cs="Arial"/>
            <w:color w:val="0000FF"/>
            <w:sz w:val="22"/>
            <w:szCs w:val="22"/>
            <w:u w:val="single"/>
            <w:lang w:val="en"/>
          </w:rPr>
          <w:t>XML-ns</w:t>
        </w:r>
      </w:hyperlink>
      <w:r>
        <w:rPr>
          <w:rFonts w:ascii="Arial" w:hAnsi="Arial" w:cs="Arial"/>
          <w:sz w:val="22"/>
          <w:szCs w:val="22"/>
          <w:lang w:val="en"/>
        </w:rPr>
        <w:t>].</w:t>
      </w:r>
    </w:p>
    <w:p w14:paraId="209F5D1C" w14:textId="499A0F29" w:rsidR="00573981" w:rsidRDefault="00AF4759">
      <w:pPr>
        <w:pStyle w:val="NormalWeb"/>
        <w:ind w:left="720"/>
        <w:divId w:val="1560752128"/>
        <w:rPr>
          <w:rFonts w:ascii="Arial" w:hAnsi="Arial" w:cs="Arial"/>
          <w:sz w:val="22"/>
          <w:szCs w:val="22"/>
          <w:lang w:val="en"/>
        </w:rPr>
      </w:pPr>
      <w:r>
        <w:rPr>
          <w:rFonts w:ascii="Arial" w:hAnsi="Arial" w:cs="Arial"/>
          <w:sz w:val="22"/>
          <w:szCs w:val="22"/>
          <w:lang w:val="en"/>
        </w:rPr>
        <w:t xml:space="preserve">The following schema fragment defines the XML namespaces and other header information for </w:t>
      </w:r>
      <w:del w:id="199" w:author="Stefan Santesson" w:date="2015-08-14T17:47:00Z">
        <w:r w:rsidR="00C517BE">
          <w:rPr>
            <w:rFonts w:ascii="Arial" w:hAnsi="Arial" w:cs="Arial"/>
            <w:sz w:val="22"/>
            <w:szCs w:val="22"/>
            <w:lang w:val="en"/>
          </w:rPr>
          <w:delText>the Eid2 DSS extensions</w:delText>
        </w:r>
      </w:del>
      <w:ins w:id="200" w:author="Stefan Santesson" w:date="2015-08-14T17:47:00Z">
        <w:r>
          <w:rPr>
            <w:rFonts w:ascii="Arial" w:hAnsi="Arial" w:cs="Arial"/>
            <w:sz w:val="22"/>
            <w:szCs w:val="22"/>
            <w:lang w:val="en"/>
          </w:rPr>
          <w:t>this specification's</w:t>
        </w:r>
      </w:ins>
      <w:r>
        <w:rPr>
          <w:rFonts w:ascii="Arial" w:hAnsi="Arial" w:cs="Arial"/>
          <w:sz w:val="22"/>
          <w:szCs w:val="22"/>
          <w:lang w:val="en"/>
        </w:rPr>
        <w:t xml:space="preserve"> core</w:t>
      </w:r>
      <w:ins w:id="201" w:author="Stefan Santesson" w:date="2015-08-14T17:47:00Z">
        <w:r>
          <w:rPr>
            <w:rFonts w:ascii="Arial" w:hAnsi="Arial" w:cs="Arial"/>
            <w:sz w:val="22"/>
            <w:szCs w:val="22"/>
            <w:lang w:val="en"/>
          </w:rPr>
          <w:t xml:space="preserve"> XML</w:t>
        </w:r>
      </w:ins>
      <w:r>
        <w:rPr>
          <w:rFonts w:ascii="Arial" w:hAnsi="Arial" w:cs="Arial"/>
          <w:sz w:val="22"/>
          <w:szCs w:val="22"/>
          <w:lang w:val="en"/>
        </w:rPr>
        <w:t xml:space="preserve"> schema:</w:t>
      </w:r>
    </w:p>
    <w:p w14:paraId="1CC3C37B" w14:textId="77777777" w:rsidR="00573981" w:rsidRDefault="00AF4759">
      <w:pPr>
        <w:pStyle w:val="HTMLPreformatted"/>
        <w:shd w:val="clear" w:color="auto" w:fill="E7DEEF"/>
        <w:ind w:left="720"/>
        <w:divId w:val="1560752128"/>
        <w:rPr>
          <w:lang w:val="en"/>
        </w:rPr>
      </w:pPr>
      <w:r>
        <w:rPr>
          <w:lang w:val="en"/>
        </w:rPr>
        <w:t>&lt;xs:schema xmlns:xs="http://www.w3.org/2001/XMLSchema" elementFormDefault="qualified"</w:t>
      </w:r>
    </w:p>
    <w:p w14:paraId="1D2F0407" w14:textId="77777777" w:rsidR="00573981" w:rsidRDefault="00AF4759">
      <w:pPr>
        <w:pStyle w:val="HTMLPreformatted"/>
        <w:shd w:val="clear" w:color="auto" w:fill="E7DEEF"/>
        <w:ind w:left="720"/>
        <w:divId w:val="1560752128"/>
        <w:rPr>
          <w:lang w:val="en"/>
        </w:rPr>
      </w:pPr>
      <w:r>
        <w:rPr>
          <w:lang w:val="en"/>
        </w:rPr>
        <w:t xml:space="preserve">    xmlns:ds="http://www.w3.org/2000/09/xmldsig#"</w:t>
      </w:r>
    </w:p>
    <w:p w14:paraId="2FBA38D1" w14:textId="77777777" w:rsidR="00573981" w:rsidRDefault="00AF4759">
      <w:pPr>
        <w:pStyle w:val="HTMLPreformatted"/>
        <w:shd w:val="clear" w:color="auto" w:fill="E7DEEF"/>
        <w:divId w:val="1560752128"/>
        <w:rPr>
          <w:ins w:id="202" w:author="Stefan Santesson" w:date="2015-08-14T17:47:00Z"/>
          <w:lang w:val="en"/>
        </w:rPr>
      </w:pPr>
      <w:ins w:id="203" w:author="Stefan Santesson" w:date="2015-08-14T17:47:00Z">
        <w:r>
          <w:rPr>
            <w:lang w:val="en"/>
          </w:rPr>
          <w:t xml:space="preserve">    targetNamespace="http://id.elegnamnden.se/csig/1.1/dss-ext/ns"</w:t>
        </w:r>
      </w:ins>
    </w:p>
    <w:p w14:paraId="16226D37" w14:textId="77777777" w:rsidR="00573981" w:rsidRDefault="00AF4759" w:rsidP="00EB3D15">
      <w:pPr>
        <w:pStyle w:val="HTMLPreformatted"/>
        <w:shd w:val="clear" w:color="auto" w:fill="E7DEEF"/>
        <w:ind w:left="720"/>
        <w:divId w:val="1560752128"/>
        <w:rPr>
          <w:lang w:val="en"/>
        </w:rPr>
      </w:pPr>
      <w:r>
        <w:rPr>
          <w:lang w:val="en"/>
        </w:rPr>
        <w:t xml:space="preserve">    xmlns:saml="urn:oasis:names:tc:SAML:2.0:assertion"</w:t>
      </w:r>
    </w:p>
    <w:p w14:paraId="41C48ECD" w14:textId="77777777" w:rsidR="00573981" w:rsidRDefault="00AF4759">
      <w:pPr>
        <w:pStyle w:val="HTMLPreformatted"/>
        <w:shd w:val="clear" w:color="auto" w:fill="E7DEEF"/>
        <w:ind w:left="720"/>
        <w:divId w:val="1560752128"/>
        <w:rPr>
          <w:lang w:val="en"/>
        </w:rPr>
      </w:pPr>
      <w:r>
        <w:rPr>
          <w:lang w:val="en"/>
        </w:rPr>
        <w:t xml:space="preserve">    xmlns:xsi="http://www.w3.org/2001/XMLSchema-instance"</w:t>
      </w:r>
    </w:p>
    <w:p w14:paraId="2CA734AD" w14:textId="77777777" w:rsidR="00573981" w:rsidRDefault="00AF4759">
      <w:pPr>
        <w:pStyle w:val="HTMLPreformatted"/>
        <w:shd w:val="clear" w:color="auto" w:fill="E7DEEF"/>
        <w:ind w:left="720"/>
        <w:divId w:val="1560752128"/>
        <w:rPr>
          <w:lang w:val="en"/>
        </w:rPr>
      </w:pPr>
      <w:r>
        <w:rPr>
          <w:lang w:val="en"/>
        </w:rPr>
        <w:t xml:space="preserve">    xmlns:dss="urn:oasis:names:tc:dss:1.0:core:schema"</w:t>
      </w:r>
    </w:p>
    <w:p w14:paraId="259CA166" w14:textId="7C52F961" w:rsidR="00573981" w:rsidRDefault="00AF4759">
      <w:pPr>
        <w:pStyle w:val="HTMLPreformatted"/>
        <w:shd w:val="clear" w:color="auto" w:fill="E7DEEF"/>
        <w:ind w:left="720"/>
        <w:divId w:val="1560752128"/>
        <w:rPr>
          <w:lang w:val="en"/>
        </w:rPr>
      </w:pPr>
      <w:r>
        <w:rPr>
          <w:lang w:val="en"/>
        </w:rPr>
        <w:t xml:space="preserve">    xmlns:</w:t>
      </w:r>
      <w:del w:id="204" w:author="Stefan Santesson" w:date="2015-08-14T17:47:00Z">
        <w:r w:rsidR="00C517BE">
          <w:rPr>
            <w:lang w:val="en"/>
          </w:rPr>
          <w:delText>eid2</w:delText>
        </w:r>
      </w:del>
      <w:ins w:id="205" w:author="Stefan Santesson" w:date="2015-08-14T17:47:00Z">
        <w:r>
          <w:rPr>
            <w:lang w:val="en"/>
          </w:rPr>
          <w:t>csig</w:t>
        </w:r>
      </w:ins>
      <w:r>
        <w:rPr>
          <w:lang w:val="en"/>
        </w:rPr>
        <w:t>="http://id.elegnamnden.se/csig/1.</w:t>
      </w:r>
      <w:del w:id="206" w:author="Stefan Santesson" w:date="2015-08-14T17:47:00Z">
        <w:r w:rsidR="00C517BE">
          <w:rPr>
            <w:lang w:val="en"/>
          </w:rPr>
          <w:delText>0</w:delText>
        </w:r>
      </w:del>
      <w:ins w:id="207" w:author="Stefan Santesson" w:date="2015-08-14T17:47:00Z">
        <w:r>
          <w:rPr>
            <w:lang w:val="en"/>
          </w:rPr>
          <w:t>1</w:t>
        </w:r>
      </w:ins>
      <w:r>
        <w:rPr>
          <w:lang w:val="en"/>
        </w:rPr>
        <w:t>/dss-ext/ns"&gt;</w:t>
      </w:r>
    </w:p>
    <w:p w14:paraId="04E883A6" w14:textId="77777777" w:rsidR="00573981" w:rsidRDefault="00AF4759">
      <w:pPr>
        <w:pStyle w:val="HTMLPreformatted"/>
        <w:shd w:val="clear" w:color="auto" w:fill="E7DEEF"/>
        <w:ind w:left="720"/>
        <w:divId w:val="1560752128"/>
        <w:rPr>
          <w:lang w:val="en"/>
        </w:rPr>
      </w:pPr>
      <w:r>
        <w:rPr>
          <w:lang w:val="en"/>
        </w:rPr>
        <w:t xml:space="preserve">    &lt;xs:import namespace="urn:oasis:names:tc:SAML:2.0:assertion"</w:t>
      </w:r>
    </w:p>
    <w:p w14:paraId="670F369E" w14:textId="77777777" w:rsidR="00573981" w:rsidRDefault="00AF4759">
      <w:pPr>
        <w:pStyle w:val="HTMLPreformatted"/>
        <w:shd w:val="clear" w:color="auto" w:fill="E7DEEF"/>
        <w:ind w:left="720"/>
        <w:divId w:val="1560752128"/>
        <w:rPr>
          <w:lang w:val="en"/>
        </w:rPr>
      </w:pPr>
      <w:r>
        <w:rPr>
          <w:lang w:val="en"/>
        </w:rPr>
        <w:t xml:space="preserve">        schemaLocation="saml-schema-assertion-2.0.xsd"/&gt;</w:t>
      </w:r>
    </w:p>
    <w:p w14:paraId="4DAF37E5" w14:textId="77777777" w:rsidR="00573981" w:rsidRDefault="00AF4759">
      <w:pPr>
        <w:pStyle w:val="Heading3"/>
        <w:ind w:left="720"/>
        <w:divId w:val="131867583"/>
        <w:rPr>
          <w:rFonts w:ascii="Arial" w:eastAsia="Times New Roman" w:hAnsi="Arial" w:cs="Arial"/>
          <w:sz w:val="26"/>
          <w:szCs w:val="26"/>
          <w:lang w:val="en"/>
        </w:rPr>
      </w:pPr>
      <w:bookmarkStart w:id="208" w:name="d0e493"/>
      <w:bookmarkStart w:id="209" w:name="d0e490"/>
      <w:bookmarkEnd w:id="208"/>
      <w:bookmarkEnd w:id="209"/>
      <w:r>
        <w:rPr>
          <w:rFonts w:ascii="Arial" w:eastAsia="Times New Roman" w:hAnsi="Arial" w:cs="Arial"/>
          <w:sz w:val="26"/>
          <w:szCs w:val="26"/>
          <w:lang w:val="en"/>
        </w:rPr>
        <w:t>1.5. Common Data Types</w:t>
      </w:r>
    </w:p>
    <w:p w14:paraId="560026A1" w14:textId="77777777" w:rsidR="00573981" w:rsidRDefault="00AF4759">
      <w:pPr>
        <w:pStyle w:val="NormalWeb"/>
        <w:ind w:left="720"/>
        <w:divId w:val="144709559"/>
        <w:rPr>
          <w:rFonts w:ascii="Arial" w:hAnsi="Arial" w:cs="Arial"/>
          <w:sz w:val="22"/>
          <w:szCs w:val="22"/>
          <w:lang w:val="en"/>
        </w:rPr>
      </w:pPr>
      <w:r>
        <w:rPr>
          <w:rFonts w:ascii="Arial" w:hAnsi="Arial" w:cs="Arial"/>
          <w:sz w:val="22"/>
          <w:szCs w:val="22"/>
          <w:lang w:val="en"/>
        </w:rPr>
        <w:lastRenderedPageBreak/>
        <w:t>The following sections define how to use and interpret common data types that appear throughout the specification.</w:t>
      </w:r>
    </w:p>
    <w:p w14:paraId="5ED6D18B" w14:textId="77777777" w:rsidR="00573981" w:rsidRDefault="00AF4759">
      <w:pPr>
        <w:pStyle w:val="Heading4"/>
        <w:ind w:left="720"/>
        <w:divId w:val="1852377859"/>
        <w:rPr>
          <w:rFonts w:ascii="Arial" w:eastAsia="Times New Roman" w:hAnsi="Arial" w:cs="Arial"/>
          <w:lang w:val="en"/>
        </w:rPr>
      </w:pPr>
      <w:bookmarkStart w:id="210" w:name="d0e498"/>
      <w:bookmarkStart w:id="211" w:name="d0e495"/>
      <w:bookmarkEnd w:id="210"/>
      <w:bookmarkEnd w:id="211"/>
      <w:r>
        <w:rPr>
          <w:rFonts w:ascii="Arial" w:eastAsia="Times New Roman" w:hAnsi="Arial" w:cs="Arial"/>
          <w:lang w:val="en"/>
        </w:rPr>
        <w:t>1.5.1. String values</w:t>
      </w:r>
    </w:p>
    <w:p w14:paraId="7231A047" w14:textId="77777777" w:rsidR="00573981" w:rsidRDefault="00AF4759">
      <w:pPr>
        <w:pStyle w:val="NormalWeb"/>
        <w:ind w:left="720"/>
        <w:divId w:val="782311767"/>
        <w:rPr>
          <w:rFonts w:ascii="Arial" w:hAnsi="Arial" w:cs="Arial"/>
          <w:sz w:val="22"/>
          <w:szCs w:val="22"/>
          <w:lang w:val="en"/>
        </w:rPr>
      </w:pPr>
      <w:r>
        <w:rPr>
          <w:rFonts w:ascii="Arial" w:hAnsi="Arial" w:cs="Arial"/>
          <w:sz w:val="22"/>
          <w:szCs w:val="22"/>
          <w:lang w:val="en"/>
        </w:rPr>
        <w:t xml:space="preserve">All string values have the type </w:t>
      </w:r>
      <w:r>
        <w:rPr>
          <w:rStyle w:val="Strong"/>
          <w:rPrChange w:id="212" w:author="Stefan Santesson" w:date="2015-08-14T17:47:00Z">
            <w:rPr>
              <w:rFonts w:ascii="Arial" w:hAnsi="Arial"/>
              <w:sz w:val="22"/>
              <w:lang w:val="en"/>
            </w:rPr>
          </w:rPrChange>
        </w:rPr>
        <w:t>xs:string</w:t>
      </w:r>
      <w:r>
        <w:rPr>
          <w:rFonts w:ascii="Arial" w:hAnsi="Arial" w:cs="Arial"/>
          <w:sz w:val="22"/>
          <w:szCs w:val="22"/>
          <w:lang w:val="en"/>
        </w:rPr>
        <w:t>, which is built in to the W3C XML Schema Datatypes specification [</w:t>
      </w:r>
      <w:hyperlink w:anchor="schema2" w:tooltip="[Schema2]" w:history="1">
        <w:r>
          <w:rPr>
            <w:rStyle w:val="abbrev"/>
            <w:rFonts w:ascii="Arial" w:hAnsi="Arial" w:cs="Arial"/>
            <w:color w:val="0000FF"/>
            <w:sz w:val="22"/>
            <w:szCs w:val="22"/>
            <w:u w:val="single"/>
            <w:lang w:val="en"/>
          </w:rPr>
          <w:t>Schema2</w:t>
        </w:r>
      </w:hyperlink>
      <w:r>
        <w:rPr>
          <w:rFonts w:ascii="Arial" w:hAnsi="Arial" w:cs="Arial"/>
          <w:sz w:val="22"/>
          <w:szCs w:val="22"/>
          <w:lang w:val="en"/>
        </w:rPr>
        <w:t>]. Unless otherwise noted in this specification or particular profiles, all strings in this specification MUST consist of at least one non-whitespace character (whitespace is defined in the XML Recommendation [</w:t>
      </w:r>
      <w:hyperlink w:anchor="xml" w:tooltip="[XML]" w:history="1">
        <w:r>
          <w:rPr>
            <w:rStyle w:val="abbrev"/>
            <w:rFonts w:ascii="Arial" w:hAnsi="Arial" w:cs="Arial"/>
            <w:color w:val="0000FF"/>
            <w:sz w:val="22"/>
            <w:szCs w:val="22"/>
            <w:u w:val="single"/>
            <w:lang w:val="en"/>
          </w:rPr>
          <w:t>XML</w:t>
        </w:r>
      </w:hyperlink>
      <w:r>
        <w:rPr>
          <w:rFonts w:ascii="Arial" w:hAnsi="Arial" w:cs="Arial"/>
          <w:sz w:val="22"/>
          <w:szCs w:val="22"/>
          <w:lang w:val="en"/>
        </w:rPr>
        <w:t>] Section 2.3).</w:t>
      </w:r>
    </w:p>
    <w:p w14:paraId="74DEBB60" w14:textId="1635E69E" w:rsidR="00573981" w:rsidRDefault="00AF4759">
      <w:pPr>
        <w:pStyle w:val="NormalWeb"/>
        <w:ind w:left="720"/>
        <w:divId w:val="782311767"/>
        <w:rPr>
          <w:rFonts w:ascii="Arial" w:hAnsi="Arial" w:cs="Arial"/>
          <w:sz w:val="22"/>
          <w:szCs w:val="22"/>
          <w:lang w:val="en"/>
        </w:rPr>
      </w:pPr>
      <w:r>
        <w:rPr>
          <w:rFonts w:ascii="Arial" w:hAnsi="Arial" w:cs="Arial"/>
          <w:sz w:val="22"/>
          <w:szCs w:val="22"/>
          <w:lang w:val="en"/>
        </w:rPr>
        <w:t xml:space="preserve">Unless otherwise noted in this specification, all elements that have the XML Schema </w:t>
      </w:r>
      <w:r>
        <w:rPr>
          <w:rStyle w:val="Strong"/>
          <w:rPrChange w:id="213" w:author="Stefan Santesson" w:date="2015-08-14T17:47:00Z">
            <w:rPr>
              <w:rFonts w:ascii="Arial" w:hAnsi="Arial"/>
              <w:sz w:val="22"/>
              <w:lang w:val="en"/>
            </w:rPr>
          </w:rPrChange>
        </w:rPr>
        <w:t>xs:string</w:t>
      </w:r>
      <w:r>
        <w:rPr>
          <w:rFonts w:ascii="Arial" w:hAnsi="Arial" w:cs="Arial"/>
          <w:sz w:val="22"/>
          <w:szCs w:val="22"/>
          <w:lang w:val="en"/>
        </w:rPr>
        <w:t xml:space="preserve"> type, or a type derived from that, MUST be compared using an exact binary comparison. In particular, implementations MUST NOT depend on </w:t>
      </w:r>
      <w:del w:id="214" w:author="Stefan Santesson" w:date="2015-08-14T17:47:00Z">
        <w:r w:rsidR="00C517BE">
          <w:rPr>
            <w:rFonts w:ascii="Arial" w:hAnsi="Arial" w:cs="Arial"/>
            <w:sz w:val="22"/>
            <w:szCs w:val="22"/>
            <w:lang w:val="en"/>
          </w:rPr>
          <w:delText>caseinsensitive</w:delText>
        </w:r>
      </w:del>
      <w:ins w:id="215" w:author="Stefan Santesson" w:date="2015-08-14T17:47:00Z">
        <w:r>
          <w:rPr>
            <w:rFonts w:ascii="Arial" w:hAnsi="Arial" w:cs="Arial"/>
            <w:sz w:val="22"/>
            <w:szCs w:val="22"/>
            <w:lang w:val="en"/>
          </w:rPr>
          <w:t>case insensitive</w:t>
        </w:r>
      </w:ins>
      <w:r>
        <w:rPr>
          <w:rFonts w:ascii="Arial" w:hAnsi="Arial" w:cs="Arial"/>
          <w:sz w:val="22"/>
          <w:szCs w:val="22"/>
          <w:lang w:val="en"/>
        </w:rPr>
        <w:t xml:space="preserve"> string comparisons, normalization or trimming of whitespace, or conversion of locale-specific formats such as numbers or currency. This requirement is intended to conform to the W3C working-draft Requirements for String Identity, Matching, and String Indexing [</w:t>
      </w:r>
      <w:hyperlink w:anchor="w3cchar" w:tooltip="[W3C-CHAR]" w:history="1">
        <w:r>
          <w:rPr>
            <w:rStyle w:val="abbrev"/>
            <w:rFonts w:ascii="Arial" w:hAnsi="Arial" w:cs="Arial"/>
            <w:color w:val="0000FF"/>
            <w:sz w:val="22"/>
            <w:szCs w:val="22"/>
            <w:u w:val="single"/>
            <w:lang w:val="en"/>
          </w:rPr>
          <w:t>W3C-CHAR</w:t>
        </w:r>
      </w:hyperlink>
      <w:r>
        <w:rPr>
          <w:rFonts w:ascii="Arial" w:hAnsi="Arial" w:cs="Arial"/>
          <w:sz w:val="22"/>
          <w:szCs w:val="22"/>
          <w:lang w:val="en"/>
        </w:rPr>
        <w:t>].</w:t>
      </w:r>
    </w:p>
    <w:p w14:paraId="1FC74E2F" w14:textId="77777777" w:rsidR="00573981" w:rsidRDefault="00AF4759">
      <w:pPr>
        <w:pStyle w:val="Heading4"/>
        <w:ind w:left="720"/>
        <w:divId w:val="454450561"/>
        <w:rPr>
          <w:rFonts w:ascii="Arial" w:eastAsia="Times New Roman" w:hAnsi="Arial" w:cs="Arial"/>
          <w:lang w:val="en"/>
        </w:rPr>
      </w:pPr>
      <w:bookmarkStart w:id="216" w:name="d0e517"/>
      <w:bookmarkStart w:id="217" w:name="d0e508"/>
      <w:bookmarkEnd w:id="216"/>
      <w:bookmarkEnd w:id="217"/>
      <w:r>
        <w:rPr>
          <w:rFonts w:ascii="Arial" w:eastAsia="Times New Roman" w:hAnsi="Arial" w:cs="Arial"/>
          <w:lang w:val="en"/>
        </w:rPr>
        <w:t>1.5.2. URI Values</w:t>
      </w:r>
    </w:p>
    <w:p w14:paraId="3C0F21BD" w14:textId="77777777" w:rsidR="00573981" w:rsidRDefault="00AF4759">
      <w:pPr>
        <w:pStyle w:val="NormalWeb"/>
        <w:ind w:left="720"/>
        <w:divId w:val="449514711"/>
        <w:rPr>
          <w:rFonts w:ascii="Arial" w:hAnsi="Arial" w:cs="Arial"/>
          <w:sz w:val="22"/>
          <w:szCs w:val="22"/>
          <w:lang w:val="en"/>
        </w:rPr>
      </w:pPr>
      <w:r>
        <w:rPr>
          <w:rFonts w:ascii="Arial" w:hAnsi="Arial" w:cs="Arial"/>
          <w:sz w:val="22"/>
          <w:szCs w:val="22"/>
          <w:lang w:val="en"/>
        </w:rPr>
        <w:t xml:space="preserve">All SAML URI reference values have the type </w:t>
      </w:r>
      <w:r>
        <w:rPr>
          <w:rStyle w:val="Strong"/>
          <w:rFonts w:ascii="Arial" w:hAnsi="Arial" w:cs="Arial"/>
          <w:sz w:val="22"/>
          <w:szCs w:val="22"/>
          <w:lang w:val="en"/>
        </w:rPr>
        <w:t>xs:anyURI</w:t>
      </w:r>
      <w:r>
        <w:rPr>
          <w:rFonts w:ascii="Arial" w:hAnsi="Arial" w:cs="Arial"/>
          <w:sz w:val="22"/>
          <w:szCs w:val="22"/>
          <w:lang w:val="en"/>
        </w:rPr>
        <w:t>, which is built in to the W3C XML Schema Datatypes specification [</w:t>
      </w:r>
      <w:hyperlink w:anchor="schema2" w:tooltip="[Schema2]" w:history="1">
        <w:r>
          <w:rPr>
            <w:rStyle w:val="abbrev"/>
            <w:rFonts w:ascii="Arial" w:hAnsi="Arial" w:cs="Arial"/>
            <w:color w:val="0000FF"/>
            <w:sz w:val="22"/>
            <w:szCs w:val="22"/>
            <w:u w:val="single"/>
            <w:lang w:val="en"/>
          </w:rPr>
          <w:t>Schema2</w:t>
        </w:r>
      </w:hyperlink>
      <w:r>
        <w:rPr>
          <w:rFonts w:ascii="Arial" w:hAnsi="Arial" w:cs="Arial"/>
          <w:sz w:val="22"/>
          <w:szCs w:val="22"/>
          <w:lang w:val="en"/>
        </w:rPr>
        <w:t>].</w:t>
      </w:r>
    </w:p>
    <w:p w14:paraId="2B8E2022" w14:textId="77777777" w:rsidR="00573981" w:rsidRDefault="00AF4759">
      <w:pPr>
        <w:pStyle w:val="NormalWeb"/>
        <w:ind w:left="720"/>
        <w:divId w:val="449514711"/>
        <w:rPr>
          <w:rFonts w:ascii="Arial" w:hAnsi="Arial" w:cs="Arial"/>
          <w:sz w:val="22"/>
          <w:szCs w:val="22"/>
          <w:lang w:val="en"/>
        </w:rPr>
      </w:pPr>
      <w:r>
        <w:rPr>
          <w:rFonts w:ascii="Arial" w:hAnsi="Arial" w:cs="Arial"/>
          <w:sz w:val="22"/>
          <w:szCs w:val="22"/>
          <w:lang w:val="en"/>
        </w:rPr>
        <w:t>Unless otherwise indicated in this specification, all URI reference values used within defined elements or attributes MUST consist of at least one non-whitespace character, and are REQUIRED to be absolute [</w:t>
      </w:r>
      <w:hyperlink w:anchor="rfc3986" w:tooltip="[RFC 3986]" w:history="1">
        <w:r>
          <w:rPr>
            <w:rStyle w:val="abbrev"/>
            <w:rFonts w:ascii="Arial" w:hAnsi="Arial" w:cs="Arial"/>
            <w:color w:val="0000FF"/>
            <w:sz w:val="22"/>
            <w:szCs w:val="22"/>
            <w:u w:val="single"/>
            <w:lang w:val="en"/>
          </w:rPr>
          <w:t>RFC 3986</w:t>
        </w:r>
      </w:hyperlink>
      <w:r>
        <w:rPr>
          <w:rFonts w:ascii="Arial" w:hAnsi="Arial" w:cs="Arial"/>
          <w:sz w:val="22"/>
          <w:szCs w:val="22"/>
          <w:lang w:val="en"/>
        </w:rPr>
        <w:t>].</w:t>
      </w:r>
    </w:p>
    <w:p w14:paraId="06739557" w14:textId="77777777" w:rsidR="00573981" w:rsidRDefault="00AF4759">
      <w:pPr>
        <w:pStyle w:val="NormalWeb"/>
        <w:ind w:left="720"/>
        <w:divId w:val="449514711"/>
        <w:rPr>
          <w:rFonts w:ascii="Arial" w:hAnsi="Arial" w:cs="Arial"/>
          <w:sz w:val="22"/>
          <w:szCs w:val="22"/>
          <w:lang w:val="en"/>
        </w:rPr>
      </w:pPr>
      <w:r>
        <w:rPr>
          <w:rFonts w:ascii="Arial" w:hAnsi="Arial" w:cs="Arial"/>
          <w:sz w:val="22"/>
          <w:szCs w:val="22"/>
          <w:lang w:val="en"/>
        </w:rPr>
        <w:t>Note that this specification makes use of URI references as identifiers, such as status codes, format types, attribute and system entity names, etc. In such cases, it is essential that the values be both unique and consistent, such that the same URI is never used at different times to represent different underlying information.</w:t>
      </w:r>
    </w:p>
    <w:p w14:paraId="1B34EE0B" w14:textId="77777777" w:rsidR="00573981" w:rsidRDefault="00AF4759">
      <w:pPr>
        <w:pStyle w:val="Heading4"/>
        <w:ind w:left="720"/>
        <w:divId w:val="809055915"/>
        <w:rPr>
          <w:rFonts w:ascii="Arial" w:eastAsia="Times New Roman" w:hAnsi="Arial" w:cs="Arial"/>
          <w:lang w:val="en"/>
        </w:rPr>
      </w:pPr>
      <w:bookmarkStart w:id="218" w:name="d0e533"/>
      <w:bookmarkStart w:id="219" w:name="d0e524"/>
      <w:bookmarkEnd w:id="218"/>
      <w:bookmarkEnd w:id="219"/>
      <w:r>
        <w:rPr>
          <w:rFonts w:ascii="Arial" w:eastAsia="Times New Roman" w:hAnsi="Arial" w:cs="Arial"/>
          <w:lang w:val="en"/>
        </w:rPr>
        <w:t>1.5.3. Time Values</w:t>
      </w:r>
    </w:p>
    <w:p w14:paraId="589CE1C1" w14:textId="77777777" w:rsidR="00573981" w:rsidRDefault="00AF4759">
      <w:pPr>
        <w:pStyle w:val="NormalWeb"/>
        <w:ind w:left="720"/>
        <w:divId w:val="2008903408"/>
        <w:rPr>
          <w:rFonts w:ascii="Arial" w:hAnsi="Arial" w:cs="Arial"/>
          <w:sz w:val="22"/>
          <w:szCs w:val="22"/>
          <w:lang w:val="en"/>
        </w:rPr>
      </w:pPr>
      <w:r>
        <w:rPr>
          <w:rFonts w:ascii="Arial" w:hAnsi="Arial" w:cs="Arial"/>
          <w:sz w:val="22"/>
          <w:szCs w:val="22"/>
          <w:lang w:val="en"/>
        </w:rPr>
        <w:t xml:space="preserve">All time values have the type </w:t>
      </w:r>
      <w:r>
        <w:rPr>
          <w:rStyle w:val="Strong"/>
          <w:rFonts w:ascii="Arial" w:hAnsi="Arial" w:cs="Arial"/>
          <w:sz w:val="22"/>
          <w:szCs w:val="22"/>
          <w:lang w:val="en"/>
        </w:rPr>
        <w:t>xs:dateTime</w:t>
      </w:r>
      <w:r>
        <w:rPr>
          <w:rFonts w:ascii="Arial" w:hAnsi="Arial" w:cs="Arial"/>
          <w:sz w:val="22"/>
          <w:szCs w:val="22"/>
          <w:lang w:val="en"/>
        </w:rPr>
        <w:t>, which is built in to the W3C XML Schema Datatypes specification [</w:t>
      </w:r>
      <w:hyperlink w:anchor="schema2" w:tooltip="[Schema2]" w:history="1">
        <w:r>
          <w:rPr>
            <w:rStyle w:val="abbrev"/>
            <w:rFonts w:ascii="Arial" w:hAnsi="Arial" w:cs="Arial"/>
            <w:color w:val="0000FF"/>
            <w:sz w:val="22"/>
            <w:szCs w:val="22"/>
            <w:u w:val="single"/>
            <w:lang w:val="en"/>
          </w:rPr>
          <w:t>Schema2</w:t>
        </w:r>
      </w:hyperlink>
      <w:r>
        <w:rPr>
          <w:rFonts w:ascii="Arial" w:hAnsi="Arial" w:cs="Arial"/>
          <w:sz w:val="22"/>
          <w:szCs w:val="22"/>
          <w:lang w:val="en"/>
        </w:rPr>
        <w:t>], and MUST be expressed in UTC form, with no time zone component.</w:t>
      </w:r>
    </w:p>
    <w:p w14:paraId="158D8714" w14:textId="77777777" w:rsidR="00573981" w:rsidRDefault="00AF4759">
      <w:pPr>
        <w:pStyle w:val="NormalWeb"/>
        <w:ind w:left="720"/>
        <w:divId w:val="2008903408"/>
        <w:rPr>
          <w:rFonts w:ascii="Arial" w:hAnsi="Arial" w:cs="Arial"/>
          <w:sz w:val="22"/>
          <w:szCs w:val="22"/>
          <w:lang w:val="en"/>
        </w:rPr>
      </w:pPr>
      <w:r>
        <w:rPr>
          <w:rFonts w:ascii="Arial" w:hAnsi="Arial" w:cs="Arial"/>
          <w:sz w:val="22"/>
          <w:szCs w:val="22"/>
          <w:lang w:val="en"/>
        </w:rPr>
        <w:t>Implementations SHOULD NOT rely on time resolution finer than milliseconds. Implementations MUST NOT generate time instants that specify leap seconds.</w:t>
      </w:r>
    </w:p>
    <w:p w14:paraId="7183B532" w14:textId="77777777" w:rsidR="00573981" w:rsidRDefault="00AF4759">
      <w:pPr>
        <w:pStyle w:val="Heading4"/>
        <w:ind w:left="720"/>
        <w:divId w:val="571935027"/>
        <w:rPr>
          <w:rFonts w:ascii="Arial" w:eastAsia="Times New Roman" w:hAnsi="Arial" w:cs="Arial"/>
          <w:lang w:val="en"/>
        </w:rPr>
      </w:pPr>
      <w:bookmarkStart w:id="220" w:name="d0e545"/>
      <w:bookmarkStart w:id="221" w:name="d0e536"/>
      <w:bookmarkEnd w:id="220"/>
      <w:bookmarkEnd w:id="221"/>
      <w:r>
        <w:rPr>
          <w:rFonts w:ascii="Arial" w:eastAsia="Times New Roman" w:hAnsi="Arial" w:cs="Arial"/>
          <w:lang w:val="en"/>
        </w:rPr>
        <w:t xml:space="preserve">1.5.4. MIME Types for </w:t>
      </w:r>
      <w:r>
        <w:rPr>
          <w:rStyle w:val="HTMLCode"/>
          <w:lang w:val="en"/>
        </w:rPr>
        <w:t>&lt;dss:TransformedData&gt;</w:t>
      </w:r>
    </w:p>
    <w:p w14:paraId="64CB4270" w14:textId="77777777" w:rsidR="00573981" w:rsidRDefault="00AF4759">
      <w:pPr>
        <w:pStyle w:val="NormalWeb"/>
        <w:ind w:left="720"/>
        <w:divId w:val="599341113"/>
        <w:rPr>
          <w:rFonts w:ascii="Arial" w:hAnsi="Arial" w:cs="Arial"/>
          <w:sz w:val="22"/>
          <w:szCs w:val="22"/>
          <w:lang w:val="en"/>
        </w:rPr>
      </w:pPr>
      <w:r>
        <w:rPr>
          <w:rFonts w:ascii="Arial" w:hAnsi="Arial" w:cs="Arial"/>
          <w:sz w:val="22"/>
          <w:szCs w:val="22"/>
          <w:lang w:val="en"/>
        </w:rPr>
        <w:t xml:space="preserve">The following MIME type is defined for transformed data included in a </w:t>
      </w:r>
      <w:r>
        <w:rPr>
          <w:rStyle w:val="HTMLCode"/>
          <w:lang w:val="en"/>
        </w:rPr>
        <w:t>&lt;dss:Base64Data&gt;</w:t>
      </w:r>
      <w:r>
        <w:rPr>
          <w:rFonts w:ascii="Arial" w:hAnsi="Arial" w:cs="Arial"/>
          <w:sz w:val="22"/>
          <w:szCs w:val="22"/>
          <w:lang w:val="en"/>
        </w:rPr>
        <w:t xml:space="preserve"> element within a </w:t>
      </w:r>
      <w:r>
        <w:rPr>
          <w:rStyle w:val="HTMLCode"/>
          <w:lang w:val="en"/>
        </w:rPr>
        <w:t>&lt;dss:TransformedData&gt;</w:t>
      </w:r>
      <w:r>
        <w:rPr>
          <w:rFonts w:ascii="Arial" w:hAnsi="Arial" w:cs="Arial"/>
          <w:sz w:val="22"/>
          <w:szCs w:val="22"/>
          <w:lang w:val="en"/>
        </w:rPr>
        <w:t xml:space="preserve"> element in a </w:t>
      </w:r>
      <w:r>
        <w:rPr>
          <w:rStyle w:val="HTMLCode"/>
          <w:lang w:val="en"/>
        </w:rPr>
        <w:t>&lt;dss:SignRequest&gt;</w:t>
      </w:r>
      <w:r>
        <w:rPr>
          <w:rFonts w:ascii="Arial" w:hAnsi="Arial" w:cs="Arial"/>
          <w:sz w:val="22"/>
          <w:szCs w:val="22"/>
          <w:lang w:val="en"/>
        </w:rPr>
        <w:t>.</w:t>
      </w:r>
    </w:p>
    <w:p w14:paraId="64C0A584" w14:textId="77777777" w:rsidR="00573981" w:rsidRDefault="00AF4759">
      <w:pPr>
        <w:spacing w:before="0" w:beforeAutospacing="0" w:after="0" w:afterAutospacing="0"/>
        <w:ind w:left="720"/>
        <w:divId w:val="575751677"/>
        <w:rPr>
          <w:rFonts w:ascii="Arial" w:eastAsia="Times New Roman" w:hAnsi="Arial" w:cs="Arial"/>
          <w:sz w:val="22"/>
          <w:szCs w:val="22"/>
          <w:lang w:val="en"/>
        </w:rPr>
      </w:pPr>
      <w:r>
        <w:rPr>
          <w:rStyle w:val="Strong"/>
          <w:rFonts w:ascii="Arial" w:eastAsia="Times New Roman" w:hAnsi="Arial" w:cs="Arial"/>
          <w:sz w:val="22"/>
          <w:szCs w:val="22"/>
          <w:lang w:val="en"/>
        </w:rPr>
        <w:t>application/cms-signed-attributes</w:t>
      </w:r>
    </w:p>
    <w:p w14:paraId="4D9AA932" w14:textId="2CDCEFED" w:rsidR="00573981" w:rsidRDefault="00AF4759">
      <w:pPr>
        <w:pStyle w:val="NormalWeb"/>
        <w:ind w:left="1440"/>
        <w:divId w:val="575751677"/>
        <w:rPr>
          <w:rFonts w:ascii="Arial" w:hAnsi="Arial" w:cs="Arial"/>
          <w:sz w:val="22"/>
          <w:szCs w:val="22"/>
          <w:lang w:val="en"/>
        </w:rPr>
      </w:pPr>
      <w:r>
        <w:rPr>
          <w:rFonts w:ascii="Arial" w:hAnsi="Arial" w:cs="Arial"/>
          <w:sz w:val="22"/>
          <w:szCs w:val="22"/>
          <w:lang w:val="en"/>
        </w:rPr>
        <w:t xml:space="preserve">This MIME type identifies that the data contained in the </w:t>
      </w:r>
      <w:r>
        <w:rPr>
          <w:rStyle w:val="HTMLCode"/>
          <w:rPrChange w:id="222" w:author="Stefan Santesson" w:date="2015-08-14T17:47:00Z">
            <w:rPr>
              <w:rFonts w:ascii="Arial" w:hAnsi="Arial"/>
              <w:sz w:val="22"/>
              <w:lang w:val="en"/>
            </w:rPr>
          </w:rPrChange>
        </w:rPr>
        <w:t>&lt;dss:Base64Data&gt;</w:t>
      </w:r>
      <w:r>
        <w:rPr>
          <w:rFonts w:ascii="Arial" w:hAnsi="Arial" w:cs="Arial"/>
          <w:sz w:val="22"/>
          <w:szCs w:val="22"/>
          <w:lang w:val="en"/>
        </w:rPr>
        <w:t xml:space="preserve"> element, is a DER encoded CMS signed attributes structure [</w:t>
      </w:r>
      <w:hyperlink w:anchor="rfc5652" w:tooltip="[RFC 5652]" w:history="1">
        <w:r>
          <w:rPr>
            <w:rStyle w:val="abbrev"/>
            <w:rFonts w:ascii="Arial" w:hAnsi="Arial" w:cs="Arial"/>
            <w:color w:val="0000FF"/>
            <w:sz w:val="22"/>
            <w:szCs w:val="22"/>
            <w:u w:val="single"/>
            <w:lang w:val="en"/>
          </w:rPr>
          <w:t>RFC 5652</w:t>
        </w:r>
      </w:hyperlink>
      <w:r>
        <w:rPr>
          <w:rFonts w:ascii="Arial" w:hAnsi="Arial" w:cs="Arial"/>
          <w:sz w:val="22"/>
          <w:szCs w:val="22"/>
          <w:lang w:val="en"/>
        </w:rPr>
        <w:t xml:space="preserve">]. This data is useful when signing a PDF document in cases where the whole PDF document is not included in the request. The signature on a PDF document is generated by signing the hash of a CMS signed attributes structure representing the PDF document to be signed. These signed attributes includes data that a </w:t>
      </w:r>
      <w:del w:id="223" w:author="Stefan Santesson" w:date="2015-08-14T17:47:00Z">
        <w:r w:rsidR="00C517BE">
          <w:rPr>
            <w:rFonts w:ascii="Arial" w:hAnsi="Arial" w:cs="Arial"/>
            <w:sz w:val="22"/>
            <w:szCs w:val="22"/>
            <w:lang w:val="en"/>
          </w:rPr>
          <w:delText>signature service</w:delText>
        </w:r>
      </w:del>
      <w:ins w:id="224" w:author="Stefan Santesson" w:date="2015-08-14T17:47:00Z">
        <w:r>
          <w:rPr>
            <w:rFonts w:ascii="Arial" w:hAnsi="Arial" w:cs="Arial"/>
            <w:sz w:val="22"/>
            <w:szCs w:val="22"/>
            <w:lang w:val="en"/>
          </w:rPr>
          <w:t>Signing Service</w:t>
        </w:r>
      </w:ins>
      <w:r>
        <w:rPr>
          <w:rFonts w:ascii="Arial" w:hAnsi="Arial" w:cs="Arial"/>
          <w:sz w:val="22"/>
          <w:szCs w:val="22"/>
          <w:lang w:val="en"/>
        </w:rPr>
        <w:t xml:space="preserve"> may want to check before signing, such as the claimed signing time.</w:t>
      </w:r>
    </w:p>
    <w:p w14:paraId="4159C0C0" w14:textId="77777777" w:rsidR="00573981" w:rsidRDefault="00AF4759">
      <w:pPr>
        <w:pStyle w:val="Heading2"/>
        <w:ind w:left="720"/>
        <w:divId w:val="157117845"/>
        <w:rPr>
          <w:rFonts w:ascii="Arial" w:eastAsia="Times New Roman" w:hAnsi="Arial" w:cs="Arial"/>
          <w:sz w:val="37"/>
          <w:szCs w:val="37"/>
          <w:lang w:val="en"/>
        </w:rPr>
      </w:pPr>
      <w:bookmarkStart w:id="225" w:name="d0e574"/>
      <w:bookmarkStart w:id="226" w:name="d0e562"/>
      <w:bookmarkEnd w:id="225"/>
      <w:bookmarkEnd w:id="226"/>
      <w:r>
        <w:rPr>
          <w:rFonts w:ascii="Arial" w:eastAsia="Times New Roman" w:hAnsi="Arial" w:cs="Arial"/>
          <w:sz w:val="37"/>
          <w:szCs w:val="37"/>
          <w:lang w:val="en"/>
        </w:rPr>
        <w:lastRenderedPageBreak/>
        <w:t>2. Common Protocol Structures</w:t>
      </w:r>
    </w:p>
    <w:p w14:paraId="2B445A92" w14:textId="77777777" w:rsidR="00573981" w:rsidRDefault="00AF4759">
      <w:pPr>
        <w:pStyle w:val="NormalWeb"/>
        <w:ind w:left="720"/>
        <w:divId w:val="1043287897"/>
        <w:rPr>
          <w:rFonts w:ascii="Arial" w:hAnsi="Arial" w:cs="Arial"/>
          <w:sz w:val="22"/>
          <w:szCs w:val="22"/>
          <w:lang w:val="en"/>
        </w:rPr>
      </w:pPr>
      <w:r>
        <w:rPr>
          <w:rFonts w:ascii="Arial" w:hAnsi="Arial" w:cs="Arial"/>
          <w:sz w:val="22"/>
          <w:szCs w:val="22"/>
          <w:lang w:val="en"/>
        </w:rPr>
        <w:t>The following sections describe XML structures and types that are used in multiple places.</w:t>
      </w:r>
    </w:p>
    <w:p w14:paraId="78535E30" w14:textId="77777777" w:rsidR="00573981" w:rsidRDefault="00AF4759">
      <w:pPr>
        <w:pStyle w:val="Heading3"/>
        <w:ind w:left="720"/>
        <w:divId w:val="1272129101"/>
        <w:rPr>
          <w:rFonts w:ascii="Arial" w:eastAsia="Times New Roman" w:hAnsi="Arial" w:cs="Arial"/>
          <w:sz w:val="26"/>
          <w:szCs w:val="26"/>
          <w:lang w:val="en"/>
        </w:rPr>
      </w:pPr>
      <w:bookmarkStart w:id="227" w:name="d0e579"/>
      <w:bookmarkStart w:id="228" w:name="d0e567"/>
      <w:bookmarkEnd w:id="227"/>
      <w:bookmarkEnd w:id="228"/>
      <w:r>
        <w:rPr>
          <w:rFonts w:ascii="Arial" w:eastAsia="Times New Roman" w:hAnsi="Arial" w:cs="Arial"/>
          <w:sz w:val="26"/>
          <w:szCs w:val="26"/>
          <w:lang w:val="en"/>
        </w:rPr>
        <w:t>2.1. Type AnyType</w:t>
      </w:r>
    </w:p>
    <w:p w14:paraId="31515EC2" w14:textId="77777777" w:rsidR="00573981" w:rsidRDefault="00AF4759">
      <w:pPr>
        <w:pStyle w:val="NormalWeb"/>
        <w:ind w:left="720"/>
        <w:divId w:val="2106683465"/>
        <w:rPr>
          <w:rFonts w:ascii="Arial" w:hAnsi="Arial" w:cs="Arial"/>
          <w:sz w:val="22"/>
          <w:szCs w:val="22"/>
          <w:lang w:val="en"/>
        </w:rPr>
      </w:pPr>
      <w:r>
        <w:rPr>
          <w:rFonts w:ascii="Arial" w:hAnsi="Arial" w:cs="Arial"/>
          <w:sz w:val="22"/>
          <w:szCs w:val="22"/>
          <w:lang w:val="en"/>
        </w:rPr>
        <w:t xml:space="preserve">The </w:t>
      </w:r>
      <w:r>
        <w:rPr>
          <w:rStyle w:val="Strong"/>
          <w:rFonts w:ascii="Arial" w:hAnsi="Arial" w:cs="Arial"/>
          <w:sz w:val="22"/>
          <w:szCs w:val="22"/>
          <w:lang w:val="en"/>
        </w:rPr>
        <w:t>AnyType</w:t>
      </w:r>
      <w:r>
        <w:rPr>
          <w:rFonts w:ascii="Arial" w:hAnsi="Arial" w:cs="Arial"/>
          <w:sz w:val="22"/>
          <w:szCs w:val="22"/>
          <w:lang w:val="en"/>
        </w:rPr>
        <w:t xml:space="preserve"> complex type allows arbitrary XML element content within an element of this type (see section 3.2.1 Element Content [</w:t>
      </w:r>
      <w:hyperlink w:anchor="xml" w:tooltip="[XML]" w:history="1">
        <w:r>
          <w:rPr>
            <w:rStyle w:val="abbrev"/>
            <w:rFonts w:ascii="Arial" w:hAnsi="Arial" w:cs="Arial"/>
            <w:color w:val="0000FF"/>
            <w:sz w:val="22"/>
            <w:szCs w:val="22"/>
            <w:u w:val="single"/>
            <w:lang w:val="en"/>
          </w:rPr>
          <w:t>XML</w:t>
        </w:r>
      </w:hyperlink>
      <w:r>
        <w:rPr>
          <w:rFonts w:ascii="Arial" w:hAnsi="Arial" w:cs="Arial"/>
          <w:sz w:val="22"/>
          <w:szCs w:val="22"/>
          <w:lang w:val="en"/>
        </w:rPr>
        <w:t>]).</w:t>
      </w:r>
    </w:p>
    <w:p w14:paraId="19AD141E" w14:textId="77777777" w:rsidR="00573981" w:rsidRDefault="00AF4759">
      <w:pPr>
        <w:pStyle w:val="HTMLPreformatted"/>
        <w:shd w:val="clear" w:color="auto" w:fill="E7DEEF"/>
        <w:ind w:left="720"/>
        <w:divId w:val="2106683465"/>
        <w:rPr>
          <w:lang w:val="en"/>
        </w:rPr>
      </w:pPr>
      <w:r>
        <w:rPr>
          <w:lang w:val="en"/>
        </w:rPr>
        <w:t xml:space="preserve">    &lt;xs:complexType name="AnyType"&gt;</w:t>
      </w:r>
    </w:p>
    <w:p w14:paraId="1FE97BFF" w14:textId="77777777" w:rsidR="00573981" w:rsidRDefault="00AF4759">
      <w:pPr>
        <w:pStyle w:val="HTMLPreformatted"/>
        <w:shd w:val="clear" w:color="auto" w:fill="E7DEEF"/>
        <w:ind w:left="720"/>
        <w:divId w:val="2106683465"/>
        <w:rPr>
          <w:lang w:val="en"/>
        </w:rPr>
      </w:pPr>
      <w:r>
        <w:rPr>
          <w:lang w:val="en"/>
        </w:rPr>
        <w:t xml:space="preserve">        &lt;xs:sequence&gt;</w:t>
      </w:r>
    </w:p>
    <w:p w14:paraId="5B46A8D9" w14:textId="77777777" w:rsidR="00573981" w:rsidRDefault="00AF4759">
      <w:pPr>
        <w:pStyle w:val="HTMLPreformatted"/>
        <w:shd w:val="clear" w:color="auto" w:fill="E7DEEF"/>
        <w:ind w:left="720"/>
        <w:divId w:val="2106683465"/>
        <w:rPr>
          <w:lang w:val="en"/>
        </w:rPr>
      </w:pPr>
      <w:r>
        <w:rPr>
          <w:lang w:val="en"/>
        </w:rPr>
        <w:t xml:space="preserve">            &lt;xs:any processContents="lax" minOccurs="0" maxOccurs="unbounded"/&gt;</w:t>
      </w:r>
    </w:p>
    <w:p w14:paraId="40C8640D" w14:textId="77777777" w:rsidR="00573981" w:rsidRDefault="00AF4759">
      <w:pPr>
        <w:pStyle w:val="HTMLPreformatted"/>
        <w:shd w:val="clear" w:color="auto" w:fill="E7DEEF"/>
        <w:ind w:left="720"/>
        <w:divId w:val="2106683465"/>
        <w:rPr>
          <w:lang w:val="en"/>
        </w:rPr>
      </w:pPr>
      <w:r>
        <w:rPr>
          <w:lang w:val="en"/>
        </w:rPr>
        <w:t xml:space="preserve">        &lt;/xs:sequence&gt;</w:t>
      </w:r>
    </w:p>
    <w:p w14:paraId="62B30AAE" w14:textId="77777777" w:rsidR="00573981" w:rsidRDefault="00AF4759">
      <w:pPr>
        <w:pStyle w:val="HTMLPreformatted"/>
        <w:shd w:val="clear" w:color="auto" w:fill="E7DEEF"/>
        <w:ind w:left="720"/>
        <w:divId w:val="2106683465"/>
        <w:rPr>
          <w:lang w:val="en"/>
        </w:rPr>
      </w:pPr>
      <w:r>
        <w:rPr>
          <w:lang w:val="en"/>
        </w:rPr>
        <w:t xml:space="preserve">    &lt;/xs:complexType&gt;</w:t>
      </w:r>
    </w:p>
    <w:p w14:paraId="09ADABC0" w14:textId="32ED173D" w:rsidR="00573981" w:rsidRDefault="00AF4759">
      <w:pPr>
        <w:pStyle w:val="Heading2"/>
        <w:ind w:left="720"/>
        <w:divId w:val="827600326"/>
        <w:rPr>
          <w:rFonts w:ascii="Arial" w:eastAsia="Times New Roman" w:hAnsi="Arial" w:cs="Arial"/>
          <w:sz w:val="37"/>
          <w:szCs w:val="37"/>
          <w:lang w:val="en"/>
        </w:rPr>
      </w:pPr>
      <w:bookmarkStart w:id="229" w:name="d0e594"/>
      <w:bookmarkStart w:id="230" w:name="d0e582"/>
      <w:bookmarkEnd w:id="229"/>
      <w:bookmarkEnd w:id="230"/>
      <w:r>
        <w:rPr>
          <w:rFonts w:ascii="Arial" w:eastAsia="Times New Roman" w:hAnsi="Arial" w:cs="Arial"/>
          <w:sz w:val="37"/>
          <w:szCs w:val="37"/>
          <w:lang w:val="en"/>
        </w:rPr>
        <w:t>3. </w:t>
      </w:r>
      <w:del w:id="231" w:author="Stefan Santesson" w:date="2015-08-14T17:47:00Z">
        <w:r w:rsidR="00C517BE">
          <w:rPr>
            <w:rFonts w:ascii="Arial" w:eastAsia="Times New Roman" w:hAnsi="Arial" w:cs="Arial"/>
            <w:sz w:val="37"/>
            <w:szCs w:val="37"/>
            <w:lang w:val="en"/>
          </w:rPr>
          <w:delText>Eid2</w:delText>
        </w:r>
      </w:del>
      <w:ins w:id="232" w:author="Stefan Santesson" w:date="2015-08-14T17:47:00Z">
        <w:r>
          <w:rPr>
            <w:rFonts w:ascii="Arial" w:eastAsia="Times New Roman" w:hAnsi="Arial" w:cs="Arial"/>
            <w:sz w:val="37"/>
            <w:szCs w:val="37"/>
            <w:lang w:val="en"/>
          </w:rPr>
          <w:t>Federated signing</w:t>
        </w:r>
      </w:ins>
      <w:r>
        <w:rPr>
          <w:rFonts w:ascii="Arial" w:eastAsia="Times New Roman" w:hAnsi="Arial" w:cs="Arial"/>
          <w:sz w:val="37"/>
          <w:szCs w:val="37"/>
          <w:lang w:val="en"/>
        </w:rPr>
        <w:t xml:space="preserve"> DSS Extensions</w:t>
      </w:r>
    </w:p>
    <w:p w14:paraId="66A2A5DC" w14:textId="77777777" w:rsidR="00573981" w:rsidRDefault="00AF4759">
      <w:pPr>
        <w:pStyle w:val="NormalWeb"/>
        <w:ind w:left="720"/>
        <w:divId w:val="492532418"/>
        <w:rPr>
          <w:rFonts w:ascii="Arial" w:hAnsi="Arial" w:cs="Arial"/>
          <w:sz w:val="22"/>
          <w:szCs w:val="22"/>
          <w:lang w:val="en"/>
        </w:rPr>
      </w:pPr>
      <w:r>
        <w:rPr>
          <w:rFonts w:ascii="Arial" w:hAnsi="Arial" w:cs="Arial"/>
          <w:sz w:val="22"/>
          <w:szCs w:val="22"/>
          <w:lang w:val="en"/>
        </w:rPr>
        <w:t xml:space="preserve">This section defines elements that extends the </w:t>
      </w:r>
      <w:r>
        <w:rPr>
          <w:rStyle w:val="HTMLCode"/>
          <w:lang w:val="en"/>
        </w:rPr>
        <w:t>&lt;dss:SignRequest&gt;</w:t>
      </w:r>
      <w:r>
        <w:rPr>
          <w:rFonts w:ascii="Arial" w:hAnsi="Arial" w:cs="Arial"/>
          <w:sz w:val="22"/>
          <w:szCs w:val="22"/>
          <w:lang w:val="en"/>
        </w:rPr>
        <w:t xml:space="preserve"> and </w:t>
      </w:r>
      <w:r>
        <w:rPr>
          <w:rStyle w:val="HTMLCode"/>
          <w:lang w:val="en"/>
        </w:rPr>
        <w:t>&lt;dss:SignResponse&gt;</w:t>
      </w:r>
      <w:r>
        <w:rPr>
          <w:rFonts w:ascii="Arial" w:hAnsi="Arial" w:cs="Arial"/>
          <w:sz w:val="22"/>
          <w:szCs w:val="22"/>
          <w:lang w:val="en"/>
        </w:rPr>
        <w:t xml:space="preserve"> elements of the DSS Signing Protocol.</w:t>
      </w:r>
    </w:p>
    <w:p w14:paraId="08C1E335" w14:textId="77777777" w:rsidR="00573981" w:rsidRDefault="00AF4759">
      <w:pPr>
        <w:pStyle w:val="Heading3"/>
        <w:ind w:left="720"/>
        <w:divId w:val="1874269826"/>
        <w:rPr>
          <w:rFonts w:ascii="Arial" w:eastAsia="Times New Roman" w:hAnsi="Arial" w:cs="Arial"/>
          <w:sz w:val="26"/>
          <w:szCs w:val="26"/>
          <w:lang w:val="en"/>
        </w:rPr>
      </w:pPr>
      <w:bookmarkStart w:id="233" w:name="d0e605"/>
      <w:bookmarkStart w:id="234" w:name="d0e593"/>
      <w:bookmarkEnd w:id="233"/>
      <w:bookmarkEnd w:id="234"/>
      <w:r>
        <w:rPr>
          <w:rFonts w:ascii="Arial" w:eastAsia="Times New Roman" w:hAnsi="Arial" w:cs="Arial"/>
          <w:sz w:val="26"/>
          <w:szCs w:val="26"/>
          <w:lang w:val="en"/>
        </w:rPr>
        <w:t>3.1. Element &lt;SignRequestExtension&gt;</w:t>
      </w:r>
    </w:p>
    <w:p w14:paraId="11362C84" w14:textId="77777777" w:rsidR="00573981" w:rsidRDefault="00AF4759">
      <w:pPr>
        <w:pStyle w:val="NormalWeb"/>
        <w:ind w:left="720"/>
        <w:divId w:val="1782021784"/>
        <w:rPr>
          <w:rFonts w:ascii="Arial" w:hAnsi="Arial" w:cs="Arial"/>
          <w:sz w:val="22"/>
          <w:szCs w:val="22"/>
          <w:lang w:val="en"/>
        </w:rPr>
      </w:pPr>
      <w:r>
        <w:rPr>
          <w:rFonts w:ascii="Arial" w:hAnsi="Arial" w:cs="Arial"/>
          <w:sz w:val="22"/>
          <w:szCs w:val="22"/>
          <w:lang w:val="en"/>
        </w:rPr>
        <w:t xml:space="preserve">The </w:t>
      </w:r>
      <w:r>
        <w:rPr>
          <w:rStyle w:val="HTMLCode"/>
          <w:lang w:val="en"/>
        </w:rPr>
        <w:t>&lt;SignRequestExtension&gt;</w:t>
      </w:r>
      <w:r>
        <w:rPr>
          <w:rFonts w:ascii="Arial" w:hAnsi="Arial" w:cs="Arial"/>
          <w:sz w:val="22"/>
          <w:szCs w:val="22"/>
          <w:lang w:val="en"/>
        </w:rPr>
        <w:t xml:space="preserve"> element allows a requesting service to add essential sign request information to a DSS Sign request. When present, this element MUST be included in the </w:t>
      </w:r>
      <w:r>
        <w:rPr>
          <w:rStyle w:val="HTMLCode"/>
          <w:lang w:val="en"/>
        </w:rPr>
        <w:t>&lt;dss:OptionalInputs&gt;</w:t>
      </w:r>
      <w:r>
        <w:rPr>
          <w:rFonts w:ascii="Arial" w:hAnsi="Arial" w:cs="Arial"/>
          <w:sz w:val="22"/>
          <w:szCs w:val="22"/>
          <w:lang w:val="en"/>
        </w:rPr>
        <w:t xml:space="preserve"> element in a DSS Sign Request. This element's </w:t>
      </w:r>
      <w:r>
        <w:rPr>
          <w:rStyle w:val="Strong"/>
          <w:rFonts w:ascii="Arial" w:hAnsi="Arial" w:cs="Arial"/>
          <w:sz w:val="22"/>
          <w:szCs w:val="22"/>
          <w:lang w:val="en"/>
        </w:rPr>
        <w:t>SignRequestExtensionType</w:t>
      </w:r>
      <w:r>
        <w:rPr>
          <w:rFonts w:ascii="Arial" w:hAnsi="Arial" w:cs="Arial"/>
          <w:sz w:val="22"/>
          <w:szCs w:val="22"/>
          <w:lang w:val="en"/>
        </w:rPr>
        <w:t xml:space="preserve"> complex type includes the following attributes and elements:</w:t>
      </w:r>
    </w:p>
    <w:p w14:paraId="665689A2" w14:textId="4CA14538" w:rsidR="00573981" w:rsidRDefault="00AF4759">
      <w:pPr>
        <w:spacing w:before="0" w:beforeAutospacing="0" w:after="0" w:afterAutospacing="0"/>
        <w:ind w:left="720"/>
        <w:divId w:val="299578124"/>
        <w:rPr>
          <w:rFonts w:ascii="Arial" w:eastAsia="Times New Roman" w:hAnsi="Arial" w:cs="Arial"/>
          <w:sz w:val="22"/>
          <w:szCs w:val="22"/>
          <w:lang w:val="en"/>
        </w:rPr>
      </w:pPr>
      <w:r>
        <w:rPr>
          <w:rStyle w:val="HTMLCode"/>
          <w:lang w:val="en"/>
        </w:rPr>
        <w:t>Version</w:t>
      </w:r>
      <w:r>
        <w:rPr>
          <w:rFonts w:ascii="Arial" w:eastAsia="Times New Roman" w:hAnsi="Arial" w:cs="Arial"/>
          <w:sz w:val="22"/>
          <w:szCs w:val="22"/>
          <w:lang w:val="en"/>
        </w:rPr>
        <w:t xml:space="preserve"> [Optional] (Default "</w:t>
      </w:r>
      <w:r>
        <w:rPr>
          <w:rStyle w:val="HTMLCode"/>
          <w:lang w:val="en"/>
        </w:rPr>
        <w:t>1.</w:t>
      </w:r>
      <w:del w:id="235" w:author="Stefan Santesson" w:date="2015-08-14T17:47:00Z">
        <w:r w:rsidR="00C517BE">
          <w:rPr>
            <w:rStyle w:val="HTMLCode"/>
            <w:lang w:val="en"/>
          </w:rPr>
          <w:delText>0</w:delText>
        </w:r>
      </w:del>
      <w:ins w:id="236" w:author="Stefan Santesson" w:date="2015-08-14T17:47:00Z">
        <w:r>
          <w:rPr>
            <w:rStyle w:val="HTMLCode"/>
            <w:lang w:val="en"/>
          </w:rPr>
          <w:t>1</w:t>
        </w:r>
      </w:ins>
      <w:r>
        <w:rPr>
          <w:rFonts w:ascii="Arial" w:eastAsia="Times New Roman" w:hAnsi="Arial" w:cs="Arial"/>
          <w:sz w:val="22"/>
          <w:szCs w:val="22"/>
          <w:lang w:val="en"/>
        </w:rPr>
        <w:t>")</w:t>
      </w:r>
    </w:p>
    <w:p w14:paraId="20EB0935" w14:textId="4D9B3ABD" w:rsidR="00573981" w:rsidRDefault="00AF4759">
      <w:pPr>
        <w:pStyle w:val="NormalWeb"/>
        <w:ind w:left="1440"/>
        <w:divId w:val="299578124"/>
        <w:rPr>
          <w:rFonts w:ascii="Arial" w:hAnsi="Arial" w:cs="Arial"/>
          <w:sz w:val="22"/>
          <w:szCs w:val="22"/>
          <w:lang w:val="en"/>
        </w:rPr>
      </w:pPr>
      <w:r>
        <w:rPr>
          <w:rFonts w:ascii="Arial" w:hAnsi="Arial" w:cs="Arial"/>
          <w:sz w:val="22"/>
          <w:szCs w:val="22"/>
          <w:lang w:val="en"/>
        </w:rPr>
        <w:t>The version of this specification. If absent, the version value defaults to "1.</w:t>
      </w:r>
      <w:del w:id="237" w:author="Stefan Santesson" w:date="2015-08-14T17:47:00Z">
        <w:r w:rsidR="00C517BE">
          <w:rPr>
            <w:rFonts w:ascii="Arial" w:hAnsi="Arial" w:cs="Arial"/>
            <w:sz w:val="22"/>
            <w:szCs w:val="22"/>
            <w:lang w:val="en"/>
          </w:rPr>
          <w:delText>0</w:delText>
        </w:r>
      </w:del>
      <w:ins w:id="238" w:author="Stefan Santesson" w:date="2015-08-14T17:47:00Z">
        <w:r>
          <w:rPr>
            <w:rFonts w:ascii="Arial" w:hAnsi="Arial" w:cs="Arial"/>
            <w:sz w:val="22"/>
            <w:szCs w:val="22"/>
            <w:lang w:val="en"/>
          </w:rPr>
          <w:t>1</w:t>
        </w:r>
      </w:ins>
      <w:r>
        <w:rPr>
          <w:rFonts w:ascii="Arial" w:hAnsi="Arial" w:cs="Arial"/>
          <w:sz w:val="22"/>
          <w:szCs w:val="22"/>
          <w:lang w:val="en"/>
        </w:rPr>
        <w:t xml:space="preserve">". This attribute </w:t>
      </w:r>
      <w:del w:id="239" w:author="Stefan Santesson" w:date="2015-08-14T17:47:00Z">
        <w:r w:rsidR="00C517BE">
          <w:rPr>
            <w:rFonts w:ascii="Arial" w:hAnsi="Arial" w:cs="Arial"/>
            <w:sz w:val="22"/>
            <w:szCs w:val="22"/>
            <w:lang w:val="en"/>
          </w:rPr>
          <w:delText>provide</w:delText>
        </w:r>
      </w:del>
      <w:ins w:id="240" w:author="Stefan Santesson" w:date="2015-08-14T17:47:00Z">
        <w:r>
          <w:rPr>
            <w:rFonts w:ascii="Arial" w:hAnsi="Arial" w:cs="Arial"/>
            <w:sz w:val="22"/>
            <w:szCs w:val="22"/>
            <w:lang w:val="en"/>
          </w:rPr>
          <w:t>provides</w:t>
        </w:r>
      </w:ins>
      <w:r>
        <w:rPr>
          <w:rFonts w:ascii="Arial" w:hAnsi="Arial" w:cs="Arial"/>
          <w:sz w:val="22"/>
          <w:szCs w:val="22"/>
          <w:lang w:val="en"/>
        </w:rPr>
        <w:t xml:space="preserve"> means for the receiving service to determine the expected syntax of the request based on </w:t>
      </w:r>
      <w:ins w:id="241" w:author="Stefan Santesson" w:date="2015-08-14T17:47:00Z">
        <w:r>
          <w:rPr>
            <w:rFonts w:ascii="Arial" w:hAnsi="Arial" w:cs="Arial"/>
            <w:sz w:val="22"/>
            <w:szCs w:val="22"/>
            <w:lang w:val="en"/>
          </w:rPr>
          <w:t xml:space="preserve">the </w:t>
        </w:r>
      </w:ins>
      <w:r>
        <w:rPr>
          <w:rFonts w:ascii="Arial" w:hAnsi="Arial" w:cs="Arial"/>
          <w:sz w:val="22"/>
          <w:szCs w:val="22"/>
          <w:lang w:val="en"/>
        </w:rPr>
        <w:t>protocol version.</w:t>
      </w:r>
    </w:p>
    <w:p w14:paraId="73CD0BAB" w14:textId="77777777" w:rsidR="00573981" w:rsidRDefault="00AF4759">
      <w:pPr>
        <w:spacing w:before="0" w:beforeAutospacing="0" w:after="0" w:afterAutospacing="0"/>
        <w:ind w:left="720"/>
        <w:divId w:val="299578124"/>
        <w:rPr>
          <w:rFonts w:ascii="Arial" w:eastAsia="Times New Roman" w:hAnsi="Arial" w:cs="Arial"/>
          <w:sz w:val="22"/>
          <w:szCs w:val="22"/>
          <w:lang w:val="en"/>
        </w:rPr>
      </w:pPr>
      <w:r>
        <w:rPr>
          <w:rStyle w:val="HTMLCode"/>
          <w:lang w:val="en"/>
        </w:rPr>
        <w:t>&lt;RequestTime&gt;</w:t>
      </w:r>
      <w:r>
        <w:rPr>
          <w:rFonts w:ascii="Arial" w:eastAsia="Times New Roman" w:hAnsi="Arial" w:cs="Arial"/>
          <w:sz w:val="22"/>
          <w:szCs w:val="22"/>
          <w:lang w:val="en"/>
        </w:rPr>
        <w:t xml:space="preserve"> [Required]</w:t>
      </w:r>
    </w:p>
    <w:p w14:paraId="1C45A206" w14:textId="77777777" w:rsidR="00573981" w:rsidRDefault="00AF4759">
      <w:pPr>
        <w:pStyle w:val="NormalWeb"/>
        <w:ind w:left="1440"/>
        <w:divId w:val="299578124"/>
        <w:rPr>
          <w:rFonts w:ascii="Arial" w:hAnsi="Arial" w:cs="Arial"/>
          <w:sz w:val="22"/>
          <w:szCs w:val="22"/>
          <w:lang w:val="en"/>
        </w:rPr>
      </w:pPr>
      <w:r>
        <w:rPr>
          <w:rFonts w:ascii="Arial" w:hAnsi="Arial" w:cs="Arial"/>
          <w:sz w:val="22"/>
          <w:szCs w:val="22"/>
          <w:lang w:val="en"/>
        </w:rPr>
        <w:t xml:space="preserve">The time when this request was created. </w:t>
      </w:r>
    </w:p>
    <w:p w14:paraId="3665803F" w14:textId="77777777" w:rsidR="00573981" w:rsidRDefault="00AF4759">
      <w:pPr>
        <w:spacing w:before="0" w:beforeAutospacing="0" w:after="0" w:afterAutospacing="0"/>
        <w:ind w:left="720"/>
        <w:divId w:val="299578124"/>
        <w:rPr>
          <w:rFonts w:ascii="Arial" w:eastAsia="Times New Roman" w:hAnsi="Arial" w:cs="Arial"/>
          <w:sz w:val="22"/>
          <w:szCs w:val="22"/>
          <w:lang w:val="en"/>
        </w:rPr>
      </w:pPr>
      <w:r>
        <w:rPr>
          <w:rStyle w:val="HTMLCode"/>
          <w:lang w:val="en"/>
        </w:rPr>
        <w:t>&lt;saml:Conditions&gt;</w:t>
      </w:r>
      <w:r>
        <w:rPr>
          <w:rFonts w:ascii="Arial" w:eastAsia="Times New Roman" w:hAnsi="Arial" w:cs="Arial"/>
          <w:sz w:val="22"/>
          <w:szCs w:val="22"/>
          <w:lang w:val="en"/>
        </w:rPr>
        <w:t xml:space="preserve"> [Required]</w:t>
      </w:r>
    </w:p>
    <w:p w14:paraId="6EF5AFF9" w14:textId="77777777" w:rsidR="00573981" w:rsidRDefault="00AF4759">
      <w:pPr>
        <w:pStyle w:val="NormalWeb"/>
        <w:ind w:left="1440"/>
        <w:divId w:val="299578124"/>
        <w:rPr>
          <w:rFonts w:ascii="Arial" w:hAnsi="Arial" w:cs="Arial"/>
          <w:sz w:val="22"/>
          <w:szCs w:val="22"/>
          <w:lang w:val="en"/>
        </w:rPr>
      </w:pPr>
      <w:r>
        <w:rPr>
          <w:rFonts w:ascii="Arial" w:hAnsi="Arial" w:cs="Arial"/>
          <w:sz w:val="22"/>
          <w:szCs w:val="22"/>
          <w:lang w:val="en"/>
        </w:rPr>
        <w:t>Conditions that MUST be evaluated when assessing the validity of and/or when using the Sign Request. See Section 2.5 of [</w:t>
      </w:r>
      <w:hyperlink w:anchor="saml" w:tooltip="[SAML2.0]" w:history="1">
        <w:r>
          <w:rPr>
            <w:rStyle w:val="abbrev"/>
            <w:rFonts w:ascii="Arial" w:hAnsi="Arial" w:cs="Arial"/>
            <w:color w:val="0000FF"/>
            <w:sz w:val="22"/>
            <w:szCs w:val="22"/>
            <w:u w:val="single"/>
            <w:lang w:val="en"/>
          </w:rPr>
          <w:t>SAML2.0</w:t>
        </w:r>
      </w:hyperlink>
      <w:r>
        <w:rPr>
          <w:rFonts w:ascii="Arial" w:hAnsi="Arial" w:cs="Arial"/>
          <w:sz w:val="22"/>
          <w:szCs w:val="22"/>
          <w:lang w:val="en"/>
        </w:rPr>
        <w:t>]for additional information on how to evaluate conditions.</w:t>
      </w:r>
    </w:p>
    <w:p w14:paraId="626CE169" w14:textId="77777777" w:rsidR="00573981" w:rsidRDefault="00AF4759">
      <w:pPr>
        <w:pStyle w:val="NormalWeb"/>
        <w:ind w:left="1440"/>
        <w:divId w:val="299578124"/>
        <w:rPr>
          <w:rFonts w:ascii="Arial" w:hAnsi="Arial" w:cs="Arial"/>
          <w:sz w:val="22"/>
          <w:szCs w:val="22"/>
          <w:lang w:val="en"/>
        </w:rPr>
      </w:pPr>
      <w:r>
        <w:rPr>
          <w:rFonts w:ascii="Arial" w:hAnsi="Arial" w:cs="Arial"/>
          <w:sz w:val="22"/>
          <w:szCs w:val="22"/>
          <w:lang w:val="en"/>
        </w:rPr>
        <w:t xml:space="preserve">This element MUST include the attributes NotBefore and NotOnOrAfter and MUST include the element </w:t>
      </w:r>
      <w:r>
        <w:rPr>
          <w:rStyle w:val="HTMLCode"/>
          <w:lang w:val="en"/>
        </w:rPr>
        <w:t>&lt;saml:AudienceRestriction&gt;</w:t>
      </w:r>
      <w:r>
        <w:rPr>
          <w:rFonts w:ascii="Arial" w:hAnsi="Arial" w:cs="Arial"/>
          <w:sz w:val="22"/>
          <w:szCs w:val="22"/>
          <w:lang w:val="en"/>
        </w:rPr>
        <w:t xml:space="preserve"> which in turn MUST contain one </w:t>
      </w:r>
      <w:r>
        <w:rPr>
          <w:rStyle w:val="HTMLCode"/>
          <w:lang w:val="en"/>
        </w:rPr>
        <w:t>&lt;saml:Audience&gt;</w:t>
      </w:r>
      <w:r>
        <w:rPr>
          <w:rFonts w:ascii="Arial" w:hAnsi="Arial" w:cs="Arial"/>
          <w:sz w:val="22"/>
          <w:szCs w:val="22"/>
          <w:lang w:val="en"/>
        </w:rPr>
        <w:t xml:space="preserve"> element, specifying the return URL for any resulting Sign Response message.</w:t>
      </w:r>
    </w:p>
    <w:p w14:paraId="06106006" w14:textId="77777777" w:rsidR="00573981" w:rsidRDefault="00AF4759">
      <w:pPr>
        <w:spacing w:before="0" w:beforeAutospacing="0" w:after="0" w:afterAutospacing="0"/>
        <w:ind w:left="720"/>
        <w:divId w:val="299578124"/>
        <w:rPr>
          <w:rFonts w:ascii="Arial" w:eastAsia="Times New Roman" w:hAnsi="Arial" w:cs="Arial"/>
          <w:sz w:val="22"/>
          <w:szCs w:val="22"/>
          <w:lang w:val="en"/>
        </w:rPr>
      </w:pPr>
      <w:r>
        <w:rPr>
          <w:rStyle w:val="HTMLCode"/>
          <w:lang w:val="en"/>
        </w:rPr>
        <w:t>&lt;Signer&gt;</w:t>
      </w:r>
      <w:r>
        <w:rPr>
          <w:rFonts w:ascii="Arial" w:eastAsia="Times New Roman" w:hAnsi="Arial" w:cs="Arial"/>
          <w:sz w:val="22"/>
          <w:szCs w:val="22"/>
          <w:lang w:val="en"/>
        </w:rPr>
        <w:t xml:space="preserve"> [Optional]</w:t>
      </w:r>
    </w:p>
    <w:p w14:paraId="3D4088B7" w14:textId="57294312" w:rsidR="00573981" w:rsidRDefault="00AF4759">
      <w:pPr>
        <w:pStyle w:val="NormalWeb"/>
        <w:ind w:left="1440"/>
        <w:divId w:val="299578124"/>
        <w:rPr>
          <w:rFonts w:ascii="Arial" w:hAnsi="Arial" w:cs="Arial"/>
          <w:sz w:val="22"/>
          <w:szCs w:val="22"/>
          <w:lang w:val="en"/>
        </w:rPr>
      </w:pPr>
      <w:r>
        <w:rPr>
          <w:rFonts w:ascii="Arial" w:hAnsi="Arial" w:cs="Arial"/>
          <w:sz w:val="22"/>
          <w:szCs w:val="22"/>
          <w:lang w:val="en"/>
        </w:rPr>
        <w:t xml:space="preserve">The identity of the signer expressed as a sequence of SAML attributes using the </w:t>
      </w:r>
      <w:r>
        <w:rPr>
          <w:rStyle w:val="Strong"/>
          <w:rFonts w:ascii="Arial" w:hAnsi="Arial" w:cs="Arial"/>
          <w:sz w:val="22"/>
          <w:szCs w:val="22"/>
          <w:lang w:val="en"/>
        </w:rPr>
        <w:t>saml:AttributeStatementType</w:t>
      </w:r>
      <w:r>
        <w:rPr>
          <w:rFonts w:ascii="Arial" w:hAnsi="Arial" w:cs="Arial"/>
          <w:sz w:val="22"/>
          <w:szCs w:val="22"/>
          <w:lang w:val="en"/>
        </w:rPr>
        <w:t xml:space="preserve"> complex type. If this element is present, then the </w:t>
      </w:r>
      <w:del w:id="242" w:author="Stefan Santesson" w:date="2015-08-14T17:47:00Z">
        <w:r w:rsidR="00C517BE">
          <w:rPr>
            <w:rFonts w:ascii="Arial" w:hAnsi="Arial" w:cs="Arial"/>
            <w:sz w:val="22"/>
            <w:szCs w:val="22"/>
            <w:lang w:val="en"/>
          </w:rPr>
          <w:lastRenderedPageBreak/>
          <w:delText>signing service</w:delText>
        </w:r>
      </w:del>
      <w:ins w:id="243" w:author="Stefan Santesson" w:date="2015-08-14T17:47:00Z">
        <w:r>
          <w:rPr>
            <w:rFonts w:ascii="Arial" w:hAnsi="Arial" w:cs="Arial"/>
            <w:sz w:val="22"/>
            <w:szCs w:val="22"/>
            <w:lang w:val="en"/>
          </w:rPr>
          <w:t>Signing Service</w:t>
        </w:r>
      </w:ins>
      <w:r>
        <w:rPr>
          <w:rFonts w:ascii="Arial" w:hAnsi="Arial" w:cs="Arial"/>
          <w:sz w:val="22"/>
          <w:szCs w:val="22"/>
          <w:lang w:val="en"/>
        </w:rPr>
        <w:t xml:space="preserve"> MUST verify that the authenticated identity of the signer is consistent with the attributes in this element.</w:t>
      </w:r>
    </w:p>
    <w:p w14:paraId="6FC9B9B5" w14:textId="77777777" w:rsidR="00573981" w:rsidRDefault="00AF4759">
      <w:pPr>
        <w:spacing w:before="0" w:beforeAutospacing="0" w:after="0" w:afterAutospacing="0"/>
        <w:ind w:left="720"/>
        <w:divId w:val="299578124"/>
        <w:rPr>
          <w:rFonts w:ascii="Arial" w:eastAsia="Times New Roman" w:hAnsi="Arial" w:cs="Arial"/>
          <w:sz w:val="22"/>
          <w:szCs w:val="22"/>
          <w:lang w:val="en"/>
        </w:rPr>
      </w:pPr>
      <w:r>
        <w:rPr>
          <w:rStyle w:val="HTMLCode"/>
          <w:lang w:val="en"/>
        </w:rPr>
        <w:t>&lt;IdentityProvider&gt;</w:t>
      </w:r>
      <w:r>
        <w:rPr>
          <w:rFonts w:ascii="Arial" w:eastAsia="Times New Roman" w:hAnsi="Arial" w:cs="Arial"/>
          <w:sz w:val="22"/>
          <w:szCs w:val="22"/>
          <w:lang w:val="en"/>
        </w:rPr>
        <w:t xml:space="preserve"> [Required]</w:t>
      </w:r>
    </w:p>
    <w:p w14:paraId="28E63DCE" w14:textId="77777777" w:rsidR="00573981" w:rsidRDefault="00AF4759">
      <w:pPr>
        <w:pStyle w:val="NormalWeb"/>
        <w:ind w:left="1440"/>
        <w:divId w:val="299578124"/>
        <w:rPr>
          <w:rFonts w:ascii="Arial" w:hAnsi="Arial" w:cs="Arial"/>
          <w:sz w:val="22"/>
          <w:szCs w:val="22"/>
          <w:lang w:val="en"/>
        </w:rPr>
      </w:pPr>
      <w:r>
        <w:rPr>
          <w:rFonts w:ascii="Arial" w:hAnsi="Arial" w:cs="Arial"/>
          <w:sz w:val="22"/>
          <w:szCs w:val="22"/>
          <w:lang w:val="en"/>
        </w:rPr>
        <w:t xml:space="preserve">The SAML EntityID of the Identity Provider that MUST be used to authenticate the signer before signing. The EntitID value is specified using the </w:t>
      </w:r>
      <w:r>
        <w:rPr>
          <w:rStyle w:val="Strong"/>
          <w:rFonts w:ascii="Arial" w:hAnsi="Arial" w:cs="Arial"/>
          <w:sz w:val="22"/>
          <w:szCs w:val="22"/>
          <w:lang w:val="en"/>
        </w:rPr>
        <w:t>saml:NameIDType</w:t>
      </w:r>
      <w:r>
        <w:rPr>
          <w:rFonts w:ascii="Arial" w:hAnsi="Arial" w:cs="Arial"/>
          <w:sz w:val="22"/>
          <w:szCs w:val="22"/>
          <w:lang w:val="en"/>
        </w:rPr>
        <w:t xml:space="preserve"> complex type and MUST include a </w:t>
      </w:r>
      <w:r>
        <w:rPr>
          <w:rStyle w:val="HTMLCode"/>
          <w:lang w:val="en"/>
        </w:rPr>
        <w:t>Format</w:t>
      </w:r>
      <w:r>
        <w:rPr>
          <w:rFonts w:ascii="Arial" w:hAnsi="Arial" w:cs="Arial"/>
          <w:sz w:val="22"/>
          <w:szCs w:val="22"/>
          <w:lang w:val="en"/>
        </w:rPr>
        <w:t xml:space="preserve"> attribute with the value </w:t>
      </w:r>
      <w:r>
        <w:rPr>
          <w:rStyle w:val="HTMLCode"/>
          <w:lang w:val="en"/>
        </w:rPr>
        <w:t>urn:oasis:names:tc:SAML:2.0:nameid-format:entity</w:t>
      </w:r>
      <w:r>
        <w:rPr>
          <w:rFonts w:ascii="Arial" w:hAnsi="Arial" w:cs="Arial"/>
          <w:sz w:val="22"/>
          <w:szCs w:val="22"/>
          <w:lang w:val="en"/>
        </w:rPr>
        <w:t>.</w:t>
      </w:r>
    </w:p>
    <w:p w14:paraId="23DDD4CA" w14:textId="77777777" w:rsidR="00573981" w:rsidRDefault="00AF4759">
      <w:pPr>
        <w:spacing w:before="0" w:beforeAutospacing="0" w:after="0" w:afterAutospacing="0"/>
        <w:ind w:left="720"/>
        <w:divId w:val="299578124"/>
        <w:rPr>
          <w:rFonts w:ascii="Arial" w:eastAsia="Times New Roman" w:hAnsi="Arial" w:cs="Arial"/>
          <w:sz w:val="22"/>
          <w:szCs w:val="22"/>
          <w:lang w:val="en"/>
        </w:rPr>
      </w:pPr>
      <w:r>
        <w:rPr>
          <w:rStyle w:val="HTMLCode"/>
          <w:lang w:val="en"/>
        </w:rPr>
        <w:t>&lt;SignRequester&gt;</w:t>
      </w:r>
      <w:r>
        <w:rPr>
          <w:rFonts w:ascii="Arial" w:eastAsia="Times New Roman" w:hAnsi="Arial" w:cs="Arial"/>
          <w:sz w:val="22"/>
          <w:szCs w:val="22"/>
          <w:lang w:val="en"/>
        </w:rPr>
        <w:t xml:space="preserve"> [Required]</w:t>
      </w:r>
    </w:p>
    <w:p w14:paraId="103911C4" w14:textId="64FEDE48" w:rsidR="00573981" w:rsidRDefault="00AF4759">
      <w:pPr>
        <w:pStyle w:val="NormalWeb"/>
        <w:ind w:left="1440"/>
        <w:divId w:val="299578124"/>
        <w:rPr>
          <w:rFonts w:ascii="Arial" w:hAnsi="Arial" w:cs="Arial"/>
          <w:sz w:val="22"/>
          <w:szCs w:val="22"/>
          <w:lang w:val="en"/>
        </w:rPr>
      </w:pPr>
      <w:r>
        <w:rPr>
          <w:rFonts w:ascii="Arial" w:hAnsi="Arial" w:cs="Arial"/>
          <w:sz w:val="22"/>
          <w:szCs w:val="22"/>
          <w:lang w:val="en"/>
        </w:rPr>
        <w:t xml:space="preserve">The SAML EntityID of the service that sends this request to the </w:t>
      </w:r>
      <w:del w:id="244" w:author="Stefan Santesson" w:date="2015-08-14T17:47:00Z">
        <w:r w:rsidR="00C517BE">
          <w:rPr>
            <w:rFonts w:ascii="Arial" w:hAnsi="Arial" w:cs="Arial"/>
            <w:sz w:val="22"/>
            <w:szCs w:val="22"/>
            <w:lang w:val="en"/>
          </w:rPr>
          <w:delText>signing service.</w:delText>
        </w:r>
      </w:del>
      <w:ins w:id="245" w:author="Stefan Santesson" w:date="2015-08-14T17:47:00Z">
        <w:r>
          <w:rPr>
            <w:rFonts w:ascii="Arial" w:hAnsi="Arial" w:cs="Arial"/>
            <w:sz w:val="22"/>
            <w:szCs w:val="22"/>
            <w:lang w:val="en"/>
          </w:rPr>
          <w:t>Signing Service.</w:t>
        </w:r>
      </w:ins>
      <w:r>
        <w:rPr>
          <w:rFonts w:ascii="Arial" w:hAnsi="Arial" w:cs="Arial"/>
          <w:sz w:val="22"/>
          <w:szCs w:val="22"/>
          <w:lang w:val="en"/>
        </w:rPr>
        <w:t xml:space="preserve"> The EntityID value is specified using the </w:t>
      </w:r>
      <w:r>
        <w:rPr>
          <w:rStyle w:val="Strong"/>
          <w:rFonts w:ascii="Arial" w:hAnsi="Arial" w:cs="Arial"/>
          <w:sz w:val="22"/>
          <w:szCs w:val="22"/>
          <w:lang w:val="en"/>
        </w:rPr>
        <w:t>saml:NameIDType</w:t>
      </w:r>
      <w:r>
        <w:rPr>
          <w:rFonts w:ascii="Arial" w:hAnsi="Arial" w:cs="Arial"/>
          <w:sz w:val="22"/>
          <w:szCs w:val="22"/>
          <w:lang w:val="en"/>
        </w:rPr>
        <w:t xml:space="preserve"> complex type and MUST include a </w:t>
      </w:r>
      <w:r>
        <w:rPr>
          <w:rStyle w:val="HTMLCode"/>
          <w:lang w:val="en"/>
        </w:rPr>
        <w:t>Format</w:t>
      </w:r>
      <w:r>
        <w:rPr>
          <w:rFonts w:ascii="Arial" w:hAnsi="Arial" w:cs="Arial"/>
          <w:sz w:val="22"/>
          <w:szCs w:val="22"/>
          <w:lang w:val="en"/>
        </w:rPr>
        <w:t xml:space="preserve"> attribute with the value </w:t>
      </w:r>
      <w:r>
        <w:rPr>
          <w:rStyle w:val="HTMLCode"/>
          <w:lang w:val="en"/>
        </w:rPr>
        <w:t>urn:oasis:names:tc:SAML:2.0:nameid-format:entity</w:t>
      </w:r>
      <w:r>
        <w:rPr>
          <w:rFonts w:ascii="Arial" w:hAnsi="Arial" w:cs="Arial"/>
          <w:sz w:val="22"/>
          <w:szCs w:val="22"/>
          <w:lang w:val="en"/>
        </w:rPr>
        <w:t>.</w:t>
      </w:r>
    </w:p>
    <w:p w14:paraId="786B5182" w14:textId="77777777" w:rsidR="00573981" w:rsidRDefault="00AF4759">
      <w:pPr>
        <w:spacing w:before="0" w:beforeAutospacing="0" w:after="0" w:afterAutospacing="0"/>
        <w:ind w:left="720"/>
        <w:divId w:val="299578124"/>
        <w:rPr>
          <w:rFonts w:ascii="Arial" w:eastAsia="Times New Roman" w:hAnsi="Arial" w:cs="Arial"/>
          <w:sz w:val="22"/>
          <w:szCs w:val="22"/>
          <w:lang w:val="en"/>
        </w:rPr>
      </w:pPr>
      <w:r>
        <w:rPr>
          <w:rStyle w:val="HTMLCode"/>
          <w:lang w:val="en"/>
        </w:rPr>
        <w:t>&lt;SignService&gt;</w:t>
      </w:r>
      <w:r>
        <w:rPr>
          <w:rFonts w:ascii="Arial" w:eastAsia="Times New Roman" w:hAnsi="Arial" w:cs="Arial"/>
          <w:sz w:val="22"/>
          <w:szCs w:val="22"/>
          <w:lang w:val="en"/>
        </w:rPr>
        <w:t xml:space="preserve"> [Required]</w:t>
      </w:r>
    </w:p>
    <w:p w14:paraId="4822E91A" w14:textId="77777777" w:rsidR="00573981" w:rsidRDefault="00AF4759">
      <w:pPr>
        <w:pStyle w:val="NormalWeb"/>
        <w:ind w:left="1440"/>
        <w:divId w:val="299578124"/>
        <w:rPr>
          <w:rFonts w:ascii="Arial" w:hAnsi="Arial" w:cs="Arial"/>
          <w:sz w:val="22"/>
          <w:szCs w:val="22"/>
          <w:lang w:val="en"/>
        </w:rPr>
      </w:pPr>
      <w:r>
        <w:rPr>
          <w:rFonts w:ascii="Arial" w:hAnsi="Arial" w:cs="Arial"/>
          <w:sz w:val="22"/>
          <w:szCs w:val="22"/>
          <w:lang w:val="en"/>
        </w:rPr>
        <w:t xml:space="preserve">The SAML EntityID of the service to which this Sign Request is sent. The EntityID value is specified using the </w:t>
      </w:r>
      <w:r>
        <w:rPr>
          <w:rStyle w:val="Strong"/>
          <w:rFonts w:ascii="Arial" w:hAnsi="Arial" w:cs="Arial"/>
          <w:sz w:val="22"/>
          <w:szCs w:val="22"/>
          <w:lang w:val="en"/>
        </w:rPr>
        <w:t>saml:NameIDType</w:t>
      </w:r>
      <w:r>
        <w:rPr>
          <w:rFonts w:ascii="Arial" w:hAnsi="Arial" w:cs="Arial"/>
          <w:sz w:val="22"/>
          <w:szCs w:val="22"/>
          <w:lang w:val="en"/>
        </w:rPr>
        <w:t xml:space="preserve"> complex type and MUST include a </w:t>
      </w:r>
      <w:r>
        <w:rPr>
          <w:rStyle w:val="HTMLCode"/>
          <w:lang w:val="en"/>
        </w:rPr>
        <w:t>Format</w:t>
      </w:r>
      <w:r>
        <w:rPr>
          <w:rFonts w:ascii="Arial" w:hAnsi="Arial" w:cs="Arial"/>
          <w:sz w:val="22"/>
          <w:szCs w:val="22"/>
          <w:lang w:val="en"/>
        </w:rPr>
        <w:t xml:space="preserve"> attribute with the value </w:t>
      </w:r>
      <w:r>
        <w:rPr>
          <w:rStyle w:val="HTMLCode"/>
          <w:lang w:val="en"/>
        </w:rPr>
        <w:t>urn:oasis:names:tc:SAML:2.0:nameid-format:entity</w:t>
      </w:r>
      <w:r>
        <w:rPr>
          <w:rFonts w:ascii="Arial" w:hAnsi="Arial" w:cs="Arial"/>
          <w:sz w:val="22"/>
          <w:szCs w:val="22"/>
          <w:lang w:val="en"/>
        </w:rPr>
        <w:t>.</w:t>
      </w:r>
    </w:p>
    <w:p w14:paraId="7E557477" w14:textId="77777777" w:rsidR="00573981" w:rsidRDefault="00AF4759">
      <w:pPr>
        <w:spacing w:before="0" w:beforeAutospacing="0" w:after="0" w:afterAutospacing="0"/>
        <w:ind w:left="720"/>
        <w:divId w:val="299578124"/>
        <w:rPr>
          <w:rFonts w:ascii="Arial" w:eastAsia="Times New Roman" w:hAnsi="Arial" w:cs="Arial"/>
          <w:sz w:val="22"/>
          <w:szCs w:val="22"/>
          <w:lang w:val="en"/>
        </w:rPr>
      </w:pPr>
      <w:r>
        <w:rPr>
          <w:rStyle w:val="HTMLCode"/>
          <w:lang w:val="en"/>
        </w:rPr>
        <w:t>&lt;RequestedSignatureAlgorithm&gt;</w:t>
      </w:r>
      <w:r>
        <w:rPr>
          <w:rFonts w:ascii="Arial" w:eastAsia="Times New Roman" w:hAnsi="Arial" w:cs="Arial"/>
          <w:sz w:val="22"/>
          <w:szCs w:val="22"/>
          <w:lang w:val="en"/>
        </w:rPr>
        <w:t xml:space="preserve"> [Optional]</w:t>
      </w:r>
    </w:p>
    <w:p w14:paraId="2F61FA42" w14:textId="77777777" w:rsidR="00573981" w:rsidRDefault="00AF4759">
      <w:pPr>
        <w:pStyle w:val="NormalWeb"/>
        <w:ind w:left="1440"/>
        <w:divId w:val="299578124"/>
        <w:rPr>
          <w:rFonts w:ascii="Arial" w:hAnsi="Arial" w:cs="Arial"/>
          <w:sz w:val="22"/>
          <w:szCs w:val="22"/>
          <w:lang w:val="en"/>
        </w:rPr>
      </w:pPr>
      <w:r>
        <w:rPr>
          <w:rFonts w:ascii="Arial" w:hAnsi="Arial" w:cs="Arial"/>
          <w:sz w:val="22"/>
          <w:szCs w:val="22"/>
          <w:lang w:val="en"/>
        </w:rPr>
        <w:t>An identifier of the signature algorithm the requesting service prefers when generating the requested signature.</w:t>
      </w:r>
    </w:p>
    <w:p w14:paraId="5CCA87B9" w14:textId="77777777" w:rsidR="00573981" w:rsidRDefault="00AF4759">
      <w:pPr>
        <w:spacing w:before="0" w:beforeAutospacing="0" w:after="0" w:afterAutospacing="0"/>
        <w:ind w:left="720"/>
        <w:divId w:val="299578124"/>
        <w:rPr>
          <w:rFonts w:ascii="Arial" w:eastAsia="Times New Roman" w:hAnsi="Arial" w:cs="Arial"/>
          <w:sz w:val="22"/>
          <w:szCs w:val="22"/>
          <w:lang w:val="en"/>
        </w:rPr>
      </w:pPr>
      <w:r>
        <w:rPr>
          <w:rStyle w:val="HTMLCode"/>
          <w:lang w:val="en"/>
        </w:rPr>
        <w:t>&lt;SignMessage&gt;</w:t>
      </w:r>
      <w:r>
        <w:rPr>
          <w:rFonts w:ascii="Arial" w:eastAsia="Times New Roman" w:hAnsi="Arial" w:cs="Arial"/>
          <w:sz w:val="22"/>
          <w:szCs w:val="22"/>
          <w:lang w:val="en"/>
        </w:rPr>
        <w:t xml:space="preserve"> [Optional]</w:t>
      </w:r>
    </w:p>
    <w:p w14:paraId="60C5A490" w14:textId="0F7E9079" w:rsidR="00573981" w:rsidRDefault="00C517BE">
      <w:pPr>
        <w:pStyle w:val="NormalWeb"/>
        <w:ind w:left="1440"/>
        <w:divId w:val="299578124"/>
        <w:rPr>
          <w:rFonts w:ascii="Arial" w:hAnsi="Arial" w:cs="Arial"/>
          <w:sz w:val="22"/>
          <w:szCs w:val="22"/>
          <w:lang w:val="en"/>
        </w:rPr>
      </w:pPr>
      <w:del w:id="246" w:author="Stefan Santesson" w:date="2015-08-14T17:47:00Z">
        <w:r>
          <w:rPr>
            <w:rFonts w:ascii="Arial" w:hAnsi="Arial" w:cs="Arial"/>
            <w:sz w:val="22"/>
            <w:szCs w:val="22"/>
            <w:lang w:val="en"/>
          </w:rPr>
          <w:delText>A Base64 encoded string that provides a html encoded</w:delText>
        </w:r>
      </w:del>
      <w:ins w:id="247" w:author="Stefan Santesson" w:date="2015-08-14T17:47:00Z">
        <w:r w:rsidR="00AF4759">
          <w:rPr>
            <w:rFonts w:ascii="Arial" w:hAnsi="Arial" w:cs="Arial"/>
            <w:sz w:val="22"/>
            <w:szCs w:val="22"/>
            <w:lang w:val="en"/>
          </w:rPr>
          <w:t>Optional sign</w:t>
        </w:r>
      </w:ins>
      <w:r w:rsidR="00AF4759">
        <w:rPr>
          <w:rFonts w:ascii="Arial" w:hAnsi="Arial" w:cs="Arial"/>
          <w:sz w:val="22"/>
          <w:szCs w:val="22"/>
          <w:lang w:val="en"/>
        </w:rPr>
        <w:t xml:space="preserve"> message </w:t>
      </w:r>
      <w:ins w:id="248" w:author="Stefan Santesson" w:date="2015-08-14T17:47:00Z">
        <w:r w:rsidR="00AF4759">
          <w:rPr>
            <w:rFonts w:ascii="Arial" w:hAnsi="Arial" w:cs="Arial"/>
            <w:sz w:val="22"/>
            <w:szCs w:val="22"/>
            <w:lang w:val="en"/>
          </w:rPr>
          <w:t xml:space="preserve">with information </w:t>
        </w:r>
      </w:ins>
      <w:r w:rsidR="00AF4759">
        <w:rPr>
          <w:rFonts w:ascii="Arial" w:hAnsi="Arial" w:cs="Arial"/>
          <w:sz w:val="22"/>
          <w:szCs w:val="22"/>
          <w:lang w:val="en"/>
        </w:rPr>
        <w:t>to the signer</w:t>
      </w:r>
      <w:del w:id="249" w:author="Stefan Santesson" w:date="2015-08-14T17:47:00Z">
        <w:r>
          <w:rPr>
            <w:rFonts w:ascii="Arial" w:hAnsi="Arial" w:cs="Arial"/>
            <w:sz w:val="22"/>
            <w:szCs w:val="22"/>
            <w:lang w:val="en"/>
          </w:rPr>
          <w:delText>. The encoded string MUST be encoded using UTF-8 character encoding</w:delText>
        </w:r>
      </w:del>
      <w:ins w:id="250" w:author="Stefan Santesson" w:date="2015-08-14T17:47:00Z">
        <w:r w:rsidR="00AF4759">
          <w:rPr>
            <w:rFonts w:ascii="Arial" w:hAnsi="Arial" w:cs="Arial"/>
            <w:sz w:val="22"/>
            <w:szCs w:val="22"/>
            <w:lang w:val="en"/>
          </w:rPr>
          <w:t xml:space="preserve"> about the requested signature</w:t>
        </w:r>
      </w:ins>
      <w:r w:rsidR="00AF4759">
        <w:rPr>
          <w:rFonts w:ascii="Arial" w:hAnsi="Arial" w:cs="Arial"/>
          <w:sz w:val="22"/>
          <w:szCs w:val="22"/>
          <w:lang w:val="en"/>
        </w:rPr>
        <w:t>.</w:t>
      </w:r>
    </w:p>
    <w:p w14:paraId="194718C8" w14:textId="77777777" w:rsidR="00573981" w:rsidRDefault="00AF4759">
      <w:pPr>
        <w:spacing w:before="0" w:beforeAutospacing="0" w:after="0" w:afterAutospacing="0"/>
        <w:ind w:left="720"/>
        <w:divId w:val="299578124"/>
        <w:rPr>
          <w:rFonts w:ascii="Arial" w:eastAsia="Times New Roman" w:hAnsi="Arial" w:cs="Arial"/>
          <w:sz w:val="22"/>
          <w:szCs w:val="22"/>
          <w:lang w:val="en"/>
        </w:rPr>
      </w:pPr>
      <w:r>
        <w:rPr>
          <w:rStyle w:val="HTMLCode"/>
          <w:lang w:val="en"/>
        </w:rPr>
        <w:t>&lt;CertRequestProperties&gt;</w:t>
      </w:r>
      <w:r>
        <w:rPr>
          <w:rFonts w:ascii="Arial" w:eastAsia="Times New Roman" w:hAnsi="Arial" w:cs="Arial"/>
          <w:sz w:val="22"/>
          <w:szCs w:val="22"/>
          <w:lang w:val="en"/>
        </w:rPr>
        <w:t xml:space="preserve"> [Optional]</w:t>
      </w:r>
    </w:p>
    <w:p w14:paraId="578E7CC8" w14:textId="77777777" w:rsidR="00573981" w:rsidRDefault="00AF4759">
      <w:pPr>
        <w:pStyle w:val="NormalWeb"/>
        <w:ind w:left="1440"/>
        <w:divId w:val="299578124"/>
        <w:rPr>
          <w:rFonts w:ascii="Arial" w:hAnsi="Arial" w:cs="Arial"/>
          <w:sz w:val="22"/>
          <w:szCs w:val="22"/>
          <w:lang w:val="en"/>
        </w:rPr>
      </w:pPr>
      <w:r>
        <w:rPr>
          <w:rFonts w:ascii="Arial" w:hAnsi="Arial" w:cs="Arial"/>
          <w:sz w:val="22"/>
          <w:szCs w:val="22"/>
          <w:lang w:val="en"/>
        </w:rPr>
        <w:t>An optional set of requested properties of the signature certificate that is generated as part of the signature process.</w:t>
      </w:r>
    </w:p>
    <w:p w14:paraId="1055F37A" w14:textId="77777777" w:rsidR="00573981" w:rsidRDefault="00AF4759">
      <w:pPr>
        <w:spacing w:before="0" w:beforeAutospacing="0" w:after="0" w:afterAutospacing="0"/>
        <w:ind w:left="720"/>
        <w:divId w:val="299578124"/>
        <w:rPr>
          <w:rFonts w:ascii="Arial" w:eastAsia="Times New Roman" w:hAnsi="Arial" w:cs="Arial"/>
          <w:sz w:val="22"/>
          <w:szCs w:val="22"/>
          <w:lang w:val="en"/>
        </w:rPr>
      </w:pPr>
      <w:r>
        <w:rPr>
          <w:rStyle w:val="HTMLCode"/>
          <w:lang w:val="en"/>
        </w:rPr>
        <w:t>&lt;OtherRequestInfo&gt;</w:t>
      </w:r>
      <w:r>
        <w:rPr>
          <w:rFonts w:ascii="Arial" w:eastAsia="Times New Roman" w:hAnsi="Arial" w:cs="Arial"/>
          <w:sz w:val="22"/>
          <w:szCs w:val="22"/>
          <w:lang w:val="en"/>
        </w:rPr>
        <w:t xml:space="preserve"> [Optional]</w:t>
      </w:r>
    </w:p>
    <w:p w14:paraId="4C6A5B99" w14:textId="77777777" w:rsidR="00573981" w:rsidRDefault="00AF4759">
      <w:pPr>
        <w:pStyle w:val="NormalWeb"/>
        <w:ind w:left="1440"/>
        <w:divId w:val="299578124"/>
        <w:rPr>
          <w:rFonts w:ascii="Arial" w:hAnsi="Arial" w:cs="Arial"/>
          <w:sz w:val="22"/>
          <w:szCs w:val="22"/>
          <w:lang w:val="en"/>
        </w:rPr>
      </w:pPr>
      <w:r>
        <w:rPr>
          <w:rFonts w:ascii="Arial" w:hAnsi="Arial" w:cs="Arial"/>
          <w:sz w:val="22"/>
          <w:szCs w:val="22"/>
          <w:lang w:val="en"/>
        </w:rPr>
        <w:t xml:space="preserve">Any additional inputs to the request extension. </w:t>
      </w:r>
    </w:p>
    <w:p w14:paraId="2748D2FA" w14:textId="77777777" w:rsidR="00573981" w:rsidRDefault="00AF4759">
      <w:pPr>
        <w:pStyle w:val="NormalWeb"/>
        <w:ind w:left="720"/>
        <w:divId w:val="1782021784"/>
        <w:rPr>
          <w:rFonts w:ascii="Arial" w:hAnsi="Arial" w:cs="Arial"/>
          <w:sz w:val="22"/>
          <w:szCs w:val="22"/>
          <w:lang w:val="en"/>
        </w:rPr>
      </w:pPr>
      <w:r>
        <w:rPr>
          <w:rFonts w:ascii="Arial" w:hAnsi="Arial" w:cs="Arial"/>
          <w:sz w:val="22"/>
          <w:szCs w:val="22"/>
          <w:lang w:val="en"/>
        </w:rPr>
        <w:t xml:space="preserve">The following schema fragment defines the </w:t>
      </w:r>
      <w:r>
        <w:rPr>
          <w:rStyle w:val="HTMLCode"/>
          <w:lang w:val="en"/>
        </w:rPr>
        <w:t>&lt;SignRequestExtension&gt;</w:t>
      </w:r>
      <w:r>
        <w:rPr>
          <w:rFonts w:ascii="Arial" w:hAnsi="Arial" w:cs="Arial"/>
          <w:sz w:val="22"/>
          <w:szCs w:val="22"/>
          <w:lang w:val="en"/>
        </w:rPr>
        <w:t xml:space="preserve"> element and its </w:t>
      </w:r>
      <w:r>
        <w:rPr>
          <w:rStyle w:val="Strong"/>
          <w:rFonts w:ascii="Arial" w:hAnsi="Arial" w:cs="Arial"/>
          <w:sz w:val="22"/>
          <w:szCs w:val="22"/>
          <w:lang w:val="en"/>
        </w:rPr>
        <w:t>SignRequestExtensionType</w:t>
      </w:r>
      <w:r>
        <w:rPr>
          <w:rFonts w:ascii="Arial" w:hAnsi="Arial" w:cs="Arial"/>
          <w:sz w:val="22"/>
          <w:szCs w:val="22"/>
          <w:lang w:val="en"/>
        </w:rPr>
        <w:t xml:space="preserve"> complex type:</w:t>
      </w:r>
    </w:p>
    <w:p w14:paraId="2FD284DB" w14:textId="77777777" w:rsidR="00573981" w:rsidRDefault="00AF4759">
      <w:pPr>
        <w:pStyle w:val="HTMLPreformatted"/>
        <w:shd w:val="clear" w:color="auto" w:fill="E7DEEF"/>
        <w:ind w:left="720"/>
        <w:divId w:val="1782021784"/>
        <w:rPr>
          <w:lang w:val="en"/>
        </w:rPr>
      </w:pPr>
      <w:r>
        <w:rPr>
          <w:lang w:val="en"/>
        </w:rPr>
        <w:t xml:space="preserve">    &lt;xs:element name="SignRequestExtension"</w:t>
      </w:r>
      <w:ins w:id="251" w:author="Stefan Santesson" w:date="2015-08-14T17:47:00Z">
        <w:r>
          <w:rPr>
            <w:lang w:val="en"/>
          </w:rPr>
          <w:t xml:space="preserve"> type="csig:SignRequestExtensionType"/&gt;</w:t>
        </w:r>
      </w:ins>
    </w:p>
    <w:p w14:paraId="057926B6" w14:textId="77777777" w:rsidR="0049239B" w:rsidRDefault="00C517BE">
      <w:pPr>
        <w:pStyle w:val="HTMLPreformatted"/>
        <w:shd w:val="clear" w:color="auto" w:fill="E7DEEF"/>
        <w:divId w:val="520976565"/>
        <w:rPr>
          <w:del w:id="252" w:author="Stefan Santesson" w:date="2015-08-14T17:47:00Z"/>
          <w:lang w:val="en"/>
        </w:rPr>
      </w:pPr>
      <w:del w:id="253" w:author="Stefan Santesson" w:date="2015-08-14T17:47:00Z">
        <w:r>
          <w:rPr>
            <w:lang w:val="en"/>
          </w:rPr>
          <w:delText xml:space="preserve">        type="eid2:SignRequestExtensionType"&gt;</w:delText>
        </w:r>
      </w:del>
    </w:p>
    <w:p w14:paraId="3A3F9CB3" w14:textId="77777777" w:rsidR="00573981" w:rsidRDefault="00AF4759">
      <w:pPr>
        <w:pStyle w:val="HTMLPreformatted"/>
        <w:shd w:val="clear" w:color="auto" w:fill="E7DEEF"/>
        <w:ind w:left="720"/>
        <w:divId w:val="1782021784"/>
        <w:rPr>
          <w:lang w:val="en"/>
        </w:rPr>
      </w:pPr>
      <w:r>
        <w:rPr>
          <w:lang w:val="en"/>
        </w:rPr>
        <w:t xml:space="preserve">    &lt;xs:complexType name="SignRequestExtensionType"&gt;</w:t>
      </w:r>
    </w:p>
    <w:p w14:paraId="356B6262" w14:textId="77777777" w:rsidR="00573981" w:rsidRDefault="00AF4759">
      <w:pPr>
        <w:pStyle w:val="HTMLPreformatted"/>
        <w:shd w:val="clear" w:color="auto" w:fill="E7DEEF"/>
        <w:ind w:left="720"/>
        <w:divId w:val="1782021784"/>
        <w:rPr>
          <w:lang w:val="en"/>
        </w:rPr>
      </w:pPr>
      <w:r>
        <w:rPr>
          <w:lang w:val="en"/>
        </w:rPr>
        <w:t xml:space="preserve">        &lt;xs:sequence&gt;</w:t>
      </w:r>
    </w:p>
    <w:p w14:paraId="73AA1DE5" w14:textId="13CEC2CD" w:rsidR="00573981" w:rsidRDefault="00AF4759">
      <w:pPr>
        <w:pStyle w:val="HTMLPreformatted"/>
        <w:shd w:val="clear" w:color="auto" w:fill="E7DEEF"/>
        <w:ind w:left="720"/>
        <w:divId w:val="1782021784"/>
        <w:rPr>
          <w:lang w:val="en"/>
        </w:rPr>
      </w:pPr>
      <w:r>
        <w:rPr>
          <w:lang w:val="en"/>
        </w:rPr>
        <w:t xml:space="preserve">            &lt;xs:element ref="</w:t>
      </w:r>
      <w:del w:id="254" w:author="Stefan Santesson" w:date="2015-08-14T17:47:00Z">
        <w:r w:rsidR="00C517BE">
          <w:rPr>
            <w:lang w:val="en"/>
          </w:rPr>
          <w:delText>eid2</w:delText>
        </w:r>
      </w:del>
      <w:ins w:id="255" w:author="Stefan Santesson" w:date="2015-08-14T17:47:00Z">
        <w:r>
          <w:rPr>
            <w:lang w:val="en"/>
          </w:rPr>
          <w:t>csig</w:t>
        </w:r>
      </w:ins>
      <w:r>
        <w:rPr>
          <w:lang w:val="en"/>
        </w:rPr>
        <w:t>:RequestTime"/&gt;</w:t>
      </w:r>
    </w:p>
    <w:p w14:paraId="6049C14B" w14:textId="77777777" w:rsidR="00573981" w:rsidRDefault="00AF4759">
      <w:pPr>
        <w:pStyle w:val="HTMLPreformatted"/>
        <w:shd w:val="clear" w:color="auto" w:fill="E7DEEF"/>
        <w:ind w:left="720"/>
        <w:divId w:val="1782021784"/>
        <w:rPr>
          <w:lang w:val="en"/>
        </w:rPr>
      </w:pPr>
      <w:r>
        <w:rPr>
          <w:lang w:val="en"/>
        </w:rPr>
        <w:t xml:space="preserve">            &lt;xs:element ref="saml:Conditions"/&gt;</w:t>
      </w:r>
    </w:p>
    <w:p w14:paraId="088931B1" w14:textId="7E13EC2A" w:rsidR="00573981" w:rsidRDefault="00AF4759">
      <w:pPr>
        <w:pStyle w:val="HTMLPreformatted"/>
        <w:shd w:val="clear" w:color="auto" w:fill="E7DEEF"/>
        <w:ind w:left="720"/>
        <w:divId w:val="1782021784"/>
        <w:rPr>
          <w:lang w:val="en"/>
        </w:rPr>
      </w:pPr>
      <w:r>
        <w:rPr>
          <w:lang w:val="en"/>
        </w:rPr>
        <w:t xml:space="preserve">            &lt;xs:element ref="</w:t>
      </w:r>
      <w:del w:id="256" w:author="Stefan Santesson" w:date="2015-08-14T17:47:00Z">
        <w:r w:rsidR="00C517BE">
          <w:rPr>
            <w:lang w:val="en"/>
          </w:rPr>
          <w:delText>eid2</w:delText>
        </w:r>
      </w:del>
      <w:ins w:id="257" w:author="Stefan Santesson" w:date="2015-08-14T17:47:00Z">
        <w:r>
          <w:rPr>
            <w:lang w:val="en"/>
          </w:rPr>
          <w:t>csig</w:t>
        </w:r>
      </w:ins>
      <w:r>
        <w:rPr>
          <w:lang w:val="en"/>
        </w:rPr>
        <w:t>:Signer" minOccurs="0"/&gt;</w:t>
      </w:r>
    </w:p>
    <w:p w14:paraId="124405CE" w14:textId="5D580237" w:rsidR="00573981" w:rsidRDefault="00AF4759">
      <w:pPr>
        <w:pStyle w:val="HTMLPreformatted"/>
        <w:shd w:val="clear" w:color="auto" w:fill="E7DEEF"/>
        <w:ind w:left="720"/>
        <w:divId w:val="1782021784"/>
        <w:rPr>
          <w:lang w:val="en"/>
        </w:rPr>
      </w:pPr>
      <w:r>
        <w:rPr>
          <w:lang w:val="en"/>
        </w:rPr>
        <w:t xml:space="preserve">            &lt;xs:element ref="</w:t>
      </w:r>
      <w:del w:id="258" w:author="Stefan Santesson" w:date="2015-08-14T17:47:00Z">
        <w:r w:rsidR="00C517BE">
          <w:rPr>
            <w:lang w:val="en"/>
          </w:rPr>
          <w:delText>eid2</w:delText>
        </w:r>
      </w:del>
      <w:ins w:id="259" w:author="Stefan Santesson" w:date="2015-08-14T17:47:00Z">
        <w:r>
          <w:rPr>
            <w:lang w:val="en"/>
          </w:rPr>
          <w:t>csig</w:t>
        </w:r>
      </w:ins>
      <w:r>
        <w:rPr>
          <w:lang w:val="en"/>
        </w:rPr>
        <w:t>:IdentityProvider"/&gt;</w:t>
      </w:r>
    </w:p>
    <w:p w14:paraId="569F73A5" w14:textId="1459D4AB" w:rsidR="00573981" w:rsidRDefault="00AF4759">
      <w:pPr>
        <w:pStyle w:val="HTMLPreformatted"/>
        <w:shd w:val="clear" w:color="auto" w:fill="E7DEEF"/>
        <w:ind w:left="720"/>
        <w:divId w:val="1782021784"/>
        <w:rPr>
          <w:lang w:val="en"/>
        </w:rPr>
      </w:pPr>
      <w:r>
        <w:rPr>
          <w:lang w:val="en"/>
        </w:rPr>
        <w:t xml:space="preserve">            &lt;xs:element ref="</w:t>
      </w:r>
      <w:del w:id="260" w:author="Stefan Santesson" w:date="2015-08-14T17:47:00Z">
        <w:r w:rsidR="00C517BE">
          <w:rPr>
            <w:lang w:val="en"/>
          </w:rPr>
          <w:delText>eid2</w:delText>
        </w:r>
      </w:del>
      <w:ins w:id="261" w:author="Stefan Santesson" w:date="2015-08-14T17:47:00Z">
        <w:r>
          <w:rPr>
            <w:lang w:val="en"/>
          </w:rPr>
          <w:t>csig</w:t>
        </w:r>
      </w:ins>
      <w:r>
        <w:rPr>
          <w:lang w:val="en"/>
        </w:rPr>
        <w:t>:SignRequester"/&gt;</w:t>
      </w:r>
    </w:p>
    <w:p w14:paraId="3E24698B" w14:textId="5540720C" w:rsidR="00573981" w:rsidRDefault="00AF4759">
      <w:pPr>
        <w:pStyle w:val="HTMLPreformatted"/>
        <w:shd w:val="clear" w:color="auto" w:fill="E7DEEF"/>
        <w:ind w:left="720"/>
        <w:divId w:val="1782021784"/>
        <w:rPr>
          <w:lang w:val="en"/>
        </w:rPr>
      </w:pPr>
      <w:r>
        <w:rPr>
          <w:lang w:val="en"/>
        </w:rPr>
        <w:t xml:space="preserve">            &lt;xs:element ref="</w:t>
      </w:r>
      <w:del w:id="262" w:author="Stefan Santesson" w:date="2015-08-14T17:47:00Z">
        <w:r w:rsidR="00C517BE">
          <w:rPr>
            <w:lang w:val="en"/>
          </w:rPr>
          <w:delText>eid2</w:delText>
        </w:r>
      </w:del>
      <w:ins w:id="263" w:author="Stefan Santesson" w:date="2015-08-14T17:47:00Z">
        <w:r>
          <w:rPr>
            <w:lang w:val="en"/>
          </w:rPr>
          <w:t>csig</w:t>
        </w:r>
      </w:ins>
      <w:r>
        <w:rPr>
          <w:lang w:val="en"/>
        </w:rPr>
        <w:t>:SignService"/&gt;</w:t>
      </w:r>
    </w:p>
    <w:p w14:paraId="24640C9B" w14:textId="77777777" w:rsidR="0049239B" w:rsidRDefault="00AF4759">
      <w:pPr>
        <w:pStyle w:val="HTMLPreformatted"/>
        <w:shd w:val="clear" w:color="auto" w:fill="E7DEEF"/>
        <w:divId w:val="520976565"/>
        <w:rPr>
          <w:del w:id="264" w:author="Stefan Santesson" w:date="2015-08-14T17:47:00Z"/>
          <w:lang w:val="en"/>
        </w:rPr>
      </w:pPr>
      <w:r>
        <w:rPr>
          <w:lang w:val="en"/>
        </w:rPr>
        <w:lastRenderedPageBreak/>
        <w:t xml:space="preserve">            &lt;xs:element minOccurs="0" </w:t>
      </w:r>
    </w:p>
    <w:p w14:paraId="15F1C2DB" w14:textId="3034112B" w:rsidR="00573981" w:rsidRDefault="00C517BE">
      <w:pPr>
        <w:pStyle w:val="HTMLPreformatted"/>
        <w:shd w:val="clear" w:color="auto" w:fill="E7DEEF"/>
        <w:ind w:left="720"/>
        <w:divId w:val="1782021784"/>
        <w:rPr>
          <w:lang w:val="en"/>
        </w:rPr>
      </w:pPr>
      <w:del w:id="265" w:author="Stefan Santesson" w:date="2015-08-14T17:47:00Z">
        <w:r>
          <w:rPr>
            <w:lang w:val="en"/>
          </w:rPr>
          <w:delText xml:space="preserve">                </w:delText>
        </w:r>
      </w:del>
      <w:r w:rsidR="00AF4759">
        <w:rPr>
          <w:lang w:val="en"/>
        </w:rPr>
        <w:t>ref="</w:t>
      </w:r>
      <w:del w:id="266" w:author="Stefan Santesson" w:date="2015-08-14T17:47:00Z">
        <w:r>
          <w:rPr>
            <w:lang w:val="en"/>
          </w:rPr>
          <w:delText>eid2</w:delText>
        </w:r>
      </w:del>
      <w:ins w:id="267" w:author="Stefan Santesson" w:date="2015-08-14T17:47:00Z">
        <w:r w:rsidR="00AF4759">
          <w:rPr>
            <w:lang w:val="en"/>
          </w:rPr>
          <w:t>csig</w:t>
        </w:r>
      </w:ins>
      <w:r w:rsidR="00AF4759">
        <w:rPr>
          <w:lang w:val="en"/>
        </w:rPr>
        <w:t>:RequestedSignatureAlgorithm"/&gt;</w:t>
      </w:r>
    </w:p>
    <w:p w14:paraId="58835ADD" w14:textId="77777777" w:rsidR="0049239B" w:rsidRDefault="00AF4759">
      <w:pPr>
        <w:pStyle w:val="HTMLPreformatted"/>
        <w:shd w:val="clear" w:color="auto" w:fill="E7DEEF"/>
        <w:divId w:val="520976565"/>
        <w:rPr>
          <w:del w:id="268" w:author="Stefan Santesson" w:date="2015-08-14T17:47:00Z"/>
          <w:lang w:val="en"/>
        </w:rPr>
      </w:pPr>
      <w:r>
        <w:rPr>
          <w:lang w:val="en"/>
        </w:rPr>
        <w:t xml:space="preserve">            &lt;xs:element minOccurs="0" </w:t>
      </w:r>
    </w:p>
    <w:p w14:paraId="76CCF85D" w14:textId="6C61DCB5" w:rsidR="00573981" w:rsidRDefault="00C517BE">
      <w:pPr>
        <w:pStyle w:val="HTMLPreformatted"/>
        <w:shd w:val="clear" w:color="auto" w:fill="E7DEEF"/>
        <w:ind w:left="720"/>
        <w:divId w:val="1782021784"/>
        <w:rPr>
          <w:lang w:val="en"/>
        </w:rPr>
      </w:pPr>
      <w:del w:id="269" w:author="Stefan Santesson" w:date="2015-08-14T17:47:00Z">
        <w:r>
          <w:rPr>
            <w:lang w:val="en"/>
          </w:rPr>
          <w:delText xml:space="preserve">                </w:delText>
        </w:r>
      </w:del>
      <w:r w:rsidR="00AF4759">
        <w:rPr>
          <w:lang w:val="en"/>
        </w:rPr>
        <w:t>ref="</w:t>
      </w:r>
      <w:del w:id="270" w:author="Stefan Santesson" w:date="2015-08-14T17:47:00Z">
        <w:r>
          <w:rPr>
            <w:lang w:val="en"/>
          </w:rPr>
          <w:delText>eid2</w:delText>
        </w:r>
      </w:del>
      <w:ins w:id="271" w:author="Stefan Santesson" w:date="2015-08-14T17:47:00Z">
        <w:r w:rsidR="00AF4759">
          <w:rPr>
            <w:lang w:val="en"/>
          </w:rPr>
          <w:t>csig</w:t>
        </w:r>
      </w:ins>
      <w:r w:rsidR="00AF4759">
        <w:rPr>
          <w:lang w:val="en"/>
        </w:rPr>
        <w:t>:CertRequestProperties"/&gt;</w:t>
      </w:r>
    </w:p>
    <w:p w14:paraId="015D05D1" w14:textId="77777777" w:rsidR="0049239B" w:rsidRDefault="00AF4759">
      <w:pPr>
        <w:pStyle w:val="HTMLPreformatted"/>
        <w:shd w:val="clear" w:color="auto" w:fill="E7DEEF"/>
        <w:divId w:val="520976565"/>
        <w:rPr>
          <w:del w:id="272" w:author="Stefan Santesson" w:date="2015-08-14T17:47:00Z"/>
          <w:lang w:val="en"/>
        </w:rPr>
      </w:pPr>
      <w:r>
        <w:rPr>
          <w:lang w:val="en"/>
        </w:rPr>
        <w:t xml:space="preserve">            &lt;xs:element minOccurs="0" </w:t>
      </w:r>
    </w:p>
    <w:p w14:paraId="3060F974" w14:textId="7BF6C612" w:rsidR="00573981" w:rsidRDefault="00C517BE">
      <w:pPr>
        <w:pStyle w:val="HTMLPreformatted"/>
        <w:shd w:val="clear" w:color="auto" w:fill="E7DEEF"/>
        <w:ind w:left="720"/>
        <w:divId w:val="1782021784"/>
        <w:rPr>
          <w:lang w:val="en"/>
        </w:rPr>
      </w:pPr>
      <w:del w:id="273" w:author="Stefan Santesson" w:date="2015-08-14T17:47:00Z">
        <w:r>
          <w:rPr>
            <w:lang w:val="en"/>
          </w:rPr>
          <w:delText xml:space="preserve">                </w:delText>
        </w:r>
      </w:del>
      <w:r w:rsidR="00AF4759">
        <w:rPr>
          <w:lang w:val="en"/>
        </w:rPr>
        <w:t>ref="</w:t>
      </w:r>
      <w:del w:id="274" w:author="Stefan Santesson" w:date="2015-08-14T17:47:00Z">
        <w:r>
          <w:rPr>
            <w:lang w:val="en"/>
          </w:rPr>
          <w:delText>eid2</w:delText>
        </w:r>
      </w:del>
      <w:ins w:id="275" w:author="Stefan Santesson" w:date="2015-08-14T17:47:00Z">
        <w:r w:rsidR="00AF4759">
          <w:rPr>
            <w:lang w:val="en"/>
          </w:rPr>
          <w:t>csig</w:t>
        </w:r>
      </w:ins>
      <w:r w:rsidR="00AF4759">
        <w:rPr>
          <w:lang w:val="en"/>
        </w:rPr>
        <w:t>:SignMessage</w:t>
      </w:r>
      <w:ins w:id="276" w:author="Stefan Santesson" w:date="2015-08-14T17:47:00Z">
        <w:r w:rsidR="00AF4759">
          <w:rPr>
            <w:lang w:val="en"/>
          </w:rPr>
          <w:t>" maxOccurs="unbounded</w:t>
        </w:r>
      </w:ins>
      <w:r w:rsidR="00AF4759">
        <w:rPr>
          <w:lang w:val="en"/>
        </w:rPr>
        <w:t>"/&gt;</w:t>
      </w:r>
    </w:p>
    <w:p w14:paraId="4519A41D" w14:textId="77777777" w:rsidR="0049239B" w:rsidRDefault="00AF4759">
      <w:pPr>
        <w:pStyle w:val="HTMLPreformatted"/>
        <w:shd w:val="clear" w:color="auto" w:fill="E7DEEF"/>
        <w:divId w:val="520976565"/>
        <w:rPr>
          <w:del w:id="277" w:author="Stefan Santesson" w:date="2015-08-14T17:47:00Z"/>
          <w:lang w:val="en"/>
        </w:rPr>
      </w:pPr>
      <w:r>
        <w:rPr>
          <w:lang w:val="en"/>
        </w:rPr>
        <w:t xml:space="preserve">            &lt;xs:element minOccurs="0" </w:t>
      </w:r>
    </w:p>
    <w:p w14:paraId="134E9FC0" w14:textId="08C2A523" w:rsidR="00573981" w:rsidRDefault="00C517BE">
      <w:pPr>
        <w:pStyle w:val="HTMLPreformatted"/>
        <w:shd w:val="clear" w:color="auto" w:fill="E7DEEF"/>
        <w:ind w:left="720"/>
        <w:divId w:val="1782021784"/>
        <w:rPr>
          <w:lang w:val="en"/>
        </w:rPr>
      </w:pPr>
      <w:del w:id="278" w:author="Stefan Santesson" w:date="2015-08-14T17:47:00Z">
        <w:r>
          <w:rPr>
            <w:lang w:val="en"/>
          </w:rPr>
          <w:delText xml:space="preserve">                </w:delText>
        </w:r>
      </w:del>
      <w:r w:rsidR="00AF4759">
        <w:rPr>
          <w:lang w:val="en"/>
        </w:rPr>
        <w:t>ref="</w:t>
      </w:r>
      <w:del w:id="279" w:author="Stefan Santesson" w:date="2015-08-14T17:47:00Z">
        <w:r>
          <w:rPr>
            <w:lang w:val="en"/>
          </w:rPr>
          <w:delText>eid2</w:delText>
        </w:r>
      </w:del>
      <w:ins w:id="280" w:author="Stefan Santesson" w:date="2015-08-14T17:47:00Z">
        <w:r w:rsidR="00AF4759">
          <w:rPr>
            <w:lang w:val="en"/>
          </w:rPr>
          <w:t>csig</w:t>
        </w:r>
      </w:ins>
      <w:r w:rsidR="00AF4759">
        <w:rPr>
          <w:lang w:val="en"/>
        </w:rPr>
        <w:t>:OtherRequestInfo"/&gt;</w:t>
      </w:r>
    </w:p>
    <w:p w14:paraId="4A533C9A" w14:textId="77777777" w:rsidR="00573981" w:rsidRDefault="00AF4759">
      <w:pPr>
        <w:pStyle w:val="HTMLPreformatted"/>
        <w:shd w:val="clear" w:color="auto" w:fill="E7DEEF"/>
        <w:ind w:left="720"/>
        <w:divId w:val="1782021784"/>
        <w:rPr>
          <w:lang w:val="en"/>
        </w:rPr>
      </w:pPr>
      <w:r>
        <w:rPr>
          <w:lang w:val="en"/>
        </w:rPr>
        <w:t xml:space="preserve">        &lt;/xs:sequence&gt;</w:t>
      </w:r>
    </w:p>
    <w:p w14:paraId="2E45E870" w14:textId="77777777" w:rsidR="0049239B" w:rsidRDefault="00AF4759">
      <w:pPr>
        <w:pStyle w:val="HTMLPreformatted"/>
        <w:shd w:val="clear" w:color="auto" w:fill="E7DEEF"/>
        <w:divId w:val="520976565"/>
        <w:rPr>
          <w:del w:id="281" w:author="Stefan Santesson" w:date="2015-08-14T17:47:00Z"/>
          <w:lang w:val="en"/>
        </w:rPr>
      </w:pPr>
      <w:r>
        <w:rPr>
          <w:lang w:val="en"/>
        </w:rPr>
        <w:t xml:space="preserve">        &lt;xs:attribute name="Version" type="xs:string"</w:t>
      </w:r>
    </w:p>
    <w:p w14:paraId="7648AE18" w14:textId="613F0FB1" w:rsidR="00573981" w:rsidRDefault="00C517BE">
      <w:pPr>
        <w:pStyle w:val="HTMLPreformatted"/>
        <w:shd w:val="clear" w:color="auto" w:fill="E7DEEF"/>
        <w:ind w:left="720"/>
        <w:divId w:val="1782021784"/>
        <w:rPr>
          <w:lang w:val="en"/>
        </w:rPr>
      </w:pPr>
      <w:del w:id="282" w:author="Stefan Santesson" w:date="2015-08-14T17:47:00Z">
        <w:r>
          <w:rPr>
            <w:lang w:val="en"/>
          </w:rPr>
          <w:delText xml:space="preserve">           </w:delText>
        </w:r>
      </w:del>
      <w:r w:rsidR="00AF4759">
        <w:rPr>
          <w:lang w:val="en"/>
        </w:rPr>
        <w:t xml:space="preserve"> use="optional" default="1.</w:t>
      </w:r>
      <w:del w:id="283" w:author="Stefan Santesson" w:date="2015-08-14T17:47:00Z">
        <w:r>
          <w:rPr>
            <w:lang w:val="en"/>
          </w:rPr>
          <w:delText>0</w:delText>
        </w:r>
      </w:del>
      <w:ins w:id="284" w:author="Stefan Santesson" w:date="2015-08-14T17:47:00Z">
        <w:r w:rsidR="00AF4759">
          <w:rPr>
            <w:lang w:val="en"/>
          </w:rPr>
          <w:t>1</w:t>
        </w:r>
      </w:ins>
      <w:r w:rsidR="00AF4759">
        <w:rPr>
          <w:lang w:val="en"/>
        </w:rPr>
        <w:t>"/&gt;</w:t>
      </w:r>
    </w:p>
    <w:p w14:paraId="5D4BB9DD" w14:textId="77777777" w:rsidR="00573981" w:rsidRDefault="00AF4759">
      <w:pPr>
        <w:pStyle w:val="HTMLPreformatted"/>
        <w:shd w:val="clear" w:color="auto" w:fill="E7DEEF"/>
        <w:ind w:left="720"/>
        <w:divId w:val="1782021784"/>
        <w:rPr>
          <w:lang w:val="en"/>
        </w:rPr>
      </w:pPr>
      <w:r>
        <w:rPr>
          <w:lang w:val="en"/>
        </w:rPr>
        <w:t xml:space="preserve">    &lt;/xs:complexType&gt;</w:t>
      </w:r>
    </w:p>
    <w:p w14:paraId="4B49E1C0" w14:textId="77777777" w:rsidR="0049239B" w:rsidRDefault="0049239B">
      <w:pPr>
        <w:pStyle w:val="HTMLPreformatted"/>
        <w:shd w:val="clear" w:color="auto" w:fill="E7DEEF"/>
        <w:divId w:val="520976565"/>
        <w:rPr>
          <w:del w:id="285" w:author="Stefan Santesson" w:date="2015-08-14T17:47:00Z"/>
          <w:lang w:val="en"/>
        </w:rPr>
      </w:pPr>
      <w:bookmarkStart w:id="286" w:name="CertRequestPropertiesType"/>
      <w:bookmarkEnd w:id="286"/>
    </w:p>
    <w:p w14:paraId="6C666487" w14:textId="77777777" w:rsidR="0049239B" w:rsidRDefault="00C517BE">
      <w:pPr>
        <w:pStyle w:val="HTMLPreformatted"/>
        <w:shd w:val="clear" w:color="auto" w:fill="E7DEEF"/>
        <w:divId w:val="520976565"/>
        <w:rPr>
          <w:del w:id="287" w:author="Stefan Santesson" w:date="2015-08-14T17:47:00Z"/>
          <w:lang w:val="en"/>
        </w:rPr>
      </w:pPr>
      <w:del w:id="288" w:author="Stefan Santesson" w:date="2015-08-14T17:47:00Z">
        <w:r>
          <w:rPr>
            <w:lang w:val="en"/>
          </w:rPr>
          <w:delText xml:space="preserve">    &lt;xs:element name="RequestTime" type="xs:dateTime"/&gt;</w:delText>
        </w:r>
      </w:del>
    </w:p>
    <w:p w14:paraId="2F2B90D2" w14:textId="77777777" w:rsidR="0049239B" w:rsidRDefault="00C517BE">
      <w:pPr>
        <w:pStyle w:val="HTMLPreformatted"/>
        <w:shd w:val="clear" w:color="auto" w:fill="E7DEEF"/>
        <w:divId w:val="520976565"/>
        <w:rPr>
          <w:del w:id="289" w:author="Stefan Santesson" w:date="2015-08-14T17:47:00Z"/>
          <w:lang w:val="en"/>
        </w:rPr>
      </w:pPr>
      <w:del w:id="290" w:author="Stefan Santesson" w:date="2015-08-14T17:47:00Z">
        <w:r>
          <w:rPr>
            <w:lang w:val="en"/>
          </w:rPr>
          <w:delText xml:space="preserve">    &lt;xs:element name="Signer" type="saml:AttributeStatementType"/&gt;</w:delText>
        </w:r>
      </w:del>
    </w:p>
    <w:p w14:paraId="355F92D8" w14:textId="77777777" w:rsidR="0049239B" w:rsidRDefault="00C517BE">
      <w:pPr>
        <w:pStyle w:val="HTMLPreformatted"/>
        <w:shd w:val="clear" w:color="auto" w:fill="E7DEEF"/>
        <w:divId w:val="520976565"/>
        <w:rPr>
          <w:del w:id="291" w:author="Stefan Santesson" w:date="2015-08-14T17:47:00Z"/>
          <w:lang w:val="en"/>
        </w:rPr>
      </w:pPr>
      <w:del w:id="292" w:author="Stefan Santesson" w:date="2015-08-14T17:47:00Z">
        <w:r>
          <w:rPr>
            <w:lang w:val="en"/>
          </w:rPr>
          <w:delText xml:space="preserve">    &lt;xs:element name="IdentityProvider" type="saml:NameIDType"/&gt;</w:delText>
        </w:r>
      </w:del>
    </w:p>
    <w:p w14:paraId="2E91380B" w14:textId="77777777" w:rsidR="0049239B" w:rsidRDefault="00C517BE">
      <w:pPr>
        <w:pStyle w:val="HTMLPreformatted"/>
        <w:shd w:val="clear" w:color="auto" w:fill="E7DEEF"/>
        <w:divId w:val="520976565"/>
        <w:rPr>
          <w:del w:id="293" w:author="Stefan Santesson" w:date="2015-08-14T17:47:00Z"/>
          <w:lang w:val="en"/>
        </w:rPr>
      </w:pPr>
      <w:del w:id="294" w:author="Stefan Santesson" w:date="2015-08-14T17:47:00Z">
        <w:r>
          <w:rPr>
            <w:lang w:val="en"/>
          </w:rPr>
          <w:delText xml:space="preserve">    &lt;xs:element name="SignRequester" type="saml:NameIDType"/&gt;</w:delText>
        </w:r>
      </w:del>
    </w:p>
    <w:p w14:paraId="141FD417" w14:textId="77777777" w:rsidR="0049239B" w:rsidRDefault="00C517BE">
      <w:pPr>
        <w:pStyle w:val="HTMLPreformatted"/>
        <w:shd w:val="clear" w:color="auto" w:fill="E7DEEF"/>
        <w:divId w:val="520976565"/>
        <w:rPr>
          <w:del w:id="295" w:author="Stefan Santesson" w:date="2015-08-14T17:47:00Z"/>
          <w:lang w:val="en"/>
        </w:rPr>
      </w:pPr>
      <w:del w:id="296" w:author="Stefan Santesson" w:date="2015-08-14T17:47:00Z">
        <w:r>
          <w:rPr>
            <w:lang w:val="en"/>
          </w:rPr>
          <w:delText xml:space="preserve">    &lt;xs:element name="SignService" type="saml:NameIDType"/&gt;</w:delText>
        </w:r>
      </w:del>
    </w:p>
    <w:p w14:paraId="241844E2" w14:textId="77777777" w:rsidR="0049239B" w:rsidRDefault="00C517BE">
      <w:pPr>
        <w:pStyle w:val="HTMLPreformatted"/>
        <w:shd w:val="clear" w:color="auto" w:fill="E7DEEF"/>
        <w:divId w:val="520976565"/>
        <w:rPr>
          <w:del w:id="297" w:author="Stefan Santesson" w:date="2015-08-14T17:47:00Z"/>
          <w:lang w:val="en"/>
        </w:rPr>
      </w:pPr>
      <w:del w:id="298" w:author="Stefan Santesson" w:date="2015-08-14T17:47:00Z">
        <w:r>
          <w:rPr>
            <w:lang w:val="en"/>
          </w:rPr>
          <w:delText xml:space="preserve">    &lt;xs:element name="RequestedSignatureAlgorithm" type="xs:anyURI"/&gt;</w:delText>
        </w:r>
      </w:del>
    </w:p>
    <w:p w14:paraId="5217535D" w14:textId="77777777" w:rsidR="0049239B" w:rsidRDefault="00C517BE">
      <w:pPr>
        <w:pStyle w:val="HTMLPreformatted"/>
        <w:shd w:val="clear" w:color="auto" w:fill="E7DEEF"/>
        <w:divId w:val="520976565"/>
        <w:rPr>
          <w:del w:id="299" w:author="Stefan Santesson" w:date="2015-08-14T17:47:00Z"/>
          <w:lang w:val="en"/>
        </w:rPr>
      </w:pPr>
      <w:del w:id="300" w:author="Stefan Santesson" w:date="2015-08-14T17:47:00Z">
        <w:r>
          <w:rPr>
            <w:lang w:val="en"/>
          </w:rPr>
          <w:delText xml:space="preserve">    &lt;xs:element name="CertRequestProperties"</w:delText>
        </w:r>
      </w:del>
    </w:p>
    <w:p w14:paraId="63E5F8A4" w14:textId="77777777" w:rsidR="0049239B" w:rsidRDefault="00C517BE">
      <w:pPr>
        <w:pStyle w:val="HTMLPreformatted"/>
        <w:shd w:val="clear" w:color="auto" w:fill="E7DEEF"/>
        <w:divId w:val="520976565"/>
        <w:rPr>
          <w:del w:id="301" w:author="Stefan Santesson" w:date="2015-08-14T17:47:00Z"/>
          <w:lang w:val="en"/>
        </w:rPr>
      </w:pPr>
      <w:del w:id="302" w:author="Stefan Santesson" w:date="2015-08-14T17:47:00Z">
        <w:r>
          <w:rPr>
            <w:lang w:val="en"/>
          </w:rPr>
          <w:delText xml:space="preserve">        type="eid2:CertRequestPropertiesType"/&gt;</w:delText>
        </w:r>
      </w:del>
    </w:p>
    <w:p w14:paraId="08808DF6" w14:textId="77777777" w:rsidR="0049239B" w:rsidRDefault="00C517BE">
      <w:pPr>
        <w:pStyle w:val="HTMLPreformatted"/>
        <w:shd w:val="clear" w:color="auto" w:fill="E7DEEF"/>
        <w:divId w:val="520976565"/>
        <w:rPr>
          <w:del w:id="303" w:author="Stefan Santesson" w:date="2015-08-14T17:47:00Z"/>
          <w:lang w:val="en"/>
        </w:rPr>
      </w:pPr>
      <w:del w:id="304" w:author="Stefan Santesson" w:date="2015-08-14T17:47:00Z">
        <w:r>
          <w:rPr>
            <w:lang w:val="en"/>
          </w:rPr>
          <w:delText xml:space="preserve">    &lt;xs:element name="SignMessage" type="xs:base64Binary"/&gt;</w:delText>
        </w:r>
      </w:del>
    </w:p>
    <w:p w14:paraId="46D2DCCD" w14:textId="77777777" w:rsidR="0049239B" w:rsidRDefault="00C517BE">
      <w:pPr>
        <w:pStyle w:val="HTMLPreformatted"/>
        <w:shd w:val="clear" w:color="auto" w:fill="E7DEEF"/>
        <w:divId w:val="520976565"/>
        <w:rPr>
          <w:del w:id="305" w:author="Stefan Santesson" w:date="2015-08-14T17:47:00Z"/>
          <w:lang w:val="en"/>
        </w:rPr>
      </w:pPr>
      <w:del w:id="306" w:author="Stefan Santesson" w:date="2015-08-14T17:47:00Z">
        <w:r>
          <w:rPr>
            <w:lang w:val="en"/>
          </w:rPr>
          <w:delText xml:space="preserve">    &lt;xs:element name="OtherRequestInfo" type="eid2:AnyType"/&gt;</w:delText>
        </w:r>
      </w:del>
    </w:p>
    <w:p w14:paraId="3D2649E6" w14:textId="77777777" w:rsidR="00573981" w:rsidRDefault="00AF4759">
      <w:pPr>
        <w:pStyle w:val="Heading4"/>
        <w:ind w:left="720"/>
        <w:divId w:val="1814130867"/>
        <w:rPr>
          <w:rFonts w:ascii="Arial" w:eastAsia="Times New Roman" w:hAnsi="Arial" w:cs="Arial"/>
          <w:lang w:val="en"/>
        </w:rPr>
      </w:pPr>
      <w:r>
        <w:rPr>
          <w:rFonts w:ascii="Arial" w:eastAsia="Times New Roman" w:hAnsi="Arial" w:cs="Arial"/>
          <w:lang w:val="en"/>
        </w:rPr>
        <w:t>3.1.1. Type CertRequestPropertiesType</w:t>
      </w:r>
    </w:p>
    <w:p w14:paraId="00EDC4A4" w14:textId="77777777" w:rsidR="00573981" w:rsidRDefault="00AF4759">
      <w:pPr>
        <w:pStyle w:val="NormalWeb"/>
        <w:ind w:left="720"/>
        <w:divId w:val="1936592590"/>
        <w:rPr>
          <w:rFonts w:ascii="Arial" w:hAnsi="Arial" w:cs="Arial"/>
          <w:sz w:val="22"/>
          <w:szCs w:val="22"/>
          <w:lang w:val="en"/>
        </w:rPr>
      </w:pPr>
      <w:r>
        <w:rPr>
          <w:rFonts w:ascii="Arial" w:hAnsi="Arial" w:cs="Arial"/>
          <w:sz w:val="22"/>
          <w:szCs w:val="22"/>
          <w:lang w:val="en"/>
        </w:rPr>
        <w:t xml:space="preserve">The </w:t>
      </w:r>
      <w:r>
        <w:rPr>
          <w:rStyle w:val="Strong"/>
          <w:rFonts w:ascii="Arial" w:hAnsi="Arial" w:cs="Arial"/>
          <w:sz w:val="22"/>
          <w:szCs w:val="22"/>
          <w:lang w:val="en"/>
        </w:rPr>
        <w:t>CertRequestPropertiesType</w:t>
      </w:r>
      <w:r>
        <w:rPr>
          <w:rFonts w:ascii="Arial" w:hAnsi="Arial" w:cs="Arial"/>
          <w:sz w:val="22"/>
          <w:szCs w:val="22"/>
          <w:lang w:val="en"/>
        </w:rPr>
        <w:t xml:space="preserve"> complex type is used to specify requested properties of the signature certificate that is associated with the generated signature.</w:t>
      </w:r>
    </w:p>
    <w:p w14:paraId="3C9D7104" w14:textId="77777777" w:rsidR="00573981" w:rsidRDefault="00AF4759">
      <w:pPr>
        <w:pStyle w:val="NormalWeb"/>
        <w:ind w:left="720"/>
        <w:divId w:val="1936592590"/>
        <w:rPr>
          <w:rFonts w:ascii="Arial" w:hAnsi="Arial" w:cs="Arial"/>
          <w:sz w:val="22"/>
          <w:szCs w:val="22"/>
          <w:lang w:val="en"/>
        </w:rPr>
      </w:pPr>
      <w:r>
        <w:rPr>
          <w:rFonts w:ascii="Arial" w:hAnsi="Arial" w:cs="Arial"/>
          <w:sz w:val="22"/>
          <w:szCs w:val="22"/>
          <w:lang w:val="en"/>
        </w:rPr>
        <w:t xml:space="preserve">The </w:t>
      </w:r>
      <w:r>
        <w:rPr>
          <w:rStyle w:val="Strong"/>
          <w:rFonts w:ascii="Arial" w:hAnsi="Arial" w:cs="Arial"/>
          <w:sz w:val="22"/>
          <w:szCs w:val="22"/>
          <w:lang w:val="en"/>
        </w:rPr>
        <w:t>CertRequestPropertiesType</w:t>
      </w:r>
      <w:r>
        <w:rPr>
          <w:rFonts w:ascii="Arial" w:hAnsi="Arial" w:cs="Arial"/>
          <w:sz w:val="22"/>
          <w:szCs w:val="22"/>
          <w:lang w:val="en"/>
        </w:rPr>
        <w:t xml:space="preserve"> complex type has the following attributes and elements:</w:t>
      </w:r>
    </w:p>
    <w:p w14:paraId="7F056B16" w14:textId="77777777" w:rsidR="00573981" w:rsidRDefault="00AF4759">
      <w:pPr>
        <w:spacing w:before="0" w:beforeAutospacing="0" w:after="0" w:afterAutospacing="0"/>
        <w:ind w:left="720"/>
        <w:divId w:val="1536769330"/>
        <w:rPr>
          <w:rFonts w:ascii="Arial" w:eastAsia="Times New Roman" w:hAnsi="Arial" w:cs="Arial"/>
          <w:sz w:val="22"/>
          <w:szCs w:val="22"/>
          <w:lang w:val="en"/>
        </w:rPr>
      </w:pPr>
      <w:r>
        <w:rPr>
          <w:rStyle w:val="HTMLCode"/>
          <w:lang w:val="en"/>
        </w:rPr>
        <w:t>CertType</w:t>
      </w:r>
      <w:r>
        <w:rPr>
          <w:rFonts w:ascii="Arial" w:eastAsia="Times New Roman" w:hAnsi="Arial" w:cs="Arial"/>
          <w:sz w:val="22"/>
          <w:szCs w:val="22"/>
          <w:lang w:val="en"/>
        </w:rPr>
        <w:t xml:space="preserve"> [Default "PKC"]</w:t>
      </w:r>
    </w:p>
    <w:p w14:paraId="0DEA1EFC" w14:textId="77777777" w:rsidR="00573981" w:rsidRDefault="00AF4759">
      <w:pPr>
        <w:pStyle w:val="NormalWeb"/>
        <w:ind w:left="1440"/>
        <w:divId w:val="1536769330"/>
        <w:rPr>
          <w:rFonts w:ascii="Arial" w:hAnsi="Arial" w:cs="Arial"/>
          <w:sz w:val="22"/>
          <w:szCs w:val="22"/>
          <w:lang w:val="en"/>
        </w:rPr>
      </w:pPr>
      <w:r>
        <w:rPr>
          <w:rFonts w:ascii="Arial" w:hAnsi="Arial" w:cs="Arial"/>
          <w:sz w:val="22"/>
          <w:szCs w:val="22"/>
          <w:lang w:val="en"/>
        </w:rPr>
        <w:t>An enumeration of certificate types, default "PKC". The supported values are "PKC", "QC" and "QC/SSCD". "QC" means that the certificate is requested to be a Qualified Certificate according to legal definitions in national law governing the issuer. "QC/SSCD" means a Qualified Certificate where the private key is declared to be residing within a Secure Signature Creation Device according to national law. "PKC" (Public Key Certificate) means a certificate that is not a Qualified Certificate.</w:t>
      </w:r>
    </w:p>
    <w:p w14:paraId="69B363EA" w14:textId="77777777" w:rsidR="00573981" w:rsidRDefault="00AF4759">
      <w:pPr>
        <w:spacing w:before="0" w:beforeAutospacing="0" w:after="0" w:afterAutospacing="0"/>
        <w:ind w:left="720"/>
        <w:divId w:val="1536769330"/>
        <w:rPr>
          <w:rFonts w:ascii="Arial" w:eastAsia="Times New Roman" w:hAnsi="Arial" w:cs="Arial"/>
          <w:sz w:val="22"/>
          <w:szCs w:val="22"/>
          <w:lang w:val="en"/>
        </w:rPr>
      </w:pPr>
      <w:r>
        <w:rPr>
          <w:rStyle w:val="HTMLCode"/>
          <w:lang w:val="en"/>
        </w:rPr>
        <w:t>&lt;saml:AuthnContextClassRef&gt;</w:t>
      </w:r>
      <w:r>
        <w:rPr>
          <w:rFonts w:ascii="Arial" w:eastAsia="Times New Roman" w:hAnsi="Arial" w:cs="Arial"/>
          <w:sz w:val="22"/>
          <w:szCs w:val="22"/>
          <w:lang w:val="en"/>
        </w:rPr>
        <w:t xml:space="preserve"> [Optional]</w:t>
      </w:r>
    </w:p>
    <w:p w14:paraId="220CF4F5" w14:textId="5C1825CE" w:rsidR="00573981" w:rsidRDefault="00AF4759">
      <w:pPr>
        <w:pStyle w:val="NormalWeb"/>
        <w:ind w:left="1440"/>
        <w:divId w:val="1536769330"/>
        <w:rPr>
          <w:rFonts w:ascii="Arial" w:hAnsi="Arial" w:cs="Arial"/>
          <w:sz w:val="22"/>
          <w:szCs w:val="22"/>
          <w:lang w:val="en"/>
        </w:rPr>
      </w:pPr>
      <w:r>
        <w:rPr>
          <w:rFonts w:ascii="Arial" w:hAnsi="Arial" w:cs="Arial"/>
          <w:sz w:val="22"/>
          <w:szCs w:val="22"/>
          <w:lang w:val="en"/>
        </w:rPr>
        <w:t xml:space="preserve">A URI identifying the requested level of assurance that authentication of the signature certificate subject MUST comply with in order to complete signing and certificate issuance. A </w:t>
      </w:r>
      <w:del w:id="307" w:author="Stefan Santesson" w:date="2015-08-14T17:47:00Z">
        <w:r w:rsidR="00C517BE">
          <w:rPr>
            <w:rFonts w:ascii="Arial" w:hAnsi="Arial" w:cs="Arial"/>
            <w:sz w:val="22"/>
            <w:szCs w:val="22"/>
            <w:lang w:val="en"/>
          </w:rPr>
          <w:delText>signature service</w:delText>
        </w:r>
      </w:del>
      <w:ins w:id="308" w:author="Stefan Santesson" w:date="2015-08-14T17:47:00Z">
        <w:r>
          <w:rPr>
            <w:rFonts w:ascii="Arial" w:hAnsi="Arial" w:cs="Arial"/>
            <w:sz w:val="22"/>
            <w:szCs w:val="22"/>
            <w:lang w:val="en"/>
          </w:rPr>
          <w:t>Signing Service</w:t>
        </w:r>
      </w:ins>
      <w:r>
        <w:rPr>
          <w:rFonts w:ascii="Arial" w:hAnsi="Arial" w:cs="Arial"/>
          <w:sz w:val="22"/>
          <w:szCs w:val="22"/>
          <w:lang w:val="en"/>
        </w:rPr>
        <w:t xml:space="preserve"> MUST NOT issue signature certificates and generate the requested signature unless the authentication process used to authenticate the requested signer meets the requested level of assurance expressed in this element. If this element is absent, the locally configured policy of the </w:t>
      </w:r>
      <w:del w:id="309" w:author="Stefan Santesson" w:date="2015-08-14T17:47:00Z">
        <w:r w:rsidR="00C517BE">
          <w:rPr>
            <w:rFonts w:ascii="Arial" w:hAnsi="Arial" w:cs="Arial"/>
            <w:sz w:val="22"/>
            <w:szCs w:val="22"/>
            <w:lang w:val="en"/>
          </w:rPr>
          <w:delText>signature service</w:delText>
        </w:r>
      </w:del>
      <w:ins w:id="310" w:author="Stefan Santesson" w:date="2015-08-14T17:47:00Z">
        <w:r>
          <w:rPr>
            <w:rFonts w:ascii="Arial" w:hAnsi="Arial" w:cs="Arial"/>
            <w:sz w:val="22"/>
            <w:szCs w:val="22"/>
            <w:lang w:val="en"/>
          </w:rPr>
          <w:t>Signing Service</w:t>
        </w:r>
      </w:ins>
      <w:r>
        <w:rPr>
          <w:rFonts w:ascii="Arial" w:hAnsi="Arial" w:cs="Arial"/>
          <w:sz w:val="22"/>
          <w:szCs w:val="22"/>
          <w:lang w:val="en"/>
        </w:rPr>
        <w:t xml:space="preserve"> is assumed.</w:t>
      </w:r>
    </w:p>
    <w:p w14:paraId="661E1286" w14:textId="77777777" w:rsidR="00573981" w:rsidRDefault="00AF4759">
      <w:pPr>
        <w:spacing w:before="0" w:beforeAutospacing="0" w:after="0" w:afterAutospacing="0"/>
        <w:ind w:left="720"/>
        <w:divId w:val="1536769330"/>
        <w:rPr>
          <w:rFonts w:ascii="Arial" w:eastAsia="Times New Roman" w:hAnsi="Arial" w:cs="Arial"/>
          <w:sz w:val="22"/>
          <w:szCs w:val="22"/>
          <w:lang w:val="en"/>
        </w:rPr>
      </w:pPr>
      <w:r>
        <w:rPr>
          <w:rStyle w:val="HTMLCode"/>
          <w:lang w:val="en"/>
        </w:rPr>
        <w:t>&lt;RequestedCertAttributes&gt;</w:t>
      </w:r>
      <w:r>
        <w:rPr>
          <w:rFonts w:ascii="Arial" w:eastAsia="Times New Roman" w:hAnsi="Arial" w:cs="Arial"/>
          <w:sz w:val="22"/>
          <w:szCs w:val="22"/>
          <w:lang w:val="en"/>
        </w:rPr>
        <w:t xml:space="preserve"> [Optional]</w:t>
      </w:r>
    </w:p>
    <w:p w14:paraId="2AB98F60" w14:textId="256F301F" w:rsidR="00573981" w:rsidRDefault="00AF4759">
      <w:pPr>
        <w:pStyle w:val="NormalWeb"/>
        <w:ind w:left="1440"/>
        <w:divId w:val="1536769330"/>
        <w:rPr>
          <w:rFonts w:ascii="Arial" w:hAnsi="Arial" w:cs="Arial"/>
          <w:sz w:val="22"/>
          <w:szCs w:val="22"/>
          <w:lang w:val="en"/>
        </w:rPr>
      </w:pPr>
      <w:r>
        <w:rPr>
          <w:rFonts w:ascii="Arial" w:hAnsi="Arial" w:cs="Arial"/>
          <w:sz w:val="22"/>
          <w:szCs w:val="22"/>
          <w:lang w:val="en"/>
        </w:rPr>
        <w:t xml:space="preserve">Element holding </w:t>
      </w:r>
      <w:del w:id="311" w:author="Stefan Santesson" w:date="2015-08-14T17:47:00Z">
        <w:r w:rsidR="00C517BE">
          <w:rPr>
            <w:rFonts w:ascii="Arial" w:hAnsi="Arial" w:cs="Arial"/>
            <w:sz w:val="22"/>
            <w:szCs w:val="22"/>
            <w:lang w:val="en"/>
          </w:rPr>
          <w:delText>an</w:delText>
        </w:r>
      </w:del>
      <w:ins w:id="312" w:author="Stefan Santesson" w:date="2015-08-14T17:47:00Z">
        <w:r>
          <w:rPr>
            <w:rFonts w:ascii="Arial" w:hAnsi="Arial" w:cs="Arial"/>
            <w:sz w:val="22"/>
            <w:szCs w:val="22"/>
            <w:lang w:val="en"/>
          </w:rPr>
          <w:t>a SAML</w:t>
        </w:r>
      </w:ins>
      <w:r>
        <w:rPr>
          <w:rFonts w:ascii="Arial" w:hAnsi="Arial" w:cs="Arial"/>
          <w:sz w:val="22"/>
          <w:szCs w:val="22"/>
          <w:lang w:val="en"/>
        </w:rPr>
        <w:t xml:space="preserve"> Entity ID of an Attribute Authority that MAY be used to obtain an attribute value for the requested attribute. The EntityID value is specified using the </w:t>
      </w:r>
      <w:r>
        <w:rPr>
          <w:rStyle w:val="Strong"/>
          <w:rFonts w:ascii="Arial" w:hAnsi="Arial" w:cs="Arial"/>
          <w:sz w:val="22"/>
          <w:szCs w:val="22"/>
          <w:lang w:val="en"/>
        </w:rPr>
        <w:t>saml:NameIDType</w:t>
      </w:r>
      <w:r>
        <w:rPr>
          <w:rFonts w:ascii="Arial" w:hAnsi="Arial" w:cs="Arial"/>
          <w:sz w:val="22"/>
          <w:szCs w:val="22"/>
          <w:lang w:val="en"/>
        </w:rPr>
        <w:t xml:space="preserve"> complex type and MUST include a </w:t>
      </w:r>
      <w:r>
        <w:rPr>
          <w:rStyle w:val="HTMLCode"/>
          <w:lang w:val="en"/>
        </w:rPr>
        <w:t>Format</w:t>
      </w:r>
      <w:r>
        <w:rPr>
          <w:rFonts w:ascii="Arial" w:hAnsi="Arial" w:cs="Arial"/>
          <w:sz w:val="22"/>
          <w:szCs w:val="22"/>
          <w:lang w:val="en"/>
        </w:rPr>
        <w:t xml:space="preserve"> attribute with the value </w:t>
      </w:r>
      <w:r>
        <w:rPr>
          <w:rStyle w:val="HTMLCode"/>
          <w:lang w:val="en"/>
        </w:rPr>
        <w:t>urn:oasis:names:tc:SAML:2.0:nameid-format:entity</w:t>
      </w:r>
      <w:r>
        <w:rPr>
          <w:rFonts w:ascii="Arial" w:hAnsi="Arial" w:cs="Arial"/>
          <w:sz w:val="22"/>
          <w:szCs w:val="22"/>
          <w:lang w:val="en"/>
        </w:rPr>
        <w:t>.</w:t>
      </w:r>
    </w:p>
    <w:p w14:paraId="2BBE108C" w14:textId="77777777" w:rsidR="00573981" w:rsidRDefault="00AF4759">
      <w:pPr>
        <w:spacing w:before="0" w:beforeAutospacing="0" w:after="0" w:afterAutospacing="0"/>
        <w:ind w:left="720"/>
        <w:divId w:val="1536769330"/>
        <w:rPr>
          <w:rFonts w:ascii="Arial" w:eastAsia="Times New Roman" w:hAnsi="Arial" w:cs="Arial"/>
          <w:sz w:val="22"/>
          <w:szCs w:val="22"/>
          <w:lang w:val="en"/>
        </w:rPr>
      </w:pPr>
      <w:r>
        <w:rPr>
          <w:rStyle w:val="HTMLCode"/>
          <w:lang w:val="en"/>
        </w:rPr>
        <w:t>&lt;OtherProperties&gt;</w:t>
      </w:r>
      <w:r>
        <w:rPr>
          <w:rFonts w:ascii="Arial" w:eastAsia="Times New Roman" w:hAnsi="Arial" w:cs="Arial"/>
          <w:sz w:val="22"/>
          <w:szCs w:val="22"/>
          <w:lang w:val="en"/>
        </w:rPr>
        <w:t xml:space="preserve"> [Optional]</w:t>
      </w:r>
    </w:p>
    <w:p w14:paraId="358D86F4" w14:textId="77777777" w:rsidR="00573981" w:rsidRDefault="00AF4759">
      <w:pPr>
        <w:pStyle w:val="NormalWeb"/>
        <w:ind w:left="1440"/>
        <w:divId w:val="1536769330"/>
        <w:rPr>
          <w:rFonts w:ascii="Arial" w:hAnsi="Arial" w:cs="Arial"/>
          <w:sz w:val="22"/>
          <w:szCs w:val="22"/>
          <w:lang w:val="en"/>
        </w:rPr>
      </w:pPr>
      <w:r>
        <w:rPr>
          <w:rFonts w:ascii="Arial" w:hAnsi="Arial" w:cs="Arial"/>
          <w:sz w:val="22"/>
          <w:szCs w:val="22"/>
          <w:lang w:val="en"/>
        </w:rPr>
        <w:t>Other requested properties of the signature certificate.</w:t>
      </w:r>
    </w:p>
    <w:p w14:paraId="117F0C0B" w14:textId="77777777" w:rsidR="00573981" w:rsidRDefault="00AF4759">
      <w:pPr>
        <w:pStyle w:val="NormalWeb"/>
        <w:ind w:left="720"/>
        <w:divId w:val="1936592590"/>
        <w:rPr>
          <w:rFonts w:ascii="Arial" w:hAnsi="Arial" w:cs="Arial"/>
          <w:sz w:val="22"/>
          <w:szCs w:val="22"/>
          <w:lang w:val="en"/>
        </w:rPr>
      </w:pPr>
      <w:r>
        <w:rPr>
          <w:rFonts w:ascii="Arial" w:hAnsi="Arial" w:cs="Arial"/>
          <w:sz w:val="22"/>
          <w:szCs w:val="22"/>
          <w:lang w:val="en"/>
        </w:rPr>
        <w:t xml:space="preserve">The following schema fragment defines the </w:t>
      </w:r>
      <w:r>
        <w:rPr>
          <w:rStyle w:val="Strong"/>
          <w:rFonts w:ascii="Arial" w:hAnsi="Arial" w:cs="Arial"/>
          <w:sz w:val="22"/>
          <w:szCs w:val="22"/>
          <w:lang w:val="en"/>
        </w:rPr>
        <w:t>CertRequestPropertiesType</w:t>
      </w:r>
      <w:r>
        <w:rPr>
          <w:rFonts w:ascii="Arial" w:hAnsi="Arial" w:cs="Arial"/>
          <w:sz w:val="22"/>
          <w:szCs w:val="22"/>
          <w:lang w:val="en"/>
        </w:rPr>
        <w:t xml:space="preserve"> complex type:</w:t>
      </w:r>
    </w:p>
    <w:p w14:paraId="51FDCDD3" w14:textId="77777777" w:rsidR="00573981" w:rsidRDefault="00AF4759">
      <w:pPr>
        <w:pStyle w:val="HTMLPreformatted"/>
        <w:shd w:val="clear" w:color="auto" w:fill="E7DEEF"/>
        <w:ind w:left="720"/>
        <w:divId w:val="1936592590"/>
        <w:rPr>
          <w:lang w:val="en"/>
        </w:rPr>
      </w:pPr>
      <w:r>
        <w:rPr>
          <w:lang w:val="en"/>
        </w:rPr>
        <w:t xml:space="preserve">    &lt;xs:complexType name="CertRequestPropertiesType"&gt;</w:t>
      </w:r>
    </w:p>
    <w:p w14:paraId="10CDEA9A" w14:textId="77777777" w:rsidR="00573981" w:rsidRDefault="00AF4759">
      <w:pPr>
        <w:pStyle w:val="HTMLPreformatted"/>
        <w:shd w:val="clear" w:color="auto" w:fill="E7DEEF"/>
        <w:ind w:left="720"/>
        <w:divId w:val="1936592590"/>
        <w:rPr>
          <w:lang w:val="en"/>
        </w:rPr>
      </w:pPr>
      <w:r>
        <w:rPr>
          <w:lang w:val="en"/>
        </w:rPr>
        <w:t xml:space="preserve">        &lt;xs:sequence&gt;</w:t>
      </w:r>
    </w:p>
    <w:p w14:paraId="46ADCC58" w14:textId="77777777" w:rsidR="00573981" w:rsidRDefault="00AF4759">
      <w:pPr>
        <w:pStyle w:val="HTMLPreformatted"/>
        <w:shd w:val="clear" w:color="auto" w:fill="E7DEEF"/>
        <w:ind w:left="720"/>
        <w:divId w:val="1936592590"/>
        <w:rPr>
          <w:lang w:val="en"/>
        </w:rPr>
      </w:pPr>
      <w:r>
        <w:rPr>
          <w:lang w:val="en"/>
        </w:rPr>
        <w:t xml:space="preserve">            &lt;xs:element minOccurs="0" ref="saml:AuthnContextClassRef"/&gt;</w:t>
      </w:r>
    </w:p>
    <w:p w14:paraId="148520DE" w14:textId="3595D866" w:rsidR="00573981" w:rsidRDefault="00AF4759">
      <w:pPr>
        <w:pStyle w:val="HTMLPreformatted"/>
        <w:shd w:val="clear" w:color="auto" w:fill="E7DEEF"/>
        <w:ind w:left="720"/>
        <w:divId w:val="1936592590"/>
        <w:rPr>
          <w:lang w:val="en"/>
        </w:rPr>
      </w:pPr>
      <w:r>
        <w:rPr>
          <w:lang w:val="en"/>
        </w:rPr>
        <w:t xml:space="preserve">            &lt;xs:element minOccurs="0" ref="</w:t>
      </w:r>
      <w:del w:id="313" w:author="Stefan Santesson" w:date="2015-08-14T17:47:00Z">
        <w:r w:rsidR="00C517BE">
          <w:rPr>
            <w:lang w:val="en"/>
          </w:rPr>
          <w:delText>eid2</w:delText>
        </w:r>
      </w:del>
      <w:ins w:id="314" w:author="Stefan Santesson" w:date="2015-08-14T17:47:00Z">
        <w:r>
          <w:rPr>
            <w:lang w:val="en"/>
          </w:rPr>
          <w:t>csig</w:t>
        </w:r>
      </w:ins>
      <w:r>
        <w:rPr>
          <w:lang w:val="en"/>
        </w:rPr>
        <w:t>:RequestedCertAttributes"/&gt;</w:t>
      </w:r>
    </w:p>
    <w:p w14:paraId="524A9068" w14:textId="509B914D" w:rsidR="00573981" w:rsidRDefault="00AF4759">
      <w:pPr>
        <w:pStyle w:val="HTMLPreformatted"/>
        <w:shd w:val="clear" w:color="auto" w:fill="E7DEEF"/>
        <w:ind w:left="720"/>
        <w:divId w:val="1936592590"/>
        <w:rPr>
          <w:lang w:val="en"/>
        </w:rPr>
      </w:pPr>
      <w:r>
        <w:rPr>
          <w:lang w:val="en"/>
        </w:rPr>
        <w:t xml:space="preserve">            &lt;xs:element minOccurs="0" ref="</w:t>
      </w:r>
      <w:del w:id="315" w:author="Stefan Santesson" w:date="2015-08-14T17:47:00Z">
        <w:r w:rsidR="00C517BE">
          <w:rPr>
            <w:lang w:val="en"/>
          </w:rPr>
          <w:delText>eid2</w:delText>
        </w:r>
      </w:del>
      <w:ins w:id="316" w:author="Stefan Santesson" w:date="2015-08-14T17:47:00Z">
        <w:r>
          <w:rPr>
            <w:lang w:val="en"/>
          </w:rPr>
          <w:t>csig</w:t>
        </w:r>
      </w:ins>
      <w:r>
        <w:rPr>
          <w:lang w:val="en"/>
        </w:rPr>
        <w:t>:OtherProperties"/&gt;</w:t>
      </w:r>
    </w:p>
    <w:p w14:paraId="1192C29F" w14:textId="77777777" w:rsidR="00573981" w:rsidRDefault="00AF4759">
      <w:pPr>
        <w:pStyle w:val="HTMLPreformatted"/>
        <w:shd w:val="clear" w:color="auto" w:fill="E7DEEF"/>
        <w:ind w:left="720"/>
        <w:divId w:val="1936592590"/>
        <w:rPr>
          <w:lang w:val="en"/>
        </w:rPr>
      </w:pPr>
      <w:r>
        <w:rPr>
          <w:lang w:val="en"/>
        </w:rPr>
        <w:t xml:space="preserve">        &lt;/xs:sequence&gt;</w:t>
      </w:r>
    </w:p>
    <w:p w14:paraId="46410343" w14:textId="77777777" w:rsidR="00573981" w:rsidRDefault="00AF4759">
      <w:pPr>
        <w:pStyle w:val="HTMLPreformatted"/>
        <w:shd w:val="clear" w:color="auto" w:fill="E7DEEF"/>
        <w:ind w:left="720"/>
        <w:divId w:val="1936592590"/>
        <w:rPr>
          <w:lang w:val="en"/>
        </w:rPr>
      </w:pPr>
      <w:r>
        <w:rPr>
          <w:lang w:val="en"/>
        </w:rPr>
        <w:lastRenderedPageBreak/>
        <w:t xml:space="preserve">        &lt;xs:attribute default="PKC" name="CertType"&gt;</w:t>
      </w:r>
    </w:p>
    <w:p w14:paraId="4726EF57" w14:textId="77777777" w:rsidR="00573981" w:rsidRDefault="00AF4759">
      <w:pPr>
        <w:pStyle w:val="HTMLPreformatted"/>
        <w:shd w:val="clear" w:color="auto" w:fill="E7DEEF"/>
        <w:ind w:left="720"/>
        <w:divId w:val="1936592590"/>
        <w:rPr>
          <w:lang w:val="en"/>
        </w:rPr>
      </w:pPr>
      <w:r>
        <w:rPr>
          <w:lang w:val="en"/>
        </w:rPr>
        <w:t xml:space="preserve">            &lt;xs:simpleType&gt;</w:t>
      </w:r>
    </w:p>
    <w:p w14:paraId="3BB8B9D1" w14:textId="77777777" w:rsidR="00573981" w:rsidRDefault="00AF4759">
      <w:pPr>
        <w:pStyle w:val="HTMLPreformatted"/>
        <w:shd w:val="clear" w:color="auto" w:fill="E7DEEF"/>
        <w:ind w:left="720"/>
        <w:divId w:val="1936592590"/>
        <w:rPr>
          <w:lang w:val="en"/>
        </w:rPr>
      </w:pPr>
      <w:r>
        <w:rPr>
          <w:lang w:val="en"/>
        </w:rPr>
        <w:t xml:space="preserve">                &lt;xs:restriction base="xs:string"&gt;</w:t>
      </w:r>
    </w:p>
    <w:p w14:paraId="38BD5F44" w14:textId="77777777" w:rsidR="00573981" w:rsidRDefault="00AF4759">
      <w:pPr>
        <w:pStyle w:val="HTMLPreformatted"/>
        <w:shd w:val="clear" w:color="auto" w:fill="E7DEEF"/>
        <w:ind w:left="720"/>
        <w:divId w:val="1936592590"/>
        <w:rPr>
          <w:lang w:val="en"/>
        </w:rPr>
      </w:pPr>
      <w:r>
        <w:rPr>
          <w:lang w:val="en"/>
        </w:rPr>
        <w:t xml:space="preserve">                    &lt;xs:enumeration value="PKC"/&gt;</w:t>
      </w:r>
    </w:p>
    <w:p w14:paraId="53FC9376" w14:textId="77777777" w:rsidR="00573981" w:rsidRDefault="00AF4759">
      <w:pPr>
        <w:pStyle w:val="HTMLPreformatted"/>
        <w:shd w:val="clear" w:color="auto" w:fill="E7DEEF"/>
        <w:ind w:left="720"/>
        <w:divId w:val="1936592590"/>
        <w:rPr>
          <w:lang w:val="en"/>
        </w:rPr>
      </w:pPr>
      <w:r>
        <w:rPr>
          <w:lang w:val="en"/>
        </w:rPr>
        <w:t xml:space="preserve">                    &lt;xs:enumeration value="QC"/&gt;</w:t>
      </w:r>
    </w:p>
    <w:p w14:paraId="1BB1F4F4" w14:textId="77777777" w:rsidR="00573981" w:rsidRDefault="00AF4759">
      <w:pPr>
        <w:pStyle w:val="HTMLPreformatted"/>
        <w:shd w:val="clear" w:color="auto" w:fill="E7DEEF"/>
        <w:ind w:left="720"/>
        <w:divId w:val="1936592590"/>
        <w:rPr>
          <w:lang w:val="en"/>
        </w:rPr>
      </w:pPr>
      <w:r>
        <w:rPr>
          <w:lang w:val="en"/>
        </w:rPr>
        <w:t xml:space="preserve">                    &lt;xs:enumeration value="QC/SSCD"/&gt;</w:t>
      </w:r>
    </w:p>
    <w:p w14:paraId="150EFB60" w14:textId="77777777" w:rsidR="00573981" w:rsidRDefault="00AF4759">
      <w:pPr>
        <w:pStyle w:val="HTMLPreformatted"/>
        <w:shd w:val="clear" w:color="auto" w:fill="E7DEEF"/>
        <w:ind w:left="720"/>
        <w:divId w:val="1936592590"/>
        <w:rPr>
          <w:lang w:val="en"/>
        </w:rPr>
      </w:pPr>
      <w:r>
        <w:rPr>
          <w:lang w:val="en"/>
        </w:rPr>
        <w:t xml:space="preserve">                &lt;/xs:restriction&gt;</w:t>
      </w:r>
    </w:p>
    <w:p w14:paraId="7ACE5755" w14:textId="77777777" w:rsidR="00573981" w:rsidRDefault="00AF4759">
      <w:pPr>
        <w:pStyle w:val="HTMLPreformatted"/>
        <w:shd w:val="clear" w:color="auto" w:fill="E7DEEF"/>
        <w:ind w:left="720"/>
        <w:divId w:val="1936592590"/>
        <w:rPr>
          <w:lang w:val="en"/>
        </w:rPr>
      </w:pPr>
      <w:r>
        <w:rPr>
          <w:lang w:val="en"/>
        </w:rPr>
        <w:t xml:space="preserve">            &lt;/xs:simpleType&gt;</w:t>
      </w:r>
    </w:p>
    <w:p w14:paraId="58F94054" w14:textId="77777777" w:rsidR="00573981" w:rsidRDefault="00AF4759">
      <w:pPr>
        <w:pStyle w:val="HTMLPreformatted"/>
        <w:shd w:val="clear" w:color="auto" w:fill="E7DEEF"/>
        <w:ind w:left="720"/>
        <w:divId w:val="1936592590"/>
        <w:rPr>
          <w:lang w:val="en"/>
        </w:rPr>
      </w:pPr>
      <w:r>
        <w:rPr>
          <w:lang w:val="en"/>
        </w:rPr>
        <w:t xml:space="preserve">        &lt;/xs:attribute&gt;</w:t>
      </w:r>
    </w:p>
    <w:p w14:paraId="6D25B872" w14:textId="77777777" w:rsidR="00573981" w:rsidRDefault="00AF4759">
      <w:pPr>
        <w:pStyle w:val="HTMLPreformatted"/>
        <w:shd w:val="clear" w:color="auto" w:fill="E7DEEF"/>
        <w:ind w:left="720"/>
        <w:divId w:val="1936592590"/>
        <w:rPr>
          <w:lang w:val="en"/>
        </w:rPr>
      </w:pPr>
      <w:r>
        <w:rPr>
          <w:lang w:val="en"/>
        </w:rPr>
        <w:t xml:space="preserve">    &lt;/xs:complexType&gt;</w:t>
      </w:r>
    </w:p>
    <w:p w14:paraId="5B21D6C3" w14:textId="77777777" w:rsidR="00573981" w:rsidRDefault="00573981">
      <w:pPr>
        <w:pStyle w:val="HTMLPreformatted"/>
        <w:shd w:val="clear" w:color="auto" w:fill="E7DEEF"/>
        <w:ind w:left="720"/>
        <w:divId w:val="1936592590"/>
        <w:rPr>
          <w:lang w:val="en"/>
        </w:rPr>
      </w:pPr>
    </w:p>
    <w:p w14:paraId="3C38DFAA" w14:textId="77777777" w:rsidR="00573981" w:rsidRDefault="00AF4759">
      <w:pPr>
        <w:pStyle w:val="HTMLPreformatted"/>
        <w:shd w:val="clear" w:color="auto" w:fill="E7DEEF"/>
        <w:ind w:left="720"/>
        <w:divId w:val="1936592590"/>
        <w:rPr>
          <w:lang w:val="en"/>
        </w:rPr>
      </w:pPr>
      <w:r>
        <w:rPr>
          <w:lang w:val="en"/>
        </w:rPr>
        <w:t xml:space="preserve">    &lt;xs:element name="RequestedCertAttributes"</w:t>
      </w:r>
    </w:p>
    <w:p w14:paraId="6CE95B04" w14:textId="7B22256A" w:rsidR="00573981" w:rsidRDefault="00AF4759">
      <w:pPr>
        <w:pStyle w:val="HTMLPreformatted"/>
        <w:shd w:val="clear" w:color="auto" w:fill="E7DEEF"/>
        <w:ind w:left="720"/>
        <w:divId w:val="1936592590"/>
        <w:rPr>
          <w:lang w:val="en"/>
        </w:rPr>
      </w:pPr>
      <w:r>
        <w:rPr>
          <w:lang w:val="en"/>
        </w:rPr>
        <w:t xml:space="preserve">        type="</w:t>
      </w:r>
      <w:del w:id="317" w:author="Stefan Santesson" w:date="2015-08-14T17:47:00Z">
        <w:r w:rsidR="00C517BE">
          <w:rPr>
            <w:lang w:val="en"/>
          </w:rPr>
          <w:delText>eid2</w:delText>
        </w:r>
      </w:del>
      <w:ins w:id="318" w:author="Stefan Santesson" w:date="2015-08-14T17:47:00Z">
        <w:r>
          <w:rPr>
            <w:lang w:val="en"/>
          </w:rPr>
          <w:t>csig</w:t>
        </w:r>
      </w:ins>
      <w:r>
        <w:rPr>
          <w:lang w:val="en"/>
        </w:rPr>
        <w:t>:RequestedAttributesType"/&gt;</w:t>
      </w:r>
    </w:p>
    <w:p w14:paraId="4F55959F" w14:textId="680249AB" w:rsidR="00573981" w:rsidRDefault="00AF4759">
      <w:pPr>
        <w:pStyle w:val="HTMLPreformatted"/>
        <w:shd w:val="clear" w:color="auto" w:fill="E7DEEF"/>
        <w:ind w:left="720"/>
        <w:divId w:val="1936592590"/>
        <w:rPr>
          <w:lang w:val="en"/>
        </w:rPr>
      </w:pPr>
      <w:r>
        <w:rPr>
          <w:lang w:val="en"/>
        </w:rPr>
        <w:t xml:space="preserve">    &lt;xs:element name="OtherProperties" type="</w:t>
      </w:r>
      <w:del w:id="319" w:author="Stefan Santesson" w:date="2015-08-14T17:47:00Z">
        <w:r w:rsidR="00C517BE">
          <w:rPr>
            <w:lang w:val="en"/>
          </w:rPr>
          <w:delText>eid2</w:delText>
        </w:r>
      </w:del>
      <w:ins w:id="320" w:author="Stefan Santesson" w:date="2015-08-14T17:47:00Z">
        <w:r>
          <w:rPr>
            <w:lang w:val="en"/>
          </w:rPr>
          <w:t>csig</w:t>
        </w:r>
      </w:ins>
      <w:r>
        <w:rPr>
          <w:lang w:val="en"/>
        </w:rPr>
        <w:t>:AnyType"/&gt;</w:t>
      </w:r>
    </w:p>
    <w:p w14:paraId="2159E7A1" w14:textId="77777777" w:rsidR="00573981" w:rsidRDefault="00AF4759">
      <w:pPr>
        <w:pStyle w:val="Heading5"/>
        <w:ind w:left="720"/>
        <w:divId w:val="1229076677"/>
        <w:rPr>
          <w:rFonts w:ascii="Arial" w:eastAsia="Times New Roman" w:hAnsi="Arial" w:cs="Arial"/>
          <w:lang w:val="en"/>
        </w:rPr>
      </w:pPr>
      <w:bookmarkStart w:id="321" w:name="requestedAttributesType"/>
      <w:bookmarkEnd w:id="321"/>
      <w:r>
        <w:rPr>
          <w:rFonts w:ascii="Arial" w:eastAsia="Times New Roman" w:hAnsi="Arial" w:cs="Arial"/>
          <w:lang w:val="en"/>
        </w:rPr>
        <w:t>3.1.1.1. Type RequestedAttributesType</w:t>
      </w:r>
    </w:p>
    <w:p w14:paraId="1117D06D" w14:textId="6AF57CDF" w:rsidR="00573981" w:rsidRDefault="00AF4759">
      <w:pPr>
        <w:pStyle w:val="NormalWeb"/>
        <w:ind w:left="720"/>
        <w:divId w:val="1760560021"/>
        <w:rPr>
          <w:rFonts w:ascii="Arial" w:hAnsi="Arial" w:cs="Arial"/>
          <w:sz w:val="22"/>
          <w:szCs w:val="22"/>
          <w:lang w:val="en"/>
        </w:rPr>
      </w:pPr>
      <w:r>
        <w:rPr>
          <w:rFonts w:ascii="Arial" w:hAnsi="Arial" w:cs="Arial"/>
          <w:sz w:val="22"/>
          <w:szCs w:val="22"/>
          <w:lang w:val="en"/>
        </w:rPr>
        <w:t xml:space="preserve">The </w:t>
      </w:r>
      <w:r>
        <w:rPr>
          <w:rStyle w:val="Strong"/>
          <w:rFonts w:ascii="Arial" w:hAnsi="Arial" w:cs="Arial"/>
          <w:sz w:val="22"/>
          <w:szCs w:val="22"/>
          <w:lang w:val="en"/>
        </w:rPr>
        <w:t>RequestedAttributesType</w:t>
      </w:r>
      <w:r>
        <w:rPr>
          <w:rFonts w:ascii="Arial" w:hAnsi="Arial" w:cs="Arial"/>
          <w:sz w:val="22"/>
          <w:szCs w:val="22"/>
          <w:lang w:val="en"/>
        </w:rPr>
        <w:t xml:space="preserve"> complex type is used to represent requests for subject attributes in a signer certificate that is associated with the signer of the generated signature as a result of the sign request. This protocol is designed to accommodate the scenario where the </w:t>
      </w:r>
      <w:del w:id="322" w:author="Stefan Santesson" w:date="2015-08-14T17:47:00Z">
        <w:r w:rsidR="00C517BE">
          <w:rPr>
            <w:rFonts w:ascii="Arial" w:hAnsi="Arial" w:cs="Arial"/>
            <w:sz w:val="22"/>
            <w:szCs w:val="22"/>
            <w:lang w:val="en"/>
          </w:rPr>
          <w:delText>signature service</w:delText>
        </w:r>
      </w:del>
      <w:ins w:id="323" w:author="Stefan Santesson" w:date="2015-08-14T17:47:00Z">
        <w:r>
          <w:rPr>
            <w:rFonts w:ascii="Arial" w:hAnsi="Arial" w:cs="Arial"/>
            <w:sz w:val="22"/>
            <w:szCs w:val="22"/>
            <w:lang w:val="en"/>
          </w:rPr>
          <w:t>Signing Service</w:t>
        </w:r>
      </w:ins>
      <w:r>
        <w:rPr>
          <w:rFonts w:ascii="Arial" w:hAnsi="Arial" w:cs="Arial"/>
          <w:sz w:val="22"/>
          <w:szCs w:val="22"/>
          <w:lang w:val="en"/>
        </w:rPr>
        <w:t xml:space="preserve"> generates the signer key and the signer certificate at the time of signing and where the </w:t>
      </w:r>
      <w:del w:id="324" w:author="Stefan Santesson" w:date="2015-08-14T17:47:00Z">
        <w:r w:rsidR="00C517BE">
          <w:rPr>
            <w:rFonts w:ascii="Arial" w:hAnsi="Arial" w:cs="Arial"/>
            <w:sz w:val="22"/>
            <w:szCs w:val="22"/>
            <w:lang w:val="en"/>
          </w:rPr>
          <w:delText>signing service</w:delText>
        </w:r>
      </w:del>
      <w:ins w:id="325" w:author="Stefan Santesson" w:date="2015-08-14T17:47:00Z">
        <w:r>
          <w:rPr>
            <w:rFonts w:ascii="Arial" w:hAnsi="Arial" w:cs="Arial"/>
            <w:sz w:val="22"/>
            <w:szCs w:val="22"/>
            <w:lang w:val="en"/>
          </w:rPr>
          <w:t>Signing Service</w:t>
        </w:r>
      </w:ins>
      <w:r>
        <w:rPr>
          <w:rFonts w:ascii="Arial" w:hAnsi="Arial" w:cs="Arial"/>
          <w:sz w:val="22"/>
          <w:szCs w:val="22"/>
          <w:lang w:val="en"/>
        </w:rPr>
        <w:t xml:space="preserve"> collects the user's attributes from a SAML assertion. However, this element can also be used as a requirement for attributes in existing certificates, where the </w:t>
      </w:r>
      <w:del w:id="326" w:author="Stefan Santesson" w:date="2015-08-14T17:47:00Z">
        <w:r w:rsidR="00C517BE">
          <w:rPr>
            <w:rFonts w:ascii="Arial" w:hAnsi="Arial" w:cs="Arial"/>
            <w:sz w:val="22"/>
            <w:szCs w:val="22"/>
            <w:lang w:val="en"/>
          </w:rPr>
          <w:delText>signing service</w:delText>
        </w:r>
      </w:del>
      <w:ins w:id="327" w:author="Stefan Santesson" w:date="2015-08-14T17:47:00Z">
        <w:r>
          <w:rPr>
            <w:rFonts w:ascii="Arial" w:hAnsi="Arial" w:cs="Arial"/>
            <w:sz w:val="22"/>
            <w:szCs w:val="22"/>
            <w:lang w:val="en"/>
          </w:rPr>
          <w:t>Signing Service</w:t>
        </w:r>
      </w:ins>
      <w:r>
        <w:rPr>
          <w:rFonts w:ascii="Arial" w:hAnsi="Arial" w:cs="Arial"/>
          <w:sz w:val="22"/>
          <w:szCs w:val="22"/>
          <w:lang w:val="en"/>
        </w:rPr>
        <w:t xml:space="preserve"> can determine if the existing signing certificate matches the requirements of the requesting service.</w:t>
      </w:r>
    </w:p>
    <w:p w14:paraId="59A39D45" w14:textId="77777777" w:rsidR="00573981" w:rsidRDefault="00AF4759">
      <w:pPr>
        <w:pStyle w:val="NormalWeb"/>
        <w:ind w:left="720"/>
        <w:divId w:val="1760560021"/>
        <w:rPr>
          <w:rFonts w:ascii="Arial" w:hAnsi="Arial" w:cs="Arial"/>
          <w:sz w:val="22"/>
          <w:szCs w:val="22"/>
          <w:lang w:val="en"/>
        </w:rPr>
      </w:pPr>
      <w:r>
        <w:rPr>
          <w:rFonts w:ascii="Arial" w:hAnsi="Arial" w:cs="Arial"/>
          <w:sz w:val="22"/>
          <w:szCs w:val="22"/>
          <w:lang w:val="en"/>
        </w:rPr>
        <w:t xml:space="preserve">The </w:t>
      </w:r>
      <w:r>
        <w:rPr>
          <w:rStyle w:val="Strong"/>
          <w:rFonts w:ascii="Arial" w:hAnsi="Arial" w:cs="Arial"/>
          <w:sz w:val="22"/>
          <w:szCs w:val="22"/>
          <w:lang w:val="en"/>
        </w:rPr>
        <w:t>RequestedAttributesType</w:t>
      </w:r>
      <w:r>
        <w:rPr>
          <w:rFonts w:ascii="Arial" w:hAnsi="Arial" w:cs="Arial"/>
          <w:sz w:val="22"/>
          <w:szCs w:val="22"/>
          <w:lang w:val="en"/>
        </w:rPr>
        <w:t xml:space="preserve"> has the following element:</w:t>
      </w:r>
    </w:p>
    <w:p w14:paraId="74D53854" w14:textId="77777777" w:rsidR="00573981" w:rsidRDefault="00AF4759">
      <w:pPr>
        <w:spacing w:before="0" w:beforeAutospacing="0" w:after="0" w:afterAutospacing="0"/>
        <w:ind w:left="720"/>
        <w:divId w:val="103044228"/>
        <w:rPr>
          <w:rFonts w:ascii="Arial" w:eastAsia="Times New Roman" w:hAnsi="Arial" w:cs="Arial"/>
          <w:sz w:val="22"/>
          <w:szCs w:val="22"/>
          <w:lang w:val="en"/>
        </w:rPr>
      </w:pPr>
      <w:r>
        <w:rPr>
          <w:rStyle w:val="HTMLCode"/>
          <w:lang w:val="en"/>
        </w:rPr>
        <w:t>&lt;RequestedCertAttribute&gt;</w:t>
      </w:r>
      <w:r>
        <w:rPr>
          <w:rFonts w:ascii="Arial" w:eastAsia="Times New Roman" w:hAnsi="Arial" w:cs="Arial"/>
          <w:sz w:val="22"/>
          <w:szCs w:val="22"/>
          <w:lang w:val="en"/>
        </w:rPr>
        <w:t xml:space="preserve"> [One or More]</w:t>
      </w:r>
    </w:p>
    <w:p w14:paraId="32DEEDAC" w14:textId="77777777" w:rsidR="00573981" w:rsidRDefault="00AF4759">
      <w:pPr>
        <w:pStyle w:val="NormalWeb"/>
        <w:ind w:left="1440"/>
        <w:divId w:val="103044228"/>
        <w:rPr>
          <w:rFonts w:ascii="Arial" w:hAnsi="Arial" w:cs="Arial"/>
          <w:sz w:val="22"/>
          <w:szCs w:val="22"/>
          <w:lang w:val="en"/>
        </w:rPr>
      </w:pPr>
      <w:r>
        <w:rPr>
          <w:rFonts w:ascii="Arial" w:hAnsi="Arial" w:cs="Arial"/>
          <w:sz w:val="22"/>
          <w:szCs w:val="22"/>
          <w:lang w:val="en"/>
        </w:rPr>
        <w:t xml:space="preserve">Information of type </w:t>
      </w:r>
      <w:r>
        <w:rPr>
          <w:rStyle w:val="Strong"/>
          <w:rFonts w:ascii="Arial" w:hAnsi="Arial" w:cs="Arial"/>
          <w:sz w:val="22"/>
          <w:szCs w:val="22"/>
          <w:lang w:val="en"/>
        </w:rPr>
        <w:t>MappedAttributeType</w:t>
      </w:r>
      <w:r>
        <w:rPr>
          <w:rFonts w:ascii="Arial" w:hAnsi="Arial" w:cs="Arial"/>
          <w:sz w:val="22"/>
          <w:szCs w:val="22"/>
          <w:lang w:val="en"/>
        </w:rPr>
        <w:t xml:space="preserve"> about a requested certificate attribute.</w:t>
      </w:r>
    </w:p>
    <w:p w14:paraId="2D509C67" w14:textId="77777777" w:rsidR="00573981" w:rsidRDefault="00AF4759">
      <w:pPr>
        <w:pStyle w:val="NormalWeb"/>
        <w:ind w:left="720"/>
        <w:divId w:val="1760560021"/>
        <w:rPr>
          <w:rFonts w:ascii="Arial" w:hAnsi="Arial" w:cs="Arial"/>
          <w:sz w:val="22"/>
          <w:szCs w:val="22"/>
          <w:lang w:val="en"/>
        </w:rPr>
      </w:pPr>
      <w:r>
        <w:rPr>
          <w:rFonts w:ascii="Arial" w:hAnsi="Arial" w:cs="Arial"/>
          <w:sz w:val="22"/>
          <w:szCs w:val="22"/>
          <w:lang w:val="en"/>
        </w:rPr>
        <w:t xml:space="preserve">The following schema fragment defines the </w:t>
      </w:r>
      <w:r>
        <w:rPr>
          <w:rStyle w:val="Strong"/>
          <w:rFonts w:ascii="Arial" w:hAnsi="Arial" w:cs="Arial"/>
          <w:sz w:val="22"/>
          <w:szCs w:val="22"/>
          <w:lang w:val="en"/>
        </w:rPr>
        <w:t>RequestedAttributesType</w:t>
      </w:r>
      <w:r>
        <w:rPr>
          <w:rFonts w:ascii="Arial" w:hAnsi="Arial" w:cs="Arial"/>
          <w:sz w:val="22"/>
          <w:szCs w:val="22"/>
          <w:lang w:val="en"/>
        </w:rPr>
        <w:t xml:space="preserve"> complex type:</w:t>
      </w:r>
    </w:p>
    <w:p w14:paraId="088CE8BF" w14:textId="77777777" w:rsidR="00573981" w:rsidRDefault="00AF4759">
      <w:pPr>
        <w:pStyle w:val="HTMLPreformatted"/>
        <w:shd w:val="clear" w:color="auto" w:fill="E7DEEF"/>
        <w:ind w:left="720"/>
        <w:divId w:val="1760560021"/>
        <w:rPr>
          <w:lang w:val="en"/>
        </w:rPr>
      </w:pPr>
      <w:r>
        <w:rPr>
          <w:lang w:val="en"/>
        </w:rPr>
        <w:t xml:space="preserve">    &lt;xs:complexType name="RequestedAttributesType"&gt;</w:t>
      </w:r>
    </w:p>
    <w:p w14:paraId="20C9AC40" w14:textId="77777777" w:rsidR="00573981" w:rsidRDefault="00AF4759">
      <w:pPr>
        <w:pStyle w:val="HTMLPreformatted"/>
        <w:shd w:val="clear" w:color="auto" w:fill="E7DEEF"/>
        <w:ind w:left="720"/>
        <w:divId w:val="1760560021"/>
        <w:rPr>
          <w:lang w:val="en"/>
        </w:rPr>
      </w:pPr>
      <w:r>
        <w:rPr>
          <w:lang w:val="en"/>
        </w:rPr>
        <w:t xml:space="preserve">        &lt;xs:sequence&gt;</w:t>
      </w:r>
    </w:p>
    <w:p w14:paraId="73E1C3F3" w14:textId="77777777" w:rsidR="00573981" w:rsidRDefault="00AF4759">
      <w:pPr>
        <w:pStyle w:val="HTMLPreformatted"/>
        <w:shd w:val="clear" w:color="auto" w:fill="E7DEEF"/>
        <w:ind w:left="720"/>
        <w:divId w:val="1760560021"/>
        <w:rPr>
          <w:lang w:val="en"/>
        </w:rPr>
      </w:pPr>
      <w:r>
        <w:rPr>
          <w:lang w:val="en"/>
        </w:rPr>
        <w:t xml:space="preserve">            &lt;xs:element maxOccurs="unbounded" minOccurs="1"</w:t>
      </w:r>
    </w:p>
    <w:p w14:paraId="37274407" w14:textId="77777777" w:rsidR="00573981" w:rsidRDefault="00AF4759">
      <w:pPr>
        <w:pStyle w:val="HTMLPreformatted"/>
        <w:shd w:val="clear" w:color="auto" w:fill="E7DEEF"/>
        <w:ind w:left="720"/>
        <w:divId w:val="1760560021"/>
        <w:rPr>
          <w:lang w:val="en"/>
        </w:rPr>
      </w:pPr>
      <w:r>
        <w:rPr>
          <w:lang w:val="en"/>
        </w:rPr>
        <w:t xml:space="preserve">                name="RequestedCertAttribute"</w:t>
      </w:r>
    </w:p>
    <w:p w14:paraId="78699908" w14:textId="66C4750A" w:rsidR="00573981" w:rsidRDefault="00AF4759">
      <w:pPr>
        <w:pStyle w:val="HTMLPreformatted"/>
        <w:shd w:val="clear" w:color="auto" w:fill="E7DEEF"/>
        <w:ind w:left="720"/>
        <w:divId w:val="1760560021"/>
        <w:rPr>
          <w:lang w:val="en"/>
        </w:rPr>
      </w:pPr>
      <w:r>
        <w:rPr>
          <w:lang w:val="en"/>
        </w:rPr>
        <w:t xml:space="preserve">                type="</w:t>
      </w:r>
      <w:del w:id="328" w:author="Stefan Santesson" w:date="2015-08-14T17:47:00Z">
        <w:r w:rsidR="00C517BE">
          <w:rPr>
            <w:lang w:val="en"/>
          </w:rPr>
          <w:delText>eid2</w:delText>
        </w:r>
      </w:del>
      <w:ins w:id="329" w:author="Stefan Santesson" w:date="2015-08-14T17:47:00Z">
        <w:r>
          <w:rPr>
            <w:lang w:val="en"/>
          </w:rPr>
          <w:t>csig</w:t>
        </w:r>
      </w:ins>
      <w:r>
        <w:rPr>
          <w:lang w:val="en"/>
        </w:rPr>
        <w:t>:MappedAttributeType"/&gt;</w:t>
      </w:r>
    </w:p>
    <w:p w14:paraId="0620B59B" w14:textId="77777777" w:rsidR="00573981" w:rsidRDefault="00AF4759">
      <w:pPr>
        <w:pStyle w:val="HTMLPreformatted"/>
        <w:shd w:val="clear" w:color="auto" w:fill="E7DEEF"/>
        <w:ind w:left="720"/>
        <w:divId w:val="1760560021"/>
        <w:rPr>
          <w:lang w:val="en"/>
        </w:rPr>
      </w:pPr>
      <w:r>
        <w:rPr>
          <w:lang w:val="en"/>
        </w:rPr>
        <w:t xml:space="preserve">        &lt;/xs:sequence&gt;</w:t>
      </w:r>
    </w:p>
    <w:p w14:paraId="2FE3ABCA" w14:textId="77777777" w:rsidR="00573981" w:rsidRDefault="00AF4759">
      <w:pPr>
        <w:pStyle w:val="HTMLPreformatted"/>
        <w:shd w:val="clear" w:color="auto" w:fill="E7DEEF"/>
        <w:ind w:left="720"/>
        <w:divId w:val="1760560021"/>
        <w:rPr>
          <w:lang w:val="en"/>
        </w:rPr>
      </w:pPr>
      <w:r>
        <w:rPr>
          <w:lang w:val="en"/>
        </w:rPr>
        <w:t xml:space="preserve">    &lt;/xs:complexType&gt;</w:t>
      </w:r>
    </w:p>
    <w:p w14:paraId="4C422BDD" w14:textId="77777777" w:rsidR="00573981" w:rsidRDefault="00AF4759">
      <w:pPr>
        <w:pStyle w:val="NormalWeb"/>
        <w:ind w:left="720"/>
        <w:divId w:val="1760560021"/>
        <w:rPr>
          <w:rFonts w:ascii="Arial" w:hAnsi="Arial" w:cs="Arial"/>
          <w:sz w:val="22"/>
          <w:szCs w:val="22"/>
          <w:lang w:val="en"/>
        </w:rPr>
      </w:pPr>
      <w:r>
        <w:rPr>
          <w:rFonts w:ascii="Arial" w:hAnsi="Arial" w:cs="Arial"/>
          <w:sz w:val="22"/>
          <w:szCs w:val="22"/>
          <w:lang w:val="en"/>
        </w:rPr>
        <w:t xml:space="preserve">The </w:t>
      </w:r>
      <w:r>
        <w:rPr>
          <w:rStyle w:val="Strong"/>
          <w:rFonts w:ascii="Arial" w:hAnsi="Arial" w:cs="Arial"/>
          <w:sz w:val="22"/>
          <w:szCs w:val="22"/>
          <w:lang w:val="en"/>
        </w:rPr>
        <w:t>MappedAttributeType</w:t>
      </w:r>
      <w:r>
        <w:rPr>
          <w:rFonts w:ascii="Arial" w:hAnsi="Arial" w:cs="Arial"/>
          <w:sz w:val="22"/>
          <w:szCs w:val="22"/>
          <w:lang w:val="en"/>
        </w:rPr>
        <w:t xml:space="preserve"> complex type has the following elements and attributes:</w:t>
      </w:r>
    </w:p>
    <w:p w14:paraId="2199A211" w14:textId="77777777" w:rsidR="00573981" w:rsidRDefault="00AF4759">
      <w:pPr>
        <w:spacing w:before="0" w:beforeAutospacing="0" w:after="0" w:afterAutospacing="0"/>
        <w:ind w:left="720"/>
        <w:divId w:val="1678918575"/>
        <w:rPr>
          <w:rFonts w:ascii="Arial" w:eastAsia="Times New Roman" w:hAnsi="Arial" w:cs="Arial"/>
          <w:sz w:val="22"/>
          <w:szCs w:val="22"/>
          <w:lang w:val="en"/>
        </w:rPr>
      </w:pPr>
      <w:r>
        <w:rPr>
          <w:rStyle w:val="HTMLCode"/>
          <w:lang w:val="en"/>
        </w:rPr>
        <w:t>CertAttributeRef</w:t>
      </w:r>
      <w:r>
        <w:rPr>
          <w:rFonts w:ascii="Arial" w:eastAsia="Times New Roman" w:hAnsi="Arial" w:cs="Arial"/>
          <w:sz w:val="22"/>
          <w:szCs w:val="22"/>
          <w:lang w:val="en"/>
        </w:rPr>
        <w:t xml:space="preserve"> [Optional]</w:t>
      </w:r>
    </w:p>
    <w:p w14:paraId="1DEB256B" w14:textId="77777777" w:rsidR="00573981" w:rsidRDefault="00AF4759">
      <w:pPr>
        <w:pStyle w:val="NormalWeb"/>
        <w:ind w:left="1440"/>
        <w:divId w:val="1678918575"/>
        <w:rPr>
          <w:rFonts w:ascii="Arial" w:hAnsi="Arial" w:cs="Arial"/>
          <w:sz w:val="22"/>
          <w:szCs w:val="22"/>
          <w:lang w:val="en"/>
        </w:rPr>
      </w:pPr>
      <w:r>
        <w:rPr>
          <w:rFonts w:ascii="Arial" w:hAnsi="Arial" w:cs="Arial"/>
          <w:sz w:val="22"/>
          <w:szCs w:val="22"/>
          <w:lang w:val="en"/>
        </w:rPr>
        <w:t xml:space="preserve">A reference to the certificate attribute or name type where the requester wants to store this attribute value. The information in this attribute depends on the selected </w:t>
      </w:r>
      <w:r>
        <w:rPr>
          <w:rStyle w:val="HTMLCode"/>
          <w:lang w:val="en"/>
        </w:rPr>
        <w:t>CertNameType</w:t>
      </w:r>
      <w:r>
        <w:rPr>
          <w:rFonts w:ascii="Arial" w:hAnsi="Arial" w:cs="Arial"/>
          <w:sz w:val="22"/>
          <w:szCs w:val="22"/>
          <w:lang w:val="en"/>
        </w:rPr>
        <w:t xml:space="preserve"> attribute value. If the </w:t>
      </w:r>
      <w:r>
        <w:rPr>
          <w:rStyle w:val="HTMLCode"/>
          <w:lang w:val="en"/>
        </w:rPr>
        <w:t>CertNameType</w:t>
      </w:r>
      <w:r>
        <w:rPr>
          <w:rFonts w:ascii="Arial" w:hAnsi="Arial" w:cs="Arial"/>
          <w:sz w:val="22"/>
          <w:szCs w:val="22"/>
          <w:lang w:val="en"/>
        </w:rPr>
        <w:t xml:space="preserve"> is "</w:t>
      </w:r>
      <w:r>
        <w:rPr>
          <w:rStyle w:val="Strong"/>
          <w:rFonts w:ascii="Arial" w:hAnsi="Arial" w:cs="Arial"/>
          <w:sz w:val="22"/>
          <w:szCs w:val="22"/>
          <w:lang w:val="en"/>
        </w:rPr>
        <w:t>rdn</w:t>
      </w:r>
      <w:r>
        <w:rPr>
          <w:rFonts w:ascii="Arial" w:hAnsi="Arial" w:cs="Arial"/>
          <w:sz w:val="22"/>
          <w:szCs w:val="22"/>
          <w:lang w:val="en"/>
        </w:rPr>
        <w:t>" or "</w:t>
      </w:r>
      <w:r>
        <w:rPr>
          <w:rStyle w:val="Strong"/>
          <w:rFonts w:ascii="Arial" w:hAnsi="Arial" w:cs="Arial"/>
          <w:sz w:val="22"/>
          <w:szCs w:val="22"/>
          <w:lang w:val="en"/>
        </w:rPr>
        <w:t>sda</w:t>
      </w:r>
      <w:r>
        <w:rPr>
          <w:rFonts w:ascii="Arial" w:hAnsi="Arial" w:cs="Arial"/>
          <w:sz w:val="22"/>
          <w:szCs w:val="22"/>
          <w:lang w:val="en"/>
        </w:rPr>
        <w:t xml:space="preserve">", then this attribute MUST contain a string representation of an object identifier (OID). If the </w:t>
      </w:r>
      <w:r>
        <w:rPr>
          <w:rStyle w:val="HTMLCode"/>
          <w:lang w:val="en"/>
        </w:rPr>
        <w:t>CertNameType</w:t>
      </w:r>
      <w:r>
        <w:rPr>
          <w:rFonts w:ascii="Arial" w:hAnsi="Arial" w:cs="Arial"/>
          <w:sz w:val="22"/>
          <w:szCs w:val="22"/>
          <w:lang w:val="en"/>
        </w:rPr>
        <w:t xml:space="preserve"> is "</w:t>
      </w:r>
      <w:r>
        <w:rPr>
          <w:rStyle w:val="Strong"/>
          <w:rFonts w:ascii="Arial" w:hAnsi="Arial" w:cs="Arial"/>
          <w:sz w:val="22"/>
          <w:szCs w:val="22"/>
          <w:lang w:val="en"/>
        </w:rPr>
        <w:t>san</w:t>
      </w:r>
      <w:r>
        <w:rPr>
          <w:rFonts w:ascii="Arial" w:hAnsi="Arial" w:cs="Arial"/>
          <w:sz w:val="22"/>
          <w:szCs w:val="22"/>
          <w:lang w:val="en"/>
        </w:rPr>
        <w:t xml:space="preserve">" (Subject Alternative Name) and the target name is a GeneralName, then this attribute MUST hold a string representation of the tag value of the target GeneralName type, e.g. "1" for rfc822Name (E-mail) or "2" for dNSName. If the </w:t>
      </w:r>
      <w:r>
        <w:rPr>
          <w:rStyle w:val="HTMLCode"/>
          <w:lang w:val="en"/>
        </w:rPr>
        <w:t>CertNameType</w:t>
      </w:r>
      <w:r>
        <w:rPr>
          <w:rFonts w:ascii="Arial" w:hAnsi="Arial" w:cs="Arial"/>
          <w:sz w:val="22"/>
          <w:szCs w:val="22"/>
          <w:lang w:val="en"/>
        </w:rPr>
        <w:t xml:space="preserve"> is "</w:t>
      </w:r>
      <w:r>
        <w:rPr>
          <w:rStyle w:val="Strong"/>
          <w:rFonts w:ascii="Arial" w:hAnsi="Arial" w:cs="Arial"/>
          <w:sz w:val="22"/>
          <w:szCs w:val="22"/>
          <w:lang w:val="en"/>
        </w:rPr>
        <w:t>san</w:t>
      </w:r>
      <w:r>
        <w:rPr>
          <w:rFonts w:ascii="Arial" w:hAnsi="Arial" w:cs="Arial"/>
          <w:sz w:val="22"/>
          <w:szCs w:val="22"/>
          <w:lang w:val="en"/>
        </w:rPr>
        <w:t>" and the target name form is an OtherName, then this attribute value MUST include a string representation of the object identifier of the target OtherName form.</w:t>
      </w:r>
    </w:p>
    <w:p w14:paraId="61073909" w14:textId="77777777" w:rsidR="00573981" w:rsidRDefault="00AF4759">
      <w:pPr>
        <w:pStyle w:val="NormalWeb"/>
        <w:ind w:left="1440"/>
        <w:divId w:val="1678918575"/>
        <w:rPr>
          <w:rFonts w:ascii="Arial" w:hAnsi="Arial" w:cs="Arial"/>
          <w:sz w:val="22"/>
          <w:szCs w:val="22"/>
          <w:lang w:val="en"/>
        </w:rPr>
      </w:pPr>
      <w:r>
        <w:rPr>
          <w:rFonts w:ascii="Arial" w:hAnsi="Arial" w:cs="Arial"/>
          <w:sz w:val="22"/>
          <w:szCs w:val="22"/>
          <w:lang w:val="en"/>
        </w:rPr>
        <w:lastRenderedPageBreak/>
        <w:t xml:space="preserve">Representation of an OID as a string in this attribute MUST consist of a sequence of integers delimited by a dot. This string MUST not contain white space or line breaks. Example: "2.5.4.32". </w:t>
      </w:r>
    </w:p>
    <w:p w14:paraId="6D23ECD4" w14:textId="77777777" w:rsidR="00573981" w:rsidRDefault="00AF4759">
      <w:pPr>
        <w:spacing w:before="0" w:beforeAutospacing="0" w:after="0" w:afterAutospacing="0"/>
        <w:ind w:left="720"/>
        <w:divId w:val="1678918575"/>
        <w:rPr>
          <w:rFonts w:ascii="Arial" w:eastAsia="Times New Roman" w:hAnsi="Arial" w:cs="Arial"/>
          <w:sz w:val="22"/>
          <w:szCs w:val="22"/>
          <w:lang w:val="en"/>
        </w:rPr>
      </w:pPr>
      <w:r>
        <w:rPr>
          <w:rStyle w:val="HTMLCode"/>
          <w:lang w:val="en"/>
        </w:rPr>
        <w:t>CertNameType</w:t>
      </w:r>
      <w:r>
        <w:rPr>
          <w:rFonts w:ascii="Arial" w:eastAsia="Times New Roman" w:hAnsi="Arial" w:cs="Arial"/>
          <w:sz w:val="22"/>
          <w:szCs w:val="22"/>
          <w:lang w:val="en"/>
        </w:rPr>
        <w:t xml:space="preserve"> [Optional]</w:t>
      </w:r>
    </w:p>
    <w:p w14:paraId="164163B3" w14:textId="77777777" w:rsidR="00573981" w:rsidRDefault="00AF4759">
      <w:pPr>
        <w:pStyle w:val="NormalWeb"/>
        <w:ind w:left="1440"/>
        <w:divId w:val="1678918575"/>
        <w:rPr>
          <w:rFonts w:ascii="Arial" w:hAnsi="Arial" w:cs="Arial"/>
          <w:sz w:val="22"/>
          <w:szCs w:val="22"/>
          <w:lang w:val="en"/>
        </w:rPr>
      </w:pPr>
      <w:r>
        <w:rPr>
          <w:rFonts w:ascii="Arial" w:hAnsi="Arial" w:cs="Arial"/>
          <w:sz w:val="22"/>
          <w:szCs w:val="22"/>
          <w:lang w:val="en"/>
        </w:rPr>
        <w:t>An enumeration of the target name form for storing the associated SAML attribute value in the certificate. The available values are "rdn" for storing the attribute value as an attribute in a Relative Distinguished Name in the subject field of the certificate, "san" for storing the attribute value in a subject alternative name extension and "sda" for storing the attribute value in a subject directory attribute extension. The default value for this attribute is "rdn".</w:t>
      </w:r>
    </w:p>
    <w:p w14:paraId="659A860B" w14:textId="77777777" w:rsidR="00573981" w:rsidRDefault="00AF4759">
      <w:pPr>
        <w:spacing w:before="0" w:beforeAutospacing="0" w:after="0" w:afterAutospacing="0"/>
        <w:ind w:left="720"/>
        <w:divId w:val="1678918575"/>
        <w:rPr>
          <w:rFonts w:ascii="Arial" w:eastAsia="Times New Roman" w:hAnsi="Arial" w:cs="Arial"/>
          <w:sz w:val="22"/>
          <w:szCs w:val="22"/>
          <w:lang w:val="en"/>
        </w:rPr>
      </w:pPr>
      <w:r>
        <w:rPr>
          <w:rStyle w:val="HTMLCode"/>
          <w:lang w:val="en"/>
        </w:rPr>
        <w:t>FriendlyName</w:t>
      </w:r>
      <w:r>
        <w:rPr>
          <w:rFonts w:ascii="Arial" w:eastAsia="Times New Roman" w:hAnsi="Arial" w:cs="Arial"/>
          <w:sz w:val="22"/>
          <w:szCs w:val="22"/>
          <w:lang w:val="en"/>
        </w:rPr>
        <w:t xml:space="preserve"> [Optional]</w:t>
      </w:r>
    </w:p>
    <w:p w14:paraId="741540CA" w14:textId="19CAF9F2" w:rsidR="00573981" w:rsidRDefault="00AF4759">
      <w:pPr>
        <w:pStyle w:val="NormalWeb"/>
        <w:ind w:left="1440"/>
        <w:divId w:val="1678918575"/>
        <w:rPr>
          <w:rFonts w:ascii="Arial" w:hAnsi="Arial" w:cs="Arial"/>
          <w:sz w:val="22"/>
          <w:szCs w:val="22"/>
          <w:lang w:val="en"/>
        </w:rPr>
      </w:pPr>
      <w:r>
        <w:rPr>
          <w:rFonts w:ascii="Arial" w:hAnsi="Arial" w:cs="Arial"/>
          <w:sz w:val="22"/>
          <w:szCs w:val="22"/>
          <w:lang w:val="en"/>
        </w:rPr>
        <w:t xml:space="preserve">An optional friendly name of the subject attribute, e.g. "givenName". Note that this name does not need to map to any particular naming convention and its value MUST NOT be used by the </w:t>
      </w:r>
      <w:del w:id="330" w:author="Stefan Santesson" w:date="2015-08-14T17:47:00Z">
        <w:r w:rsidR="00C517BE">
          <w:rPr>
            <w:rFonts w:ascii="Arial" w:hAnsi="Arial" w:cs="Arial"/>
            <w:sz w:val="22"/>
            <w:szCs w:val="22"/>
            <w:lang w:val="en"/>
          </w:rPr>
          <w:delText>signing service</w:delText>
        </w:r>
      </w:del>
      <w:ins w:id="331" w:author="Stefan Santesson" w:date="2015-08-14T17:47:00Z">
        <w:r>
          <w:rPr>
            <w:rFonts w:ascii="Arial" w:hAnsi="Arial" w:cs="Arial"/>
            <w:sz w:val="22"/>
            <w:szCs w:val="22"/>
            <w:lang w:val="en"/>
          </w:rPr>
          <w:t>Signing Service</w:t>
        </w:r>
      </w:ins>
      <w:r>
        <w:rPr>
          <w:rFonts w:ascii="Arial" w:hAnsi="Arial" w:cs="Arial"/>
          <w:sz w:val="22"/>
          <w:szCs w:val="22"/>
          <w:lang w:val="en"/>
        </w:rPr>
        <w:t xml:space="preserve"> for attribute type mapping. This name is present for display purposes only.</w:t>
      </w:r>
    </w:p>
    <w:p w14:paraId="6E637BB1" w14:textId="77777777" w:rsidR="00573981" w:rsidRDefault="00AF4759">
      <w:pPr>
        <w:spacing w:before="0" w:beforeAutospacing="0" w:after="0" w:afterAutospacing="0"/>
        <w:ind w:left="720"/>
        <w:divId w:val="1678918575"/>
        <w:rPr>
          <w:rFonts w:ascii="Arial" w:eastAsia="Times New Roman" w:hAnsi="Arial" w:cs="Arial"/>
          <w:sz w:val="22"/>
          <w:szCs w:val="22"/>
          <w:lang w:val="en"/>
        </w:rPr>
      </w:pPr>
      <w:r>
        <w:rPr>
          <w:rStyle w:val="HTMLCode"/>
          <w:lang w:val="en"/>
        </w:rPr>
        <w:t>DefaultValue</w:t>
      </w:r>
      <w:r>
        <w:rPr>
          <w:rFonts w:ascii="Arial" w:eastAsia="Times New Roman" w:hAnsi="Arial" w:cs="Arial"/>
          <w:sz w:val="22"/>
          <w:szCs w:val="22"/>
          <w:lang w:val="en"/>
        </w:rPr>
        <w:t xml:space="preserve"> [Optional]</w:t>
      </w:r>
    </w:p>
    <w:p w14:paraId="798D2E4F" w14:textId="359CD7CE" w:rsidR="00573981" w:rsidRDefault="00AF4759">
      <w:pPr>
        <w:pStyle w:val="NormalWeb"/>
        <w:ind w:left="1440"/>
        <w:divId w:val="1678918575"/>
        <w:rPr>
          <w:rFonts w:ascii="Arial" w:hAnsi="Arial" w:cs="Arial"/>
          <w:sz w:val="22"/>
          <w:szCs w:val="22"/>
          <w:lang w:val="en"/>
        </w:rPr>
      </w:pPr>
      <w:r>
        <w:rPr>
          <w:rFonts w:ascii="Arial" w:hAnsi="Arial" w:cs="Arial"/>
          <w:sz w:val="22"/>
          <w:szCs w:val="22"/>
          <w:lang w:val="en"/>
        </w:rPr>
        <w:t xml:space="preserve">An optional default value for the requested attribute. This value MAY be used by the </w:t>
      </w:r>
      <w:del w:id="332" w:author="Stefan Santesson" w:date="2015-08-14T17:47:00Z">
        <w:r w:rsidR="00C517BE">
          <w:rPr>
            <w:rFonts w:ascii="Arial" w:hAnsi="Arial" w:cs="Arial"/>
            <w:sz w:val="22"/>
            <w:szCs w:val="22"/>
            <w:lang w:val="en"/>
          </w:rPr>
          <w:delText>signing service</w:delText>
        </w:r>
      </w:del>
      <w:ins w:id="333" w:author="Stefan Santesson" w:date="2015-08-14T17:47:00Z">
        <w:r>
          <w:rPr>
            <w:rFonts w:ascii="Arial" w:hAnsi="Arial" w:cs="Arial"/>
            <w:sz w:val="22"/>
            <w:szCs w:val="22"/>
            <w:lang w:val="en"/>
          </w:rPr>
          <w:t>Signing Service</w:t>
        </w:r>
      </w:ins>
      <w:r>
        <w:rPr>
          <w:rFonts w:ascii="Arial" w:hAnsi="Arial" w:cs="Arial"/>
          <w:sz w:val="22"/>
          <w:szCs w:val="22"/>
          <w:lang w:val="en"/>
        </w:rPr>
        <w:t xml:space="preserve"> if no authoritative value for the attribute can be obtained when the </w:t>
      </w:r>
      <w:del w:id="334" w:author="Stefan Santesson" w:date="2015-08-14T17:47:00Z">
        <w:r w:rsidR="00C517BE">
          <w:rPr>
            <w:rFonts w:ascii="Arial" w:hAnsi="Arial" w:cs="Arial"/>
            <w:sz w:val="22"/>
            <w:szCs w:val="22"/>
            <w:lang w:val="en"/>
          </w:rPr>
          <w:delText>signing service</w:delText>
        </w:r>
      </w:del>
      <w:ins w:id="335" w:author="Stefan Santesson" w:date="2015-08-14T17:47:00Z">
        <w:r>
          <w:rPr>
            <w:rFonts w:ascii="Arial" w:hAnsi="Arial" w:cs="Arial"/>
            <w:sz w:val="22"/>
            <w:szCs w:val="22"/>
            <w:lang w:val="en"/>
          </w:rPr>
          <w:t>Signing Service</w:t>
        </w:r>
      </w:ins>
      <w:r>
        <w:rPr>
          <w:rFonts w:ascii="Arial" w:hAnsi="Arial" w:cs="Arial"/>
          <w:sz w:val="22"/>
          <w:szCs w:val="22"/>
          <w:lang w:val="en"/>
        </w:rPr>
        <w:t xml:space="preserve"> authenticates the user. This value MUST NOT be used by the </w:t>
      </w:r>
      <w:del w:id="336" w:author="Stefan Santesson" w:date="2015-08-14T17:47:00Z">
        <w:r w:rsidR="00C517BE">
          <w:rPr>
            <w:rFonts w:ascii="Arial" w:hAnsi="Arial" w:cs="Arial"/>
            <w:sz w:val="22"/>
            <w:szCs w:val="22"/>
            <w:lang w:val="en"/>
          </w:rPr>
          <w:delText>signing service</w:delText>
        </w:r>
      </w:del>
      <w:ins w:id="337" w:author="Stefan Santesson" w:date="2015-08-14T17:47:00Z">
        <w:r>
          <w:rPr>
            <w:rFonts w:ascii="Arial" w:hAnsi="Arial" w:cs="Arial"/>
            <w:sz w:val="22"/>
            <w:szCs w:val="22"/>
            <w:lang w:val="en"/>
          </w:rPr>
          <w:t>Signing Service</w:t>
        </w:r>
      </w:ins>
      <w:r>
        <w:rPr>
          <w:rFonts w:ascii="Arial" w:hAnsi="Arial" w:cs="Arial"/>
          <w:sz w:val="22"/>
          <w:szCs w:val="22"/>
          <w:lang w:val="en"/>
        </w:rPr>
        <w:t xml:space="preserve"> unless this value is consistent with a defined policy at the </w:t>
      </w:r>
      <w:del w:id="338" w:author="Stefan Santesson" w:date="2015-08-14T17:47:00Z">
        <w:r w:rsidR="00C517BE">
          <w:rPr>
            <w:rFonts w:ascii="Arial" w:hAnsi="Arial" w:cs="Arial"/>
            <w:sz w:val="22"/>
            <w:szCs w:val="22"/>
            <w:lang w:val="en"/>
          </w:rPr>
          <w:delText>signing service</w:delText>
        </w:r>
      </w:del>
      <w:ins w:id="339" w:author="Stefan Santesson" w:date="2015-08-14T17:47:00Z">
        <w:r>
          <w:rPr>
            <w:rFonts w:ascii="Arial" w:hAnsi="Arial" w:cs="Arial"/>
            <w:sz w:val="22"/>
            <w:szCs w:val="22"/>
            <w:lang w:val="en"/>
          </w:rPr>
          <w:t>Signing Service</w:t>
        </w:r>
      </w:ins>
      <w:r>
        <w:rPr>
          <w:rFonts w:ascii="Arial" w:hAnsi="Arial" w:cs="Arial"/>
          <w:sz w:val="22"/>
          <w:szCs w:val="22"/>
          <w:lang w:val="en"/>
        </w:rPr>
        <w:t xml:space="preserve">. A typical valid use of this attribute is to hold a default countryName attribute value that matches a set of allowed countryName values. By accepting the default attribute value provided in this attribute, the </w:t>
      </w:r>
      <w:del w:id="340" w:author="Stefan Santesson" w:date="2015-08-14T17:47:00Z">
        <w:r w:rsidR="00C517BE">
          <w:rPr>
            <w:rFonts w:ascii="Arial" w:hAnsi="Arial" w:cs="Arial"/>
            <w:sz w:val="22"/>
            <w:szCs w:val="22"/>
            <w:lang w:val="en"/>
          </w:rPr>
          <w:delText>signing service</w:delText>
        </w:r>
      </w:del>
      <w:ins w:id="341" w:author="Stefan Santesson" w:date="2015-08-14T17:47:00Z">
        <w:r>
          <w:rPr>
            <w:rFonts w:ascii="Arial" w:hAnsi="Arial" w:cs="Arial"/>
            <w:sz w:val="22"/>
            <w:szCs w:val="22"/>
            <w:lang w:val="en"/>
          </w:rPr>
          <w:t>Signing Service</w:t>
        </w:r>
      </w:ins>
      <w:r>
        <w:rPr>
          <w:rFonts w:ascii="Arial" w:hAnsi="Arial" w:cs="Arial"/>
          <w:sz w:val="22"/>
          <w:szCs w:val="22"/>
          <w:lang w:val="en"/>
        </w:rPr>
        <w:t xml:space="preserve"> accept the requesting service as an authoritative source for this particular requested attribute.</w:t>
      </w:r>
    </w:p>
    <w:p w14:paraId="38367407" w14:textId="77777777" w:rsidR="00573981" w:rsidRDefault="00AF4759">
      <w:pPr>
        <w:spacing w:before="0" w:beforeAutospacing="0" w:after="0" w:afterAutospacing="0"/>
        <w:ind w:left="720"/>
        <w:divId w:val="1678918575"/>
        <w:rPr>
          <w:rFonts w:ascii="Arial" w:eastAsia="Times New Roman" w:hAnsi="Arial" w:cs="Arial"/>
          <w:sz w:val="22"/>
          <w:szCs w:val="22"/>
          <w:lang w:val="en"/>
        </w:rPr>
      </w:pPr>
      <w:r>
        <w:rPr>
          <w:rStyle w:val="HTMLCode"/>
          <w:lang w:val="en"/>
        </w:rPr>
        <w:t>Required</w:t>
      </w:r>
      <w:r>
        <w:rPr>
          <w:rFonts w:ascii="Arial" w:eastAsia="Times New Roman" w:hAnsi="Arial" w:cs="Arial"/>
          <w:sz w:val="22"/>
          <w:szCs w:val="22"/>
          <w:lang w:val="en"/>
        </w:rPr>
        <w:t xml:space="preserve"> [Optional] (Default false)</w:t>
      </w:r>
    </w:p>
    <w:p w14:paraId="1C0DF69A" w14:textId="427D8DED" w:rsidR="00573981" w:rsidRDefault="00AF4759">
      <w:pPr>
        <w:pStyle w:val="NormalWeb"/>
        <w:ind w:left="1440"/>
        <w:divId w:val="1678918575"/>
        <w:rPr>
          <w:rFonts w:ascii="Arial" w:hAnsi="Arial" w:cs="Arial"/>
          <w:sz w:val="22"/>
          <w:szCs w:val="22"/>
          <w:lang w:val="en"/>
        </w:rPr>
      </w:pPr>
      <w:r>
        <w:rPr>
          <w:rFonts w:ascii="Arial" w:hAnsi="Arial" w:cs="Arial"/>
          <w:sz w:val="22"/>
          <w:szCs w:val="22"/>
          <w:lang w:val="en"/>
        </w:rPr>
        <w:t xml:space="preserve">If this attribute is set to true, the </w:t>
      </w:r>
      <w:del w:id="342" w:author="Stefan Santesson" w:date="2015-08-14T17:47:00Z">
        <w:r w:rsidR="00C517BE">
          <w:rPr>
            <w:rFonts w:ascii="Arial" w:hAnsi="Arial" w:cs="Arial"/>
            <w:sz w:val="22"/>
            <w:szCs w:val="22"/>
            <w:lang w:val="en"/>
          </w:rPr>
          <w:delText>signing service</w:delText>
        </w:r>
      </w:del>
      <w:ins w:id="343" w:author="Stefan Santesson" w:date="2015-08-14T17:47:00Z">
        <w:r>
          <w:rPr>
            <w:rFonts w:ascii="Arial" w:hAnsi="Arial" w:cs="Arial"/>
            <w:sz w:val="22"/>
            <w:szCs w:val="22"/>
            <w:lang w:val="en"/>
          </w:rPr>
          <w:t>Signing Service</w:t>
        </w:r>
      </w:ins>
      <w:r>
        <w:rPr>
          <w:rFonts w:ascii="Arial" w:hAnsi="Arial" w:cs="Arial"/>
          <w:sz w:val="22"/>
          <w:szCs w:val="22"/>
          <w:lang w:val="en"/>
        </w:rPr>
        <w:t xml:space="preserve"> MUST ensure that the signing certificate contains a subject attribute of the requested type, or else the </w:t>
      </w:r>
      <w:del w:id="344" w:author="Stefan Santesson" w:date="2015-08-14T17:47:00Z">
        <w:r w:rsidR="00C517BE">
          <w:rPr>
            <w:rFonts w:ascii="Arial" w:hAnsi="Arial" w:cs="Arial"/>
            <w:sz w:val="22"/>
            <w:szCs w:val="22"/>
            <w:lang w:val="en"/>
          </w:rPr>
          <w:delText>signing service</w:delText>
        </w:r>
      </w:del>
      <w:ins w:id="345" w:author="Stefan Santesson" w:date="2015-08-14T17:47:00Z">
        <w:r>
          <w:rPr>
            <w:rFonts w:ascii="Arial" w:hAnsi="Arial" w:cs="Arial"/>
            <w:sz w:val="22"/>
            <w:szCs w:val="22"/>
            <w:lang w:val="en"/>
          </w:rPr>
          <w:t>Signing Service</w:t>
        </w:r>
      </w:ins>
      <w:r>
        <w:rPr>
          <w:rFonts w:ascii="Arial" w:hAnsi="Arial" w:cs="Arial"/>
          <w:sz w:val="22"/>
          <w:szCs w:val="22"/>
          <w:lang w:val="en"/>
        </w:rPr>
        <w:t xml:space="preserve"> MUST NOT generate the requested signature.</w:t>
      </w:r>
    </w:p>
    <w:p w14:paraId="5EBA456A" w14:textId="77777777" w:rsidR="00573981" w:rsidRDefault="00AF4759">
      <w:pPr>
        <w:spacing w:before="0" w:beforeAutospacing="0" w:after="0" w:afterAutospacing="0"/>
        <w:ind w:left="720"/>
        <w:divId w:val="1678918575"/>
        <w:rPr>
          <w:rFonts w:ascii="Arial" w:eastAsia="Times New Roman" w:hAnsi="Arial" w:cs="Arial"/>
          <w:sz w:val="22"/>
          <w:szCs w:val="22"/>
          <w:lang w:val="en"/>
        </w:rPr>
      </w:pPr>
      <w:r>
        <w:rPr>
          <w:rStyle w:val="HTMLCode"/>
          <w:lang w:val="en"/>
        </w:rPr>
        <w:t>&lt;AttributeAuthority&gt;</w:t>
      </w:r>
      <w:r>
        <w:rPr>
          <w:rFonts w:ascii="Arial" w:eastAsia="Times New Roman" w:hAnsi="Arial" w:cs="Arial"/>
          <w:sz w:val="22"/>
          <w:szCs w:val="22"/>
          <w:lang w:val="en"/>
        </w:rPr>
        <w:t xml:space="preserve"> [Zero or More]</w:t>
      </w:r>
    </w:p>
    <w:p w14:paraId="2B05DAB0" w14:textId="77777777" w:rsidR="00573981" w:rsidRDefault="00AF4759">
      <w:pPr>
        <w:pStyle w:val="NormalWeb"/>
        <w:ind w:left="1440"/>
        <w:divId w:val="1678918575"/>
        <w:rPr>
          <w:rFonts w:ascii="Arial" w:hAnsi="Arial" w:cs="Arial"/>
          <w:sz w:val="22"/>
          <w:szCs w:val="22"/>
          <w:lang w:val="en"/>
        </w:rPr>
      </w:pPr>
      <w:r>
        <w:rPr>
          <w:rFonts w:ascii="Arial" w:hAnsi="Arial" w:cs="Arial"/>
          <w:sz w:val="22"/>
          <w:szCs w:val="22"/>
          <w:lang w:val="en"/>
        </w:rPr>
        <w:t xml:space="preserve">Element holding an Entity ID of an Attribute Authority that MAY be used to obtain an attribute value for the requested attribute. The EntityID value is specified using the </w:t>
      </w:r>
      <w:r>
        <w:rPr>
          <w:rStyle w:val="Strong"/>
          <w:rFonts w:ascii="Arial" w:hAnsi="Arial" w:cs="Arial"/>
          <w:sz w:val="22"/>
          <w:szCs w:val="22"/>
          <w:lang w:val="en"/>
        </w:rPr>
        <w:t>saml:NameIDType</w:t>
      </w:r>
      <w:r>
        <w:rPr>
          <w:rFonts w:ascii="Arial" w:hAnsi="Arial" w:cs="Arial"/>
          <w:sz w:val="22"/>
          <w:szCs w:val="22"/>
          <w:lang w:val="en"/>
        </w:rPr>
        <w:t xml:space="preserve"> complex type and MUST include a </w:t>
      </w:r>
      <w:r>
        <w:rPr>
          <w:rStyle w:val="HTMLCode"/>
          <w:lang w:val="en"/>
        </w:rPr>
        <w:t>Format</w:t>
      </w:r>
      <w:r>
        <w:rPr>
          <w:rFonts w:ascii="Arial" w:hAnsi="Arial" w:cs="Arial"/>
          <w:sz w:val="22"/>
          <w:szCs w:val="22"/>
          <w:lang w:val="en"/>
        </w:rPr>
        <w:t xml:space="preserve"> attribute with the value </w:t>
      </w:r>
      <w:r>
        <w:rPr>
          <w:rStyle w:val="HTMLCode"/>
          <w:lang w:val="en"/>
        </w:rPr>
        <w:t>urn:oasis:names:tc:SAML:2.0:nameid-format:entity</w:t>
      </w:r>
      <w:r>
        <w:rPr>
          <w:rFonts w:ascii="Arial" w:hAnsi="Arial" w:cs="Arial"/>
          <w:sz w:val="22"/>
          <w:szCs w:val="22"/>
          <w:lang w:val="en"/>
        </w:rPr>
        <w:t>.</w:t>
      </w:r>
    </w:p>
    <w:p w14:paraId="1AA349FD" w14:textId="77777777" w:rsidR="00573981" w:rsidRDefault="00AF4759">
      <w:pPr>
        <w:spacing w:before="0" w:beforeAutospacing="0" w:after="0" w:afterAutospacing="0"/>
        <w:ind w:left="720"/>
        <w:divId w:val="1678918575"/>
        <w:rPr>
          <w:rFonts w:ascii="Arial" w:eastAsia="Times New Roman" w:hAnsi="Arial" w:cs="Arial"/>
          <w:sz w:val="22"/>
          <w:szCs w:val="22"/>
          <w:lang w:val="en"/>
        </w:rPr>
      </w:pPr>
      <w:r>
        <w:rPr>
          <w:rStyle w:val="HTMLCode"/>
          <w:lang w:val="en"/>
        </w:rPr>
        <w:t>&lt;SamlAttributeName&gt;</w:t>
      </w:r>
      <w:r>
        <w:rPr>
          <w:rFonts w:ascii="Arial" w:eastAsia="Times New Roman" w:hAnsi="Arial" w:cs="Arial"/>
          <w:sz w:val="22"/>
          <w:szCs w:val="22"/>
          <w:lang w:val="en"/>
        </w:rPr>
        <w:t xml:space="preserve"> [Zero or More]</w:t>
      </w:r>
    </w:p>
    <w:p w14:paraId="055A1D4B" w14:textId="77777777" w:rsidR="00573981" w:rsidRDefault="00AF4759">
      <w:pPr>
        <w:pStyle w:val="NormalWeb"/>
        <w:ind w:left="1440"/>
        <w:divId w:val="1678918575"/>
        <w:rPr>
          <w:rFonts w:ascii="Arial" w:hAnsi="Arial" w:cs="Arial"/>
          <w:sz w:val="22"/>
          <w:szCs w:val="22"/>
          <w:lang w:val="en"/>
        </w:rPr>
      </w:pPr>
      <w:r>
        <w:rPr>
          <w:rFonts w:ascii="Arial" w:hAnsi="Arial" w:cs="Arial"/>
          <w:sz w:val="22"/>
          <w:szCs w:val="22"/>
          <w:lang w:val="en"/>
        </w:rPr>
        <w:t xml:space="preserve">Element of type </w:t>
      </w:r>
      <w:r>
        <w:rPr>
          <w:rStyle w:val="Strong"/>
          <w:rFonts w:ascii="Arial" w:hAnsi="Arial" w:cs="Arial"/>
          <w:sz w:val="22"/>
          <w:szCs w:val="22"/>
          <w:lang w:val="en"/>
        </w:rPr>
        <w:t>PreferredSAMLAttributeNameType</w:t>
      </w:r>
      <w:r>
        <w:rPr>
          <w:rFonts w:ascii="Arial" w:hAnsi="Arial" w:cs="Arial"/>
          <w:sz w:val="22"/>
          <w:szCs w:val="22"/>
          <w:lang w:val="en"/>
        </w:rPr>
        <w:t xml:space="preserve"> complex type holding a name of a SAML subject attribute that is allowed to provide the content value for the requested certificate attribute.</w:t>
      </w:r>
    </w:p>
    <w:p w14:paraId="6D228A6E" w14:textId="77777777" w:rsidR="00573981" w:rsidRDefault="00AF4759">
      <w:pPr>
        <w:pStyle w:val="NormalWeb"/>
        <w:ind w:left="720"/>
        <w:divId w:val="1760560021"/>
        <w:rPr>
          <w:rFonts w:ascii="Arial" w:hAnsi="Arial" w:cs="Arial"/>
          <w:sz w:val="22"/>
          <w:szCs w:val="22"/>
          <w:lang w:val="en"/>
        </w:rPr>
      </w:pPr>
      <w:r>
        <w:rPr>
          <w:rFonts w:ascii="Arial" w:hAnsi="Arial" w:cs="Arial"/>
          <w:sz w:val="22"/>
          <w:szCs w:val="22"/>
          <w:lang w:val="en"/>
        </w:rPr>
        <w:t xml:space="preserve">The following schema fragment defines the </w:t>
      </w:r>
      <w:r>
        <w:rPr>
          <w:rStyle w:val="Strong"/>
          <w:rFonts w:ascii="Arial" w:hAnsi="Arial" w:cs="Arial"/>
          <w:sz w:val="22"/>
          <w:szCs w:val="22"/>
          <w:lang w:val="en"/>
        </w:rPr>
        <w:t>MappedAttributeType</w:t>
      </w:r>
      <w:r>
        <w:rPr>
          <w:rFonts w:ascii="Arial" w:hAnsi="Arial" w:cs="Arial"/>
          <w:sz w:val="22"/>
          <w:szCs w:val="22"/>
          <w:lang w:val="en"/>
        </w:rPr>
        <w:t xml:space="preserve"> complex type:</w:t>
      </w:r>
    </w:p>
    <w:p w14:paraId="6125830A" w14:textId="77777777" w:rsidR="00573981" w:rsidRDefault="00AF4759">
      <w:pPr>
        <w:pStyle w:val="HTMLPreformatted"/>
        <w:shd w:val="clear" w:color="auto" w:fill="E7DEEF"/>
        <w:ind w:left="720"/>
        <w:divId w:val="1760560021"/>
        <w:rPr>
          <w:lang w:val="en"/>
        </w:rPr>
      </w:pPr>
      <w:r>
        <w:rPr>
          <w:lang w:val="en"/>
        </w:rPr>
        <w:t xml:space="preserve">    &lt;xs:complexType name="MappedAttributeType"&gt;</w:t>
      </w:r>
    </w:p>
    <w:p w14:paraId="7720F1D1" w14:textId="77777777" w:rsidR="00573981" w:rsidRDefault="00AF4759">
      <w:pPr>
        <w:pStyle w:val="HTMLPreformatted"/>
        <w:shd w:val="clear" w:color="auto" w:fill="E7DEEF"/>
        <w:ind w:left="720"/>
        <w:divId w:val="1760560021"/>
        <w:rPr>
          <w:lang w:val="en"/>
        </w:rPr>
      </w:pPr>
      <w:r>
        <w:rPr>
          <w:lang w:val="en"/>
        </w:rPr>
        <w:t xml:space="preserve">        &lt;xs:sequence&gt;</w:t>
      </w:r>
    </w:p>
    <w:p w14:paraId="45E9E14D" w14:textId="77777777" w:rsidR="00573981" w:rsidRDefault="00AF4759">
      <w:pPr>
        <w:pStyle w:val="HTMLPreformatted"/>
        <w:shd w:val="clear" w:color="auto" w:fill="E7DEEF"/>
        <w:ind w:left="720"/>
        <w:divId w:val="1760560021"/>
        <w:rPr>
          <w:lang w:val="en"/>
        </w:rPr>
      </w:pPr>
      <w:r>
        <w:rPr>
          <w:lang w:val="en"/>
        </w:rPr>
        <w:lastRenderedPageBreak/>
        <w:t xml:space="preserve">            &lt;xs:element maxOccurs="unbounded" minOccurs="0"</w:t>
      </w:r>
    </w:p>
    <w:p w14:paraId="387522E9" w14:textId="77777777" w:rsidR="00573981" w:rsidRDefault="00AF4759">
      <w:pPr>
        <w:pStyle w:val="HTMLPreformatted"/>
        <w:shd w:val="clear" w:color="auto" w:fill="E7DEEF"/>
        <w:ind w:left="720"/>
        <w:divId w:val="1760560021"/>
        <w:rPr>
          <w:lang w:val="en"/>
        </w:rPr>
      </w:pPr>
      <w:r>
        <w:rPr>
          <w:lang w:val="en"/>
        </w:rPr>
        <w:t xml:space="preserve">                name="AttributeAuthority" type="saml:NameIDType"/&gt;</w:t>
      </w:r>
    </w:p>
    <w:p w14:paraId="00C9199E" w14:textId="77777777" w:rsidR="00573981" w:rsidRDefault="00AF4759">
      <w:pPr>
        <w:pStyle w:val="HTMLPreformatted"/>
        <w:shd w:val="clear" w:color="auto" w:fill="E7DEEF"/>
        <w:ind w:left="720"/>
        <w:divId w:val="1760560021"/>
        <w:rPr>
          <w:lang w:val="en"/>
        </w:rPr>
      </w:pPr>
      <w:r>
        <w:rPr>
          <w:lang w:val="en"/>
        </w:rPr>
        <w:t xml:space="preserve">            &lt;xs:element maxOccurs="unbounded" minOccurs="0"</w:t>
      </w:r>
    </w:p>
    <w:p w14:paraId="3DE87520" w14:textId="77777777" w:rsidR="00573981" w:rsidRDefault="00AF4759">
      <w:pPr>
        <w:pStyle w:val="HTMLPreformatted"/>
        <w:shd w:val="clear" w:color="auto" w:fill="E7DEEF"/>
        <w:ind w:left="720"/>
        <w:divId w:val="1760560021"/>
        <w:rPr>
          <w:lang w:val="en"/>
        </w:rPr>
      </w:pPr>
      <w:r>
        <w:rPr>
          <w:lang w:val="en"/>
        </w:rPr>
        <w:t xml:space="preserve">                name="SamlAttributeName"</w:t>
      </w:r>
    </w:p>
    <w:p w14:paraId="19E22558" w14:textId="65BA95D0" w:rsidR="00573981" w:rsidRDefault="00AF4759">
      <w:pPr>
        <w:pStyle w:val="HTMLPreformatted"/>
        <w:shd w:val="clear" w:color="auto" w:fill="E7DEEF"/>
        <w:ind w:left="720"/>
        <w:divId w:val="1760560021"/>
        <w:rPr>
          <w:lang w:val="en"/>
        </w:rPr>
      </w:pPr>
      <w:r>
        <w:rPr>
          <w:lang w:val="en"/>
        </w:rPr>
        <w:t xml:space="preserve">                type="</w:t>
      </w:r>
      <w:del w:id="346" w:author="Stefan Santesson" w:date="2015-08-14T17:47:00Z">
        <w:r w:rsidR="00C517BE">
          <w:rPr>
            <w:lang w:val="en"/>
          </w:rPr>
          <w:delText>eid2</w:delText>
        </w:r>
      </w:del>
      <w:ins w:id="347" w:author="Stefan Santesson" w:date="2015-08-14T17:47:00Z">
        <w:r>
          <w:rPr>
            <w:lang w:val="en"/>
          </w:rPr>
          <w:t>csig</w:t>
        </w:r>
      </w:ins>
      <w:r>
        <w:rPr>
          <w:lang w:val="en"/>
        </w:rPr>
        <w:t>:PreferredSAMLAttributeNameType"/&gt;</w:t>
      </w:r>
    </w:p>
    <w:p w14:paraId="13BF624F" w14:textId="77777777" w:rsidR="00573981" w:rsidRDefault="00AF4759">
      <w:pPr>
        <w:pStyle w:val="HTMLPreformatted"/>
        <w:shd w:val="clear" w:color="auto" w:fill="E7DEEF"/>
        <w:ind w:left="720"/>
        <w:divId w:val="1760560021"/>
        <w:rPr>
          <w:lang w:val="en"/>
        </w:rPr>
      </w:pPr>
      <w:r>
        <w:rPr>
          <w:lang w:val="en"/>
        </w:rPr>
        <w:t xml:space="preserve">        &lt;/xs:sequence&gt;</w:t>
      </w:r>
    </w:p>
    <w:p w14:paraId="302B3329" w14:textId="77777777" w:rsidR="00573981" w:rsidRDefault="00AF4759">
      <w:pPr>
        <w:pStyle w:val="HTMLPreformatted"/>
        <w:shd w:val="clear" w:color="auto" w:fill="E7DEEF"/>
        <w:ind w:left="720"/>
        <w:divId w:val="1760560021"/>
        <w:rPr>
          <w:lang w:val="en"/>
        </w:rPr>
      </w:pPr>
      <w:r>
        <w:rPr>
          <w:lang w:val="en"/>
        </w:rPr>
        <w:t xml:space="preserve">        &lt;xs:attribute name="CertAttributeRef" type="xs:string" use="optional"/&gt;</w:t>
      </w:r>
    </w:p>
    <w:p w14:paraId="04568A29" w14:textId="77777777" w:rsidR="00573981" w:rsidRDefault="00AF4759">
      <w:pPr>
        <w:pStyle w:val="HTMLPreformatted"/>
        <w:shd w:val="clear" w:color="auto" w:fill="E7DEEF"/>
        <w:ind w:left="720"/>
        <w:divId w:val="1760560021"/>
        <w:rPr>
          <w:lang w:val="en"/>
        </w:rPr>
      </w:pPr>
      <w:r>
        <w:rPr>
          <w:lang w:val="en"/>
        </w:rPr>
        <w:t xml:space="preserve">        &lt;xs:attribute name="CertNameType" default="rdn" use="optional"&gt;</w:t>
      </w:r>
    </w:p>
    <w:p w14:paraId="06FEE758" w14:textId="77777777" w:rsidR="00573981" w:rsidRDefault="00AF4759">
      <w:pPr>
        <w:pStyle w:val="HTMLPreformatted"/>
        <w:shd w:val="clear" w:color="auto" w:fill="E7DEEF"/>
        <w:ind w:left="720"/>
        <w:divId w:val="1760560021"/>
        <w:rPr>
          <w:lang w:val="en"/>
        </w:rPr>
      </w:pPr>
      <w:r>
        <w:rPr>
          <w:lang w:val="en"/>
        </w:rPr>
        <w:t xml:space="preserve">            &lt;xs:simpleType&gt;</w:t>
      </w:r>
    </w:p>
    <w:p w14:paraId="7BFDC107" w14:textId="77777777" w:rsidR="00573981" w:rsidRDefault="00AF4759">
      <w:pPr>
        <w:pStyle w:val="HTMLPreformatted"/>
        <w:shd w:val="clear" w:color="auto" w:fill="E7DEEF"/>
        <w:ind w:left="720"/>
        <w:divId w:val="1760560021"/>
        <w:rPr>
          <w:lang w:val="en"/>
        </w:rPr>
      </w:pPr>
      <w:r>
        <w:rPr>
          <w:lang w:val="en"/>
        </w:rPr>
        <w:t xml:space="preserve">                &lt;xs:restriction base="xs:string"&gt;</w:t>
      </w:r>
    </w:p>
    <w:p w14:paraId="50E3343C" w14:textId="77777777" w:rsidR="00573981" w:rsidRDefault="00AF4759">
      <w:pPr>
        <w:pStyle w:val="HTMLPreformatted"/>
        <w:shd w:val="clear" w:color="auto" w:fill="E7DEEF"/>
        <w:ind w:left="720"/>
        <w:divId w:val="1760560021"/>
        <w:rPr>
          <w:lang w:val="en"/>
        </w:rPr>
      </w:pPr>
      <w:r>
        <w:rPr>
          <w:lang w:val="en"/>
        </w:rPr>
        <w:t xml:space="preserve">                    &lt;xs:enumeration value="rdn"/&gt;</w:t>
      </w:r>
    </w:p>
    <w:p w14:paraId="3757C407" w14:textId="77777777" w:rsidR="00573981" w:rsidRDefault="00AF4759">
      <w:pPr>
        <w:pStyle w:val="HTMLPreformatted"/>
        <w:shd w:val="clear" w:color="auto" w:fill="E7DEEF"/>
        <w:ind w:left="720"/>
        <w:divId w:val="1760560021"/>
        <w:rPr>
          <w:lang w:val="en"/>
        </w:rPr>
      </w:pPr>
      <w:r>
        <w:rPr>
          <w:lang w:val="en"/>
        </w:rPr>
        <w:t xml:space="preserve">                    &lt;xs:enumeration value="san"/&gt;</w:t>
      </w:r>
    </w:p>
    <w:p w14:paraId="3D081F67" w14:textId="77777777" w:rsidR="00573981" w:rsidRDefault="00AF4759">
      <w:pPr>
        <w:pStyle w:val="HTMLPreformatted"/>
        <w:shd w:val="clear" w:color="auto" w:fill="E7DEEF"/>
        <w:ind w:left="720"/>
        <w:divId w:val="1760560021"/>
        <w:rPr>
          <w:lang w:val="en"/>
        </w:rPr>
      </w:pPr>
      <w:r>
        <w:rPr>
          <w:lang w:val="en"/>
        </w:rPr>
        <w:t xml:space="preserve">                    &lt;xs:enumeration value="sda"/&gt;</w:t>
      </w:r>
    </w:p>
    <w:p w14:paraId="7BA98A9B" w14:textId="77777777" w:rsidR="00573981" w:rsidRDefault="00AF4759">
      <w:pPr>
        <w:pStyle w:val="HTMLPreformatted"/>
        <w:shd w:val="clear" w:color="auto" w:fill="E7DEEF"/>
        <w:ind w:left="720"/>
        <w:divId w:val="1760560021"/>
        <w:rPr>
          <w:lang w:val="en"/>
        </w:rPr>
      </w:pPr>
      <w:r>
        <w:rPr>
          <w:lang w:val="en"/>
        </w:rPr>
        <w:t xml:space="preserve">                &lt;/xs:restriction&gt;</w:t>
      </w:r>
    </w:p>
    <w:p w14:paraId="3237547F" w14:textId="77777777" w:rsidR="00573981" w:rsidRDefault="00AF4759">
      <w:pPr>
        <w:pStyle w:val="HTMLPreformatted"/>
        <w:shd w:val="clear" w:color="auto" w:fill="E7DEEF"/>
        <w:ind w:left="720"/>
        <w:divId w:val="1760560021"/>
        <w:rPr>
          <w:lang w:val="en"/>
        </w:rPr>
      </w:pPr>
      <w:r>
        <w:rPr>
          <w:lang w:val="en"/>
        </w:rPr>
        <w:t xml:space="preserve">            &lt;/xs:simpleType&gt;</w:t>
      </w:r>
    </w:p>
    <w:p w14:paraId="0FB14D1A" w14:textId="77777777" w:rsidR="00573981" w:rsidRDefault="00AF4759">
      <w:pPr>
        <w:pStyle w:val="HTMLPreformatted"/>
        <w:shd w:val="clear" w:color="auto" w:fill="E7DEEF"/>
        <w:ind w:left="720"/>
        <w:divId w:val="1760560021"/>
        <w:rPr>
          <w:lang w:val="en"/>
        </w:rPr>
      </w:pPr>
      <w:r>
        <w:rPr>
          <w:lang w:val="en"/>
        </w:rPr>
        <w:t xml:space="preserve">        &lt;/xs:attribute&gt;</w:t>
      </w:r>
    </w:p>
    <w:p w14:paraId="1FE7A46E" w14:textId="77777777" w:rsidR="00573981" w:rsidRDefault="00AF4759">
      <w:pPr>
        <w:pStyle w:val="HTMLPreformatted"/>
        <w:shd w:val="clear" w:color="auto" w:fill="E7DEEF"/>
        <w:ind w:left="720"/>
        <w:divId w:val="1760560021"/>
        <w:rPr>
          <w:lang w:val="en"/>
        </w:rPr>
      </w:pPr>
      <w:r>
        <w:rPr>
          <w:lang w:val="en"/>
        </w:rPr>
        <w:t xml:space="preserve">        &lt;xs:attribute name="FriendlyName" type="xs:string"/&gt;</w:t>
      </w:r>
    </w:p>
    <w:p w14:paraId="149BDC77" w14:textId="77777777" w:rsidR="00573981" w:rsidRDefault="00AF4759">
      <w:pPr>
        <w:pStyle w:val="HTMLPreformatted"/>
        <w:shd w:val="clear" w:color="auto" w:fill="E7DEEF"/>
        <w:ind w:left="720"/>
        <w:divId w:val="1760560021"/>
        <w:rPr>
          <w:lang w:val="en"/>
        </w:rPr>
      </w:pPr>
      <w:r>
        <w:rPr>
          <w:lang w:val="en"/>
        </w:rPr>
        <w:t xml:space="preserve">        &lt;xs:attribute name="DefaultValue" type="xs:string"/&gt;</w:t>
      </w:r>
    </w:p>
    <w:p w14:paraId="3A65862A" w14:textId="77777777" w:rsidR="00573981" w:rsidRDefault="00AF4759">
      <w:pPr>
        <w:pStyle w:val="HTMLPreformatted"/>
        <w:shd w:val="clear" w:color="auto" w:fill="E7DEEF"/>
        <w:ind w:left="720"/>
        <w:divId w:val="1760560021"/>
        <w:rPr>
          <w:lang w:val="en"/>
        </w:rPr>
      </w:pPr>
      <w:r>
        <w:rPr>
          <w:lang w:val="en"/>
        </w:rPr>
        <w:t xml:space="preserve">        &lt;xs:attribute name="Required" type="xs:boolean" default="false"/&gt;</w:t>
      </w:r>
    </w:p>
    <w:p w14:paraId="63D8D74A" w14:textId="77777777" w:rsidR="00573981" w:rsidRDefault="00AF4759">
      <w:pPr>
        <w:pStyle w:val="HTMLPreformatted"/>
        <w:shd w:val="clear" w:color="auto" w:fill="E7DEEF"/>
        <w:ind w:left="720"/>
        <w:divId w:val="1760560021"/>
        <w:rPr>
          <w:lang w:val="en"/>
        </w:rPr>
      </w:pPr>
      <w:r>
        <w:rPr>
          <w:lang w:val="en"/>
        </w:rPr>
        <w:t xml:space="preserve">    &lt;/xs:complexType&gt;</w:t>
      </w:r>
    </w:p>
    <w:p w14:paraId="10C83084" w14:textId="77777777" w:rsidR="00573981" w:rsidRDefault="00AF4759">
      <w:pPr>
        <w:pStyle w:val="NormalWeb"/>
        <w:ind w:left="720"/>
        <w:divId w:val="1760560021"/>
        <w:rPr>
          <w:rFonts w:ascii="Arial" w:hAnsi="Arial" w:cs="Arial"/>
          <w:sz w:val="22"/>
          <w:szCs w:val="22"/>
          <w:lang w:val="en"/>
        </w:rPr>
      </w:pPr>
      <w:r>
        <w:rPr>
          <w:rFonts w:ascii="Arial" w:hAnsi="Arial" w:cs="Arial"/>
          <w:sz w:val="22"/>
          <w:szCs w:val="22"/>
          <w:lang w:val="en"/>
        </w:rPr>
        <w:t xml:space="preserve">The </w:t>
      </w:r>
      <w:r>
        <w:rPr>
          <w:rStyle w:val="Strong"/>
          <w:rFonts w:ascii="Arial" w:hAnsi="Arial" w:cs="Arial"/>
          <w:sz w:val="22"/>
          <w:szCs w:val="22"/>
          <w:lang w:val="en"/>
        </w:rPr>
        <w:t>PreferredSAMLAttributeNameType</w:t>
      </w:r>
      <w:r>
        <w:rPr>
          <w:rFonts w:ascii="Arial" w:hAnsi="Arial" w:cs="Arial"/>
          <w:sz w:val="22"/>
          <w:szCs w:val="22"/>
          <w:lang w:val="en"/>
        </w:rPr>
        <w:t xml:space="preserve"> complex type holds a string value of a SAML attribute name. This attribute name SHALL be mapped against attribute names in </w:t>
      </w:r>
      <w:r>
        <w:rPr>
          <w:rStyle w:val="HTMLCode"/>
          <w:lang w:val="en"/>
        </w:rPr>
        <w:t>&lt;saml:Attribute&gt;</w:t>
      </w:r>
      <w:r>
        <w:rPr>
          <w:rFonts w:ascii="Arial" w:hAnsi="Arial" w:cs="Arial"/>
          <w:sz w:val="22"/>
          <w:szCs w:val="22"/>
          <w:lang w:val="en"/>
        </w:rPr>
        <w:t xml:space="preserve"> elements representing the subject in a SAML assertion that is used to authenticate the signer. </w:t>
      </w:r>
    </w:p>
    <w:p w14:paraId="6AF9EA61" w14:textId="77777777" w:rsidR="00573981" w:rsidRDefault="00AF4759">
      <w:pPr>
        <w:pStyle w:val="NormalWeb"/>
        <w:ind w:left="720"/>
        <w:divId w:val="1760560021"/>
        <w:rPr>
          <w:rFonts w:ascii="Arial" w:hAnsi="Arial" w:cs="Arial"/>
          <w:sz w:val="22"/>
          <w:szCs w:val="22"/>
          <w:lang w:val="en"/>
        </w:rPr>
      </w:pPr>
      <w:r>
        <w:rPr>
          <w:rFonts w:ascii="Arial" w:hAnsi="Arial" w:cs="Arial"/>
          <w:sz w:val="22"/>
          <w:szCs w:val="22"/>
          <w:lang w:val="en"/>
        </w:rPr>
        <w:t xml:space="preserve">The </w:t>
      </w:r>
      <w:r>
        <w:rPr>
          <w:rStyle w:val="Strong"/>
          <w:rFonts w:ascii="Arial" w:hAnsi="Arial" w:cs="Arial"/>
          <w:sz w:val="22"/>
          <w:szCs w:val="22"/>
          <w:lang w:val="en"/>
        </w:rPr>
        <w:t>PreferredSAMLAttributeNameType</w:t>
      </w:r>
      <w:r>
        <w:rPr>
          <w:rFonts w:ascii="Arial" w:hAnsi="Arial" w:cs="Arial"/>
          <w:sz w:val="22"/>
          <w:szCs w:val="22"/>
          <w:lang w:val="en"/>
        </w:rPr>
        <w:t xml:space="preserve"> complex type has the following attribute:</w:t>
      </w:r>
    </w:p>
    <w:p w14:paraId="10A16E72" w14:textId="77777777" w:rsidR="00573981" w:rsidRDefault="00AF4759">
      <w:pPr>
        <w:spacing w:before="0" w:beforeAutospacing="0" w:after="0" w:afterAutospacing="0"/>
        <w:ind w:left="720"/>
        <w:divId w:val="1006321608"/>
        <w:rPr>
          <w:rFonts w:ascii="Arial" w:eastAsia="Times New Roman" w:hAnsi="Arial" w:cs="Arial"/>
          <w:sz w:val="22"/>
          <w:szCs w:val="22"/>
          <w:lang w:val="en"/>
        </w:rPr>
      </w:pPr>
      <w:r>
        <w:rPr>
          <w:rStyle w:val="HTMLCode"/>
          <w:lang w:val="en"/>
        </w:rPr>
        <w:t>Order</w:t>
      </w:r>
      <w:r>
        <w:rPr>
          <w:rFonts w:ascii="Arial" w:eastAsia="Times New Roman" w:hAnsi="Arial" w:cs="Arial"/>
          <w:sz w:val="22"/>
          <w:szCs w:val="22"/>
          <w:lang w:val="en"/>
        </w:rPr>
        <w:t xml:space="preserve"> [Optional]</w:t>
      </w:r>
    </w:p>
    <w:p w14:paraId="1C16D1C6" w14:textId="77777777" w:rsidR="00573981" w:rsidRDefault="00AF4759">
      <w:pPr>
        <w:pStyle w:val="NormalWeb"/>
        <w:ind w:left="1440"/>
        <w:divId w:val="1006321608"/>
        <w:rPr>
          <w:rFonts w:ascii="Arial" w:hAnsi="Arial" w:cs="Arial"/>
          <w:sz w:val="22"/>
          <w:szCs w:val="22"/>
          <w:lang w:val="en"/>
        </w:rPr>
      </w:pPr>
      <w:r>
        <w:rPr>
          <w:rFonts w:ascii="Arial" w:hAnsi="Arial" w:cs="Arial"/>
          <w:sz w:val="22"/>
          <w:szCs w:val="22"/>
          <w:lang w:val="en"/>
        </w:rPr>
        <w:t xml:space="preserve">An integer specifying the order of preference of this SAML attribute. If more than one SAML attribute is listed, the SAML attribute with the lowest </w:t>
      </w:r>
      <w:r>
        <w:rPr>
          <w:rStyle w:val="HTMLCode"/>
          <w:lang w:val="en"/>
        </w:rPr>
        <w:t>order</w:t>
      </w:r>
      <w:r>
        <w:rPr>
          <w:rFonts w:ascii="Arial" w:hAnsi="Arial" w:cs="Arial"/>
          <w:sz w:val="22"/>
          <w:szCs w:val="22"/>
          <w:lang w:val="en"/>
        </w:rPr>
        <w:t xml:space="preserve"> integer value that is present as a subject attribute in the SAML assertion, SHALL be used. SAML attributes with an absent </w:t>
      </w:r>
      <w:r>
        <w:rPr>
          <w:rStyle w:val="HTMLCode"/>
          <w:lang w:val="en"/>
        </w:rPr>
        <w:t>order</w:t>
      </w:r>
      <w:r>
        <w:rPr>
          <w:rFonts w:ascii="Arial" w:hAnsi="Arial" w:cs="Arial"/>
          <w:sz w:val="22"/>
          <w:szCs w:val="22"/>
          <w:lang w:val="en"/>
        </w:rPr>
        <w:t xml:space="preserve"> attribute SHALL be treated as having an order value of 0. Multiple SAML attributes with an identical </w:t>
      </w:r>
      <w:r>
        <w:rPr>
          <w:rStyle w:val="HTMLCode"/>
          <w:lang w:val="en"/>
        </w:rPr>
        <w:t>order</w:t>
      </w:r>
      <w:r>
        <w:rPr>
          <w:rFonts w:ascii="Arial" w:hAnsi="Arial" w:cs="Arial"/>
          <w:sz w:val="22"/>
          <w:szCs w:val="22"/>
          <w:lang w:val="en"/>
        </w:rPr>
        <w:t xml:space="preserve"> attribute values SHALL be treated as having equal priority.</w:t>
      </w:r>
    </w:p>
    <w:p w14:paraId="327A61E9" w14:textId="77777777" w:rsidR="00573981" w:rsidRDefault="00AF4759">
      <w:pPr>
        <w:pStyle w:val="NormalWeb"/>
        <w:ind w:left="720"/>
        <w:divId w:val="1760560021"/>
        <w:rPr>
          <w:rFonts w:ascii="Arial" w:hAnsi="Arial" w:cs="Arial"/>
          <w:sz w:val="22"/>
          <w:szCs w:val="22"/>
          <w:lang w:val="en"/>
        </w:rPr>
      </w:pPr>
      <w:r>
        <w:rPr>
          <w:rFonts w:ascii="Arial" w:hAnsi="Arial" w:cs="Arial"/>
          <w:sz w:val="22"/>
          <w:szCs w:val="22"/>
          <w:lang w:val="en"/>
        </w:rPr>
        <w:t xml:space="preserve">The following schema fragment defines the </w:t>
      </w:r>
      <w:r>
        <w:rPr>
          <w:rStyle w:val="Strong"/>
          <w:rFonts w:ascii="Arial" w:hAnsi="Arial" w:cs="Arial"/>
          <w:sz w:val="22"/>
          <w:szCs w:val="22"/>
          <w:lang w:val="en"/>
        </w:rPr>
        <w:t>PreferredSAMLAttributeNameType</w:t>
      </w:r>
      <w:r>
        <w:rPr>
          <w:rFonts w:ascii="Arial" w:hAnsi="Arial" w:cs="Arial"/>
          <w:sz w:val="22"/>
          <w:szCs w:val="22"/>
          <w:lang w:val="en"/>
        </w:rPr>
        <w:t xml:space="preserve"> complex type:</w:t>
      </w:r>
    </w:p>
    <w:p w14:paraId="1C0AFE57" w14:textId="77777777" w:rsidR="00573981" w:rsidRDefault="00AF4759">
      <w:pPr>
        <w:pStyle w:val="HTMLPreformatted"/>
        <w:shd w:val="clear" w:color="auto" w:fill="E7DEEF"/>
        <w:ind w:left="720"/>
        <w:divId w:val="1760560021"/>
        <w:rPr>
          <w:lang w:val="en"/>
        </w:rPr>
      </w:pPr>
      <w:r>
        <w:rPr>
          <w:lang w:val="en"/>
        </w:rPr>
        <w:t xml:space="preserve">    &lt;xs:complexType name="PreferredSAMLAttributeNameType"&gt;</w:t>
      </w:r>
    </w:p>
    <w:p w14:paraId="6CCC0926" w14:textId="77777777" w:rsidR="00573981" w:rsidRDefault="00AF4759">
      <w:pPr>
        <w:pStyle w:val="HTMLPreformatted"/>
        <w:shd w:val="clear" w:color="auto" w:fill="E7DEEF"/>
        <w:ind w:left="720"/>
        <w:divId w:val="1760560021"/>
        <w:rPr>
          <w:lang w:val="en"/>
        </w:rPr>
      </w:pPr>
      <w:r>
        <w:rPr>
          <w:lang w:val="en"/>
        </w:rPr>
        <w:t xml:space="preserve">        &lt;xs:simpleContent&gt;</w:t>
      </w:r>
    </w:p>
    <w:p w14:paraId="6A87E3D3" w14:textId="77777777" w:rsidR="00573981" w:rsidRDefault="00AF4759">
      <w:pPr>
        <w:pStyle w:val="HTMLPreformatted"/>
        <w:shd w:val="clear" w:color="auto" w:fill="E7DEEF"/>
        <w:ind w:left="720"/>
        <w:divId w:val="1760560021"/>
        <w:rPr>
          <w:lang w:val="en"/>
        </w:rPr>
      </w:pPr>
      <w:r>
        <w:rPr>
          <w:lang w:val="en"/>
        </w:rPr>
        <w:t xml:space="preserve">            &lt;xs:extension base="xs:string"&gt;</w:t>
      </w:r>
    </w:p>
    <w:p w14:paraId="7A3BFA94" w14:textId="77777777" w:rsidR="00573981" w:rsidRDefault="00AF4759">
      <w:pPr>
        <w:pStyle w:val="HTMLPreformatted"/>
        <w:shd w:val="clear" w:color="auto" w:fill="E7DEEF"/>
        <w:ind w:left="720"/>
        <w:divId w:val="1760560021"/>
        <w:rPr>
          <w:lang w:val="en"/>
        </w:rPr>
      </w:pPr>
      <w:r>
        <w:rPr>
          <w:lang w:val="en"/>
        </w:rPr>
        <w:t xml:space="preserve">                &lt;xs:attribute name="Order" type="xs:int" default="0"/&gt;</w:t>
      </w:r>
    </w:p>
    <w:p w14:paraId="6A08F34E" w14:textId="77777777" w:rsidR="00573981" w:rsidRDefault="00AF4759">
      <w:pPr>
        <w:pStyle w:val="HTMLPreformatted"/>
        <w:shd w:val="clear" w:color="auto" w:fill="E7DEEF"/>
        <w:ind w:left="720"/>
        <w:divId w:val="1760560021"/>
        <w:rPr>
          <w:lang w:val="en"/>
        </w:rPr>
      </w:pPr>
      <w:r>
        <w:rPr>
          <w:lang w:val="en"/>
        </w:rPr>
        <w:t xml:space="preserve">            &lt;/xs:extension&gt;</w:t>
      </w:r>
    </w:p>
    <w:p w14:paraId="746AD4C5" w14:textId="77777777" w:rsidR="00573981" w:rsidRDefault="00AF4759">
      <w:pPr>
        <w:pStyle w:val="HTMLPreformatted"/>
        <w:shd w:val="clear" w:color="auto" w:fill="E7DEEF"/>
        <w:ind w:left="720"/>
        <w:divId w:val="1760560021"/>
        <w:rPr>
          <w:lang w:val="en"/>
        </w:rPr>
      </w:pPr>
      <w:r>
        <w:rPr>
          <w:lang w:val="en"/>
        </w:rPr>
        <w:t xml:space="preserve">        &lt;/xs:simpleContent&gt;</w:t>
      </w:r>
    </w:p>
    <w:p w14:paraId="417176D0" w14:textId="77777777" w:rsidR="00573981" w:rsidRDefault="00AF4759">
      <w:pPr>
        <w:pStyle w:val="HTMLPreformatted"/>
        <w:shd w:val="clear" w:color="auto" w:fill="E7DEEF"/>
        <w:ind w:left="720"/>
        <w:divId w:val="1760560021"/>
        <w:rPr>
          <w:lang w:val="en"/>
        </w:rPr>
      </w:pPr>
      <w:r>
        <w:rPr>
          <w:lang w:val="en"/>
        </w:rPr>
        <w:t xml:space="preserve">    &lt;/xs:complexType&gt;</w:t>
      </w:r>
    </w:p>
    <w:p w14:paraId="38E7DD1C" w14:textId="77777777" w:rsidR="00573981" w:rsidRDefault="00AF4759">
      <w:pPr>
        <w:pStyle w:val="Heading4"/>
        <w:divId w:val="2137331782"/>
        <w:rPr>
          <w:ins w:id="348" w:author="Stefan Santesson" w:date="2015-08-14T17:47:00Z"/>
          <w:rFonts w:ascii="Arial" w:eastAsia="Times New Roman" w:hAnsi="Arial" w:cs="Arial"/>
          <w:lang w:val="en"/>
        </w:rPr>
      </w:pPr>
      <w:bookmarkStart w:id="349" w:name="SignMessageType"/>
      <w:bookmarkEnd w:id="349"/>
      <w:ins w:id="350" w:author="Stefan Santesson" w:date="2015-08-14T17:47:00Z">
        <w:r>
          <w:rPr>
            <w:rFonts w:ascii="Arial" w:eastAsia="Times New Roman" w:hAnsi="Arial" w:cs="Arial"/>
            <w:lang w:val="en"/>
          </w:rPr>
          <w:t>3.1.2. Element &lt;SignMessage&gt;</w:t>
        </w:r>
      </w:ins>
    </w:p>
    <w:p w14:paraId="321A42F4" w14:textId="77777777" w:rsidR="00573981" w:rsidRDefault="00AF4759">
      <w:pPr>
        <w:pStyle w:val="NormalWeb"/>
        <w:divId w:val="775442704"/>
        <w:rPr>
          <w:ins w:id="351" w:author="Stefan Santesson" w:date="2015-08-14T17:47:00Z"/>
          <w:rFonts w:ascii="Arial" w:hAnsi="Arial" w:cs="Arial"/>
          <w:sz w:val="22"/>
          <w:szCs w:val="22"/>
          <w:lang w:val="en"/>
        </w:rPr>
      </w:pPr>
      <w:ins w:id="352" w:author="Stefan Santesson" w:date="2015-08-14T17:47:00Z">
        <w:r>
          <w:rPr>
            <w:rFonts w:ascii="Arial" w:hAnsi="Arial" w:cs="Arial"/>
            <w:sz w:val="22"/>
            <w:szCs w:val="22"/>
            <w:lang w:val="en"/>
          </w:rPr>
          <w:t xml:space="preserve">The </w:t>
        </w:r>
        <w:r>
          <w:rPr>
            <w:rStyle w:val="HTMLCode"/>
            <w:lang w:val="en"/>
          </w:rPr>
          <w:t>&lt;SignMessage&gt;</w:t>
        </w:r>
        <w:r>
          <w:rPr>
            <w:rFonts w:ascii="Arial" w:hAnsi="Arial" w:cs="Arial"/>
            <w:sz w:val="22"/>
            <w:szCs w:val="22"/>
            <w:lang w:val="en"/>
          </w:rPr>
          <w:t xml:space="preserve"> element holds a message to the signer with information about what is being signed. The sign message is provided either in plain text using the </w:t>
        </w:r>
        <w:r>
          <w:rPr>
            <w:rStyle w:val="HTMLCode"/>
            <w:lang w:val="en"/>
          </w:rPr>
          <w:t>&lt;Message&gt;</w:t>
        </w:r>
        <w:r>
          <w:rPr>
            <w:rFonts w:ascii="Arial" w:hAnsi="Arial" w:cs="Arial"/>
            <w:sz w:val="22"/>
            <w:szCs w:val="22"/>
            <w:lang w:val="en"/>
          </w:rPr>
          <w:t xml:space="preserve"> child element or as an encrypted message using the </w:t>
        </w:r>
        <w:r>
          <w:rPr>
            <w:rStyle w:val="HTMLCode"/>
            <w:lang w:val="en"/>
          </w:rPr>
          <w:t>&lt;EncryptedMessage&gt;</w:t>
        </w:r>
        <w:r>
          <w:rPr>
            <w:rFonts w:ascii="Arial" w:hAnsi="Arial" w:cs="Arial"/>
            <w:sz w:val="22"/>
            <w:szCs w:val="22"/>
            <w:lang w:val="en"/>
          </w:rPr>
          <w:t xml:space="preserve"> child element. This element's </w:t>
        </w:r>
        <w:r>
          <w:rPr>
            <w:rStyle w:val="Strong"/>
            <w:rFonts w:ascii="Arial" w:hAnsi="Arial" w:cs="Arial"/>
            <w:sz w:val="22"/>
            <w:szCs w:val="22"/>
            <w:lang w:val="en"/>
          </w:rPr>
          <w:t>SignMessageType</w:t>
        </w:r>
        <w:r>
          <w:rPr>
            <w:rFonts w:ascii="Arial" w:hAnsi="Arial" w:cs="Arial"/>
            <w:sz w:val="22"/>
            <w:szCs w:val="22"/>
            <w:lang w:val="en"/>
          </w:rPr>
          <w:t xml:space="preserve"> complex type includes the following attributes and elements:</w:t>
        </w:r>
      </w:ins>
    </w:p>
    <w:p w14:paraId="348764EE" w14:textId="77777777" w:rsidR="00573981" w:rsidRDefault="00AF4759">
      <w:pPr>
        <w:spacing w:before="0" w:beforeAutospacing="0" w:after="0" w:afterAutospacing="0"/>
        <w:divId w:val="56829032"/>
        <w:rPr>
          <w:ins w:id="353" w:author="Stefan Santesson" w:date="2015-08-14T17:47:00Z"/>
          <w:rFonts w:ascii="Arial" w:eastAsia="Times New Roman" w:hAnsi="Arial" w:cs="Arial"/>
          <w:sz w:val="22"/>
          <w:szCs w:val="22"/>
          <w:lang w:val="en"/>
        </w:rPr>
      </w:pPr>
      <w:ins w:id="354" w:author="Stefan Santesson" w:date="2015-08-14T17:47:00Z">
        <w:r>
          <w:rPr>
            <w:rStyle w:val="HTMLCode"/>
            <w:lang w:val="en"/>
          </w:rPr>
          <w:t>MustShow</w:t>
        </w:r>
        <w:r>
          <w:rPr>
            <w:rFonts w:ascii="Arial" w:eastAsia="Times New Roman" w:hAnsi="Arial" w:cs="Arial"/>
            <w:sz w:val="22"/>
            <w:szCs w:val="22"/>
            <w:lang w:val="en"/>
          </w:rPr>
          <w:t xml:space="preserve"> [Optional] (Default "</w:t>
        </w:r>
        <w:r>
          <w:rPr>
            <w:rStyle w:val="HTMLCode"/>
            <w:lang w:val="en"/>
          </w:rPr>
          <w:t>false</w:t>
        </w:r>
        <w:r>
          <w:rPr>
            <w:rFonts w:ascii="Arial" w:eastAsia="Times New Roman" w:hAnsi="Arial" w:cs="Arial"/>
            <w:sz w:val="22"/>
            <w:szCs w:val="22"/>
            <w:lang w:val="en"/>
          </w:rPr>
          <w:t>")</w:t>
        </w:r>
      </w:ins>
    </w:p>
    <w:p w14:paraId="4937D394" w14:textId="77777777" w:rsidR="00573981" w:rsidRDefault="00AF4759">
      <w:pPr>
        <w:pStyle w:val="NormalWeb"/>
        <w:ind w:left="720"/>
        <w:divId w:val="56829032"/>
        <w:rPr>
          <w:ins w:id="355" w:author="Stefan Santesson" w:date="2015-08-14T17:47:00Z"/>
          <w:rFonts w:ascii="Arial" w:hAnsi="Arial" w:cs="Arial"/>
          <w:sz w:val="22"/>
          <w:szCs w:val="22"/>
          <w:lang w:val="en"/>
        </w:rPr>
      </w:pPr>
      <w:ins w:id="356" w:author="Stefan Santesson" w:date="2015-08-14T17:47:00Z">
        <w:r>
          <w:rPr>
            <w:rFonts w:ascii="Arial" w:hAnsi="Arial" w:cs="Arial"/>
            <w:sz w:val="22"/>
            <w:szCs w:val="22"/>
            <w:lang w:val="en"/>
          </w:rPr>
          <w:lastRenderedPageBreak/>
          <w:t xml:space="preserve">When this attribute is set to </w:t>
        </w:r>
        <w:r>
          <w:rPr>
            <w:rStyle w:val="HTMLCode"/>
            <w:lang w:val="en"/>
          </w:rPr>
          <w:t>true</w:t>
        </w:r>
        <w:r>
          <w:rPr>
            <w:rFonts w:ascii="Arial" w:hAnsi="Arial" w:cs="Arial"/>
            <w:sz w:val="22"/>
            <w:szCs w:val="22"/>
            <w:lang w:val="en"/>
          </w:rPr>
          <w:t xml:space="preserve"> then the requested signature MUST NOT be created unless this message has been displayed and accepted by the signer. The default is </w:t>
        </w:r>
        <w:r>
          <w:rPr>
            <w:rStyle w:val="HTMLCode"/>
            <w:lang w:val="en"/>
          </w:rPr>
          <w:t>false</w:t>
        </w:r>
        <w:r>
          <w:rPr>
            <w:rFonts w:ascii="Arial" w:hAnsi="Arial" w:cs="Arial"/>
            <w:sz w:val="22"/>
            <w:szCs w:val="22"/>
            <w:lang w:val="en"/>
          </w:rPr>
          <w:t>.</w:t>
        </w:r>
      </w:ins>
    </w:p>
    <w:p w14:paraId="7DBCBBCA" w14:textId="77777777" w:rsidR="00573981" w:rsidRDefault="00AF4759">
      <w:pPr>
        <w:spacing w:before="0" w:beforeAutospacing="0" w:after="0" w:afterAutospacing="0"/>
        <w:divId w:val="56829032"/>
        <w:rPr>
          <w:ins w:id="357" w:author="Stefan Santesson" w:date="2015-08-14T17:47:00Z"/>
          <w:rFonts w:ascii="Arial" w:eastAsia="Times New Roman" w:hAnsi="Arial" w:cs="Arial"/>
          <w:sz w:val="22"/>
          <w:szCs w:val="22"/>
          <w:lang w:val="en"/>
        </w:rPr>
      </w:pPr>
      <w:ins w:id="358" w:author="Stefan Santesson" w:date="2015-08-14T17:47:00Z">
        <w:r>
          <w:rPr>
            <w:rStyle w:val="HTMLCode"/>
            <w:lang w:val="en"/>
          </w:rPr>
          <w:t>DisplayEntity</w:t>
        </w:r>
        <w:r>
          <w:rPr>
            <w:rFonts w:ascii="Arial" w:eastAsia="Times New Roman" w:hAnsi="Arial" w:cs="Arial"/>
            <w:sz w:val="22"/>
            <w:szCs w:val="22"/>
            <w:lang w:val="en"/>
          </w:rPr>
          <w:t xml:space="preserve"> [Optional] </w:t>
        </w:r>
      </w:ins>
    </w:p>
    <w:p w14:paraId="4C7D2B38" w14:textId="77777777" w:rsidR="00573981" w:rsidRDefault="00AF4759">
      <w:pPr>
        <w:pStyle w:val="NormalWeb"/>
        <w:ind w:left="720"/>
        <w:divId w:val="56829032"/>
        <w:rPr>
          <w:ins w:id="359" w:author="Stefan Santesson" w:date="2015-08-14T17:47:00Z"/>
          <w:rFonts w:ascii="Arial" w:hAnsi="Arial" w:cs="Arial"/>
          <w:sz w:val="22"/>
          <w:szCs w:val="22"/>
          <w:lang w:val="en"/>
        </w:rPr>
      </w:pPr>
      <w:ins w:id="360" w:author="Stefan Santesson" w:date="2015-08-14T17:47:00Z">
        <w:r>
          <w:rPr>
            <w:rFonts w:ascii="Arial" w:hAnsi="Arial" w:cs="Arial"/>
            <w:sz w:val="22"/>
            <w:szCs w:val="22"/>
            <w:lang w:val="en"/>
          </w:rPr>
          <w:t>The EntityID of the entity responsible for displaying the sign message to the signer. When the sign message is encrypted, then this entity is also the holder of the private decryption key necessary to decrypt the sign message.</w:t>
        </w:r>
      </w:ins>
    </w:p>
    <w:p w14:paraId="78EFE07A" w14:textId="77777777" w:rsidR="00573981" w:rsidRDefault="00AF4759">
      <w:pPr>
        <w:spacing w:before="0" w:beforeAutospacing="0" w:after="0" w:afterAutospacing="0"/>
        <w:divId w:val="56829032"/>
        <w:rPr>
          <w:ins w:id="361" w:author="Stefan Santesson" w:date="2015-08-14T17:47:00Z"/>
          <w:rFonts w:ascii="Arial" w:eastAsia="Times New Roman" w:hAnsi="Arial" w:cs="Arial"/>
          <w:sz w:val="22"/>
          <w:szCs w:val="22"/>
          <w:lang w:val="en"/>
        </w:rPr>
      </w:pPr>
      <w:ins w:id="362" w:author="Stefan Santesson" w:date="2015-08-14T17:47:00Z">
        <w:r>
          <w:rPr>
            <w:rStyle w:val="HTMLCode"/>
            <w:lang w:val="en"/>
          </w:rPr>
          <w:t>MimeType</w:t>
        </w:r>
        <w:r>
          <w:rPr>
            <w:rFonts w:ascii="Arial" w:eastAsia="Times New Roman" w:hAnsi="Arial" w:cs="Arial"/>
            <w:sz w:val="22"/>
            <w:szCs w:val="22"/>
            <w:lang w:val="en"/>
          </w:rPr>
          <w:t xml:space="preserve"> [Optional] (Default "</w:t>
        </w:r>
        <w:r>
          <w:rPr>
            <w:rStyle w:val="HTMLCode"/>
            <w:lang w:val="en"/>
          </w:rPr>
          <w:t>text</w:t>
        </w:r>
        <w:r>
          <w:rPr>
            <w:rFonts w:ascii="Arial" w:eastAsia="Times New Roman" w:hAnsi="Arial" w:cs="Arial"/>
            <w:sz w:val="22"/>
            <w:szCs w:val="22"/>
            <w:lang w:val="en"/>
          </w:rPr>
          <w:t>")</w:t>
        </w:r>
      </w:ins>
    </w:p>
    <w:p w14:paraId="2583A00F" w14:textId="77777777" w:rsidR="00573981" w:rsidRDefault="00AF4759">
      <w:pPr>
        <w:pStyle w:val="NormalWeb"/>
        <w:ind w:left="720"/>
        <w:divId w:val="56829032"/>
        <w:rPr>
          <w:ins w:id="363" w:author="Stefan Santesson" w:date="2015-08-14T17:47:00Z"/>
          <w:rFonts w:ascii="Arial" w:hAnsi="Arial" w:cs="Arial"/>
          <w:sz w:val="22"/>
          <w:szCs w:val="22"/>
          <w:lang w:val="en"/>
        </w:rPr>
      </w:pPr>
      <w:ins w:id="364" w:author="Stefan Santesson" w:date="2015-08-14T17:47:00Z">
        <w:r>
          <w:rPr>
            <w:rFonts w:ascii="Arial" w:hAnsi="Arial" w:cs="Arial"/>
            <w:sz w:val="22"/>
            <w:szCs w:val="22"/>
            <w:lang w:val="en"/>
          </w:rPr>
          <w:t xml:space="preserve">The mime type defining the message format. This is an enumeration of the valid attribute values </w:t>
        </w:r>
        <w:r>
          <w:rPr>
            <w:rStyle w:val="HTMLCode"/>
            <w:lang w:val="en"/>
          </w:rPr>
          <w:t>text</w:t>
        </w:r>
        <w:r>
          <w:rPr>
            <w:rFonts w:ascii="Arial" w:hAnsi="Arial" w:cs="Arial"/>
            <w:sz w:val="22"/>
            <w:szCs w:val="22"/>
            <w:lang w:val="en"/>
          </w:rPr>
          <w:t xml:space="preserve"> (plain text), </w:t>
        </w:r>
        <w:r>
          <w:rPr>
            <w:rStyle w:val="HTMLCode"/>
            <w:lang w:val="en"/>
          </w:rPr>
          <w:t>text/html</w:t>
        </w:r>
        <w:r>
          <w:rPr>
            <w:rFonts w:ascii="Arial" w:hAnsi="Arial" w:cs="Arial"/>
            <w:sz w:val="22"/>
            <w:szCs w:val="22"/>
            <w:lang w:val="en"/>
          </w:rPr>
          <w:t xml:space="preserve"> (html) or </w:t>
        </w:r>
        <w:r>
          <w:rPr>
            <w:rStyle w:val="HTMLCode"/>
            <w:lang w:val="en"/>
          </w:rPr>
          <w:t>text/markdown</w:t>
        </w:r>
        <w:r>
          <w:rPr>
            <w:rFonts w:ascii="Arial" w:hAnsi="Arial" w:cs="Arial"/>
            <w:sz w:val="22"/>
            <w:szCs w:val="22"/>
            <w:lang w:val="en"/>
          </w:rPr>
          <w:t xml:space="preserve"> (markdown). This specification does not specify any particular restrictions on the provided message but it is RECOMMENDED that sign message content is restricted to a limited set of valid tags and attributes, and that the display entity performs filtering to enforce these restrictions before displaying the message. The means through which parties agree on such restrictions are outside the scope of this specification, but one valid option to communicate such restrictions could be through federation metadata. </w:t>
        </w:r>
      </w:ins>
    </w:p>
    <w:p w14:paraId="45A01D1D" w14:textId="77777777" w:rsidR="00573981" w:rsidRDefault="00AF4759">
      <w:pPr>
        <w:spacing w:before="0" w:beforeAutospacing="0" w:after="0" w:afterAutospacing="0"/>
        <w:divId w:val="56829032"/>
        <w:rPr>
          <w:ins w:id="365" w:author="Stefan Santesson" w:date="2015-08-14T17:47:00Z"/>
          <w:rFonts w:ascii="Arial" w:eastAsia="Times New Roman" w:hAnsi="Arial" w:cs="Arial"/>
          <w:sz w:val="22"/>
          <w:szCs w:val="22"/>
          <w:lang w:val="en"/>
        </w:rPr>
      </w:pPr>
      <w:ins w:id="366" w:author="Stefan Santesson" w:date="2015-08-14T17:47:00Z">
        <w:r>
          <w:rPr>
            <w:rStyle w:val="HTMLCode"/>
            <w:lang w:val="en"/>
          </w:rPr>
          <w:t>&lt;Message&gt;</w:t>
        </w:r>
        <w:r>
          <w:rPr>
            <w:rFonts w:ascii="Arial" w:eastAsia="Times New Roman" w:hAnsi="Arial" w:cs="Arial"/>
            <w:sz w:val="22"/>
            <w:szCs w:val="22"/>
            <w:lang w:val="en"/>
          </w:rPr>
          <w:t xml:space="preserve"> [Choice] </w:t>
        </w:r>
      </w:ins>
    </w:p>
    <w:p w14:paraId="2A89CE2F" w14:textId="77777777" w:rsidR="00573981" w:rsidRDefault="00AF4759">
      <w:pPr>
        <w:pStyle w:val="NormalWeb"/>
        <w:ind w:left="720"/>
        <w:divId w:val="56829032"/>
        <w:rPr>
          <w:ins w:id="367" w:author="Stefan Santesson" w:date="2015-08-14T17:47:00Z"/>
          <w:rFonts w:ascii="Arial" w:hAnsi="Arial" w:cs="Arial"/>
          <w:sz w:val="22"/>
          <w:szCs w:val="22"/>
          <w:lang w:val="en"/>
        </w:rPr>
      </w:pPr>
      <w:ins w:id="368" w:author="Stefan Santesson" w:date="2015-08-14T17:47:00Z">
        <w:r>
          <w:rPr>
            <w:rFonts w:ascii="Arial" w:hAnsi="Arial" w:cs="Arial"/>
            <w:sz w:val="22"/>
            <w:szCs w:val="22"/>
            <w:lang w:val="en"/>
          </w:rPr>
          <w:t>The base64 encoded sign message in unencrypted form. The message MUST be encoded using UTF-8.</w:t>
        </w:r>
      </w:ins>
    </w:p>
    <w:p w14:paraId="03B7A317" w14:textId="77777777" w:rsidR="00573981" w:rsidRDefault="00AF4759">
      <w:pPr>
        <w:spacing w:before="0" w:beforeAutospacing="0" w:after="0" w:afterAutospacing="0"/>
        <w:divId w:val="56829032"/>
        <w:rPr>
          <w:ins w:id="369" w:author="Stefan Santesson" w:date="2015-08-14T17:47:00Z"/>
          <w:rFonts w:ascii="Arial" w:eastAsia="Times New Roman" w:hAnsi="Arial" w:cs="Arial"/>
          <w:sz w:val="22"/>
          <w:szCs w:val="22"/>
          <w:lang w:val="en"/>
        </w:rPr>
      </w:pPr>
      <w:ins w:id="370" w:author="Stefan Santesson" w:date="2015-08-14T17:47:00Z">
        <w:r>
          <w:rPr>
            <w:rStyle w:val="HTMLCode"/>
            <w:lang w:val="en"/>
          </w:rPr>
          <w:t>&lt;EncryptedMessage&gt;</w:t>
        </w:r>
        <w:r>
          <w:rPr>
            <w:rFonts w:ascii="Arial" w:eastAsia="Times New Roman" w:hAnsi="Arial" w:cs="Arial"/>
            <w:sz w:val="22"/>
            <w:szCs w:val="22"/>
            <w:lang w:val="en"/>
          </w:rPr>
          <w:t xml:space="preserve"> [Choice] </w:t>
        </w:r>
      </w:ins>
    </w:p>
    <w:p w14:paraId="36F85DCE" w14:textId="77777777" w:rsidR="00573981" w:rsidRDefault="00AF4759">
      <w:pPr>
        <w:pStyle w:val="NormalWeb"/>
        <w:ind w:left="720"/>
        <w:divId w:val="56829032"/>
        <w:rPr>
          <w:ins w:id="371" w:author="Stefan Santesson" w:date="2015-08-14T17:47:00Z"/>
          <w:rFonts w:ascii="Arial" w:hAnsi="Arial" w:cs="Arial"/>
          <w:sz w:val="22"/>
          <w:szCs w:val="22"/>
          <w:lang w:val="en"/>
        </w:rPr>
      </w:pPr>
      <w:ins w:id="372" w:author="Stefan Santesson" w:date="2015-08-14T17:47:00Z">
        <w:r>
          <w:rPr>
            <w:rFonts w:ascii="Arial" w:hAnsi="Arial" w:cs="Arial"/>
            <w:sz w:val="22"/>
            <w:szCs w:val="22"/>
            <w:lang w:val="en"/>
          </w:rPr>
          <w:t xml:space="preserve">An encrypted &lt;Mesage&gt; element. Either a </w:t>
        </w:r>
        <w:r>
          <w:rPr>
            <w:rStyle w:val="HTMLCode"/>
            <w:lang w:val="en"/>
          </w:rPr>
          <w:t>&lt;Message&gt;</w:t>
        </w:r>
        <w:r>
          <w:rPr>
            <w:rFonts w:ascii="Arial" w:hAnsi="Arial" w:cs="Arial"/>
            <w:sz w:val="22"/>
            <w:szCs w:val="22"/>
            <w:lang w:val="en"/>
          </w:rPr>
          <w:t xml:space="preserve"> or an </w:t>
        </w:r>
        <w:r>
          <w:rPr>
            <w:rStyle w:val="HTMLCode"/>
            <w:lang w:val="en"/>
          </w:rPr>
          <w:t>&lt;EncryptedMessage&gt;</w:t>
        </w:r>
        <w:r>
          <w:rPr>
            <w:rFonts w:ascii="Arial" w:hAnsi="Arial" w:cs="Arial"/>
            <w:sz w:val="22"/>
            <w:szCs w:val="22"/>
            <w:lang w:val="en"/>
          </w:rPr>
          <w:t xml:space="preserve"> element MUST be present.</w:t>
        </w:r>
      </w:ins>
    </w:p>
    <w:p w14:paraId="7133875E" w14:textId="77777777" w:rsidR="00573981" w:rsidRDefault="00AF4759">
      <w:pPr>
        <w:pStyle w:val="NormalWeb"/>
        <w:divId w:val="775442704"/>
        <w:rPr>
          <w:ins w:id="373" w:author="Stefan Santesson" w:date="2015-08-14T17:47:00Z"/>
          <w:rFonts w:ascii="Arial" w:hAnsi="Arial" w:cs="Arial"/>
          <w:sz w:val="22"/>
          <w:szCs w:val="22"/>
          <w:lang w:val="en"/>
        </w:rPr>
      </w:pPr>
      <w:ins w:id="374" w:author="Stefan Santesson" w:date="2015-08-14T17:47:00Z">
        <w:r>
          <w:rPr>
            <w:rFonts w:ascii="Arial" w:hAnsi="Arial" w:cs="Arial"/>
            <w:sz w:val="22"/>
            <w:szCs w:val="22"/>
            <w:lang w:val="en"/>
          </w:rPr>
          <w:t xml:space="preserve">The following schema fragment defines the </w:t>
        </w:r>
        <w:r>
          <w:rPr>
            <w:rStyle w:val="HTMLCode"/>
            <w:lang w:val="en"/>
          </w:rPr>
          <w:t>&lt;SignMessage&gt;</w:t>
        </w:r>
        <w:r>
          <w:rPr>
            <w:rFonts w:ascii="Arial" w:hAnsi="Arial" w:cs="Arial"/>
            <w:sz w:val="22"/>
            <w:szCs w:val="22"/>
            <w:lang w:val="en"/>
          </w:rPr>
          <w:t xml:space="preserve"> element and the </w:t>
        </w:r>
        <w:r>
          <w:rPr>
            <w:rStyle w:val="Strong"/>
            <w:rFonts w:ascii="Arial" w:hAnsi="Arial" w:cs="Arial"/>
            <w:sz w:val="22"/>
            <w:szCs w:val="22"/>
            <w:lang w:val="en"/>
          </w:rPr>
          <w:t>SignMessageType</w:t>
        </w:r>
        <w:r>
          <w:rPr>
            <w:rFonts w:ascii="Arial" w:hAnsi="Arial" w:cs="Arial"/>
            <w:sz w:val="22"/>
            <w:szCs w:val="22"/>
            <w:lang w:val="en"/>
          </w:rPr>
          <w:t xml:space="preserve"> complex type:</w:t>
        </w:r>
      </w:ins>
    </w:p>
    <w:p w14:paraId="60DD11B0" w14:textId="77777777" w:rsidR="00573981" w:rsidRDefault="00AF4759">
      <w:pPr>
        <w:pStyle w:val="HTMLPreformatted"/>
        <w:shd w:val="clear" w:color="auto" w:fill="E7DEEF"/>
        <w:divId w:val="775442704"/>
        <w:rPr>
          <w:ins w:id="375" w:author="Stefan Santesson" w:date="2015-08-14T17:47:00Z"/>
          <w:lang w:val="en"/>
        </w:rPr>
      </w:pPr>
      <w:ins w:id="376" w:author="Stefan Santesson" w:date="2015-08-14T17:47:00Z">
        <w:r>
          <w:rPr>
            <w:lang w:val="en"/>
          </w:rPr>
          <w:t xml:space="preserve">        &lt;xs:complexType name="SignMessageType"&gt;</w:t>
        </w:r>
      </w:ins>
    </w:p>
    <w:p w14:paraId="1BFC868C" w14:textId="77777777" w:rsidR="00573981" w:rsidRDefault="00AF4759">
      <w:pPr>
        <w:pStyle w:val="HTMLPreformatted"/>
        <w:shd w:val="clear" w:color="auto" w:fill="E7DEEF"/>
        <w:divId w:val="775442704"/>
        <w:rPr>
          <w:ins w:id="377" w:author="Stefan Santesson" w:date="2015-08-14T17:47:00Z"/>
          <w:lang w:val="en"/>
        </w:rPr>
      </w:pPr>
      <w:ins w:id="378" w:author="Stefan Santesson" w:date="2015-08-14T17:47:00Z">
        <w:r>
          <w:rPr>
            <w:lang w:val="en"/>
          </w:rPr>
          <w:t xml:space="preserve">        &lt;xs:choice&gt;</w:t>
        </w:r>
      </w:ins>
    </w:p>
    <w:p w14:paraId="41C27B21" w14:textId="77777777" w:rsidR="00573981" w:rsidRDefault="00AF4759">
      <w:pPr>
        <w:pStyle w:val="HTMLPreformatted"/>
        <w:shd w:val="clear" w:color="auto" w:fill="E7DEEF"/>
        <w:divId w:val="775442704"/>
        <w:rPr>
          <w:ins w:id="379" w:author="Stefan Santesson" w:date="2015-08-14T17:47:00Z"/>
          <w:lang w:val="en"/>
        </w:rPr>
      </w:pPr>
      <w:ins w:id="380" w:author="Stefan Santesson" w:date="2015-08-14T17:47:00Z">
        <w:r>
          <w:rPr>
            <w:lang w:val="en"/>
          </w:rPr>
          <w:t xml:space="preserve">            &lt;xs:element ref="csig:Message"/&gt;</w:t>
        </w:r>
      </w:ins>
    </w:p>
    <w:p w14:paraId="5CFA8BC2" w14:textId="77777777" w:rsidR="00573981" w:rsidRDefault="00AF4759">
      <w:pPr>
        <w:pStyle w:val="HTMLPreformatted"/>
        <w:shd w:val="clear" w:color="auto" w:fill="E7DEEF"/>
        <w:divId w:val="775442704"/>
        <w:rPr>
          <w:ins w:id="381" w:author="Stefan Santesson" w:date="2015-08-14T17:47:00Z"/>
          <w:lang w:val="en"/>
        </w:rPr>
      </w:pPr>
      <w:ins w:id="382" w:author="Stefan Santesson" w:date="2015-08-14T17:47:00Z">
        <w:r>
          <w:rPr>
            <w:lang w:val="en"/>
          </w:rPr>
          <w:t xml:space="preserve">            &lt;xs:element ref="csig:EncryptedMessage"/&gt;</w:t>
        </w:r>
      </w:ins>
    </w:p>
    <w:p w14:paraId="12D08B77" w14:textId="77777777" w:rsidR="00573981" w:rsidRDefault="00AF4759">
      <w:pPr>
        <w:pStyle w:val="HTMLPreformatted"/>
        <w:shd w:val="clear" w:color="auto" w:fill="E7DEEF"/>
        <w:divId w:val="775442704"/>
        <w:rPr>
          <w:ins w:id="383" w:author="Stefan Santesson" w:date="2015-08-14T17:47:00Z"/>
          <w:lang w:val="en"/>
        </w:rPr>
      </w:pPr>
      <w:ins w:id="384" w:author="Stefan Santesson" w:date="2015-08-14T17:47:00Z">
        <w:r>
          <w:rPr>
            <w:lang w:val="en"/>
          </w:rPr>
          <w:t xml:space="preserve">        &lt;/xs:choice&gt;</w:t>
        </w:r>
      </w:ins>
    </w:p>
    <w:p w14:paraId="6582FC9D" w14:textId="77777777" w:rsidR="00573981" w:rsidRDefault="00AF4759">
      <w:pPr>
        <w:pStyle w:val="HTMLPreformatted"/>
        <w:shd w:val="clear" w:color="auto" w:fill="E7DEEF"/>
        <w:divId w:val="775442704"/>
        <w:rPr>
          <w:ins w:id="385" w:author="Stefan Santesson" w:date="2015-08-14T17:47:00Z"/>
          <w:lang w:val="en"/>
        </w:rPr>
      </w:pPr>
      <w:ins w:id="386" w:author="Stefan Santesson" w:date="2015-08-14T17:47:00Z">
        <w:r>
          <w:rPr>
            <w:lang w:val="en"/>
          </w:rPr>
          <w:t xml:space="preserve">        &lt;xs:attribute name="MustShow" type="xs:boolean" default="false"/&gt;</w:t>
        </w:r>
      </w:ins>
    </w:p>
    <w:p w14:paraId="6D220F90" w14:textId="77777777" w:rsidR="00573981" w:rsidRDefault="00AF4759">
      <w:pPr>
        <w:pStyle w:val="HTMLPreformatted"/>
        <w:shd w:val="clear" w:color="auto" w:fill="E7DEEF"/>
        <w:divId w:val="775442704"/>
        <w:rPr>
          <w:ins w:id="387" w:author="Stefan Santesson" w:date="2015-08-14T17:47:00Z"/>
          <w:lang w:val="en"/>
        </w:rPr>
      </w:pPr>
      <w:ins w:id="388" w:author="Stefan Santesson" w:date="2015-08-14T17:47:00Z">
        <w:r>
          <w:rPr>
            <w:lang w:val="en"/>
          </w:rPr>
          <w:t xml:space="preserve">        &lt;xs:attribute name="DisplayEntity" type="xs:anyURI"/&gt;</w:t>
        </w:r>
      </w:ins>
    </w:p>
    <w:p w14:paraId="4EBC032B" w14:textId="77777777" w:rsidR="00573981" w:rsidRDefault="00AF4759">
      <w:pPr>
        <w:pStyle w:val="HTMLPreformatted"/>
        <w:shd w:val="clear" w:color="auto" w:fill="E7DEEF"/>
        <w:divId w:val="775442704"/>
        <w:rPr>
          <w:ins w:id="389" w:author="Stefan Santesson" w:date="2015-08-14T17:47:00Z"/>
          <w:lang w:val="en"/>
        </w:rPr>
      </w:pPr>
      <w:ins w:id="390" w:author="Stefan Santesson" w:date="2015-08-14T17:47:00Z">
        <w:r>
          <w:rPr>
            <w:lang w:val="en"/>
          </w:rPr>
          <w:t xml:space="preserve">        &lt;xs:attribute name="MimeType" default="text"&gt;</w:t>
        </w:r>
      </w:ins>
    </w:p>
    <w:p w14:paraId="1DD26C34" w14:textId="77777777" w:rsidR="00573981" w:rsidRDefault="00AF4759">
      <w:pPr>
        <w:pStyle w:val="HTMLPreformatted"/>
        <w:shd w:val="clear" w:color="auto" w:fill="E7DEEF"/>
        <w:divId w:val="775442704"/>
        <w:rPr>
          <w:ins w:id="391" w:author="Stefan Santesson" w:date="2015-08-14T17:47:00Z"/>
          <w:lang w:val="en"/>
        </w:rPr>
      </w:pPr>
      <w:ins w:id="392" w:author="Stefan Santesson" w:date="2015-08-14T17:47:00Z">
        <w:r>
          <w:rPr>
            <w:lang w:val="en"/>
          </w:rPr>
          <w:t xml:space="preserve">            &lt;xs:simpleType&gt;</w:t>
        </w:r>
      </w:ins>
    </w:p>
    <w:p w14:paraId="2C8DC9BA" w14:textId="77777777" w:rsidR="00573981" w:rsidRDefault="00AF4759">
      <w:pPr>
        <w:pStyle w:val="HTMLPreformatted"/>
        <w:shd w:val="clear" w:color="auto" w:fill="E7DEEF"/>
        <w:divId w:val="775442704"/>
        <w:rPr>
          <w:ins w:id="393" w:author="Stefan Santesson" w:date="2015-08-14T17:47:00Z"/>
          <w:lang w:val="en"/>
        </w:rPr>
      </w:pPr>
      <w:ins w:id="394" w:author="Stefan Santesson" w:date="2015-08-14T17:47:00Z">
        <w:r>
          <w:rPr>
            <w:lang w:val="en"/>
          </w:rPr>
          <w:t xml:space="preserve">                &lt;xs:restriction base="xs:string"&gt;</w:t>
        </w:r>
      </w:ins>
    </w:p>
    <w:p w14:paraId="5680BF4F" w14:textId="77777777" w:rsidR="00573981" w:rsidRDefault="00AF4759">
      <w:pPr>
        <w:pStyle w:val="HTMLPreformatted"/>
        <w:shd w:val="clear" w:color="auto" w:fill="E7DEEF"/>
        <w:divId w:val="775442704"/>
        <w:rPr>
          <w:ins w:id="395" w:author="Stefan Santesson" w:date="2015-08-14T17:47:00Z"/>
          <w:lang w:val="en"/>
        </w:rPr>
      </w:pPr>
      <w:ins w:id="396" w:author="Stefan Santesson" w:date="2015-08-14T17:47:00Z">
        <w:r>
          <w:rPr>
            <w:lang w:val="en"/>
          </w:rPr>
          <w:t xml:space="preserve">                    &lt;xs:enumeration value="text/html"/&gt;</w:t>
        </w:r>
      </w:ins>
    </w:p>
    <w:p w14:paraId="24381244" w14:textId="77777777" w:rsidR="00573981" w:rsidRDefault="00AF4759">
      <w:pPr>
        <w:pStyle w:val="HTMLPreformatted"/>
        <w:shd w:val="clear" w:color="auto" w:fill="E7DEEF"/>
        <w:divId w:val="775442704"/>
        <w:rPr>
          <w:ins w:id="397" w:author="Stefan Santesson" w:date="2015-08-14T17:47:00Z"/>
          <w:lang w:val="en"/>
        </w:rPr>
      </w:pPr>
      <w:ins w:id="398" w:author="Stefan Santesson" w:date="2015-08-14T17:47:00Z">
        <w:r>
          <w:rPr>
            <w:lang w:val="en"/>
          </w:rPr>
          <w:t xml:space="preserve">                    &lt;xs:enumeration value="text"/&gt;</w:t>
        </w:r>
      </w:ins>
    </w:p>
    <w:p w14:paraId="16218902" w14:textId="77777777" w:rsidR="00573981" w:rsidRDefault="00AF4759">
      <w:pPr>
        <w:pStyle w:val="HTMLPreformatted"/>
        <w:shd w:val="clear" w:color="auto" w:fill="E7DEEF"/>
        <w:divId w:val="775442704"/>
        <w:rPr>
          <w:ins w:id="399" w:author="Stefan Santesson" w:date="2015-08-14T17:47:00Z"/>
          <w:lang w:val="en"/>
        </w:rPr>
      </w:pPr>
      <w:ins w:id="400" w:author="Stefan Santesson" w:date="2015-08-14T17:47:00Z">
        <w:r>
          <w:rPr>
            <w:lang w:val="en"/>
          </w:rPr>
          <w:t xml:space="preserve">                    &lt;xs:enumeration value="text/markdown"/&gt;</w:t>
        </w:r>
      </w:ins>
    </w:p>
    <w:p w14:paraId="1F91BE16" w14:textId="77777777" w:rsidR="00573981" w:rsidRDefault="00AF4759">
      <w:pPr>
        <w:pStyle w:val="HTMLPreformatted"/>
        <w:shd w:val="clear" w:color="auto" w:fill="E7DEEF"/>
        <w:divId w:val="775442704"/>
        <w:rPr>
          <w:ins w:id="401" w:author="Stefan Santesson" w:date="2015-08-14T17:47:00Z"/>
          <w:lang w:val="en"/>
        </w:rPr>
      </w:pPr>
      <w:ins w:id="402" w:author="Stefan Santesson" w:date="2015-08-14T17:47:00Z">
        <w:r>
          <w:rPr>
            <w:lang w:val="en"/>
          </w:rPr>
          <w:t xml:space="preserve">                &lt;/xs:restriction&gt;</w:t>
        </w:r>
      </w:ins>
    </w:p>
    <w:p w14:paraId="353619D9" w14:textId="77777777" w:rsidR="00573981" w:rsidRDefault="00AF4759">
      <w:pPr>
        <w:pStyle w:val="HTMLPreformatted"/>
        <w:shd w:val="clear" w:color="auto" w:fill="E7DEEF"/>
        <w:divId w:val="775442704"/>
        <w:rPr>
          <w:ins w:id="403" w:author="Stefan Santesson" w:date="2015-08-14T17:47:00Z"/>
          <w:lang w:val="en"/>
        </w:rPr>
      </w:pPr>
      <w:ins w:id="404" w:author="Stefan Santesson" w:date="2015-08-14T17:47:00Z">
        <w:r>
          <w:rPr>
            <w:lang w:val="en"/>
          </w:rPr>
          <w:t xml:space="preserve">            &lt;/xs:simpleType&gt;</w:t>
        </w:r>
      </w:ins>
    </w:p>
    <w:p w14:paraId="778A7B16" w14:textId="77777777" w:rsidR="00573981" w:rsidRDefault="00AF4759">
      <w:pPr>
        <w:pStyle w:val="HTMLPreformatted"/>
        <w:shd w:val="clear" w:color="auto" w:fill="E7DEEF"/>
        <w:divId w:val="775442704"/>
        <w:rPr>
          <w:ins w:id="405" w:author="Stefan Santesson" w:date="2015-08-14T17:47:00Z"/>
          <w:lang w:val="en"/>
        </w:rPr>
      </w:pPr>
      <w:ins w:id="406" w:author="Stefan Santesson" w:date="2015-08-14T17:47:00Z">
        <w:r>
          <w:rPr>
            <w:lang w:val="en"/>
          </w:rPr>
          <w:t xml:space="preserve">        &lt;/xs:attribute&gt;</w:t>
        </w:r>
      </w:ins>
    </w:p>
    <w:p w14:paraId="16A0F25B" w14:textId="77777777" w:rsidR="00573981" w:rsidRDefault="00AF4759">
      <w:pPr>
        <w:pStyle w:val="HTMLPreformatted"/>
        <w:shd w:val="clear" w:color="auto" w:fill="E7DEEF"/>
        <w:divId w:val="775442704"/>
        <w:rPr>
          <w:ins w:id="407" w:author="Stefan Santesson" w:date="2015-08-14T17:47:00Z"/>
          <w:lang w:val="en"/>
        </w:rPr>
      </w:pPr>
      <w:ins w:id="408" w:author="Stefan Santesson" w:date="2015-08-14T17:47:00Z">
        <w:r>
          <w:rPr>
            <w:lang w:val="en"/>
          </w:rPr>
          <w:t xml:space="preserve">        &lt;xs:anyAttribute namespace="##other" processContents="lax"/&gt;</w:t>
        </w:r>
      </w:ins>
    </w:p>
    <w:p w14:paraId="377E4E2C" w14:textId="77777777" w:rsidR="00573981" w:rsidRDefault="00AF4759">
      <w:pPr>
        <w:pStyle w:val="HTMLPreformatted"/>
        <w:shd w:val="clear" w:color="auto" w:fill="E7DEEF"/>
        <w:divId w:val="775442704"/>
        <w:rPr>
          <w:ins w:id="409" w:author="Stefan Santesson" w:date="2015-08-14T17:47:00Z"/>
          <w:lang w:val="en"/>
        </w:rPr>
      </w:pPr>
      <w:ins w:id="410" w:author="Stefan Santesson" w:date="2015-08-14T17:47:00Z">
        <w:r>
          <w:rPr>
            <w:lang w:val="en"/>
          </w:rPr>
          <w:t xml:space="preserve">    &lt;/xs:complexType&gt;</w:t>
        </w:r>
      </w:ins>
    </w:p>
    <w:p w14:paraId="0389C1E8" w14:textId="77777777" w:rsidR="00573981" w:rsidRDefault="00AF4759">
      <w:pPr>
        <w:pStyle w:val="HTMLPreformatted"/>
        <w:shd w:val="clear" w:color="auto" w:fill="E7DEEF"/>
        <w:divId w:val="775442704"/>
        <w:rPr>
          <w:ins w:id="411" w:author="Stefan Santesson" w:date="2015-08-14T17:47:00Z"/>
          <w:lang w:val="en"/>
        </w:rPr>
      </w:pPr>
      <w:ins w:id="412" w:author="Stefan Santesson" w:date="2015-08-14T17:47:00Z">
        <w:r>
          <w:rPr>
            <w:lang w:val="en"/>
          </w:rPr>
          <w:t xml:space="preserve">    &lt;xs:element name="Message" type="xs:base64Binary"/&gt;</w:t>
        </w:r>
      </w:ins>
    </w:p>
    <w:p w14:paraId="56E0A58A" w14:textId="77777777" w:rsidR="00573981" w:rsidRDefault="00AF4759">
      <w:pPr>
        <w:pStyle w:val="HTMLPreformatted"/>
        <w:shd w:val="clear" w:color="auto" w:fill="E7DEEF"/>
        <w:divId w:val="775442704"/>
        <w:rPr>
          <w:ins w:id="413" w:author="Stefan Santesson" w:date="2015-08-14T17:47:00Z"/>
          <w:lang w:val="en"/>
        </w:rPr>
      </w:pPr>
      <w:ins w:id="414" w:author="Stefan Santesson" w:date="2015-08-14T17:47:00Z">
        <w:r>
          <w:rPr>
            <w:lang w:val="en"/>
          </w:rPr>
          <w:t xml:space="preserve">    &lt;xs:element name="EncryptedMessage" type="saml:EncryptedElementType"/&gt;</w:t>
        </w:r>
      </w:ins>
    </w:p>
    <w:p w14:paraId="033B8B2F" w14:textId="77777777" w:rsidR="00573981" w:rsidRDefault="00AF4759" w:rsidP="00EB3D15">
      <w:pPr>
        <w:pStyle w:val="Heading3"/>
        <w:ind w:left="720"/>
        <w:divId w:val="1056858478"/>
        <w:rPr>
          <w:rFonts w:ascii="Arial" w:eastAsia="Times New Roman" w:hAnsi="Arial" w:cs="Arial"/>
          <w:sz w:val="26"/>
          <w:szCs w:val="26"/>
          <w:lang w:val="en"/>
        </w:rPr>
      </w:pPr>
      <w:bookmarkStart w:id="415" w:name="eidSignResponseExtension"/>
      <w:bookmarkEnd w:id="415"/>
      <w:r>
        <w:rPr>
          <w:rFonts w:ascii="Arial" w:eastAsia="Times New Roman" w:hAnsi="Arial" w:cs="Arial"/>
          <w:sz w:val="26"/>
          <w:szCs w:val="26"/>
          <w:lang w:val="en"/>
        </w:rPr>
        <w:t>3.2. Element &lt;SignResponseExtension&gt;</w:t>
      </w:r>
    </w:p>
    <w:p w14:paraId="1E573AB4" w14:textId="77777777" w:rsidR="00573981" w:rsidRDefault="00AF4759">
      <w:pPr>
        <w:pStyle w:val="NormalWeb"/>
        <w:ind w:left="720"/>
        <w:divId w:val="595091827"/>
        <w:rPr>
          <w:rFonts w:ascii="Arial" w:hAnsi="Arial" w:cs="Arial"/>
          <w:sz w:val="22"/>
          <w:szCs w:val="22"/>
          <w:lang w:val="en"/>
        </w:rPr>
      </w:pPr>
      <w:r>
        <w:rPr>
          <w:rFonts w:ascii="Arial" w:hAnsi="Arial" w:cs="Arial"/>
          <w:sz w:val="22"/>
          <w:szCs w:val="22"/>
          <w:lang w:val="en"/>
        </w:rPr>
        <w:lastRenderedPageBreak/>
        <w:t xml:space="preserve">The </w:t>
      </w:r>
      <w:r>
        <w:rPr>
          <w:rStyle w:val="HTMLCode"/>
          <w:lang w:val="en"/>
        </w:rPr>
        <w:t>&lt;SignResponseExtension&gt;</w:t>
      </w:r>
      <w:r>
        <w:rPr>
          <w:rFonts w:ascii="Arial" w:hAnsi="Arial" w:cs="Arial"/>
          <w:sz w:val="22"/>
          <w:szCs w:val="22"/>
          <w:lang w:val="en"/>
        </w:rPr>
        <w:t xml:space="preserve"> element is an extension point that allows a requesting service to add essential sign response information to the sign response. When present, this element MUST be included in the </w:t>
      </w:r>
      <w:r>
        <w:rPr>
          <w:rStyle w:val="HTMLCode"/>
          <w:lang w:val="en"/>
        </w:rPr>
        <w:t>&lt;dss:OptionalOutputs&gt;</w:t>
      </w:r>
      <w:r>
        <w:rPr>
          <w:rFonts w:ascii="Arial" w:hAnsi="Arial" w:cs="Arial"/>
          <w:sz w:val="22"/>
          <w:szCs w:val="22"/>
          <w:lang w:val="en"/>
        </w:rPr>
        <w:t xml:space="preserve"> element in a </w:t>
      </w:r>
      <w:r>
        <w:rPr>
          <w:rStyle w:val="HTMLCode"/>
          <w:lang w:val="en"/>
        </w:rPr>
        <w:t>&lt;dss:SignResponse&gt;</w:t>
      </w:r>
      <w:r>
        <w:rPr>
          <w:rFonts w:ascii="Arial" w:hAnsi="Arial" w:cs="Arial"/>
          <w:sz w:val="22"/>
          <w:szCs w:val="22"/>
          <w:lang w:val="en"/>
        </w:rPr>
        <w:t xml:space="preserve"> element.</w:t>
      </w:r>
    </w:p>
    <w:p w14:paraId="1373E0D0" w14:textId="77777777" w:rsidR="00573981" w:rsidRDefault="00AF4759">
      <w:pPr>
        <w:pStyle w:val="NormalWeb"/>
        <w:ind w:left="720"/>
        <w:divId w:val="595091827"/>
        <w:rPr>
          <w:rFonts w:ascii="Arial" w:hAnsi="Arial" w:cs="Arial"/>
          <w:sz w:val="22"/>
          <w:szCs w:val="22"/>
          <w:lang w:val="en"/>
        </w:rPr>
      </w:pPr>
      <w:r>
        <w:rPr>
          <w:rFonts w:ascii="Arial" w:hAnsi="Arial" w:cs="Arial"/>
          <w:sz w:val="22"/>
          <w:szCs w:val="22"/>
          <w:lang w:val="en"/>
        </w:rPr>
        <w:t xml:space="preserve">This element's </w:t>
      </w:r>
      <w:r>
        <w:rPr>
          <w:rStyle w:val="Strong"/>
          <w:rFonts w:ascii="Arial" w:hAnsi="Arial" w:cs="Arial"/>
          <w:sz w:val="22"/>
          <w:szCs w:val="22"/>
          <w:lang w:val="en"/>
        </w:rPr>
        <w:t>SignResponseExtensionType</w:t>
      </w:r>
      <w:r>
        <w:rPr>
          <w:rFonts w:ascii="Arial" w:hAnsi="Arial" w:cs="Arial"/>
          <w:sz w:val="22"/>
          <w:szCs w:val="22"/>
          <w:lang w:val="en"/>
        </w:rPr>
        <w:t xml:space="preserve"> complex type includes the following attributes and elements:</w:t>
      </w:r>
    </w:p>
    <w:p w14:paraId="5F8458BD" w14:textId="421228CD" w:rsidR="00573981" w:rsidRDefault="00AF4759">
      <w:pPr>
        <w:spacing w:before="0" w:beforeAutospacing="0" w:after="0" w:afterAutospacing="0"/>
        <w:ind w:left="720"/>
        <w:divId w:val="1483615717"/>
        <w:rPr>
          <w:rFonts w:ascii="Arial" w:eastAsia="Times New Roman" w:hAnsi="Arial" w:cs="Arial"/>
          <w:sz w:val="22"/>
          <w:szCs w:val="22"/>
          <w:lang w:val="en"/>
        </w:rPr>
      </w:pPr>
      <w:r>
        <w:rPr>
          <w:rStyle w:val="HTMLCode"/>
          <w:lang w:val="en"/>
        </w:rPr>
        <w:t>Version</w:t>
      </w:r>
      <w:r>
        <w:rPr>
          <w:rFonts w:ascii="Arial" w:eastAsia="Times New Roman" w:hAnsi="Arial" w:cs="Arial"/>
          <w:sz w:val="22"/>
          <w:szCs w:val="22"/>
          <w:lang w:val="en"/>
        </w:rPr>
        <w:t xml:space="preserve"> [Optional] (Default "</w:t>
      </w:r>
      <w:r>
        <w:rPr>
          <w:rStyle w:val="HTMLCode"/>
          <w:lang w:val="en"/>
        </w:rPr>
        <w:t>1.</w:t>
      </w:r>
      <w:del w:id="416" w:author="Stefan Santesson" w:date="2015-08-14T17:47:00Z">
        <w:r w:rsidR="00C517BE">
          <w:rPr>
            <w:rStyle w:val="HTMLCode"/>
            <w:lang w:val="en"/>
          </w:rPr>
          <w:delText>0</w:delText>
        </w:r>
      </w:del>
      <w:ins w:id="417" w:author="Stefan Santesson" w:date="2015-08-14T17:47:00Z">
        <w:r>
          <w:rPr>
            <w:rStyle w:val="HTMLCode"/>
            <w:lang w:val="en"/>
          </w:rPr>
          <w:t>1</w:t>
        </w:r>
      </w:ins>
      <w:r>
        <w:rPr>
          <w:rFonts w:ascii="Arial" w:eastAsia="Times New Roman" w:hAnsi="Arial" w:cs="Arial"/>
          <w:sz w:val="22"/>
          <w:szCs w:val="22"/>
          <w:lang w:val="en"/>
        </w:rPr>
        <w:t>")</w:t>
      </w:r>
    </w:p>
    <w:p w14:paraId="734D27F1" w14:textId="4DB40AF3" w:rsidR="00573981" w:rsidRDefault="00AF4759">
      <w:pPr>
        <w:pStyle w:val="NormalWeb"/>
        <w:ind w:left="1440"/>
        <w:divId w:val="1483615717"/>
        <w:rPr>
          <w:rFonts w:ascii="Arial" w:hAnsi="Arial" w:cs="Arial"/>
          <w:sz w:val="22"/>
          <w:szCs w:val="22"/>
          <w:lang w:val="en"/>
        </w:rPr>
      </w:pPr>
      <w:r>
        <w:rPr>
          <w:rFonts w:ascii="Arial" w:hAnsi="Arial" w:cs="Arial"/>
          <w:sz w:val="22"/>
          <w:szCs w:val="22"/>
          <w:lang w:val="en"/>
        </w:rPr>
        <w:t xml:space="preserve">The version of this specification. If absent, the version value defaults to "1.0". This attribute </w:t>
      </w:r>
      <w:del w:id="418" w:author="Stefan Santesson" w:date="2015-08-14T17:47:00Z">
        <w:r w:rsidR="00C517BE">
          <w:rPr>
            <w:rFonts w:ascii="Arial" w:hAnsi="Arial" w:cs="Arial"/>
            <w:sz w:val="22"/>
            <w:szCs w:val="22"/>
            <w:lang w:val="en"/>
          </w:rPr>
          <w:delText>provide</w:delText>
        </w:r>
      </w:del>
      <w:ins w:id="419" w:author="Stefan Santesson" w:date="2015-08-14T17:47:00Z">
        <w:r>
          <w:rPr>
            <w:rFonts w:ascii="Arial" w:hAnsi="Arial" w:cs="Arial"/>
            <w:sz w:val="22"/>
            <w:szCs w:val="22"/>
            <w:lang w:val="en"/>
          </w:rPr>
          <w:t>provides</w:t>
        </w:r>
      </w:ins>
      <w:r>
        <w:rPr>
          <w:rFonts w:ascii="Arial" w:hAnsi="Arial" w:cs="Arial"/>
          <w:sz w:val="22"/>
          <w:szCs w:val="22"/>
          <w:lang w:val="en"/>
        </w:rPr>
        <w:t xml:space="preserve"> means for the receiving service to determine the expected syntax of the response based on</w:t>
      </w:r>
      <w:ins w:id="420" w:author="Stefan Santesson" w:date="2015-08-14T17:47:00Z">
        <w:r>
          <w:rPr>
            <w:rFonts w:ascii="Arial" w:hAnsi="Arial" w:cs="Arial"/>
            <w:sz w:val="22"/>
            <w:szCs w:val="22"/>
            <w:lang w:val="en"/>
          </w:rPr>
          <w:t xml:space="preserve"> the</w:t>
        </w:r>
      </w:ins>
      <w:r>
        <w:rPr>
          <w:rFonts w:ascii="Arial" w:hAnsi="Arial" w:cs="Arial"/>
          <w:sz w:val="22"/>
          <w:szCs w:val="22"/>
          <w:lang w:val="en"/>
        </w:rPr>
        <w:t xml:space="preserve"> protocol version.</w:t>
      </w:r>
    </w:p>
    <w:p w14:paraId="72024E38" w14:textId="77777777" w:rsidR="00573981" w:rsidRDefault="00AF4759">
      <w:pPr>
        <w:spacing w:before="0" w:beforeAutospacing="0" w:after="0" w:afterAutospacing="0"/>
        <w:ind w:left="720"/>
        <w:divId w:val="1483615717"/>
        <w:rPr>
          <w:rFonts w:ascii="Arial" w:eastAsia="Times New Roman" w:hAnsi="Arial" w:cs="Arial"/>
          <w:sz w:val="22"/>
          <w:szCs w:val="22"/>
          <w:lang w:val="en"/>
        </w:rPr>
      </w:pPr>
      <w:r>
        <w:rPr>
          <w:rStyle w:val="HTMLCode"/>
          <w:lang w:val="en"/>
        </w:rPr>
        <w:t>&lt;ResponseTime&gt;</w:t>
      </w:r>
      <w:r>
        <w:rPr>
          <w:rFonts w:ascii="Arial" w:eastAsia="Times New Roman" w:hAnsi="Arial" w:cs="Arial"/>
          <w:sz w:val="22"/>
          <w:szCs w:val="22"/>
          <w:lang w:val="en"/>
        </w:rPr>
        <w:t xml:space="preserve"> [Required]</w:t>
      </w:r>
    </w:p>
    <w:p w14:paraId="5D7FBC58" w14:textId="77777777" w:rsidR="00573981" w:rsidRDefault="00AF4759">
      <w:pPr>
        <w:pStyle w:val="NormalWeb"/>
        <w:ind w:left="1440"/>
        <w:divId w:val="1483615717"/>
        <w:rPr>
          <w:rFonts w:ascii="Arial" w:hAnsi="Arial" w:cs="Arial"/>
          <w:sz w:val="22"/>
          <w:szCs w:val="22"/>
          <w:lang w:val="en"/>
        </w:rPr>
      </w:pPr>
      <w:r>
        <w:rPr>
          <w:rFonts w:ascii="Arial" w:hAnsi="Arial" w:cs="Arial"/>
          <w:sz w:val="22"/>
          <w:szCs w:val="22"/>
          <w:lang w:val="en"/>
        </w:rPr>
        <w:t>The time when the sign response was created.</w:t>
      </w:r>
    </w:p>
    <w:p w14:paraId="08695B82" w14:textId="77777777" w:rsidR="00573981" w:rsidRDefault="00AF4759">
      <w:pPr>
        <w:spacing w:before="0" w:beforeAutospacing="0" w:after="0" w:afterAutospacing="0"/>
        <w:ind w:left="720"/>
        <w:divId w:val="1483615717"/>
        <w:rPr>
          <w:rFonts w:ascii="Arial" w:eastAsia="Times New Roman" w:hAnsi="Arial" w:cs="Arial"/>
          <w:sz w:val="22"/>
          <w:szCs w:val="22"/>
          <w:lang w:val="en"/>
        </w:rPr>
      </w:pPr>
      <w:r>
        <w:rPr>
          <w:rStyle w:val="HTMLCode"/>
          <w:lang w:val="en"/>
        </w:rPr>
        <w:t>&lt;Request&gt;</w:t>
      </w:r>
      <w:r>
        <w:rPr>
          <w:rFonts w:ascii="Arial" w:eastAsia="Times New Roman" w:hAnsi="Arial" w:cs="Arial"/>
          <w:sz w:val="22"/>
          <w:szCs w:val="22"/>
          <w:lang w:val="en"/>
        </w:rPr>
        <w:t xml:space="preserve"> [Optional]</w:t>
      </w:r>
    </w:p>
    <w:p w14:paraId="4CE82E0B" w14:textId="2A27835E" w:rsidR="00573981" w:rsidRDefault="00AF4759">
      <w:pPr>
        <w:pStyle w:val="NormalWeb"/>
        <w:ind w:left="1440"/>
        <w:divId w:val="1483615717"/>
        <w:rPr>
          <w:rFonts w:ascii="Arial" w:hAnsi="Arial" w:cs="Arial"/>
          <w:sz w:val="22"/>
          <w:szCs w:val="22"/>
          <w:lang w:val="en"/>
        </w:rPr>
      </w:pPr>
      <w:r>
        <w:rPr>
          <w:rFonts w:ascii="Arial" w:hAnsi="Arial" w:cs="Arial"/>
          <w:sz w:val="22"/>
          <w:szCs w:val="22"/>
          <w:lang w:val="en"/>
        </w:rPr>
        <w:t xml:space="preserve">A </w:t>
      </w:r>
      <w:del w:id="421" w:author="Stefan Santesson" w:date="2015-08-14T17:47:00Z">
        <w:r w:rsidR="00C517BE">
          <w:rPr>
            <w:rFonts w:ascii="Arial" w:hAnsi="Arial" w:cs="Arial"/>
            <w:sz w:val="22"/>
            <w:szCs w:val="22"/>
            <w:lang w:val="en"/>
          </w:rPr>
          <w:delText>basse64</w:delText>
        </w:r>
      </w:del>
      <w:ins w:id="422" w:author="Stefan Santesson" w:date="2015-08-14T17:47:00Z">
        <w:r>
          <w:rPr>
            <w:rFonts w:ascii="Arial" w:hAnsi="Arial" w:cs="Arial"/>
            <w:sz w:val="22"/>
            <w:szCs w:val="22"/>
            <w:lang w:val="en"/>
          </w:rPr>
          <w:t>base64</w:t>
        </w:r>
      </w:ins>
      <w:r>
        <w:rPr>
          <w:rFonts w:ascii="Arial" w:hAnsi="Arial" w:cs="Arial"/>
          <w:sz w:val="22"/>
          <w:szCs w:val="22"/>
          <w:lang w:val="en"/>
        </w:rPr>
        <w:t xml:space="preserve"> encoded </w:t>
      </w:r>
      <w:del w:id="423" w:author="Stefan Santesson" w:date="2015-08-14T17:47:00Z">
        <w:r w:rsidR="00C517BE">
          <w:rPr>
            <w:rFonts w:ascii="Arial" w:hAnsi="Arial" w:cs="Arial"/>
            <w:sz w:val="22"/>
            <w:szCs w:val="22"/>
            <w:lang w:val="en"/>
          </w:rPr>
          <w:delText xml:space="preserve">complete and </w:delText>
        </w:r>
      </w:del>
      <w:r>
        <w:rPr>
          <w:rFonts w:ascii="Arial" w:hAnsi="Arial" w:cs="Arial"/>
          <w:sz w:val="22"/>
          <w:szCs w:val="22"/>
          <w:lang w:val="en"/>
        </w:rPr>
        <w:t xml:space="preserve">signed </w:t>
      </w:r>
      <w:r>
        <w:rPr>
          <w:rStyle w:val="HTMLCode"/>
          <w:lang w:val="en"/>
        </w:rPr>
        <w:t>&lt;dss:SignRequest</w:t>
      </w:r>
      <w:ins w:id="424" w:author="Stefan Santesson" w:date="2015-08-14T17:47:00Z">
        <w:r>
          <w:rPr>
            <w:rStyle w:val="HTMLCode"/>
            <w:lang w:val="en"/>
          </w:rPr>
          <w:t>&gt;</w:t>
        </w:r>
      </w:ins>
      <w:r>
        <w:rPr>
          <w:rFonts w:ascii="Arial" w:hAnsi="Arial"/>
          <w:sz w:val="22"/>
          <w:rPrChange w:id="425" w:author="Stefan Santesson" w:date="2015-08-14T17:47:00Z">
            <w:rPr>
              <w:rStyle w:val="HTMLCode"/>
              <w:lang w:val="en"/>
            </w:rPr>
          </w:rPrChange>
        </w:rPr>
        <w:t xml:space="preserve"> element</w:t>
      </w:r>
      <w:del w:id="426" w:author="Stefan Santesson" w:date="2015-08-14T17:47:00Z">
        <w:r w:rsidR="00C517BE">
          <w:rPr>
            <w:rStyle w:val="HTMLCode"/>
            <w:lang w:val="en"/>
          </w:rPr>
          <w:delText>&gt;</w:delText>
        </w:r>
      </w:del>
      <w:r>
        <w:rPr>
          <w:rFonts w:ascii="Arial" w:hAnsi="Arial" w:cs="Arial"/>
          <w:sz w:val="22"/>
          <w:szCs w:val="22"/>
          <w:lang w:val="en"/>
        </w:rPr>
        <w:t xml:space="preserve"> that </w:t>
      </w:r>
      <w:del w:id="427" w:author="Stefan Santesson" w:date="2015-08-14T17:47:00Z">
        <w:r w:rsidR="00C517BE">
          <w:rPr>
            <w:rFonts w:ascii="Arial" w:hAnsi="Arial" w:cs="Arial"/>
            <w:sz w:val="22"/>
            <w:szCs w:val="22"/>
            <w:lang w:val="en"/>
          </w:rPr>
          <w:delText>hods</w:delText>
        </w:r>
      </w:del>
      <w:ins w:id="428" w:author="Stefan Santesson" w:date="2015-08-14T17:47:00Z">
        <w:r>
          <w:rPr>
            <w:rFonts w:ascii="Arial" w:hAnsi="Arial" w:cs="Arial"/>
            <w:sz w:val="22"/>
            <w:szCs w:val="22"/>
            <w:lang w:val="en"/>
          </w:rPr>
          <w:t>contains</w:t>
        </w:r>
      </w:ins>
      <w:r>
        <w:rPr>
          <w:rFonts w:ascii="Arial" w:hAnsi="Arial" w:cs="Arial"/>
          <w:sz w:val="22"/>
          <w:szCs w:val="22"/>
          <w:lang w:val="en"/>
        </w:rPr>
        <w:t xml:space="preserve"> the request related to this sign response. This element MUST be present if signing was successful.</w:t>
      </w:r>
    </w:p>
    <w:p w14:paraId="023B2F18" w14:textId="77777777" w:rsidR="00573981" w:rsidRDefault="00AF4759">
      <w:pPr>
        <w:spacing w:before="0" w:beforeAutospacing="0" w:after="0" w:afterAutospacing="0"/>
        <w:ind w:left="720"/>
        <w:divId w:val="1483615717"/>
        <w:rPr>
          <w:rFonts w:ascii="Arial" w:eastAsia="Times New Roman" w:hAnsi="Arial" w:cs="Arial"/>
          <w:sz w:val="22"/>
          <w:szCs w:val="22"/>
          <w:lang w:val="en"/>
        </w:rPr>
      </w:pPr>
      <w:r>
        <w:rPr>
          <w:rStyle w:val="HTMLCode"/>
          <w:lang w:val="en"/>
        </w:rPr>
        <w:t>&lt;SignerAssertionInfo&gt;</w:t>
      </w:r>
      <w:r>
        <w:rPr>
          <w:rFonts w:ascii="Arial" w:eastAsia="Times New Roman" w:hAnsi="Arial" w:cs="Arial"/>
          <w:sz w:val="22"/>
          <w:szCs w:val="22"/>
          <w:lang w:val="en"/>
        </w:rPr>
        <w:t xml:space="preserve"> [Optional]</w:t>
      </w:r>
    </w:p>
    <w:p w14:paraId="338A700E" w14:textId="77777777" w:rsidR="00573981" w:rsidRDefault="00AF4759">
      <w:pPr>
        <w:pStyle w:val="NormalWeb"/>
        <w:ind w:left="1440"/>
        <w:divId w:val="1483615717"/>
        <w:rPr>
          <w:rFonts w:ascii="Arial" w:hAnsi="Arial" w:cs="Arial"/>
          <w:sz w:val="22"/>
          <w:szCs w:val="22"/>
          <w:lang w:val="en"/>
        </w:rPr>
      </w:pPr>
      <w:r>
        <w:rPr>
          <w:rFonts w:ascii="Arial" w:hAnsi="Arial" w:cs="Arial"/>
          <w:sz w:val="22"/>
          <w:szCs w:val="22"/>
          <w:lang w:val="en"/>
        </w:rPr>
        <w:t xml:space="preserve">An element of type </w:t>
      </w:r>
      <w:r>
        <w:rPr>
          <w:rStyle w:val="Strong"/>
          <w:rFonts w:ascii="Arial" w:hAnsi="Arial" w:cs="Arial"/>
          <w:sz w:val="22"/>
          <w:szCs w:val="22"/>
          <w:lang w:val="en"/>
        </w:rPr>
        <w:t>SignerAssertionInfoType</w:t>
      </w:r>
      <w:r>
        <w:rPr>
          <w:rFonts w:ascii="Arial" w:hAnsi="Arial" w:cs="Arial"/>
          <w:sz w:val="22"/>
          <w:szCs w:val="22"/>
          <w:lang w:val="en"/>
        </w:rPr>
        <w:t xml:space="preserve"> holding information about how the signer was authenticated by the sign service as well as information about subject attribute values present in the SAML assertion authenticating the signer, which was incorporated into the signer certificate. This element MUST be present if signing was successful.</w:t>
      </w:r>
    </w:p>
    <w:p w14:paraId="60F995BD" w14:textId="77777777" w:rsidR="00573981" w:rsidRDefault="00AF4759">
      <w:pPr>
        <w:spacing w:before="0" w:beforeAutospacing="0" w:after="0" w:afterAutospacing="0"/>
        <w:ind w:left="720"/>
        <w:divId w:val="1483615717"/>
        <w:rPr>
          <w:rFonts w:ascii="Arial" w:eastAsia="Times New Roman" w:hAnsi="Arial" w:cs="Arial"/>
          <w:sz w:val="22"/>
          <w:szCs w:val="22"/>
          <w:lang w:val="en"/>
        </w:rPr>
      </w:pPr>
      <w:r>
        <w:rPr>
          <w:rStyle w:val="HTMLCode"/>
          <w:lang w:val="en"/>
        </w:rPr>
        <w:t>&lt;SignatureCertificateChain&gt;</w:t>
      </w:r>
      <w:r>
        <w:rPr>
          <w:rFonts w:ascii="Arial" w:eastAsia="Times New Roman" w:hAnsi="Arial" w:cs="Arial"/>
          <w:sz w:val="22"/>
          <w:szCs w:val="22"/>
          <w:lang w:val="en"/>
        </w:rPr>
        <w:t xml:space="preserve"> [Optional]</w:t>
      </w:r>
    </w:p>
    <w:p w14:paraId="61F25D88" w14:textId="48E77D3F" w:rsidR="00573981" w:rsidRDefault="00AF4759">
      <w:pPr>
        <w:pStyle w:val="NormalWeb"/>
        <w:ind w:left="1440"/>
        <w:divId w:val="1483615717"/>
        <w:rPr>
          <w:rFonts w:ascii="Arial" w:hAnsi="Arial" w:cs="Arial"/>
          <w:sz w:val="22"/>
          <w:szCs w:val="22"/>
          <w:lang w:val="en"/>
        </w:rPr>
      </w:pPr>
      <w:r>
        <w:rPr>
          <w:rFonts w:ascii="Arial" w:hAnsi="Arial" w:cs="Arial"/>
          <w:sz w:val="22"/>
          <w:szCs w:val="22"/>
          <w:lang w:val="en"/>
        </w:rPr>
        <w:t xml:space="preserve">An element of type </w:t>
      </w:r>
      <w:r>
        <w:rPr>
          <w:rStyle w:val="Strong"/>
          <w:rFonts w:ascii="Arial" w:hAnsi="Arial" w:cs="Arial"/>
          <w:sz w:val="22"/>
          <w:szCs w:val="22"/>
          <w:lang w:val="en"/>
        </w:rPr>
        <w:t>CertificateChainType</w:t>
      </w:r>
      <w:r>
        <w:rPr>
          <w:rFonts w:ascii="Arial" w:hAnsi="Arial" w:cs="Arial"/>
          <w:sz w:val="22"/>
          <w:szCs w:val="22"/>
          <w:lang w:val="en"/>
        </w:rPr>
        <w:t xml:space="preserve"> holding the signer certificate as well as other certificates that may be used to validate the signature. This element MUST be present if signing was successful and MUST contain all certificates that are necessary to compile a complete and functional signed document. Certificates in </w:t>
      </w:r>
      <w:r>
        <w:rPr>
          <w:rStyle w:val="HTMLCode"/>
          <w:lang w:val="en"/>
        </w:rPr>
        <w:t>&lt;SignatureCertificateChain&gt;</w:t>
      </w:r>
      <w:r>
        <w:rPr>
          <w:rFonts w:ascii="Arial" w:hAnsi="Arial" w:cs="Arial"/>
          <w:sz w:val="22"/>
          <w:szCs w:val="22"/>
          <w:lang w:val="en"/>
        </w:rPr>
        <w:t xml:space="preserve"> </w:t>
      </w:r>
      <w:del w:id="429" w:author="Stefan Santesson" w:date="2015-08-14T17:47:00Z">
        <w:r w:rsidR="00C517BE">
          <w:rPr>
            <w:rFonts w:ascii="Arial" w:hAnsi="Arial" w:cs="Arial"/>
            <w:sz w:val="22"/>
            <w:szCs w:val="22"/>
            <w:lang w:val="en"/>
          </w:rPr>
          <w:delText>Must</w:delText>
        </w:r>
      </w:del>
      <w:ins w:id="430" w:author="Stefan Santesson" w:date="2015-08-14T17:47:00Z">
        <w:r>
          <w:rPr>
            <w:rFonts w:ascii="Arial" w:hAnsi="Arial" w:cs="Arial"/>
            <w:sz w:val="22"/>
            <w:szCs w:val="22"/>
            <w:lang w:val="en"/>
          </w:rPr>
          <w:t>MUST</w:t>
        </w:r>
      </w:ins>
      <w:r>
        <w:rPr>
          <w:rFonts w:ascii="Arial" w:hAnsi="Arial" w:cs="Arial"/>
          <w:sz w:val="22"/>
          <w:szCs w:val="22"/>
          <w:lang w:val="en"/>
        </w:rPr>
        <w:t xml:space="preserve"> be provided in sequence with the signature certificate first followed by any CA certificates that can be used to verify the previous certificate in the sequence, ending with a self-signed root certificate.</w:t>
      </w:r>
    </w:p>
    <w:p w14:paraId="29FB1D7F" w14:textId="77777777" w:rsidR="00573981" w:rsidRDefault="00AF4759">
      <w:pPr>
        <w:spacing w:before="0" w:beforeAutospacing="0" w:after="0" w:afterAutospacing="0"/>
        <w:ind w:left="720"/>
        <w:divId w:val="1483615717"/>
        <w:rPr>
          <w:rFonts w:ascii="Arial" w:eastAsia="Times New Roman" w:hAnsi="Arial" w:cs="Arial"/>
          <w:sz w:val="22"/>
          <w:szCs w:val="22"/>
          <w:lang w:val="en"/>
        </w:rPr>
      </w:pPr>
      <w:r>
        <w:rPr>
          <w:rStyle w:val="HTMLCode"/>
          <w:lang w:val="en"/>
        </w:rPr>
        <w:t>&lt;OtherResponseInfo&gt;</w:t>
      </w:r>
      <w:r>
        <w:rPr>
          <w:rFonts w:ascii="Arial" w:eastAsia="Times New Roman" w:hAnsi="Arial" w:cs="Arial"/>
          <w:sz w:val="22"/>
          <w:szCs w:val="22"/>
          <w:lang w:val="en"/>
        </w:rPr>
        <w:t xml:space="preserve"> [Optional]</w:t>
      </w:r>
    </w:p>
    <w:p w14:paraId="21A76AFA" w14:textId="77777777" w:rsidR="00573981" w:rsidRDefault="00AF4759">
      <w:pPr>
        <w:pStyle w:val="NormalWeb"/>
        <w:ind w:left="1440"/>
        <w:divId w:val="1483615717"/>
        <w:rPr>
          <w:rFonts w:ascii="Arial" w:hAnsi="Arial" w:cs="Arial"/>
          <w:sz w:val="22"/>
          <w:szCs w:val="22"/>
          <w:lang w:val="en"/>
        </w:rPr>
      </w:pPr>
      <w:r>
        <w:rPr>
          <w:rFonts w:ascii="Arial" w:hAnsi="Arial" w:cs="Arial"/>
          <w:sz w:val="22"/>
          <w:szCs w:val="22"/>
          <w:lang w:val="en"/>
        </w:rPr>
        <w:t xml:space="preserve">Optional sign response elements of type </w:t>
      </w:r>
      <w:r>
        <w:rPr>
          <w:rStyle w:val="Strong"/>
          <w:rFonts w:ascii="Arial" w:hAnsi="Arial" w:cs="Arial"/>
          <w:sz w:val="22"/>
          <w:szCs w:val="22"/>
          <w:lang w:val="en"/>
        </w:rPr>
        <w:t>AnyType</w:t>
      </w:r>
      <w:r>
        <w:rPr>
          <w:rFonts w:ascii="Arial" w:hAnsi="Arial" w:cs="Arial"/>
          <w:sz w:val="22"/>
          <w:szCs w:val="22"/>
          <w:lang w:val="en"/>
        </w:rPr>
        <w:t>.</w:t>
      </w:r>
    </w:p>
    <w:p w14:paraId="2EBFCA7E" w14:textId="77777777" w:rsidR="00573981" w:rsidRDefault="00AF4759">
      <w:pPr>
        <w:pStyle w:val="NormalWeb"/>
        <w:ind w:left="720"/>
        <w:divId w:val="595091827"/>
        <w:rPr>
          <w:rFonts w:ascii="Arial" w:hAnsi="Arial" w:cs="Arial"/>
          <w:sz w:val="22"/>
          <w:szCs w:val="22"/>
          <w:lang w:val="en"/>
        </w:rPr>
      </w:pPr>
      <w:r>
        <w:rPr>
          <w:rFonts w:ascii="Arial" w:hAnsi="Arial" w:cs="Arial"/>
          <w:sz w:val="22"/>
          <w:szCs w:val="22"/>
          <w:lang w:val="en"/>
        </w:rPr>
        <w:t xml:space="preserve">The following schema fragment defines the </w:t>
      </w:r>
      <w:r>
        <w:rPr>
          <w:rStyle w:val="HTMLCode"/>
          <w:lang w:val="en"/>
        </w:rPr>
        <w:t>&lt;SignResponseExtension&gt;</w:t>
      </w:r>
      <w:r>
        <w:rPr>
          <w:rFonts w:ascii="Arial" w:hAnsi="Arial" w:cs="Arial"/>
          <w:sz w:val="22"/>
          <w:szCs w:val="22"/>
          <w:lang w:val="en"/>
        </w:rPr>
        <w:t xml:space="preserve"> element and the </w:t>
      </w:r>
      <w:r>
        <w:rPr>
          <w:rStyle w:val="Strong"/>
          <w:rFonts w:ascii="Arial" w:hAnsi="Arial" w:cs="Arial"/>
          <w:sz w:val="22"/>
          <w:szCs w:val="22"/>
          <w:lang w:val="en"/>
        </w:rPr>
        <w:t>SignResponseExtensionType</w:t>
      </w:r>
      <w:r>
        <w:rPr>
          <w:rFonts w:ascii="Arial" w:hAnsi="Arial" w:cs="Arial"/>
          <w:sz w:val="22"/>
          <w:szCs w:val="22"/>
          <w:lang w:val="en"/>
        </w:rPr>
        <w:t xml:space="preserve"> complex type:</w:t>
      </w:r>
    </w:p>
    <w:p w14:paraId="0EC81D2B" w14:textId="77777777" w:rsidR="00573981" w:rsidRDefault="00AF4759">
      <w:pPr>
        <w:pStyle w:val="HTMLPreformatted"/>
        <w:shd w:val="clear" w:color="auto" w:fill="E7DEEF"/>
        <w:ind w:left="720"/>
        <w:divId w:val="595091827"/>
        <w:rPr>
          <w:lang w:val="en"/>
        </w:rPr>
      </w:pPr>
      <w:r>
        <w:rPr>
          <w:lang w:val="en"/>
        </w:rPr>
        <w:t xml:space="preserve">    &lt;xs:element name="SignResponseExtension"</w:t>
      </w:r>
    </w:p>
    <w:p w14:paraId="2E13A27C" w14:textId="73BCBA64" w:rsidR="00573981" w:rsidRDefault="00AF4759">
      <w:pPr>
        <w:pStyle w:val="HTMLPreformatted"/>
        <w:shd w:val="clear" w:color="auto" w:fill="E7DEEF"/>
        <w:ind w:left="720"/>
        <w:divId w:val="595091827"/>
        <w:rPr>
          <w:lang w:val="en"/>
        </w:rPr>
      </w:pPr>
      <w:r>
        <w:rPr>
          <w:lang w:val="en"/>
        </w:rPr>
        <w:t xml:space="preserve">        type="</w:t>
      </w:r>
      <w:del w:id="431" w:author="Stefan Santesson" w:date="2015-08-14T17:47:00Z">
        <w:r w:rsidR="00C517BE">
          <w:rPr>
            <w:lang w:val="en"/>
          </w:rPr>
          <w:delText>eid2</w:delText>
        </w:r>
      </w:del>
      <w:ins w:id="432" w:author="Stefan Santesson" w:date="2015-08-14T17:47:00Z">
        <w:r>
          <w:rPr>
            <w:lang w:val="en"/>
          </w:rPr>
          <w:t>csig</w:t>
        </w:r>
      </w:ins>
      <w:r>
        <w:rPr>
          <w:lang w:val="en"/>
        </w:rPr>
        <w:t>:SignResponseExtensionType"/&gt;</w:t>
      </w:r>
    </w:p>
    <w:p w14:paraId="424D3ACD" w14:textId="77777777" w:rsidR="00573981" w:rsidRDefault="00AF4759">
      <w:pPr>
        <w:pStyle w:val="HTMLPreformatted"/>
        <w:shd w:val="clear" w:color="auto" w:fill="E7DEEF"/>
        <w:ind w:left="720"/>
        <w:divId w:val="595091827"/>
        <w:rPr>
          <w:lang w:val="en"/>
        </w:rPr>
      </w:pPr>
      <w:r>
        <w:rPr>
          <w:lang w:val="en"/>
        </w:rPr>
        <w:t xml:space="preserve">    &lt;xs:complexType name="SignResponseExtensionType"&gt;</w:t>
      </w:r>
    </w:p>
    <w:p w14:paraId="27D59674" w14:textId="77777777" w:rsidR="00573981" w:rsidRDefault="00AF4759">
      <w:pPr>
        <w:pStyle w:val="HTMLPreformatted"/>
        <w:shd w:val="clear" w:color="auto" w:fill="E7DEEF"/>
        <w:ind w:left="720"/>
        <w:divId w:val="595091827"/>
        <w:rPr>
          <w:lang w:val="en"/>
        </w:rPr>
      </w:pPr>
      <w:r>
        <w:rPr>
          <w:lang w:val="en"/>
        </w:rPr>
        <w:t xml:space="preserve">        &lt;xs:sequence&gt;</w:t>
      </w:r>
    </w:p>
    <w:p w14:paraId="47F99AA9" w14:textId="2A478CBC" w:rsidR="00573981" w:rsidRDefault="00AF4759">
      <w:pPr>
        <w:pStyle w:val="HTMLPreformatted"/>
        <w:shd w:val="clear" w:color="auto" w:fill="E7DEEF"/>
        <w:ind w:left="720"/>
        <w:divId w:val="595091827"/>
        <w:rPr>
          <w:lang w:val="en"/>
        </w:rPr>
      </w:pPr>
      <w:r>
        <w:rPr>
          <w:lang w:val="en"/>
        </w:rPr>
        <w:t xml:space="preserve">            &lt;xs:element ref="</w:t>
      </w:r>
      <w:del w:id="433" w:author="Stefan Santesson" w:date="2015-08-14T17:47:00Z">
        <w:r w:rsidR="00C517BE">
          <w:rPr>
            <w:lang w:val="en"/>
          </w:rPr>
          <w:delText>eid2</w:delText>
        </w:r>
      </w:del>
      <w:ins w:id="434" w:author="Stefan Santesson" w:date="2015-08-14T17:47:00Z">
        <w:r>
          <w:rPr>
            <w:lang w:val="en"/>
          </w:rPr>
          <w:t>csig</w:t>
        </w:r>
      </w:ins>
      <w:r>
        <w:rPr>
          <w:lang w:val="en"/>
        </w:rPr>
        <w:t>:ResponseTime"/&gt;</w:t>
      </w:r>
    </w:p>
    <w:p w14:paraId="4DAF19EA" w14:textId="15EECC42" w:rsidR="00573981" w:rsidRDefault="00AF4759">
      <w:pPr>
        <w:pStyle w:val="HTMLPreformatted"/>
        <w:shd w:val="clear" w:color="auto" w:fill="E7DEEF"/>
        <w:ind w:left="720"/>
        <w:divId w:val="595091827"/>
        <w:rPr>
          <w:lang w:val="en"/>
        </w:rPr>
      </w:pPr>
      <w:r>
        <w:rPr>
          <w:lang w:val="en"/>
        </w:rPr>
        <w:lastRenderedPageBreak/>
        <w:t xml:space="preserve">            &lt;xs:element minOccurs="0" ref="</w:t>
      </w:r>
      <w:del w:id="435" w:author="Stefan Santesson" w:date="2015-08-14T17:47:00Z">
        <w:r w:rsidR="00C517BE">
          <w:rPr>
            <w:lang w:val="en"/>
          </w:rPr>
          <w:delText>eid2</w:delText>
        </w:r>
      </w:del>
      <w:ins w:id="436" w:author="Stefan Santesson" w:date="2015-08-14T17:47:00Z">
        <w:r>
          <w:rPr>
            <w:lang w:val="en"/>
          </w:rPr>
          <w:t>csig</w:t>
        </w:r>
      </w:ins>
      <w:r>
        <w:rPr>
          <w:lang w:val="en"/>
        </w:rPr>
        <w:t>:Request"/&gt;</w:t>
      </w:r>
    </w:p>
    <w:p w14:paraId="5181FBA6" w14:textId="77777777" w:rsidR="00573981" w:rsidRDefault="00AF4759">
      <w:pPr>
        <w:pStyle w:val="HTMLPreformatted"/>
        <w:shd w:val="clear" w:color="auto" w:fill="E7DEEF"/>
        <w:ind w:left="720"/>
        <w:divId w:val="595091827"/>
        <w:rPr>
          <w:lang w:val="en"/>
        </w:rPr>
      </w:pPr>
      <w:r>
        <w:rPr>
          <w:lang w:val="en"/>
        </w:rPr>
        <w:t xml:space="preserve">            &lt;xs:element maxOccurs="1" minOccurs="0"</w:t>
      </w:r>
    </w:p>
    <w:p w14:paraId="02A000C0" w14:textId="051ED027" w:rsidR="00573981" w:rsidRDefault="00AF4759">
      <w:pPr>
        <w:pStyle w:val="HTMLPreformatted"/>
        <w:shd w:val="clear" w:color="auto" w:fill="E7DEEF"/>
        <w:ind w:left="720"/>
        <w:divId w:val="595091827"/>
        <w:rPr>
          <w:lang w:val="en"/>
        </w:rPr>
      </w:pPr>
      <w:r>
        <w:rPr>
          <w:lang w:val="en"/>
        </w:rPr>
        <w:t xml:space="preserve">                ref="</w:t>
      </w:r>
      <w:del w:id="437" w:author="Stefan Santesson" w:date="2015-08-14T17:47:00Z">
        <w:r w:rsidR="00C517BE">
          <w:rPr>
            <w:lang w:val="en"/>
          </w:rPr>
          <w:delText>eid2</w:delText>
        </w:r>
      </w:del>
      <w:ins w:id="438" w:author="Stefan Santesson" w:date="2015-08-14T17:47:00Z">
        <w:r>
          <w:rPr>
            <w:lang w:val="en"/>
          </w:rPr>
          <w:t>csig</w:t>
        </w:r>
      </w:ins>
      <w:r>
        <w:rPr>
          <w:lang w:val="en"/>
        </w:rPr>
        <w:t>:SignerAssertionInfo"/&gt;</w:t>
      </w:r>
    </w:p>
    <w:p w14:paraId="0A242949" w14:textId="77777777" w:rsidR="00573981" w:rsidRDefault="00AF4759">
      <w:pPr>
        <w:pStyle w:val="HTMLPreformatted"/>
        <w:shd w:val="clear" w:color="auto" w:fill="E7DEEF"/>
        <w:ind w:left="720"/>
        <w:divId w:val="595091827"/>
        <w:rPr>
          <w:lang w:val="en"/>
        </w:rPr>
      </w:pPr>
      <w:moveFromRangeStart w:id="439" w:author="Stefan Santesson" w:date="2015-08-14T17:47:00Z" w:name="move301193776"/>
      <w:moveFrom w:id="440" w:author="Stefan Santesson" w:date="2015-08-14T17:47:00Z">
        <w:r>
          <w:rPr>
            <w:lang w:val="en"/>
          </w:rPr>
          <w:t xml:space="preserve">            &lt;xs:element minOccurs="0"</w:t>
        </w:r>
      </w:moveFrom>
    </w:p>
    <w:moveFromRangeEnd w:id="439"/>
    <w:p w14:paraId="28508314" w14:textId="77777777" w:rsidR="0049239B" w:rsidRDefault="00C517BE">
      <w:pPr>
        <w:pStyle w:val="HTMLPreformatted"/>
        <w:shd w:val="clear" w:color="auto" w:fill="E7DEEF"/>
        <w:divId w:val="1958637667"/>
        <w:rPr>
          <w:del w:id="441" w:author="Stefan Santesson" w:date="2015-08-14T17:47:00Z"/>
          <w:lang w:val="en"/>
        </w:rPr>
      </w:pPr>
      <w:del w:id="442" w:author="Stefan Santesson" w:date="2015-08-14T17:47:00Z">
        <w:r>
          <w:rPr>
            <w:lang w:val="en"/>
          </w:rPr>
          <w:delText xml:space="preserve">                ref="eid2:SignatureCertificateChain"/&gt;</w:delText>
        </w:r>
      </w:del>
    </w:p>
    <w:p w14:paraId="4F497960" w14:textId="77777777" w:rsidR="00573981" w:rsidRDefault="00AF4759">
      <w:pPr>
        <w:pStyle w:val="HTMLPreformatted"/>
        <w:shd w:val="clear" w:color="auto" w:fill="E7DEEF"/>
        <w:ind w:left="720"/>
        <w:divId w:val="595091827"/>
        <w:rPr>
          <w:lang w:val="en"/>
        </w:rPr>
      </w:pPr>
      <w:r>
        <w:rPr>
          <w:lang w:val="en"/>
        </w:rPr>
        <w:t xml:space="preserve">            &lt;xs:element minOccurs="0"</w:t>
      </w:r>
    </w:p>
    <w:p w14:paraId="50C2377C" w14:textId="77777777" w:rsidR="00573981" w:rsidRDefault="00AF4759">
      <w:pPr>
        <w:pStyle w:val="HTMLPreformatted"/>
        <w:shd w:val="clear" w:color="auto" w:fill="E7DEEF"/>
        <w:divId w:val="595091827"/>
        <w:rPr>
          <w:ins w:id="443" w:author="Stefan Santesson" w:date="2015-08-14T17:47:00Z"/>
          <w:lang w:val="en"/>
        </w:rPr>
      </w:pPr>
      <w:r>
        <w:rPr>
          <w:lang w:val="en"/>
        </w:rPr>
        <w:t xml:space="preserve">                ref="</w:t>
      </w:r>
      <w:ins w:id="444" w:author="Stefan Santesson" w:date="2015-08-14T17:47:00Z">
        <w:r>
          <w:rPr>
            <w:lang w:val="en"/>
          </w:rPr>
          <w:t>csig:SignatureCertificateChain"/&gt;</w:t>
        </w:r>
      </w:ins>
    </w:p>
    <w:p w14:paraId="45D77832" w14:textId="77777777" w:rsidR="00573981" w:rsidRDefault="00AF4759" w:rsidP="00EB3D15">
      <w:pPr>
        <w:pStyle w:val="HTMLPreformatted"/>
        <w:shd w:val="clear" w:color="auto" w:fill="E7DEEF"/>
        <w:ind w:left="720"/>
        <w:divId w:val="595091827"/>
        <w:rPr>
          <w:lang w:val="en"/>
        </w:rPr>
      </w:pPr>
      <w:moveToRangeStart w:id="445" w:author="Stefan Santesson" w:date="2015-08-14T17:47:00Z" w:name="move301193776"/>
      <w:moveTo w:id="446" w:author="Stefan Santesson" w:date="2015-08-14T17:47:00Z">
        <w:r>
          <w:rPr>
            <w:lang w:val="en"/>
          </w:rPr>
          <w:t xml:space="preserve">            &lt;xs:element minOccurs="0"</w:t>
        </w:r>
      </w:moveTo>
    </w:p>
    <w:moveToRangeEnd w:id="445"/>
    <w:p w14:paraId="762B026F" w14:textId="33C15A87" w:rsidR="00573981" w:rsidRDefault="00C517BE" w:rsidP="00EB3D15">
      <w:pPr>
        <w:pStyle w:val="HTMLPreformatted"/>
        <w:shd w:val="clear" w:color="auto" w:fill="E7DEEF"/>
        <w:ind w:left="720"/>
        <w:divId w:val="595091827"/>
        <w:rPr>
          <w:lang w:val="en"/>
        </w:rPr>
      </w:pPr>
      <w:del w:id="447" w:author="Stefan Santesson" w:date="2015-08-14T17:47:00Z">
        <w:r>
          <w:rPr>
            <w:lang w:val="en"/>
          </w:rPr>
          <w:delText>eid2</w:delText>
        </w:r>
      </w:del>
      <w:ins w:id="448" w:author="Stefan Santesson" w:date="2015-08-14T17:47:00Z">
        <w:r w:rsidR="00AF4759">
          <w:rPr>
            <w:lang w:val="en"/>
          </w:rPr>
          <w:t xml:space="preserve">                ref="csig</w:t>
        </w:r>
      </w:ins>
      <w:r w:rsidR="00AF4759">
        <w:rPr>
          <w:lang w:val="en"/>
        </w:rPr>
        <w:t>:OtherResponseInfo"/&gt;</w:t>
      </w:r>
    </w:p>
    <w:p w14:paraId="6B094838" w14:textId="77777777" w:rsidR="00573981" w:rsidRDefault="00AF4759">
      <w:pPr>
        <w:pStyle w:val="HTMLPreformatted"/>
        <w:shd w:val="clear" w:color="auto" w:fill="E7DEEF"/>
        <w:ind w:left="720"/>
        <w:divId w:val="595091827"/>
        <w:rPr>
          <w:lang w:val="en"/>
        </w:rPr>
      </w:pPr>
      <w:r>
        <w:rPr>
          <w:lang w:val="en"/>
        </w:rPr>
        <w:t xml:space="preserve">        &lt;/xs:sequence&gt;</w:t>
      </w:r>
    </w:p>
    <w:p w14:paraId="5E247BC3" w14:textId="77777777" w:rsidR="00573981" w:rsidRDefault="00AF4759">
      <w:pPr>
        <w:pStyle w:val="HTMLPreformatted"/>
        <w:shd w:val="clear" w:color="auto" w:fill="E7DEEF"/>
        <w:ind w:left="720"/>
        <w:divId w:val="595091827"/>
        <w:rPr>
          <w:lang w:val="en"/>
        </w:rPr>
      </w:pPr>
      <w:r>
        <w:rPr>
          <w:lang w:val="en"/>
        </w:rPr>
        <w:t xml:space="preserve">        &lt;xs:attribute name="Version" type="xs:string"</w:t>
      </w:r>
    </w:p>
    <w:p w14:paraId="38ACC593" w14:textId="1BBAB2BB" w:rsidR="00573981" w:rsidRDefault="00AF4759">
      <w:pPr>
        <w:pStyle w:val="HTMLPreformatted"/>
        <w:shd w:val="clear" w:color="auto" w:fill="E7DEEF"/>
        <w:ind w:left="720"/>
        <w:divId w:val="595091827"/>
        <w:rPr>
          <w:lang w:val="en"/>
        </w:rPr>
      </w:pPr>
      <w:r>
        <w:rPr>
          <w:lang w:val="en"/>
        </w:rPr>
        <w:t xml:space="preserve">            default="1.</w:t>
      </w:r>
      <w:del w:id="449" w:author="Stefan Santesson" w:date="2015-08-14T17:47:00Z">
        <w:r w:rsidR="00C517BE">
          <w:rPr>
            <w:lang w:val="en"/>
          </w:rPr>
          <w:delText>0</w:delText>
        </w:r>
      </w:del>
      <w:ins w:id="450" w:author="Stefan Santesson" w:date="2015-08-14T17:47:00Z">
        <w:r>
          <w:rPr>
            <w:lang w:val="en"/>
          </w:rPr>
          <w:t>1</w:t>
        </w:r>
      </w:ins>
      <w:r>
        <w:rPr>
          <w:lang w:val="en"/>
        </w:rPr>
        <w:t>"/&gt;</w:t>
      </w:r>
    </w:p>
    <w:p w14:paraId="57247B28" w14:textId="77777777" w:rsidR="00573981" w:rsidRDefault="00AF4759">
      <w:pPr>
        <w:pStyle w:val="HTMLPreformatted"/>
        <w:shd w:val="clear" w:color="auto" w:fill="E7DEEF"/>
        <w:ind w:left="720"/>
        <w:divId w:val="595091827"/>
        <w:rPr>
          <w:lang w:val="en"/>
        </w:rPr>
      </w:pPr>
      <w:r>
        <w:rPr>
          <w:lang w:val="en"/>
        </w:rPr>
        <w:t xml:space="preserve">    &lt;/xs:complexType&gt;</w:t>
      </w:r>
    </w:p>
    <w:p w14:paraId="2D9596CF" w14:textId="77777777" w:rsidR="00573981" w:rsidRDefault="00573981">
      <w:pPr>
        <w:pStyle w:val="HTMLPreformatted"/>
        <w:shd w:val="clear" w:color="auto" w:fill="E7DEEF"/>
        <w:ind w:left="720"/>
        <w:divId w:val="595091827"/>
        <w:rPr>
          <w:lang w:val="en"/>
        </w:rPr>
      </w:pPr>
    </w:p>
    <w:p w14:paraId="5EC73E8A" w14:textId="77777777" w:rsidR="00573981" w:rsidRDefault="00AF4759">
      <w:pPr>
        <w:pStyle w:val="HTMLPreformatted"/>
        <w:shd w:val="clear" w:color="auto" w:fill="E7DEEF"/>
        <w:ind w:left="720"/>
        <w:divId w:val="595091827"/>
        <w:rPr>
          <w:lang w:val="en"/>
        </w:rPr>
      </w:pPr>
      <w:r>
        <w:rPr>
          <w:lang w:val="en"/>
        </w:rPr>
        <w:t xml:space="preserve">    &lt;xs:element name="ResponseTime" type="xs:dateTime"/&gt;</w:t>
      </w:r>
    </w:p>
    <w:p w14:paraId="1CB72EF1" w14:textId="77777777" w:rsidR="00573981" w:rsidRDefault="00AF4759">
      <w:pPr>
        <w:pStyle w:val="HTMLPreformatted"/>
        <w:shd w:val="clear" w:color="auto" w:fill="E7DEEF"/>
        <w:ind w:left="720"/>
        <w:divId w:val="595091827"/>
        <w:rPr>
          <w:lang w:val="en"/>
        </w:rPr>
      </w:pPr>
      <w:r>
        <w:rPr>
          <w:lang w:val="en"/>
        </w:rPr>
        <w:t xml:space="preserve">    &lt;xs:element name="Request" type="xs:base64Binary"/&gt;</w:t>
      </w:r>
    </w:p>
    <w:p w14:paraId="3A90A23A" w14:textId="77777777" w:rsidR="00573981" w:rsidRDefault="00AF4759">
      <w:pPr>
        <w:pStyle w:val="HTMLPreformatted"/>
        <w:shd w:val="clear" w:color="auto" w:fill="E7DEEF"/>
        <w:ind w:left="720"/>
        <w:divId w:val="595091827"/>
        <w:rPr>
          <w:lang w:val="en"/>
        </w:rPr>
      </w:pPr>
      <w:r>
        <w:rPr>
          <w:lang w:val="en"/>
        </w:rPr>
        <w:t xml:space="preserve">    &lt;xs:element name="SignerAssertionInfo"</w:t>
      </w:r>
    </w:p>
    <w:p w14:paraId="59AC5A45" w14:textId="6467608F" w:rsidR="00573981" w:rsidRDefault="00AF4759">
      <w:pPr>
        <w:pStyle w:val="HTMLPreformatted"/>
        <w:shd w:val="clear" w:color="auto" w:fill="E7DEEF"/>
        <w:ind w:left="720"/>
        <w:divId w:val="595091827"/>
        <w:rPr>
          <w:lang w:val="en"/>
        </w:rPr>
      </w:pPr>
      <w:r>
        <w:rPr>
          <w:lang w:val="en"/>
        </w:rPr>
        <w:t xml:space="preserve">        type="</w:t>
      </w:r>
      <w:del w:id="451" w:author="Stefan Santesson" w:date="2015-08-14T17:47:00Z">
        <w:r w:rsidR="00C517BE">
          <w:rPr>
            <w:lang w:val="en"/>
          </w:rPr>
          <w:delText>eid2</w:delText>
        </w:r>
      </w:del>
      <w:ins w:id="452" w:author="Stefan Santesson" w:date="2015-08-14T17:47:00Z">
        <w:r>
          <w:rPr>
            <w:lang w:val="en"/>
          </w:rPr>
          <w:t>csig</w:t>
        </w:r>
      </w:ins>
      <w:r>
        <w:rPr>
          <w:lang w:val="en"/>
        </w:rPr>
        <w:t>:SignerAssertionInfoType"/&gt;</w:t>
      </w:r>
    </w:p>
    <w:p w14:paraId="440FE2AE" w14:textId="77777777" w:rsidR="00573981" w:rsidRDefault="00AF4759">
      <w:pPr>
        <w:pStyle w:val="HTMLPreformatted"/>
        <w:shd w:val="clear" w:color="auto" w:fill="E7DEEF"/>
        <w:ind w:left="720"/>
        <w:divId w:val="595091827"/>
        <w:rPr>
          <w:lang w:val="en"/>
        </w:rPr>
      </w:pPr>
      <w:r>
        <w:rPr>
          <w:lang w:val="en"/>
        </w:rPr>
        <w:t xml:space="preserve">    &lt;xs:element name="SignatureCertificateChain"</w:t>
      </w:r>
    </w:p>
    <w:p w14:paraId="30781058" w14:textId="6CF049BA" w:rsidR="00573981" w:rsidRDefault="00AF4759">
      <w:pPr>
        <w:pStyle w:val="HTMLPreformatted"/>
        <w:shd w:val="clear" w:color="auto" w:fill="E7DEEF"/>
        <w:ind w:left="720"/>
        <w:divId w:val="595091827"/>
        <w:rPr>
          <w:lang w:val="en"/>
        </w:rPr>
      </w:pPr>
      <w:r>
        <w:rPr>
          <w:lang w:val="en"/>
        </w:rPr>
        <w:t xml:space="preserve">        type="</w:t>
      </w:r>
      <w:del w:id="453" w:author="Stefan Santesson" w:date="2015-08-14T17:47:00Z">
        <w:r w:rsidR="00C517BE">
          <w:rPr>
            <w:lang w:val="en"/>
          </w:rPr>
          <w:delText>eid2</w:delText>
        </w:r>
      </w:del>
      <w:ins w:id="454" w:author="Stefan Santesson" w:date="2015-08-14T17:47:00Z">
        <w:r>
          <w:rPr>
            <w:lang w:val="en"/>
          </w:rPr>
          <w:t>csig</w:t>
        </w:r>
      </w:ins>
      <w:r>
        <w:rPr>
          <w:lang w:val="en"/>
        </w:rPr>
        <w:t>:CertificateChainType"/&gt;</w:t>
      </w:r>
    </w:p>
    <w:p w14:paraId="0917BF5D" w14:textId="59496778" w:rsidR="00573981" w:rsidRDefault="00AF4759">
      <w:pPr>
        <w:pStyle w:val="HTMLPreformatted"/>
        <w:shd w:val="clear" w:color="auto" w:fill="E7DEEF"/>
        <w:ind w:left="720"/>
        <w:divId w:val="595091827"/>
        <w:rPr>
          <w:lang w:val="en"/>
        </w:rPr>
      </w:pPr>
      <w:r>
        <w:rPr>
          <w:lang w:val="en"/>
        </w:rPr>
        <w:t xml:space="preserve">    &lt;xs:element name="OtherResponseInfo" type="</w:t>
      </w:r>
      <w:del w:id="455" w:author="Stefan Santesson" w:date="2015-08-14T17:47:00Z">
        <w:r w:rsidR="00C517BE">
          <w:rPr>
            <w:lang w:val="en"/>
          </w:rPr>
          <w:delText>eid2</w:delText>
        </w:r>
      </w:del>
      <w:ins w:id="456" w:author="Stefan Santesson" w:date="2015-08-14T17:47:00Z">
        <w:r>
          <w:rPr>
            <w:lang w:val="en"/>
          </w:rPr>
          <w:t>csig</w:t>
        </w:r>
      </w:ins>
      <w:r>
        <w:rPr>
          <w:lang w:val="en"/>
        </w:rPr>
        <w:t>:AnyType"/&gt;</w:t>
      </w:r>
    </w:p>
    <w:p w14:paraId="6F14F985" w14:textId="77777777" w:rsidR="00573981" w:rsidRDefault="00AF4759">
      <w:pPr>
        <w:pStyle w:val="Heading4"/>
        <w:ind w:left="720"/>
        <w:divId w:val="1247610442"/>
        <w:rPr>
          <w:rFonts w:ascii="Arial" w:eastAsia="Times New Roman" w:hAnsi="Arial" w:cs="Arial"/>
          <w:lang w:val="en"/>
        </w:rPr>
      </w:pPr>
      <w:bookmarkStart w:id="457" w:name="d0e1203"/>
      <w:bookmarkStart w:id="458" w:name="d0e1096"/>
      <w:bookmarkEnd w:id="457"/>
      <w:bookmarkEnd w:id="458"/>
      <w:r>
        <w:rPr>
          <w:rFonts w:ascii="Arial" w:eastAsia="Times New Roman" w:hAnsi="Arial" w:cs="Arial"/>
          <w:lang w:val="en"/>
        </w:rPr>
        <w:t>3.2.1. Type SignerAssertionInfoType</w:t>
      </w:r>
    </w:p>
    <w:p w14:paraId="12B56000" w14:textId="77777777" w:rsidR="00573981" w:rsidRDefault="00AF4759">
      <w:pPr>
        <w:pStyle w:val="NormalWeb"/>
        <w:ind w:left="720"/>
        <w:divId w:val="1071660345"/>
        <w:rPr>
          <w:rFonts w:ascii="Arial" w:hAnsi="Arial" w:cs="Arial"/>
          <w:sz w:val="22"/>
          <w:szCs w:val="22"/>
          <w:lang w:val="en"/>
        </w:rPr>
      </w:pPr>
      <w:r>
        <w:rPr>
          <w:rFonts w:ascii="Arial" w:hAnsi="Arial" w:cs="Arial"/>
          <w:sz w:val="22"/>
          <w:szCs w:val="22"/>
          <w:lang w:val="en"/>
        </w:rPr>
        <w:t xml:space="preserve">The </w:t>
      </w:r>
      <w:r>
        <w:rPr>
          <w:rStyle w:val="Strong"/>
          <w:rFonts w:ascii="Arial" w:hAnsi="Arial" w:cs="Arial"/>
          <w:sz w:val="22"/>
          <w:szCs w:val="22"/>
          <w:lang w:val="en"/>
        </w:rPr>
        <w:t>SignerAssertionInfoType</w:t>
      </w:r>
      <w:r>
        <w:rPr>
          <w:rFonts w:ascii="Arial" w:hAnsi="Arial" w:cs="Arial"/>
          <w:sz w:val="22"/>
          <w:szCs w:val="22"/>
          <w:lang w:val="en"/>
        </w:rPr>
        <w:t xml:space="preserve"> complex type has the following elements:</w:t>
      </w:r>
    </w:p>
    <w:p w14:paraId="53309D11" w14:textId="77777777" w:rsidR="00573981" w:rsidRDefault="00AF4759">
      <w:pPr>
        <w:spacing w:before="0" w:beforeAutospacing="0" w:after="0" w:afterAutospacing="0"/>
        <w:ind w:left="720"/>
        <w:divId w:val="1850216802"/>
        <w:rPr>
          <w:rFonts w:ascii="Arial" w:eastAsia="Times New Roman" w:hAnsi="Arial" w:cs="Arial"/>
          <w:sz w:val="22"/>
          <w:szCs w:val="22"/>
          <w:lang w:val="en"/>
        </w:rPr>
      </w:pPr>
      <w:r>
        <w:rPr>
          <w:rStyle w:val="HTMLCode"/>
          <w:lang w:val="en"/>
        </w:rPr>
        <w:t>&lt;ContextInfo&gt;</w:t>
      </w:r>
      <w:r>
        <w:rPr>
          <w:rFonts w:ascii="Arial" w:eastAsia="Times New Roman" w:hAnsi="Arial" w:cs="Arial"/>
          <w:sz w:val="22"/>
          <w:szCs w:val="22"/>
          <w:lang w:val="en"/>
        </w:rPr>
        <w:t xml:space="preserve"> [Required]</w:t>
      </w:r>
    </w:p>
    <w:p w14:paraId="0B067071" w14:textId="77777777" w:rsidR="00573981" w:rsidRDefault="00AF4759">
      <w:pPr>
        <w:pStyle w:val="NormalWeb"/>
        <w:ind w:left="1440"/>
        <w:divId w:val="1850216802"/>
        <w:rPr>
          <w:rFonts w:ascii="Arial" w:hAnsi="Arial" w:cs="Arial"/>
          <w:sz w:val="22"/>
          <w:szCs w:val="22"/>
          <w:lang w:val="en"/>
        </w:rPr>
      </w:pPr>
      <w:r>
        <w:rPr>
          <w:rFonts w:ascii="Arial" w:hAnsi="Arial" w:cs="Arial"/>
          <w:sz w:val="22"/>
          <w:szCs w:val="22"/>
          <w:lang w:val="en"/>
        </w:rPr>
        <w:t xml:space="preserve">This element of type </w:t>
      </w:r>
      <w:r>
        <w:rPr>
          <w:rStyle w:val="Strong"/>
          <w:rFonts w:ascii="Arial" w:hAnsi="Arial" w:cs="Arial"/>
          <w:sz w:val="22"/>
          <w:szCs w:val="22"/>
          <w:lang w:val="en"/>
        </w:rPr>
        <w:t>ContextInfoType</w:t>
      </w:r>
      <w:r>
        <w:rPr>
          <w:rFonts w:ascii="Arial" w:hAnsi="Arial" w:cs="Arial"/>
          <w:sz w:val="22"/>
          <w:szCs w:val="22"/>
          <w:lang w:val="en"/>
        </w:rPr>
        <w:t xml:space="preserve"> holds information about SAML authentication context related to signer authentication through a SAML assertion.</w:t>
      </w:r>
    </w:p>
    <w:p w14:paraId="11145BAC" w14:textId="77777777" w:rsidR="00573981" w:rsidRDefault="00AF4759">
      <w:pPr>
        <w:spacing w:before="0" w:beforeAutospacing="0" w:after="0" w:afterAutospacing="0"/>
        <w:ind w:left="720"/>
        <w:divId w:val="1850216802"/>
        <w:rPr>
          <w:rFonts w:ascii="Arial" w:eastAsia="Times New Roman" w:hAnsi="Arial" w:cs="Arial"/>
          <w:sz w:val="22"/>
          <w:szCs w:val="22"/>
          <w:lang w:val="en"/>
        </w:rPr>
      </w:pPr>
      <w:r>
        <w:rPr>
          <w:rStyle w:val="HTMLCode"/>
          <w:lang w:val="en"/>
        </w:rPr>
        <w:t>&lt;saml:AttributeStatement&gt;</w:t>
      </w:r>
      <w:r>
        <w:rPr>
          <w:rFonts w:ascii="Arial" w:eastAsia="Times New Roman" w:hAnsi="Arial" w:cs="Arial"/>
          <w:sz w:val="22"/>
          <w:szCs w:val="22"/>
          <w:lang w:val="en"/>
        </w:rPr>
        <w:t xml:space="preserve"> [Required]</w:t>
      </w:r>
    </w:p>
    <w:p w14:paraId="550D86F0" w14:textId="70134D05" w:rsidR="00573981" w:rsidRDefault="00AF4759">
      <w:pPr>
        <w:pStyle w:val="NormalWeb"/>
        <w:ind w:left="1440"/>
        <w:divId w:val="1850216802"/>
        <w:rPr>
          <w:rFonts w:ascii="Arial" w:hAnsi="Arial" w:cs="Arial"/>
          <w:sz w:val="22"/>
          <w:szCs w:val="22"/>
          <w:lang w:val="en"/>
        </w:rPr>
      </w:pPr>
      <w:r>
        <w:rPr>
          <w:rFonts w:ascii="Arial" w:hAnsi="Arial" w:cs="Arial"/>
          <w:sz w:val="22"/>
          <w:szCs w:val="22"/>
          <w:lang w:val="en"/>
        </w:rPr>
        <w:t xml:space="preserve">This element of type </w:t>
      </w:r>
      <w:r>
        <w:rPr>
          <w:rStyle w:val="Strong"/>
          <w:rFonts w:ascii="Arial" w:hAnsi="Arial" w:cs="Arial"/>
          <w:sz w:val="22"/>
          <w:szCs w:val="22"/>
          <w:lang w:val="en"/>
        </w:rPr>
        <w:t>saml:AttributeStatementType</w:t>
      </w:r>
      <w:r>
        <w:rPr>
          <w:rFonts w:ascii="Arial" w:hAnsi="Arial" w:cs="Arial"/>
          <w:sz w:val="22"/>
          <w:szCs w:val="22"/>
          <w:lang w:val="en"/>
        </w:rPr>
        <w:t xml:space="preserve"> (see [</w:t>
      </w:r>
      <w:hyperlink w:anchor="saml" w:tooltip="[SAML2.0]" w:history="1">
        <w:r>
          <w:rPr>
            <w:rStyle w:val="abbrev"/>
            <w:rFonts w:ascii="Arial" w:hAnsi="Arial" w:cs="Arial"/>
            <w:color w:val="0000FF"/>
            <w:sz w:val="22"/>
            <w:szCs w:val="22"/>
            <w:u w:val="single"/>
            <w:lang w:val="en"/>
          </w:rPr>
          <w:t>SAML2.0</w:t>
        </w:r>
      </w:hyperlink>
      <w:r>
        <w:rPr>
          <w:rFonts w:ascii="Arial" w:hAnsi="Arial" w:cs="Arial"/>
          <w:sz w:val="22"/>
          <w:szCs w:val="22"/>
          <w:lang w:val="en"/>
        </w:rPr>
        <w:t xml:space="preserve">]) holds subject attributes obtained from the SAML assertion used to authenticate the signer at the </w:t>
      </w:r>
      <w:del w:id="459" w:author="Stefan Santesson" w:date="2015-08-14T17:47:00Z">
        <w:r w:rsidR="00C517BE">
          <w:rPr>
            <w:rFonts w:ascii="Arial" w:hAnsi="Arial" w:cs="Arial"/>
            <w:sz w:val="22"/>
            <w:szCs w:val="22"/>
            <w:lang w:val="en"/>
          </w:rPr>
          <w:delText>signing service.</w:delText>
        </w:r>
      </w:del>
      <w:ins w:id="460" w:author="Stefan Santesson" w:date="2015-08-14T17:47:00Z">
        <w:r>
          <w:rPr>
            <w:rFonts w:ascii="Arial" w:hAnsi="Arial" w:cs="Arial"/>
            <w:sz w:val="22"/>
            <w:szCs w:val="22"/>
            <w:lang w:val="en"/>
          </w:rPr>
          <w:t>Signing Service.</w:t>
        </w:r>
      </w:ins>
      <w:r>
        <w:rPr>
          <w:rFonts w:ascii="Arial" w:hAnsi="Arial" w:cs="Arial"/>
          <w:sz w:val="22"/>
          <w:szCs w:val="22"/>
          <w:lang w:val="en"/>
        </w:rPr>
        <w:t xml:space="preserve"> For integrity reasons, this element SHOULD only provide information about SAML attribute values that maps to subject identity information in the signer's certificate.</w:t>
      </w:r>
    </w:p>
    <w:p w14:paraId="02FE7A89" w14:textId="77777777" w:rsidR="00573981" w:rsidRDefault="00AF4759">
      <w:pPr>
        <w:spacing w:before="0" w:beforeAutospacing="0" w:after="0" w:afterAutospacing="0"/>
        <w:ind w:left="720"/>
        <w:divId w:val="1850216802"/>
        <w:rPr>
          <w:rFonts w:ascii="Arial" w:eastAsia="Times New Roman" w:hAnsi="Arial" w:cs="Arial"/>
          <w:sz w:val="22"/>
          <w:szCs w:val="22"/>
          <w:lang w:val="en"/>
        </w:rPr>
      </w:pPr>
      <w:r>
        <w:rPr>
          <w:rStyle w:val="HTMLCode"/>
          <w:lang w:val="en"/>
        </w:rPr>
        <w:t>&lt;SamlAssertions&gt;</w:t>
      </w:r>
      <w:r>
        <w:rPr>
          <w:rFonts w:ascii="Arial" w:eastAsia="Times New Roman" w:hAnsi="Arial" w:cs="Arial"/>
          <w:sz w:val="22"/>
          <w:szCs w:val="22"/>
          <w:lang w:val="en"/>
        </w:rPr>
        <w:t xml:space="preserve"> [Zero or More]</w:t>
      </w:r>
    </w:p>
    <w:p w14:paraId="77AF88F9" w14:textId="2F7E9E45" w:rsidR="00573981" w:rsidRDefault="00AF4759">
      <w:pPr>
        <w:pStyle w:val="NormalWeb"/>
        <w:ind w:left="1440"/>
        <w:divId w:val="1850216802"/>
        <w:rPr>
          <w:rFonts w:ascii="Arial" w:hAnsi="Arial" w:cs="Arial"/>
          <w:sz w:val="22"/>
          <w:szCs w:val="22"/>
          <w:lang w:val="en"/>
        </w:rPr>
      </w:pPr>
      <w:r>
        <w:rPr>
          <w:rFonts w:ascii="Arial" w:hAnsi="Arial" w:cs="Arial"/>
          <w:sz w:val="22"/>
          <w:szCs w:val="22"/>
          <w:lang w:val="en"/>
        </w:rPr>
        <w:t xml:space="preserve">Any number of relevant SAML assertions that was relevant for authenticating the signer and signer's identity attributes at the </w:t>
      </w:r>
      <w:del w:id="461" w:author="Stefan Santesson" w:date="2015-08-14T17:47:00Z">
        <w:r w:rsidR="00C517BE">
          <w:rPr>
            <w:rFonts w:ascii="Arial" w:hAnsi="Arial" w:cs="Arial"/>
            <w:sz w:val="22"/>
            <w:szCs w:val="22"/>
            <w:lang w:val="en"/>
          </w:rPr>
          <w:delText>signing service</w:delText>
        </w:r>
      </w:del>
      <w:ins w:id="462" w:author="Stefan Santesson" w:date="2015-08-14T17:47:00Z">
        <w:r>
          <w:rPr>
            <w:rFonts w:ascii="Arial" w:hAnsi="Arial" w:cs="Arial"/>
            <w:sz w:val="22"/>
            <w:szCs w:val="22"/>
            <w:lang w:val="en"/>
          </w:rPr>
          <w:t>Signing Service</w:t>
        </w:r>
      </w:ins>
      <w:r>
        <w:rPr>
          <w:rFonts w:ascii="Arial" w:hAnsi="Arial" w:cs="Arial"/>
          <w:sz w:val="22"/>
          <w:szCs w:val="22"/>
          <w:lang w:val="en"/>
        </w:rPr>
        <w:t>.</w:t>
      </w:r>
    </w:p>
    <w:p w14:paraId="2426A2EF" w14:textId="77777777" w:rsidR="00573981" w:rsidRDefault="00AF4759">
      <w:pPr>
        <w:pStyle w:val="NormalWeb"/>
        <w:ind w:left="720"/>
        <w:divId w:val="1071660345"/>
        <w:rPr>
          <w:rFonts w:ascii="Arial" w:hAnsi="Arial" w:cs="Arial"/>
          <w:sz w:val="22"/>
          <w:szCs w:val="22"/>
          <w:lang w:val="en"/>
        </w:rPr>
      </w:pPr>
      <w:r>
        <w:rPr>
          <w:rFonts w:ascii="Arial" w:hAnsi="Arial" w:cs="Arial"/>
          <w:sz w:val="22"/>
          <w:szCs w:val="22"/>
          <w:lang w:val="en"/>
        </w:rPr>
        <w:t xml:space="preserve">The following schema fragment defines the </w:t>
      </w:r>
      <w:r>
        <w:rPr>
          <w:rStyle w:val="Strong"/>
          <w:rFonts w:ascii="Arial" w:hAnsi="Arial" w:cs="Arial"/>
          <w:sz w:val="22"/>
          <w:szCs w:val="22"/>
          <w:lang w:val="en"/>
        </w:rPr>
        <w:t>SignerAssertionInfoType</w:t>
      </w:r>
      <w:r>
        <w:rPr>
          <w:rFonts w:ascii="Arial" w:hAnsi="Arial" w:cs="Arial"/>
          <w:sz w:val="22"/>
          <w:szCs w:val="22"/>
          <w:lang w:val="en"/>
        </w:rPr>
        <w:t xml:space="preserve"> complex type:</w:t>
      </w:r>
    </w:p>
    <w:p w14:paraId="79457992" w14:textId="77777777" w:rsidR="00573981" w:rsidRDefault="00AF4759">
      <w:pPr>
        <w:pStyle w:val="HTMLPreformatted"/>
        <w:shd w:val="clear" w:color="auto" w:fill="E7DEEF"/>
        <w:ind w:left="720"/>
        <w:divId w:val="1071660345"/>
        <w:rPr>
          <w:lang w:val="en"/>
        </w:rPr>
      </w:pPr>
      <w:r>
        <w:rPr>
          <w:lang w:val="en"/>
        </w:rPr>
        <w:t xml:space="preserve">    &lt;xs:complexType name="SignerAssertionInfoType"&gt;</w:t>
      </w:r>
    </w:p>
    <w:p w14:paraId="7955D291" w14:textId="77777777" w:rsidR="00573981" w:rsidRDefault="00AF4759">
      <w:pPr>
        <w:pStyle w:val="HTMLPreformatted"/>
        <w:shd w:val="clear" w:color="auto" w:fill="E7DEEF"/>
        <w:ind w:left="720"/>
        <w:divId w:val="1071660345"/>
        <w:rPr>
          <w:lang w:val="en"/>
        </w:rPr>
      </w:pPr>
      <w:r>
        <w:rPr>
          <w:lang w:val="en"/>
        </w:rPr>
        <w:t xml:space="preserve">        &lt;xs:sequence&gt;</w:t>
      </w:r>
    </w:p>
    <w:p w14:paraId="6C7C00AE" w14:textId="278A94CF" w:rsidR="00573981" w:rsidRDefault="00AF4759">
      <w:pPr>
        <w:pStyle w:val="HTMLPreformatted"/>
        <w:shd w:val="clear" w:color="auto" w:fill="E7DEEF"/>
        <w:ind w:left="720"/>
        <w:divId w:val="1071660345"/>
        <w:rPr>
          <w:lang w:val="en"/>
        </w:rPr>
      </w:pPr>
      <w:r>
        <w:rPr>
          <w:lang w:val="en"/>
        </w:rPr>
        <w:t xml:space="preserve">            &lt;xs:element ref="</w:t>
      </w:r>
      <w:del w:id="463" w:author="Stefan Santesson" w:date="2015-08-14T17:47:00Z">
        <w:r w:rsidR="00C517BE">
          <w:rPr>
            <w:lang w:val="en"/>
          </w:rPr>
          <w:delText>eid2</w:delText>
        </w:r>
      </w:del>
      <w:ins w:id="464" w:author="Stefan Santesson" w:date="2015-08-14T17:47:00Z">
        <w:r>
          <w:rPr>
            <w:lang w:val="en"/>
          </w:rPr>
          <w:t>csig</w:t>
        </w:r>
      </w:ins>
      <w:r>
        <w:rPr>
          <w:lang w:val="en"/>
        </w:rPr>
        <w:t>:ContextInfo"/&gt;</w:t>
      </w:r>
    </w:p>
    <w:p w14:paraId="6C3304BA" w14:textId="77777777" w:rsidR="00573981" w:rsidRDefault="00AF4759">
      <w:pPr>
        <w:pStyle w:val="HTMLPreformatted"/>
        <w:shd w:val="clear" w:color="auto" w:fill="E7DEEF"/>
        <w:ind w:left="720"/>
        <w:divId w:val="1071660345"/>
        <w:rPr>
          <w:lang w:val="en"/>
        </w:rPr>
      </w:pPr>
      <w:r>
        <w:rPr>
          <w:lang w:val="en"/>
        </w:rPr>
        <w:t xml:space="preserve">            &lt;xs:element ref="saml:AttributeStatement"/&gt;</w:t>
      </w:r>
    </w:p>
    <w:p w14:paraId="7C493499" w14:textId="0A7B9794" w:rsidR="00573981" w:rsidRDefault="00AF4759">
      <w:pPr>
        <w:pStyle w:val="HTMLPreformatted"/>
        <w:shd w:val="clear" w:color="auto" w:fill="E7DEEF"/>
        <w:ind w:left="720"/>
        <w:divId w:val="1071660345"/>
        <w:rPr>
          <w:lang w:val="en"/>
        </w:rPr>
      </w:pPr>
      <w:r>
        <w:rPr>
          <w:lang w:val="en"/>
        </w:rPr>
        <w:t xml:space="preserve">            &lt;xs:element minOccurs="0" ref="</w:t>
      </w:r>
      <w:del w:id="465" w:author="Stefan Santesson" w:date="2015-08-14T17:47:00Z">
        <w:r w:rsidR="00C517BE">
          <w:rPr>
            <w:lang w:val="en"/>
          </w:rPr>
          <w:delText>eid2</w:delText>
        </w:r>
      </w:del>
      <w:ins w:id="466" w:author="Stefan Santesson" w:date="2015-08-14T17:47:00Z">
        <w:r>
          <w:rPr>
            <w:lang w:val="en"/>
          </w:rPr>
          <w:t>csig</w:t>
        </w:r>
      </w:ins>
      <w:r>
        <w:rPr>
          <w:lang w:val="en"/>
        </w:rPr>
        <w:t>:SamlAssertions"/&gt;</w:t>
      </w:r>
    </w:p>
    <w:p w14:paraId="1F73DA7A" w14:textId="77777777" w:rsidR="00573981" w:rsidRDefault="00AF4759">
      <w:pPr>
        <w:pStyle w:val="HTMLPreformatted"/>
        <w:shd w:val="clear" w:color="auto" w:fill="E7DEEF"/>
        <w:ind w:left="720"/>
        <w:divId w:val="1071660345"/>
        <w:rPr>
          <w:lang w:val="en"/>
        </w:rPr>
      </w:pPr>
      <w:r>
        <w:rPr>
          <w:lang w:val="en"/>
        </w:rPr>
        <w:t xml:space="preserve">        &lt;/xs:sequence&gt;</w:t>
      </w:r>
    </w:p>
    <w:p w14:paraId="3A914EC4" w14:textId="77777777" w:rsidR="00573981" w:rsidRDefault="00AF4759">
      <w:pPr>
        <w:pStyle w:val="HTMLPreformatted"/>
        <w:shd w:val="clear" w:color="auto" w:fill="E7DEEF"/>
        <w:ind w:left="720"/>
        <w:divId w:val="1071660345"/>
        <w:rPr>
          <w:lang w:val="en"/>
        </w:rPr>
      </w:pPr>
      <w:r>
        <w:rPr>
          <w:lang w:val="en"/>
        </w:rPr>
        <w:t xml:space="preserve">    &lt;/xs:complexType&gt;</w:t>
      </w:r>
    </w:p>
    <w:p w14:paraId="738783E0" w14:textId="77777777" w:rsidR="00573981" w:rsidRDefault="00573981">
      <w:pPr>
        <w:pStyle w:val="HTMLPreformatted"/>
        <w:shd w:val="clear" w:color="auto" w:fill="E7DEEF"/>
        <w:ind w:left="720"/>
        <w:divId w:val="1071660345"/>
        <w:rPr>
          <w:lang w:val="en"/>
        </w:rPr>
      </w:pPr>
    </w:p>
    <w:p w14:paraId="30DB1DF0" w14:textId="4272BC17" w:rsidR="00573981" w:rsidRDefault="00AF4759">
      <w:pPr>
        <w:pStyle w:val="HTMLPreformatted"/>
        <w:shd w:val="clear" w:color="auto" w:fill="E7DEEF"/>
        <w:ind w:left="720"/>
        <w:divId w:val="1071660345"/>
        <w:rPr>
          <w:lang w:val="en"/>
        </w:rPr>
      </w:pPr>
      <w:r>
        <w:rPr>
          <w:lang w:val="en"/>
        </w:rPr>
        <w:t xml:space="preserve">    &lt;xs:element name="ContextInfo" type="</w:t>
      </w:r>
      <w:del w:id="467" w:author="Stefan Santesson" w:date="2015-08-14T17:47:00Z">
        <w:r w:rsidR="00C517BE">
          <w:rPr>
            <w:lang w:val="en"/>
          </w:rPr>
          <w:delText>eid2</w:delText>
        </w:r>
      </w:del>
      <w:ins w:id="468" w:author="Stefan Santesson" w:date="2015-08-14T17:47:00Z">
        <w:r>
          <w:rPr>
            <w:lang w:val="en"/>
          </w:rPr>
          <w:t>csig</w:t>
        </w:r>
      </w:ins>
      <w:r>
        <w:rPr>
          <w:lang w:val="en"/>
        </w:rPr>
        <w:t>:ContextInfoType"/&gt;</w:t>
      </w:r>
    </w:p>
    <w:p w14:paraId="611859E0" w14:textId="46A6A874" w:rsidR="00573981" w:rsidRDefault="00AF4759">
      <w:pPr>
        <w:pStyle w:val="HTMLPreformatted"/>
        <w:shd w:val="clear" w:color="auto" w:fill="E7DEEF"/>
        <w:ind w:left="720"/>
        <w:divId w:val="1071660345"/>
        <w:rPr>
          <w:lang w:val="en"/>
        </w:rPr>
      </w:pPr>
      <w:r>
        <w:rPr>
          <w:lang w:val="en"/>
        </w:rPr>
        <w:t xml:space="preserve">    &lt;xs:element name="SamlAssertions" type="</w:t>
      </w:r>
      <w:del w:id="469" w:author="Stefan Santesson" w:date="2015-08-14T17:47:00Z">
        <w:r w:rsidR="00C517BE">
          <w:rPr>
            <w:lang w:val="en"/>
          </w:rPr>
          <w:delText>eid2</w:delText>
        </w:r>
      </w:del>
      <w:ins w:id="470" w:author="Stefan Santesson" w:date="2015-08-14T17:47:00Z">
        <w:r>
          <w:rPr>
            <w:lang w:val="en"/>
          </w:rPr>
          <w:t>csig</w:t>
        </w:r>
      </w:ins>
      <w:r>
        <w:rPr>
          <w:lang w:val="en"/>
        </w:rPr>
        <w:t>:SAMLAssertionsType"/&gt;</w:t>
      </w:r>
    </w:p>
    <w:p w14:paraId="7E3CD078" w14:textId="77777777" w:rsidR="00573981" w:rsidRDefault="00AF4759">
      <w:pPr>
        <w:pStyle w:val="Heading5"/>
        <w:ind w:left="720"/>
        <w:divId w:val="1660041927"/>
        <w:rPr>
          <w:rFonts w:ascii="Arial" w:eastAsia="Times New Roman" w:hAnsi="Arial" w:cs="Arial"/>
          <w:lang w:val="en"/>
        </w:rPr>
      </w:pPr>
      <w:bookmarkStart w:id="471" w:name="d0e1254"/>
      <w:bookmarkStart w:id="472" w:name="d0e1147"/>
      <w:bookmarkEnd w:id="471"/>
      <w:bookmarkEnd w:id="472"/>
      <w:r>
        <w:rPr>
          <w:rFonts w:ascii="Arial" w:eastAsia="Times New Roman" w:hAnsi="Arial" w:cs="Arial"/>
          <w:lang w:val="en"/>
        </w:rPr>
        <w:t>3.2.1.1. Type ContextInfoType</w:t>
      </w:r>
    </w:p>
    <w:p w14:paraId="7E169396" w14:textId="77777777" w:rsidR="00573981" w:rsidRDefault="00AF4759">
      <w:pPr>
        <w:pStyle w:val="NormalWeb"/>
        <w:ind w:left="720"/>
        <w:divId w:val="1722972998"/>
        <w:rPr>
          <w:rFonts w:ascii="Arial" w:hAnsi="Arial" w:cs="Arial"/>
          <w:sz w:val="22"/>
          <w:szCs w:val="22"/>
          <w:lang w:val="en"/>
        </w:rPr>
      </w:pPr>
      <w:r>
        <w:rPr>
          <w:rFonts w:ascii="Arial" w:hAnsi="Arial" w:cs="Arial"/>
          <w:sz w:val="22"/>
          <w:szCs w:val="22"/>
          <w:lang w:val="en"/>
        </w:rPr>
        <w:lastRenderedPageBreak/>
        <w:t xml:space="preserve">The </w:t>
      </w:r>
      <w:r>
        <w:rPr>
          <w:rStyle w:val="Strong"/>
          <w:rFonts w:ascii="Arial" w:hAnsi="Arial" w:cs="Arial"/>
          <w:sz w:val="22"/>
          <w:szCs w:val="22"/>
          <w:lang w:val="en"/>
        </w:rPr>
        <w:t>ContextInfoType</w:t>
      </w:r>
      <w:r>
        <w:rPr>
          <w:rFonts w:ascii="Arial" w:hAnsi="Arial" w:cs="Arial"/>
          <w:sz w:val="22"/>
          <w:szCs w:val="22"/>
          <w:lang w:val="en"/>
        </w:rPr>
        <w:t xml:space="preserve"> complex type has the following elements:</w:t>
      </w:r>
    </w:p>
    <w:p w14:paraId="4328D568" w14:textId="77777777" w:rsidR="00573981" w:rsidRDefault="00AF4759">
      <w:pPr>
        <w:spacing w:before="0" w:beforeAutospacing="0" w:after="0" w:afterAutospacing="0"/>
        <w:ind w:left="720"/>
        <w:divId w:val="751009603"/>
        <w:rPr>
          <w:rFonts w:ascii="Arial" w:eastAsia="Times New Roman" w:hAnsi="Arial" w:cs="Arial"/>
          <w:sz w:val="22"/>
          <w:szCs w:val="22"/>
          <w:lang w:val="en"/>
        </w:rPr>
      </w:pPr>
      <w:r>
        <w:rPr>
          <w:rStyle w:val="HTMLCode"/>
          <w:lang w:val="en"/>
        </w:rPr>
        <w:t>&lt;IdentityProvider&gt;</w:t>
      </w:r>
      <w:r>
        <w:rPr>
          <w:rFonts w:ascii="Arial" w:eastAsia="Times New Roman" w:hAnsi="Arial" w:cs="Arial"/>
          <w:sz w:val="22"/>
          <w:szCs w:val="22"/>
          <w:lang w:val="en"/>
        </w:rPr>
        <w:t>[Required]</w:t>
      </w:r>
    </w:p>
    <w:p w14:paraId="108FD0A0" w14:textId="4DFCB868" w:rsidR="00573981" w:rsidRDefault="00AF4759">
      <w:pPr>
        <w:pStyle w:val="NormalWeb"/>
        <w:ind w:left="1440"/>
        <w:divId w:val="751009603"/>
        <w:rPr>
          <w:rFonts w:ascii="Arial" w:hAnsi="Arial" w:cs="Arial"/>
          <w:sz w:val="22"/>
          <w:szCs w:val="22"/>
          <w:lang w:val="en"/>
        </w:rPr>
      </w:pPr>
      <w:r>
        <w:rPr>
          <w:rFonts w:ascii="Arial" w:hAnsi="Arial" w:cs="Arial"/>
          <w:sz w:val="22"/>
          <w:szCs w:val="22"/>
          <w:lang w:val="en"/>
        </w:rPr>
        <w:t xml:space="preserve">The </w:t>
      </w:r>
      <w:del w:id="473" w:author="Stefan Santesson" w:date="2015-08-14T17:47:00Z">
        <w:r w:rsidR="00C517BE">
          <w:rPr>
            <w:rFonts w:ascii="Arial" w:hAnsi="Arial" w:cs="Arial"/>
            <w:sz w:val="22"/>
            <w:szCs w:val="22"/>
            <w:lang w:val="en"/>
          </w:rPr>
          <w:delText>entityID</w:delText>
        </w:r>
      </w:del>
      <w:ins w:id="474" w:author="Stefan Santesson" w:date="2015-08-14T17:47:00Z">
        <w:r>
          <w:rPr>
            <w:rFonts w:ascii="Arial" w:hAnsi="Arial" w:cs="Arial"/>
            <w:sz w:val="22"/>
            <w:szCs w:val="22"/>
            <w:lang w:val="en"/>
          </w:rPr>
          <w:t>EntityID</w:t>
        </w:r>
      </w:ins>
      <w:r>
        <w:rPr>
          <w:rFonts w:ascii="Arial" w:hAnsi="Arial" w:cs="Arial"/>
          <w:sz w:val="22"/>
          <w:szCs w:val="22"/>
          <w:lang w:val="en"/>
        </w:rPr>
        <w:t xml:space="preserve"> of the Identity Provider that authenticated the signer to the </w:t>
      </w:r>
      <w:del w:id="475" w:author="Stefan Santesson" w:date="2015-08-14T17:47:00Z">
        <w:r w:rsidR="00C517BE">
          <w:rPr>
            <w:rFonts w:ascii="Arial" w:hAnsi="Arial" w:cs="Arial"/>
            <w:sz w:val="22"/>
            <w:szCs w:val="22"/>
            <w:lang w:val="en"/>
          </w:rPr>
          <w:delText>signing service</w:delText>
        </w:r>
      </w:del>
      <w:ins w:id="476" w:author="Stefan Santesson" w:date="2015-08-14T17:47:00Z">
        <w:r>
          <w:rPr>
            <w:rFonts w:ascii="Arial" w:hAnsi="Arial" w:cs="Arial"/>
            <w:sz w:val="22"/>
            <w:szCs w:val="22"/>
            <w:lang w:val="en"/>
          </w:rPr>
          <w:t>Signing Service</w:t>
        </w:r>
      </w:ins>
      <w:r>
        <w:rPr>
          <w:rFonts w:ascii="Arial" w:hAnsi="Arial" w:cs="Arial"/>
          <w:sz w:val="22"/>
          <w:szCs w:val="22"/>
          <w:lang w:val="en"/>
        </w:rPr>
        <w:t>.</w:t>
      </w:r>
    </w:p>
    <w:p w14:paraId="7843356E" w14:textId="77777777" w:rsidR="00573981" w:rsidRDefault="00AF4759">
      <w:pPr>
        <w:spacing w:before="0" w:beforeAutospacing="0" w:after="0" w:afterAutospacing="0"/>
        <w:ind w:left="720"/>
        <w:divId w:val="751009603"/>
        <w:rPr>
          <w:rFonts w:ascii="Arial" w:eastAsia="Times New Roman" w:hAnsi="Arial" w:cs="Arial"/>
          <w:sz w:val="22"/>
          <w:szCs w:val="22"/>
          <w:lang w:val="en"/>
        </w:rPr>
      </w:pPr>
      <w:r>
        <w:rPr>
          <w:rStyle w:val="HTMLCode"/>
          <w:lang w:val="en"/>
        </w:rPr>
        <w:t>&lt;AuthenticationInstant&gt;</w:t>
      </w:r>
      <w:r>
        <w:rPr>
          <w:rFonts w:ascii="Arial" w:eastAsia="Times New Roman" w:hAnsi="Arial" w:cs="Arial"/>
          <w:sz w:val="22"/>
          <w:szCs w:val="22"/>
          <w:lang w:val="en"/>
        </w:rPr>
        <w:t xml:space="preserve"> [Required]</w:t>
      </w:r>
    </w:p>
    <w:p w14:paraId="4565BCB7" w14:textId="733B4094" w:rsidR="00573981" w:rsidRDefault="00AF4759">
      <w:pPr>
        <w:pStyle w:val="NormalWeb"/>
        <w:ind w:left="1440"/>
        <w:divId w:val="751009603"/>
        <w:rPr>
          <w:rFonts w:ascii="Arial" w:hAnsi="Arial" w:cs="Arial"/>
          <w:sz w:val="22"/>
          <w:szCs w:val="22"/>
          <w:lang w:val="en"/>
        </w:rPr>
      </w:pPr>
      <w:r>
        <w:rPr>
          <w:rFonts w:ascii="Arial" w:hAnsi="Arial" w:cs="Arial"/>
          <w:sz w:val="22"/>
          <w:szCs w:val="22"/>
          <w:lang w:val="en"/>
        </w:rPr>
        <w:t xml:space="preserve">The time when the </w:t>
      </w:r>
      <w:del w:id="477" w:author="Stefan Santesson" w:date="2015-08-14T17:47:00Z">
        <w:r w:rsidR="00C517BE">
          <w:rPr>
            <w:rFonts w:ascii="Arial" w:hAnsi="Arial" w:cs="Arial"/>
            <w:sz w:val="22"/>
            <w:szCs w:val="22"/>
            <w:lang w:val="en"/>
          </w:rPr>
          <w:delText>signing service</w:delText>
        </w:r>
      </w:del>
      <w:ins w:id="478" w:author="Stefan Santesson" w:date="2015-08-14T17:47:00Z">
        <w:r>
          <w:rPr>
            <w:rFonts w:ascii="Arial" w:hAnsi="Arial" w:cs="Arial"/>
            <w:sz w:val="22"/>
            <w:szCs w:val="22"/>
            <w:lang w:val="en"/>
          </w:rPr>
          <w:t>Signing Service</w:t>
        </w:r>
      </w:ins>
      <w:r>
        <w:rPr>
          <w:rFonts w:ascii="Arial" w:hAnsi="Arial" w:cs="Arial"/>
          <w:sz w:val="22"/>
          <w:szCs w:val="22"/>
          <w:lang w:val="en"/>
        </w:rPr>
        <w:t xml:space="preserve"> authenticated the signer.</w:t>
      </w:r>
    </w:p>
    <w:p w14:paraId="6B0586C7" w14:textId="77777777" w:rsidR="00573981" w:rsidRDefault="00AF4759">
      <w:pPr>
        <w:spacing w:before="0" w:beforeAutospacing="0" w:after="0" w:afterAutospacing="0"/>
        <w:ind w:left="720"/>
        <w:divId w:val="751009603"/>
        <w:rPr>
          <w:rFonts w:ascii="Arial" w:eastAsia="Times New Roman" w:hAnsi="Arial" w:cs="Arial"/>
          <w:sz w:val="22"/>
          <w:szCs w:val="22"/>
          <w:lang w:val="en"/>
        </w:rPr>
      </w:pPr>
      <w:r>
        <w:rPr>
          <w:rStyle w:val="HTMLCode"/>
          <w:lang w:val="en"/>
        </w:rPr>
        <w:t>&lt;saml:AuthnContextClassRef&gt;</w:t>
      </w:r>
      <w:r>
        <w:rPr>
          <w:rFonts w:ascii="Arial" w:eastAsia="Times New Roman" w:hAnsi="Arial" w:cs="Arial"/>
          <w:sz w:val="22"/>
          <w:szCs w:val="22"/>
          <w:lang w:val="en"/>
        </w:rPr>
        <w:t xml:space="preserve"> [Required]</w:t>
      </w:r>
    </w:p>
    <w:p w14:paraId="4E107960" w14:textId="77777777" w:rsidR="00573981" w:rsidRDefault="00AF4759">
      <w:pPr>
        <w:pStyle w:val="NormalWeb"/>
        <w:ind w:left="1440"/>
        <w:divId w:val="751009603"/>
        <w:rPr>
          <w:rFonts w:ascii="Arial" w:hAnsi="Arial" w:cs="Arial"/>
          <w:sz w:val="22"/>
          <w:szCs w:val="22"/>
          <w:lang w:val="en"/>
        </w:rPr>
      </w:pPr>
      <w:r>
        <w:rPr>
          <w:rFonts w:ascii="Arial" w:hAnsi="Arial" w:cs="Arial"/>
          <w:sz w:val="22"/>
          <w:szCs w:val="22"/>
          <w:lang w:val="en"/>
        </w:rPr>
        <w:t>A URI reference to the authentication context class (see [</w:t>
      </w:r>
      <w:hyperlink w:anchor="saml" w:tooltip="[SAML2.0]" w:history="1">
        <w:r>
          <w:rPr>
            <w:rStyle w:val="abbrev"/>
            <w:rFonts w:ascii="Arial" w:hAnsi="Arial" w:cs="Arial"/>
            <w:color w:val="0000FF"/>
            <w:sz w:val="22"/>
            <w:szCs w:val="22"/>
            <w:u w:val="single"/>
            <w:lang w:val="en"/>
          </w:rPr>
          <w:t>SAML2.0</w:t>
        </w:r>
      </w:hyperlink>
      <w:r>
        <w:rPr>
          <w:rFonts w:ascii="Arial" w:hAnsi="Arial" w:cs="Arial"/>
          <w:sz w:val="22"/>
          <w:szCs w:val="22"/>
          <w:lang w:val="en"/>
        </w:rPr>
        <w:t>]).</w:t>
      </w:r>
    </w:p>
    <w:p w14:paraId="690D4618" w14:textId="77777777" w:rsidR="00573981" w:rsidRDefault="00AF4759">
      <w:pPr>
        <w:spacing w:before="0" w:beforeAutospacing="0" w:after="0" w:afterAutospacing="0"/>
        <w:ind w:left="720"/>
        <w:divId w:val="751009603"/>
        <w:rPr>
          <w:rFonts w:ascii="Arial" w:eastAsia="Times New Roman" w:hAnsi="Arial" w:cs="Arial"/>
          <w:sz w:val="22"/>
          <w:szCs w:val="22"/>
          <w:lang w:val="en"/>
        </w:rPr>
      </w:pPr>
      <w:r>
        <w:rPr>
          <w:rStyle w:val="HTMLCode"/>
          <w:lang w:val="en"/>
        </w:rPr>
        <w:t>&lt;ServiceID&gt;</w:t>
      </w:r>
      <w:r>
        <w:rPr>
          <w:rFonts w:ascii="Arial" w:eastAsia="Times New Roman" w:hAnsi="Arial" w:cs="Arial"/>
          <w:sz w:val="22"/>
          <w:szCs w:val="22"/>
          <w:lang w:val="en"/>
        </w:rPr>
        <w:t xml:space="preserve"> [Optional]</w:t>
      </w:r>
    </w:p>
    <w:p w14:paraId="3D46E7FA" w14:textId="43295398" w:rsidR="00573981" w:rsidRDefault="00AF4759">
      <w:pPr>
        <w:pStyle w:val="NormalWeb"/>
        <w:ind w:left="1440"/>
        <w:divId w:val="751009603"/>
        <w:rPr>
          <w:rFonts w:ascii="Arial" w:hAnsi="Arial" w:cs="Arial"/>
          <w:sz w:val="22"/>
          <w:szCs w:val="22"/>
          <w:lang w:val="en"/>
        </w:rPr>
      </w:pPr>
      <w:r>
        <w:rPr>
          <w:rFonts w:ascii="Arial" w:hAnsi="Arial" w:cs="Arial"/>
          <w:sz w:val="22"/>
          <w:szCs w:val="22"/>
          <w:lang w:val="en"/>
        </w:rPr>
        <w:t xml:space="preserve">An arbitrary identifier of the instance of the </w:t>
      </w:r>
      <w:del w:id="479" w:author="Stefan Santesson" w:date="2015-08-14T17:47:00Z">
        <w:r w:rsidR="00C517BE">
          <w:rPr>
            <w:rFonts w:ascii="Arial" w:hAnsi="Arial" w:cs="Arial"/>
            <w:sz w:val="22"/>
            <w:szCs w:val="22"/>
            <w:lang w:val="en"/>
          </w:rPr>
          <w:delText>signature service</w:delText>
        </w:r>
      </w:del>
      <w:ins w:id="480" w:author="Stefan Santesson" w:date="2015-08-14T17:47:00Z">
        <w:r>
          <w:rPr>
            <w:rFonts w:ascii="Arial" w:hAnsi="Arial" w:cs="Arial"/>
            <w:sz w:val="22"/>
            <w:szCs w:val="22"/>
            <w:lang w:val="en"/>
          </w:rPr>
          <w:t>Signing Service</w:t>
        </w:r>
      </w:ins>
      <w:r>
        <w:rPr>
          <w:rFonts w:ascii="Arial" w:hAnsi="Arial" w:cs="Arial"/>
          <w:sz w:val="22"/>
          <w:szCs w:val="22"/>
          <w:lang w:val="en"/>
        </w:rPr>
        <w:t xml:space="preserve"> that authenticated the signer.</w:t>
      </w:r>
    </w:p>
    <w:p w14:paraId="643E32D1" w14:textId="77777777" w:rsidR="00573981" w:rsidRDefault="00AF4759">
      <w:pPr>
        <w:spacing w:before="0" w:beforeAutospacing="0" w:after="0" w:afterAutospacing="0"/>
        <w:ind w:left="720"/>
        <w:divId w:val="751009603"/>
        <w:rPr>
          <w:rFonts w:ascii="Arial" w:eastAsia="Times New Roman" w:hAnsi="Arial" w:cs="Arial"/>
          <w:sz w:val="22"/>
          <w:szCs w:val="22"/>
          <w:lang w:val="en"/>
        </w:rPr>
      </w:pPr>
      <w:r>
        <w:rPr>
          <w:rStyle w:val="HTMLCode"/>
          <w:lang w:val="en"/>
        </w:rPr>
        <w:t>&lt;AuthType&gt;</w:t>
      </w:r>
      <w:r>
        <w:rPr>
          <w:rFonts w:ascii="Arial" w:eastAsia="Times New Roman" w:hAnsi="Arial" w:cs="Arial"/>
          <w:sz w:val="22"/>
          <w:szCs w:val="22"/>
          <w:lang w:val="en"/>
        </w:rPr>
        <w:t xml:space="preserve"> [Optional]</w:t>
      </w:r>
    </w:p>
    <w:p w14:paraId="41306354" w14:textId="2378C25E" w:rsidR="00573981" w:rsidRDefault="00AF4759">
      <w:pPr>
        <w:pStyle w:val="NormalWeb"/>
        <w:ind w:left="1440"/>
        <w:divId w:val="751009603"/>
        <w:rPr>
          <w:rFonts w:ascii="Arial" w:hAnsi="Arial" w:cs="Arial"/>
          <w:sz w:val="22"/>
          <w:szCs w:val="22"/>
          <w:lang w:val="en"/>
        </w:rPr>
      </w:pPr>
      <w:r>
        <w:rPr>
          <w:rFonts w:ascii="Arial" w:hAnsi="Arial" w:cs="Arial"/>
          <w:sz w:val="22"/>
          <w:szCs w:val="22"/>
          <w:lang w:val="en"/>
        </w:rPr>
        <w:t xml:space="preserve">An arbitrary identifier of the service used by the </w:t>
      </w:r>
      <w:del w:id="481" w:author="Stefan Santesson" w:date="2015-08-14T17:47:00Z">
        <w:r w:rsidR="00C517BE">
          <w:rPr>
            <w:rFonts w:ascii="Arial" w:hAnsi="Arial" w:cs="Arial"/>
            <w:sz w:val="22"/>
            <w:szCs w:val="22"/>
            <w:lang w:val="en"/>
          </w:rPr>
          <w:delText>signing service</w:delText>
        </w:r>
      </w:del>
      <w:ins w:id="482" w:author="Stefan Santesson" w:date="2015-08-14T17:47:00Z">
        <w:r>
          <w:rPr>
            <w:rFonts w:ascii="Arial" w:hAnsi="Arial" w:cs="Arial"/>
            <w:sz w:val="22"/>
            <w:szCs w:val="22"/>
            <w:lang w:val="en"/>
          </w:rPr>
          <w:t>Signing Service</w:t>
        </w:r>
      </w:ins>
      <w:r>
        <w:rPr>
          <w:rFonts w:ascii="Arial" w:hAnsi="Arial" w:cs="Arial"/>
          <w:sz w:val="22"/>
          <w:szCs w:val="22"/>
          <w:lang w:val="en"/>
        </w:rPr>
        <w:t xml:space="preserve"> to authenticate the signer (e.g. "shibboleth".) </w:t>
      </w:r>
    </w:p>
    <w:p w14:paraId="785F5A77" w14:textId="77777777" w:rsidR="00573981" w:rsidRDefault="00AF4759">
      <w:pPr>
        <w:spacing w:before="0" w:beforeAutospacing="0" w:after="0" w:afterAutospacing="0"/>
        <w:ind w:left="720"/>
        <w:divId w:val="751009603"/>
        <w:rPr>
          <w:rFonts w:ascii="Arial" w:eastAsia="Times New Roman" w:hAnsi="Arial" w:cs="Arial"/>
          <w:sz w:val="22"/>
          <w:szCs w:val="22"/>
          <w:lang w:val="en"/>
        </w:rPr>
      </w:pPr>
      <w:r>
        <w:rPr>
          <w:rStyle w:val="HTMLCode"/>
          <w:lang w:val="en"/>
        </w:rPr>
        <w:t>&lt;AssertionRef&gt;</w:t>
      </w:r>
      <w:r>
        <w:rPr>
          <w:rFonts w:ascii="Arial" w:eastAsia="Times New Roman" w:hAnsi="Arial" w:cs="Arial"/>
          <w:sz w:val="22"/>
          <w:szCs w:val="22"/>
          <w:lang w:val="en"/>
        </w:rPr>
        <w:t xml:space="preserve"> [Optional]</w:t>
      </w:r>
    </w:p>
    <w:p w14:paraId="7D1E75F9" w14:textId="77777777" w:rsidR="00573981" w:rsidRDefault="00AF4759">
      <w:pPr>
        <w:pStyle w:val="NormalWeb"/>
        <w:ind w:left="1440"/>
        <w:divId w:val="751009603"/>
        <w:rPr>
          <w:rFonts w:ascii="Arial" w:hAnsi="Arial" w:cs="Arial"/>
          <w:sz w:val="22"/>
          <w:szCs w:val="22"/>
          <w:lang w:val="en"/>
        </w:rPr>
      </w:pPr>
      <w:r>
        <w:rPr>
          <w:rFonts w:ascii="Arial" w:hAnsi="Arial" w:cs="Arial"/>
          <w:sz w:val="22"/>
          <w:szCs w:val="22"/>
          <w:lang w:val="en"/>
        </w:rPr>
        <w:t xml:space="preserve">A reference to the assertion used to identify the signer. This MAY be the </w:t>
      </w:r>
      <w:r>
        <w:rPr>
          <w:rStyle w:val="HTMLCode"/>
          <w:lang w:val="en"/>
        </w:rPr>
        <w:t>ID</w:t>
      </w:r>
      <w:r>
        <w:rPr>
          <w:rFonts w:ascii="Arial" w:hAnsi="Arial" w:cs="Arial"/>
          <w:sz w:val="22"/>
          <w:szCs w:val="22"/>
          <w:lang w:val="en"/>
        </w:rPr>
        <w:t xml:space="preserve"> attribute of a </w:t>
      </w:r>
      <w:r>
        <w:rPr>
          <w:rStyle w:val="HTMLCode"/>
          <w:lang w:val="en"/>
        </w:rPr>
        <w:t>&lt;saml:Assertion&gt;</w:t>
      </w:r>
      <w:r>
        <w:rPr>
          <w:rFonts w:ascii="Arial" w:hAnsi="Arial" w:cs="Arial"/>
          <w:sz w:val="22"/>
          <w:szCs w:val="22"/>
          <w:lang w:val="en"/>
        </w:rPr>
        <w:t xml:space="preserve"> element but MAY also be any other reference that can be used to locate and identify the assertion. </w:t>
      </w:r>
    </w:p>
    <w:p w14:paraId="14A0BD48" w14:textId="77777777" w:rsidR="00573981" w:rsidRDefault="00AF4759">
      <w:pPr>
        <w:pStyle w:val="HTMLPreformatted"/>
        <w:shd w:val="clear" w:color="auto" w:fill="E7DEEF"/>
        <w:ind w:left="720"/>
        <w:divId w:val="1722972998"/>
        <w:rPr>
          <w:lang w:val="en"/>
        </w:rPr>
      </w:pPr>
      <w:r>
        <w:rPr>
          <w:lang w:val="en"/>
        </w:rPr>
        <w:t xml:space="preserve">    &lt;xs:complexType name="ContextInfoType"&gt;</w:t>
      </w:r>
    </w:p>
    <w:p w14:paraId="758A3551" w14:textId="77777777" w:rsidR="00573981" w:rsidRDefault="00AF4759">
      <w:pPr>
        <w:pStyle w:val="HTMLPreformatted"/>
        <w:shd w:val="clear" w:color="auto" w:fill="E7DEEF"/>
        <w:ind w:left="720"/>
        <w:divId w:val="1722972998"/>
        <w:rPr>
          <w:lang w:val="en"/>
        </w:rPr>
      </w:pPr>
      <w:r>
        <w:rPr>
          <w:lang w:val="en"/>
        </w:rPr>
        <w:t xml:space="preserve">        &lt;xs:sequence maxOccurs="1" minOccurs="0"&gt;</w:t>
      </w:r>
    </w:p>
    <w:p w14:paraId="522C4D2D" w14:textId="77777777" w:rsidR="00573981" w:rsidRDefault="00AF4759">
      <w:pPr>
        <w:pStyle w:val="HTMLPreformatted"/>
        <w:shd w:val="clear" w:color="auto" w:fill="E7DEEF"/>
        <w:ind w:left="720"/>
        <w:divId w:val="1722972998"/>
        <w:rPr>
          <w:lang w:val="en"/>
        </w:rPr>
      </w:pPr>
      <w:r>
        <w:rPr>
          <w:lang w:val="en"/>
        </w:rPr>
        <w:t xml:space="preserve">            &lt;xs:element name="IdentityProvider" type="saml:NameIDType"/&gt;</w:t>
      </w:r>
    </w:p>
    <w:p w14:paraId="08998ECB" w14:textId="77777777" w:rsidR="00573981" w:rsidRDefault="00AF4759">
      <w:pPr>
        <w:pStyle w:val="HTMLPreformatted"/>
        <w:shd w:val="clear" w:color="auto" w:fill="E7DEEF"/>
        <w:ind w:left="720"/>
        <w:divId w:val="1722972998"/>
        <w:rPr>
          <w:lang w:val="en"/>
        </w:rPr>
      </w:pPr>
      <w:r>
        <w:rPr>
          <w:lang w:val="en"/>
        </w:rPr>
        <w:t xml:space="preserve">            &lt;xs:element name="AuthenticationInstant" type="xs:dateTime"/&gt;</w:t>
      </w:r>
    </w:p>
    <w:p w14:paraId="0607B440" w14:textId="77777777" w:rsidR="00573981" w:rsidRDefault="00AF4759">
      <w:pPr>
        <w:pStyle w:val="HTMLPreformatted"/>
        <w:shd w:val="clear" w:color="auto" w:fill="E7DEEF"/>
        <w:ind w:left="720"/>
        <w:divId w:val="1722972998"/>
        <w:rPr>
          <w:lang w:val="en"/>
        </w:rPr>
      </w:pPr>
      <w:r>
        <w:rPr>
          <w:lang w:val="en"/>
        </w:rPr>
        <w:t xml:space="preserve">            &lt;xs:element ref="saml:AuthnContextClassRef"/&gt;</w:t>
      </w:r>
    </w:p>
    <w:p w14:paraId="709ABF0F" w14:textId="77777777" w:rsidR="00573981" w:rsidRDefault="00AF4759">
      <w:pPr>
        <w:pStyle w:val="HTMLPreformatted"/>
        <w:shd w:val="clear" w:color="auto" w:fill="E7DEEF"/>
        <w:ind w:left="720"/>
        <w:divId w:val="1722972998"/>
        <w:rPr>
          <w:lang w:val="en"/>
        </w:rPr>
      </w:pPr>
      <w:r>
        <w:rPr>
          <w:lang w:val="en"/>
        </w:rPr>
        <w:t xml:space="preserve">            &lt;xs:element minOccurs="0" name="ServiceID" type="xs:string"/&gt;</w:t>
      </w:r>
    </w:p>
    <w:p w14:paraId="7BA08B0C" w14:textId="77777777" w:rsidR="00573981" w:rsidRDefault="00AF4759">
      <w:pPr>
        <w:pStyle w:val="HTMLPreformatted"/>
        <w:shd w:val="clear" w:color="auto" w:fill="E7DEEF"/>
        <w:ind w:left="720"/>
        <w:divId w:val="1722972998"/>
        <w:rPr>
          <w:lang w:val="en"/>
        </w:rPr>
      </w:pPr>
      <w:r>
        <w:rPr>
          <w:lang w:val="en"/>
        </w:rPr>
        <w:t xml:space="preserve">            &lt;xs:element minOccurs="0" name="AuthType" type="xs:string"/&gt;</w:t>
      </w:r>
    </w:p>
    <w:p w14:paraId="59033B14" w14:textId="77777777" w:rsidR="00573981" w:rsidRDefault="00AF4759">
      <w:pPr>
        <w:pStyle w:val="HTMLPreformatted"/>
        <w:shd w:val="clear" w:color="auto" w:fill="E7DEEF"/>
        <w:ind w:left="720"/>
        <w:divId w:val="1722972998"/>
        <w:rPr>
          <w:lang w:val="en"/>
        </w:rPr>
      </w:pPr>
      <w:r>
        <w:rPr>
          <w:lang w:val="en"/>
        </w:rPr>
        <w:t xml:space="preserve">            &lt;xs:element minOccurs="0" name="AssertionRef" type="xs:string"/&gt;</w:t>
      </w:r>
    </w:p>
    <w:p w14:paraId="6BFE4182" w14:textId="77777777" w:rsidR="00573981" w:rsidRDefault="00AF4759">
      <w:pPr>
        <w:pStyle w:val="HTMLPreformatted"/>
        <w:shd w:val="clear" w:color="auto" w:fill="E7DEEF"/>
        <w:ind w:left="720"/>
        <w:divId w:val="1722972998"/>
        <w:rPr>
          <w:lang w:val="en"/>
        </w:rPr>
      </w:pPr>
      <w:r>
        <w:rPr>
          <w:lang w:val="en"/>
        </w:rPr>
        <w:t xml:space="preserve">        &lt;/xs:sequence&gt;</w:t>
      </w:r>
    </w:p>
    <w:p w14:paraId="142410DD" w14:textId="77777777" w:rsidR="00573981" w:rsidRDefault="00AF4759">
      <w:pPr>
        <w:pStyle w:val="HTMLPreformatted"/>
        <w:shd w:val="clear" w:color="auto" w:fill="E7DEEF"/>
        <w:ind w:left="720"/>
        <w:divId w:val="1722972998"/>
        <w:rPr>
          <w:lang w:val="en"/>
        </w:rPr>
      </w:pPr>
      <w:r>
        <w:rPr>
          <w:lang w:val="en"/>
        </w:rPr>
        <w:t xml:space="preserve">    &lt;/xs:complexType&gt;</w:t>
      </w:r>
    </w:p>
    <w:p w14:paraId="46A7B2D8" w14:textId="77777777" w:rsidR="00573981" w:rsidRDefault="00AF4759">
      <w:pPr>
        <w:pStyle w:val="Heading5"/>
        <w:ind w:left="720"/>
        <w:divId w:val="1618565174"/>
        <w:rPr>
          <w:rFonts w:ascii="Arial" w:eastAsia="Times New Roman" w:hAnsi="Arial" w:cs="Arial"/>
          <w:lang w:val="en"/>
        </w:rPr>
      </w:pPr>
      <w:bookmarkStart w:id="483" w:name="d0e1324"/>
      <w:bookmarkStart w:id="484" w:name="d0e1217"/>
      <w:bookmarkEnd w:id="483"/>
      <w:bookmarkEnd w:id="484"/>
      <w:r>
        <w:rPr>
          <w:rFonts w:ascii="Arial" w:eastAsia="Times New Roman" w:hAnsi="Arial" w:cs="Arial"/>
          <w:lang w:val="en"/>
        </w:rPr>
        <w:t>3.2.1.2. Type SAMLAssertionsType</w:t>
      </w:r>
    </w:p>
    <w:p w14:paraId="2A84EA07" w14:textId="77777777" w:rsidR="00573981" w:rsidRDefault="00AF4759">
      <w:pPr>
        <w:pStyle w:val="NormalWeb"/>
        <w:ind w:left="720"/>
        <w:divId w:val="350568627"/>
        <w:rPr>
          <w:rFonts w:ascii="Arial" w:hAnsi="Arial" w:cs="Arial"/>
          <w:sz w:val="22"/>
          <w:szCs w:val="22"/>
          <w:lang w:val="en"/>
        </w:rPr>
      </w:pPr>
      <w:r>
        <w:rPr>
          <w:rFonts w:ascii="Arial" w:hAnsi="Arial" w:cs="Arial"/>
          <w:sz w:val="22"/>
          <w:szCs w:val="22"/>
          <w:lang w:val="en"/>
        </w:rPr>
        <w:t xml:space="preserve">The </w:t>
      </w:r>
      <w:r>
        <w:rPr>
          <w:rStyle w:val="Strong"/>
          <w:rFonts w:ascii="Arial" w:hAnsi="Arial" w:cs="Arial"/>
          <w:sz w:val="22"/>
          <w:szCs w:val="22"/>
          <w:lang w:val="en"/>
        </w:rPr>
        <w:t>SAMLAssertionsType</w:t>
      </w:r>
      <w:r>
        <w:rPr>
          <w:rFonts w:ascii="Arial" w:hAnsi="Arial" w:cs="Arial"/>
          <w:sz w:val="22"/>
          <w:szCs w:val="22"/>
          <w:lang w:val="en"/>
        </w:rPr>
        <w:t xml:space="preserve"> is used to store the bytes of an arbitrary number of SAML assertions (see [</w:t>
      </w:r>
      <w:hyperlink w:anchor="saml" w:tooltip="[SAML2.0]" w:history="1">
        <w:r>
          <w:rPr>
            <w:rStyle w:val="abbrev"/>
            <w:rFonts w:ascii="Arial" w:hAnsi="Arial" w:cs="Arial"/>
            <w:color w:val="0000FF"/>
            <w:sz w:val="22"/>
            <w:szCs w:val="22"/>
            <w:u w:val="single"/>
            <w:lang w:val="en"/>
          </w:rPr>
          <w:t>SAML2.0</w:t>
        </w:r>
      </w:hyperlink>
      <w:r>
        <w:rPr>
          <w:rFonts w:ascii="Arial" w:hAnsi="Arial" w:cs="Arial"/>
          <w:sz w:val="22"/>
          <w:szCs w:val="22"/>
          <w:lang w:val="en"/>
        </w:rPr>
        <w:t xml:space="preserve">]). This complex type has the following elements: </w:t>
      </w:r>
    </w:p>
    <w:p w14:paraId="4812D50D" w14:textId="77777777" w:rsidR="00573981" w:rsidRDefault="00AF4759">
      <w:pPr>
        <w:spacing w:before="0" w:beforeAutospacing="0" w:after="0" w:afterAutospacing="0"/>
        <w:ind w:left="720"/>
        <w:divId w:val="772867807"/>
        <w:rPr>
          <w:rFonts w:ascii="Arial" w:eastAsia="Times New Roman" w:hAnsi="Arial" w:cs="Arial"/>
          <w:sz w:val="22"/>
          <w:szCs w:val="22"/>
          <w:lang w:val="en"/>
        </w:rPr>
      </w:pPr>
      <w:r>
        <w:rPr>
          <w:rStyle w:val="HTMLCode"/>
          <w:lang w:val="en"/>
        </w:rPr>
        <w:t>&lt;Assertion&gt;</w:t>
      </w:r>
      <w:r>
        <w:rPr>
          <w:rFonts w:ascii="Arial" w:eastAsia="Times New Roman" w:hAnsi="Arial" w:cs="Arial"/>
          <w:sz w:val="22"/>
          <w:szCs w:val="22"/>
          <w:lang w:val="en"/>
        </w:rPr>
        <w:t>[One or More]</w:t>
      </w:r>
    </w:p>
    <w:p w14:paraId="15842AA4" w14:textId="6AC542F3" w:rsidR="00573981" w:rsidRDefault="00AF4759">
      <w:pPr>
        <w:pStyle w:val="NormalWeb"/>
        <w:ind w:left="1440"/>
        <w:divId w:val="772867807"/>
        <w:rPr>
          <w:rFonts w:ascii="Arial" w:hAnsi="Arial" w:cs="Arial"/>
          <w:sz w:val="22"/>
          <w:szCs w:val="22"/>
          <w:lang w:val="en"/>
        </w:rPr>
      </w:pPr>
      <w:r>
        <w:rPr>
          <w:rFonts w:ascii="Arial" w:hAnsi="Arial" w:cs="Arial"/>
          <w:sz w:val="22"/>
          <w:szCs w:val="22"/>
          <w:lang w:val="en"/>
        </w:rPr>
        <w:t xml:space="preserve">One or more SAML assertions represented by the bytes of each assertion. Assertions are stored as byte data to ensure that the signature on each assertion can be validated. Assertions stored in this element MUST retain its original canonical format so that any signature on the </w:t>
      </w:r>
      <w:del w:id="485" w:author="Stefan Santesson" w:date="2015-08-14T17:47:00Z">
        <w:r w:rsidR="00C517BE">
          <w:rPr>
            <w:rFonts w:ascii="Arial" w:hAnsi="Arial" w:cs="Arial"/>
            <w:sz w:val="22"/>
            <w:szCs w:val="22"/>
            <w:lang w:val="en"/>
          </w:rPr>
          <w:delText>Assertion</w:delText>
        </w:r>
      </w:del>
      <w:ins w:id="486" w:author="Stefan Santesson" w:date="2015-08-14T17:47:00Z">
        <w:r>
          <w:rPr>
            <w:rFonts w:ascii="Arial" w:hAnsi="Arial" w:cs="Arial"/>
            <w:sz w:val="22"/>
            <w:szCs w:val="22"/>
            <w:lang w:val="en"/>
          </w:rPr>
          <w:t>assertion</w:t>
        </w:r>
      </w:ins>
      <w:r>
        <w:rPr>
          <w:rFonts w:ascii="Arial" w:hAnsi="Arial" w:cs="Arial"/>
          <w:sz w:val="22"/>
          <w:szCs w:val="22"/>
          <w:lang w:val="en"/>
        </w:rPr>
        <w:t xml:space="preserve"> can be validated.</w:t>
      </w:r>
    </w:p>
    <w:p w14:paraId="0A64A408" w14:textId="77777777" w:rsidR="00573981" w:rsidRDefault="00AF4759">
      <w:pPr>
        <w:pStyle w:val="HTMLPreformatted"/>
        <w:shd w:val="clear" w:color="auto" w:fill="E7DEEF"/>
        <w:ind w:left="720"/>
        <w:divId w:val="350568627"/>
        <w:rPr>
          <w:lang w:val="en"/>
        </w:rPr>
      </w:pPr>
      <w:r>
        <w:rPr>
          <w:lang w:val="en"/>
        </w:rPr>
        <w:lastRenderedPageBreak/>
        <w:t xml:space="preserve">    &lt;xs:complexType name="SAMLAssertionsType"&gt;</w:t>
      </w:r>
    </w:p>
    <w:p w14:paraId="51F58133" w14:textId="77777777" w:rsidR="00573981" w:rsidRDefault="00AF4759">
      <w:pPr>
        <w:pStyle w:val="HTMLPreformatted"/>
        <w:shd w:val="clear" w:color="auto" w:fill="E7DEEF"/>
        <w:ind w:left="720"/>
        <w:divId w:val="350568627"/>
        <w:rPr>
          <w:lang w:val="en"/>
        </w:rPr>
      </w:pPr>
      <w:r>
        <w:rPr>
          <w:lang w:val="en"/>
        </w:rPr>
        <w:t xml:space="preserve">        &lt;xs:sequence&gt;</w:t>
      </w:r>
    </w:p>
    <w:p w14:paraId="526A6781" w14:textId="77777777" w:rsidR="00573981" w:rsidRDefault="00AF4759">
      <w:pPr>
        <w:pStyle w:val="HTMLPreformatted"/>
        <w:shd w:val="clear" w:color="auto" w:fill="E7DEEF"/>
        <w:ind w:left="720"/>
        <w:divId w:val="350568627"/>
        <w:rPr>
          <w:lang w:val="en"/>
        </w:rPr>
      </w:pPr>
      <w:r>
        <w:rPr>
          <w:lang w:val="en"/>
        </w:rPr>
        <w:t xml:space="preserve">            &lt;xs:element maxOccurs="unbounded" name="Assertion"</w:t>
      </w:r>
    </w:p>
    <w:p w14:paraId="5711A1DE" w14:textId="77777777" w:rsidR="00573981" w:rsidRDefault="00AF4759">
      <w:pPr>
        <w:pStyle w:val="HTMLPreformatted"/>
        <w:shd w:val="clear" w:color="auto" w:fill="E7DEEF"/>
        <w:ind w:left="720"/>
        <w:divId w:val="350568627"/>
        <w:rPr>
          <w:lang w:val="en"/>
        </w:rPr>
      </w:pPr>
      <w:r>
        <w:rPr>
          <w:lang w:val="en"/>
        </w:rPr>
        <w:t xml:space="preserve">                type="xs:base64Binary"/&gt;</w:t>
      </w:r>
    </w:p>
    <w:p w14:paraId="5A7BB1F7" w14:textId="77777777" w:rsidR="00573981" w:rsidRDefault="00AF4759">
      <w:pPr>
        <w:pStyle w:val="HTMLPreformatted"/>
        <w:shd w:val="clear" w:color="auto" w:fill="E7DEEF"/>
        <w:ind w:left="720"/>
        <w:divId w:val="350568627"/>
        <w:rPr>
          <w:lang w:val="en"/>
        </w:rPr>
      </w:pPr>
      <w:r>
        <w:rPr>
          <w:lang w:val="en"/>
        </w:rPr>
        <w:t xml:space="preserve">        &lt;/xs:sequence&gt;</w:t>
      </w:r>
    </w:p>
    <w:p w14:paraId="56673548" w14:textId="77777777" w:rsidR="00573981" w:rsidRDefault="00AF4759">
      <w:pPr>
        <w:pStyle w:val="HTMLPreformatted"/>
        <w:shd w:val="clear" w:color="auto" w:fill="E7DEEF"/>
        <w:ind w:left="720"/>
        <w:divId w:val="350568627"/>
        <w:rPr>
          <w:lang w:val="en"/>
        </w:rPr>
      </w:pPr>
      <w:r>
        <w:rPr>
          <w:lang w:val="en"/>
        </w:rPr>
        <w:t xml:space="preserve">    &lt;/xs:complexType&gt;</w:t>
      </w:r>
    </w:p>
    <w:p w14:paraId="50740237" w14:textId="77777777" w:rsidR="00573981" w:rsidRDefault="00AF4759">
      <w:pPr>
        <w:pStyle w:val="Heading4"/>
        <w:ind w:left="720"/>
        <w:divId w:val="1027096257"/>
        <w:rPr>
          <w:rFonts w:ascii="Arial" w:eastAsia="Times New Roman" w:hAnsi="Arial" w:cs="Arial"/>
          <w:lang w:val="en"/>
        </w:rPr>
      </w:pPr>
      <w:bookmarkStart w:id="487" w:name="d0e1348"/>
      <w:bookmarkStart w:id="488" w:name="d0e1241"/>
      <w:bookmarkEnd w:id="487"/>
      <w:bookmarkEnd w:id="488"/>
      <w:r>
        <w:rPr>
          <w:rFonts w:ascii="Arial" w:eastAsia="Times New Roman" w:hAnsi="Arial" w:cs="Arial"/>
          <w:lang w:val="en"/>
        </w:rPr>
        <w:t>3.2.2. Type CertificateChainType</w:t>
      </w:r>
    </w:p>
    <w:p w14:paraId="0D85E9E0" w14:textId="77777777" w:rsidR="00573981" w:rsidRDefault="00AF4759">
      <w:pPr>
        <w:pStyle w:val="NormalWeb"/>
        <w:ind w:left="720"/>
        <w:divId w:val="975450136"/>
        <w:rPr>
          <w:rFonts w:ascii="Arial" w:hAnsi="Arial" w:cs="Arial"/>
          <w:sz w:val="22"/>
          <w:szCs w:val="22"/>
          <w:lang w:val="en"/>
        </w:rPr>
      </w:pPr>
      <w:r>
        <w:rPr>
          <w:rFonts w:ascii="Arial" w:hAnsi="Arial" w:cs="Arial"/>
          <w:sz w:val="22"/>
          <w:szCs w:val="22"/>
          <w:lang w:val="en"/>
        </w:rPr>
        <w:t>This complex type can be used to hold a sequence of X.509 certificates. Certificates MUST be provided in sequence with the end-entity certificate first in the sequence followed by any CA certificates that can be used to verify the previous certificate in the sequence, ending with a self signed root certificate.</w:t>
      </w:r>
    </w:p>
    <w:p w14:paraId="6569ED72" w14:textId="77777777" w:rsidR="00573981" w:rsidRDefault="00AF4759">
      <w:pPr>
        <w:pStyle w:val="NormalWeb"/>
        <w:ind w:left="720"/>
        <w:divId w:val="975450136"/>
        <w:rPr>
          <w:rFonts w:ascii="Arial" w:hAnsi="Arial" w:cs="Arial"/>
          <w:sz w:val="22"/>
          <w:szCs w:val="22"/>
          <w:lang w:val="en"/>
        </w:rPr>
      </w:pPr>
      <w:r>
        <w:rPr>
          <w:rFonts w:ascii="Arial" w:hAnsi="Arial" w:cs="Arial"/>
          <w:sz w:val="22"/>
          <w:szCs w:val="22"/>
          <w:lang w:val="en"/>
        </w:rPr>
        <w:t xml:space="preserve">The </w:t>
      </w:r>
      <w:r>
        <w:rPr>
          <w:rStyle w:val="Strong"/>
          <w:rFonts w:ascii="Arial" w:hAnsi="Arial" w:cs="Arial"/>
          <w:sz w:val="22"/>
          <w:szCs w:val="22"/>
          <w:lang w:val="en"/>
        </w:rPr>
        <w:t>CertificateChainType</w:t>
      </w:r>
      <w:r>
        <w:rPr>
          <w:rFonts w:ascii="Arial" w:hAnsi="Arial" w:cs="Arial"/>
          <w:sz w:val="22"/>
          <w:szCs w:val="22"/>
          <w:lang w:val="en"/>
        </w:rPr>
        <w:t xml:space="preserve"> complex type has the following elements:</w:t>
      </w:r>
    </w:p>
    <w:p w14:paraId="2BC71BA9" w14:textId="77777777" w:rsidR="00573981" w:rsidRDefault="00AF4759">
      <w:pPr>
        <w:spacing w:before="0" w:beforeAutospacing="0" w:after="0" w:afterAutospacing="0"/>
        <w:ind w:left="720"/>
        <w:divId w:val="1763641446"/>
        <w:rPr>
          <w:rFonts w:ascii="Arial" w:eastAsia="Times New Roman" w:hAnsi="Arial" w:cs="Arial"/>
          <w:sz w:val="22"/>
          <w:szCs w:val="22"/>
          <w:lang w:val="en"/>
        </w:rPr>
      </w:pPr>
      <w:r>
        <w:rPr>
          <w:rStyle w:val="HTMLCode"/>
          <w:lang w:val="en"/>
        </w:rPr>
        <w:t>&lt;X509Certificate&gt;</w:t>
      </w:r>
      <w:r>
        <w:rPr>
          <w:rFonts w:ascii="Arial" w:eastAsia="Times New Roman" w:hAnsi="Arial" w:cs="Arial"/>
          <w:sz w:val="22"/>
          <w:szCs w:val="22"/>
          <w:lang w:val="en"/>
        </w:rPr>
        <w:t xml:space="preserve"> [One or More]</w:t>
      </w:r>
    </w:p>
    <w:p w14:paraId="107CF5CB" w14:textId="77777777" w:rsidR="00573981" w:rsidRDefault="00AF4759">
      <w:pPr>
        <w:pStyle w:val="NormalWeb"/>
        <w:ind w:left="1440"/>
        <w:divId w:val="1763641446"/>
        <w:rPr>
          <w:rFonts w:ascii="Arial" w:hAnsi="Arial" w:cs="Arial"/>
          <w:sz w:val="22"/>
          <w:szCs w:val="22"/>
          <w:lang w:val="en"/>
        </w:rPr>
      </w:pPr>
      <w:r>
        <w:rPr>
          <w:rFonts w:ascii="Arial" w:hAnsi="Arial" w:cs="Arial"/>
          <w:sz w:val="22"/>
          <w:szCs w:val="22"/>
          <w:lang w:val="en"/>
        </w:rPr>
        <w:t>An X.509 certificate [</w:t>
      </w:r>
      <w:hyperlink w:anchor="rfc5280" w:tooltip="[RFC 5280]" w:history="1">
        <w:r>
          <w:rPr>
            <w:rStyle w:val="abbrev"/>
            <w:rFonts w:ascii="Arial" w:hAnsi="Arial" w:cs="Arial"/>
            <w:color w:val="0000FF"/>
            <w:sz w:val="22"/>
            <w:szCs w:val="22"/>
            <w:u w:val="single"/>
            <w:lang w:val="en"/>
          </w:rPr>
          <w:t>RFC 5280</w:t>
        </w:r>
      </w:hyperlink>
      <w:r>
        <w:rPr>
          <w:rFonts w:ascii="Arial" w:hAnsi="Arial" w:cs="Arial"/>
          <w:sz w:val="22"/>
          <w:szCs w:val="22"/>
          <w:lang w:val="en"/>
        </w:rPr>
        <w:t>] that is part of a certificate chain that can be used to verify the generated signature. The certificate SHALL be represented as a base64Binary of the DER encoded certificate.</w:t>
      </w:r>
    </w:p>
    <w:p w14:paraId="24EE2698" w14:textId="77777777" w:rsidR="00573981" w:rsidRDefault="00AF4759">
      <w:pPr>
        <w:pStyle w:val="NormalWeb"/>
        <w:ind w:left="720"/>
        <w:divId w:val="975450136"/>
        <w:rPr>
          <w:rFonts w:ascii="Arial" w:hAnsi="Arial" w:cs="Arial"/>
          <w:sz w:val="22"/>
          <w:szCs w:val="22"/>
          <w:lang w:val="en"/>
        </w:rPr>
      </w:pPr>
      <w:r>
        <w:rPr>
          <w:rFonts w:ascii="Arial" w:hAnsi="Arial" w:cs="Arial"/>
          <w:sz w:val="22"/>
          <w:szCs w:val="22"/>
          <w:lang w:val="en"/>
        </w:rPr>
        <w:t xml:space="preserve">The following schema fragment defines the </w:t>
      </w:r>
      <w:r>
        <w:rPr>
          <w:rStyle w:val="Strong"/>
          <w:rFonts w:ascii="Arial" w:hAnsi="Arial" w:cs="Arial"/>
          <w:sz w:val="22"/>
          <w:szCs w:val="22"/>
          <w:lang w:val="en"/>
        </w:rPr>
        <w:t>CertificateChainType</w:t>
      </w:r>
      <w:r>
        <w:rPr>
          <w:rFonts w:ascii="Arial" w:hAnsi="Arial" w:cs="Arial"/>
          <w:sz w:val="22"/>
          <w:szCs w:val="22"/>
          <w:lang w:val="en"/>
        </w:rPr>
        <w:t xml:space="preserve"> complex type:</w:t>
      </w:r>
    </w:p>
    <w:p w14:paraId="5F4B5162" w14:textId="77777777" w:rsidR="00573981" w:rsidRDefault="00AF4759">
      <w:pPr>
        <w:pStyle w:val="HTMLPreformatted"/>
        <w:shd w:val="clear" w:color="auto" w:fill="E7DEEF"/>
        <w:ind w:left="720"/>
        <w:divId w:val="975450136"/>
        <w:rPr>
          <w:lang w:val="en"/>
        </w:rPr>
      </w:pPr>
      <w:r>
        <w:rPr>
          <w:lang w:val="en"/>
        </w:rPr>
        <w:t xml:space="preserve">    &lt;xs:complexType name="CertificateChainType"&gt;</w:t>
      </w:r>
    </w:p>
    <w:p w14:paraId="677E1755" w14:textId="77777777" w:rsidR="00573981" w:rsidRDefault="00AF4759">
      <w:pPr>
        <w:pStyle w:val="HTMLPreformatted"/>
        <w:shd w:val="clear" w:color="auto" w:fill="E7DEEF"/>
        <w:ind w:left="720"/>
        <w:divId w:val="975450136"/>
        <w:rPr>
          <w:lang w:val="en"/>
        </w:rPr>
      </w:pPr>
      <w:r>
        <w:rPr>
          <w:lang w:val="en"/>
        </w:rPr>
        <w:t xml:space="preserve">        &lt;xs:sequence&gt;</w:t>
      </w:r>
    </w:p>
    <w:p w14:paraId="6B5205F2" w14:textId="77777777" w:rsidR="00573981" w:rsidRDefault="00AF4759">
      <w:pPr>
        <w:pStyle w:val="HTMLPreformatted"/>
        <w:shd w:val="clear" w:color="auto" w:fill="E7DEEF"/>
        <w:ind w:left="720"/>
        <w:divId w:val="975450136"/>
        <w:rPr>
          <w:lang w:val="en"/>
        </w:rPr>
      </w:pPr>
      <w:r>
        <w:rPr>
          <w:lang w:val="en"/>
        </w:rPr>
        <w:t xml:space="preserve">            &lt;xs:element maxOccurs="unbounded" name="X509Certificate"</w:t>
      </w:r>
    </w:p>
    <w:p w14:paraId="44BB0E99" w14:textId="77777777" w:rsidR="00573981" w:rsidRDefault="00AF4759">
      <w:pPr>
        <w:pStyle w:val="HTMLPreformatted"/>
        <w:shd w:val="clear" w:color="auto" w:fill="E7DEEF"/>
        <w:ind w:left="720"/>
        <w:divId w:val="975450136"/>
        <w:rPr>
          <w:lang w:val="en"/>
        </w:rPr>
      </w:pPr>
      <w:r>
        <w:rPr>
          <w:lang w:val="en"/>
        </w:rPr>
        <w:t xml:space="preserve">                type="xs:base64Binary"/&gt;</w:t>
      </w:r>
    </w:p>
    <w:p w14:paraId="572BDCD2" w14:textId="77777777" w:rsidR="00573981" w:rsidRDefault="00AF4759">
      <w:pPr>
        <w:pStyle w:val="HTMLPreformatted"/>
        <w:shd w:val="clear" w:color="auto" w:fill="E7DEEF"/>
        <w:ind w:left="720"/>
        <w:divId w:val="975450136"/>
        <w:rPr>
          <w:lang w:val="en"/>
        </w:rPr>
      </w:pPr>
      <w:r>
        <w:rPr>
          <w:lang w:val="en"/>
        </w:rPr>
        <w:t xml:space="preserve">        &lt;/xs:sequence&gt;</w:t>
      </w:r>
    </w:p>
    <w:p w14:paraId="48C34AF1" w14:textId="77777777" w:rsidR="00573981" w:rsidRDefault="00AF4759">
      <w:pPr>
        <w:pStyle w:val="HTMLPreformatted"/>
        <w:shd w:val="clear" w:color="auto" w:fill="E7DEEF"/>
        <w:ind w:left="720"/>
        <w:divId w:val="975450136"/>
        <w:rPr>
          <w:lang w:val="en"/>
        </w:rPr>
      </w:pPr>
      <w:r>
        <w:rPr>
          <w:lang w:val="en"/>
        </w:rPr>
        <w:t xml:space="preserve">    &lt;/xs:complexType&gt;</w:t>
      </w:r>
    </w:p>
    <w:p w14:paraId="071ED38D" w14:textId="77777777" w:rsidR="00573981" w:rsidRDefault="00AF4759">
      <w:pPr>
        <w:pStyle w:val="Heading2"/>
        <w:ind w:left="720"/>
        <w:divId w:val="601642229"/>
        <w:rPr>
          <w:rFonts w:ascii="Arial" w:eastAsia="Times New Roman" w:hAnsi="Arial" w:cs="Arial"/>
          <w:sz w:val="37"/>
          <w:szCs w:val="37"/>
          <w:lang w:val="en"/>
        </w:rPr>
      </w:pPr>
      <w:bookmarkStart w:id="489" w:name="d0e1379"/>
      <w:bookmarkStart w:id="490" w:name="d0e1272"/>
      <w:bookmarkEnd w:id="489"/>
      <w:bookmarkEnd w:id="490"/>
      <w:r>
        <w:rPr>
          <w:rFonts w:ascii="Arial" w:eastAsia="Times New Roman" w:hAnsi="Arial" w:cs="Arial"/>
          <w:sz w:val="37"/>
          <w:szCs w:val="37"/>
          <w:lang w:val="en"/>
        </w:rPr>
        <w:t xml:space="preserve">4. Extensions to &lt;dss:InputDocuments&gt; and &lt;dss:SignatureObject&gt; </w:t>
      </w:r>
    </w:p>
    <w:p w14:paraId="44A66D16" w14:textId="77777777" w:rsidR="00573981" w:rsidRDefault="00AF4759">
      <w:pPr>
        <w:pStyle w:val="NormalWeb"/>
        <w:ind w:left="720"/>
        <w:divId w:val="462963938"/>
        <w:rPr>
          <w:rFonts w:ascii="Arial" w:hAnsi="Arial" w:cs="Arial"/>
          <w:sz w:val="22"/>
          <w:szCs w:val="22"/>
          <w:lang w:val="en"/>
        </w:rPr>
      </w:pPr>
      <w:r>
        <w:rPr>
          <w:rFonts w:ascii="Arial" w:hAnsi="Arial" w:cs="Arial"/>
          <w:sz w:val="22"/>
          <w:szCs w:val="22"/>
          <w:lang w:val="en"/>
        </w:rPr>
        <w:t xml:space="preserve">This section defines elements that extends the </w:t>
      </w:r>
      <w:r>
        <w:rPr>
          <w:rStyle w:val="HTMLCode"/>
          <w:lang w:val="en"/>
        </w:rPr>
        <w:t>&lt;dss:InputDocuments&gt;</w:t>
      </w:r>
      <w:r>
        <w:rPr>
          <w:rFonts w:ascii="Arial" w:hAnsi="Arial" w:cs="Arial"/>
          <w:sz w:val="22"/>
          <w:szCs w:val="22"/>
          <w:lang w:val="en"/>
        </w:rPr>
        <w:t xml:space="preserve"> element of DSS sign requests and the </w:t>
      </w:r>
      <w:r>
        <w:rPr>
          <w:rStyle w:val="HTMLCode"/>
          <w:lang w:val="en"/>
        </w:rPr>
        <w:t>&lt;dss:SignatureObject&gt;</w:t>
      </w:r>
      <w:r>
        <w:rPr>
          <w:rFonts w:ascii="Arial" w:hAnsi="Arial" w:cs="Arial"/>
          <w:sz w:val="22"/>
          <w:szCs w:val="22"/>
          <w:lang w:val="en"/>
        </w:rPr>
        <w:t xml:space="preserve"> element of DSS sign responses by inclusion in their respective </w:t>
      </w:r>
      <w:r>
        <w:rPr>
          <w:rStyle w:val="HTMLCode"/>
          <w:lang w:val="en"/>
        </w:rPr>
        <w:t>&lt;dss:Other&gt;</w:t>
      </w:r>
      <w:r>
        <w:rPr>
          <w:rFonts w:ascii="Arial" w:hAnsi="Arial" w:cs="Arial"/>
          <w:sz w:val="22"/>
          <w:szCs w:val="22"/>
          <w:lang w:val="en"/>
        </w:rPr>
        <w:t xml:space="preserve"> element.</w:t>
      </w:r>
    </w:p>
    <w:p w14:paraId="3FB3CCEB" w14:textId="77777777" w:rsidR="00573981" w:rsidRDefault="00AF4759">
      <w:pPr>
        <w:pStyle w:val="Heading3"/>
        <w:ind w:left="720"/>
        <w:divId w:val="573048518"/>
        <w:rPr>
          <w:rFonts w:ascii="Arial" w:eastAsia="Times New Roman" w:hAnsi="Arial" w:cs="Arial"/>
          <w:sz w:val="26"/>
          <w:szCs w:val="26"/>
          <w:lang w:val="en"/>
        </w:rPr>
      </w:pPr>
      <w:bookmarkStart w:id="491" w:name="d0e1393"/>
      <w:bookmarkStart w:id="492" w:name="d0e1286"/>
      <w:bookmarkEnd w:id="491"/>
      <w:bookmarkEnd w:id="492"/>
      <w:r>
        <w:rPr>
          <w:rFonts w:ascii="Arial" w:eastAsia="Times New Roman" w:hAnsi="Arial" w:cs="Arial"/>
          <w:sz w:val="26"/>
          <w:szCs w:val="26"/>
          <w:lang w:val="en"/>
        </w:rPr>
        <w:t>4.1. Element &lt;SignTasks&gt;</w:t>
      </w:r>
    </w:p>
    <w:p w14:paraId="6FC92ABC" w14:textId="77777777" w:rsidR="00573981" w:rsidRDefault="00AF4759">
      <w:pPr>
        <w:pStyle w:val="NormalWeb"/>
        <w:ind w:left="720"/>
        <w:divId w:val="1066496245"/>
        <w:rPr>
          <w:rFonts w:ascii="Arial" w:hAnsi="Arial" w:cs="Arial"/>
          <w:sz w:val="22"/>
          <w:szCs w:val="22"/>
          <w:lang w:val="en"/>
        </w:rPr>
      </w:pPr>
      <w:r>
        <w:rPr>
          <w:rFonts w:ascii="Arial" w:hAnsi="Arial" w:cs="Arial"/>
          <w:sz w:val="22"/>
          <w:szCs w:val="22"/>
          <w:lang w:val="en"/>
        </w:rPr>
        <w:t xml:space="preserve">The </w:t>
      </w:r>
      <w:r>
        <w:rPr>
          <w:rStyle w:val="HTMLCode"/>
          <w:lang w:val="en"/>
        </w:rPr>
        <w:t>&lt;SignTasks&gt;</w:t>
      </w:r>
      <w:r>
        <w:rPr>
          <w:rFonts w:ascii="Arial" w:hAnsi="Arial" w:cs="Arial"/>
          <w:sz w:val="22"/>
          <w:szCs w:val="22"/>
          <w:lang w:val="en"/>
        </w:rPr>
        <w:t xml:space="preserve"> element, when present, MUST appear either in the </w:t>
      </w:r>
      <w:r>
        <w:rPr>
          <w:rStyle w:val="HTMLCode"/>
          <w:lang w:val="en"/>
        </w:rPr>
        <w:t>&lt;dss:Other&gt;</w:t>
      </w:r>
      <w:r>
        <w:rPr>
          <w:rFonts w:ascii="Arial" w:hAnsi="Arial" w:cs="Arial"/>
          <w:sz w:val="22"/>
          <w:szCs w:val="22"/>
          <w:lang w:val="en"/>
        </w:rPr>
        <w:t xml:space="preserve"> element of the </w:t>
      </w:r>
      <w:r>
        <w:rPr>
          <w:rStyle w:val="HTMLCode"/>
          <w:lang w:val="en"/>
        </w:rPr>
        <w:t>&lt;dss:InputDocuments&gt;</w:t>
      </w:r>
      <w:r>
        <w:rPr>
          <w:rFonts w:ascii="Arial" w:hAnsi="Arial" w:cs="Arial"/>
          <w:sz w:val="22"/>
          <w:szCs w:val="22"/>
          <w:lang w:val="en"/>
        </w:rPr>
        <w:t xml:space="preserve"> element of a sign request or in the </w:t>
      </w:r>
      <w:r>
        <w:rPr>
          <w:rStyle w:val="HTMLCode"/>
          <w:lang w:val="en"/>
        </w:rPr>
        <w:t>&lt;dss:Other&gt;</w:t>
      </w:r>
      <w:r>
        <w:rPr>
          <w:rFonts w:ascii="Arial" w:hAnsi="Arial" w:cs="Arial"/>
          <w:sz w:val="22"/>
          <w:szCs w:val="22"/>
          <w:lang w:val="en"/>
        </w:rPr>
        <w:t xml:space="preserve"> element of the </w:t>
      </w:r>
      <w:r>
        <w:rPr>
          <w:rStyle w:val="HTMLCode"/>
          <w:lang w:val="en"/>
        </w:rPr>
        <w:t>&lt;dss:SignatureObject&gt;</w:t>
      </w:r>
      <w:r>
        <w:rPr>
          <w:rFonts w:ascii="Arial" w:hAnsi="Arial" w:cs="Arial"/>
          <w:sz w:val="22"/>
          <w:szCs w:val="22"/>
          <w:lang w:val="en"/>
        </w:rPr>
        <w:t xml:space="preserve"> element of a sign response.</w:t>
      </w:r>
    </w:p>
    <w:p w14:paraId="1379668F" w14:textId="2CA643F6" w:rsidR="00573981" w:rsidRDefault="00AF4759">
      <w:pPr>
        <w:pStyle w:val="NormalWeb"/>
        <w:ind w:left="720"/>
        <w:divId w:val="1066496245"/>
        <w:rPr>
          <w:rFonts w:ascii="Arial" w:hAnsi="Arial" w:cs="Arial"/>
          <w:sz w:val="22"/>
          <w:szCs w:val="22"/>
          <w:lang w:val="en"/>
        </w:rPr>
      </w:pPr>
      <w:r>
        <w:rPr>
          <w:rFonts w:ascii="Arial" w:hAnsi="Arial" w:cs="Arial"/>
          <w:sz w:val="22"/>
          <w:szCs w:val="22"/>
          <w:lang w:val="en"/>
        </w:rPr>
        <w:t xml:space="preserve">This element </w:t>
      </w:r>
      <w:del w:id="493" w:author="Stefan Santesson" w:date="2015-08-14T17:47:00Z">
        <w:r w:rsidR="00C517BE">
          <w:rPr>
            <w:rFonts w:ascii="Arial" w:hAnsi="Arial" w:cs="Arial"/>
            <w:sz w:val="22"/>
            <w:szCs w:val="22"/>
            <w:lang w:val="en"/>
          </w:rPr>
          <w:delText>hold</w:delText>
        </w:r>
      </w:del>
      <w:ins w:id="494" w:author="Stefan Santesson" w:date="2015-08-14T17:47:00Z">
        <w:r>
          <w:rPr>
            <w:rFonts w:ascii="Arial" w:hAnsi="Arial" w:cs="Arial"/>
            <w:sz w:val="22"/>
            <w:szCs w:val="22"/>
            <w:lang w:val="en"/>
          </w:rPr>
          <w:t>holds</w:t>
        </w:r>
      </w:ins>
      <w:r>
        <w:rPr>
          <w:rFonts w:ascii="Arial" w:hAnsi="Arial" w:cs="Arial"/>
          <w:sz w:val="22"/>
          <w:szCs w:val="22"/>
          <w:lang w:val="en"/>
        </w:rPr>
        <w:t xml:space="preserve"> information about sign tasks that are requested in a sign request and returned in a sign response. If information about a sign task is provided using this element in a sign request, then </w:t>
      </w:r>
      <w:ins w:id="495" w:author="Stefan Santesson" w:date="2015-08-14T17:47:00Z">
        <w:r>
          <w:rPr>
            <w:rFonts w:ascii="Arial" w:hAnsi="Arial" w:cs="Arial"/>
            <w:sz w:val="22"/>
            <w:szCs w:val="22"/>
            <w:lang w:val="en"/>
          </w:rPr>
          <w:t xml:space="preserve">the </w:t>
        </w:r>
      </w:ins>
      <w:r>
        <w:rPr>
          <w:rFonts w:ascii="Arial" w:hAnsi="Arial" w:cs="Arial"/>
          <w:sz w:val="22"/>
          <w:szCs w:val="22"/>
          <w:lang w:val="en"/>
        </w:rPr>
        <w:t>corresponding signature result data MUST also be provided using this element in the sign response.</w:t>
      </w:r>
    </w:p>
    <w:p w14:paraId="336043F5" w14:textId="77777777" w:rsidR="00573981" w:rsidRDefault="00AF4759">
      <w:pPr>
        <w:pStyle w:val="NormalWeb"/>
        <w:ind w:left="720"/>
        <w:divId w:val="1066496245"/>
        <w:rPr>
          <w:rFonts w:ascii="Arial" w:hAnsi="Arial" w:cs="Arial"/>
          <w:sz w:val="22"/>
          <w:szCs w:val="22"/>
          <w:lang w:val="en"/>
        </w:rPr>
      </w:pPr>
      <w:r>
        <w:rPr>
          <w:rFonts w:ascii="Arial" w:hAnsi="Arial" w:cs="Arial"/>
          <w:sz w:val="22"/>
          <w:szCs w:val="22"/>
          <w:lang w:val="en"/>
        </w:rPr>
        <w:t xml:space="preserve">This element's </w:t>
      </w:r>
      <w:r>
        <w:rPr>
          <w:rStyle w:val="Strong"/>
          <w:rFonts w:ascii="Arial" w:hAnsi="Arial" w:cs="Arial"/>
          <w:sz w:val="22"/>
          <w:szCs w:val="22"/>
          <w:lang w:val="en"/>
        </w:rPr>
        <w:t>SignTasksType</w:t>
      </w:r>
      <w:r>
        <w:rPr>
          <w:rFonts w:ascii="Arial" w:hAnsi="Arial" w:cs="Arial"/>
          <w:sz w:val="22"/>
          <w:szCs w:val="22"/>
          <w:lang w:val="en"/>
        </w:rPr>
        <w:t xml:space="preserve"> complex type includes the following attributes and elements:</w:t>
      </w:r>
    </w:p>
    <w:p w14:paraId="0F1BD6D6" w14:textId="77777777" w:rsidR="00573981" w:rsidRDefault="00AF4759">
      <w:pPr>
        <w:spacing w:before="0" w:beforeAutospacing="0" w:after="0" w:afterAutospacing="0"/>
        <w:ind w:left="720"/>
        <w:divId w:val="88820444"/>
        <w:rPr>
          <w:rFonts w:ascii="Arial" w:eastAsia="Times New Roman" w:hAnsi="Arial" w:cs="Arial"/>
          <w:sz w:val="22"/>
          <w:szCs w:val="22"/>
          <w:lang w:val="en"/>
        </w:rPr>
      </w:pPr>
      <w:r>
        <w:rPr>
          <w:rStyle w:val="HTMLCode"/>
          <w:lang w:val="en"/>
        </w:rPr>
        <w:t>&lt;SignTaskData&gt;</w:t>
      </w:r>
      <w:r>
        <w:rPr>
          <w:rFonts w:ascii="Arial" w:eastAsia="Times New Roman" w:hAnsi="Arial" w:cs="Arial"/>
          <w:sz w:val="22"/>
          <w:szCs w:val="22"/>
          <w:lang w:val="en"/>
        </w:rPr>
        <w:t xml:space="preserve"> [One or More]</w:t>
      </w:r>
    </w:p>
    <w:p w14:paraId="3A0D9880" w14:textId="28109BC6" w:rsidR="00573981" w:rsidRDefault="00AF4759">
      <w:pPr>
        <w:pStyle w:val="NormalWeb"/>
        <w:ind w:left="1440"/>
        <w:divId w:val="88820444"/>
        <w:rPr>
          <w:rFonts w:ascii="Arial" w:hAnsi="Arial" w:cs="Arial"/>
          <w:sz w:val="22"/>
          <w:szCs w:val="22"/>
          <w:lang w:val="en"/>
        </w:rPr>
      </w:pPr>
      <w:r>
        <w:rPr>
          <w:rFonts w:ascii="Arial" w:hAnsi="Arial" w:cs="Arial"/>
          <w:sz w:val="22"/>
          <w:szCs w:val="22"/>
          <w:lang w:val="en"/>
        </w:rPr>
        <w:lastRenderedPageBreak/>
        <w:t xml:space="preserve">Input and output data associated with a sign task. A request MAY contain several instances of this element. When multiple instances of this element </w:t>
      </w:r>
      <w:del w:id="496" w:author="Stefan Santesson" w:date="2015-08-14T17:47:00Z">
        <w:r w:rsidR="00C517BE">
          <w:rPr>
            <w:rFonts w:ascii="Arial" w:hAnsi="Arial" w:cs="Arial"/>
            <w:sz w:val="22"/>
            <w:szCs w:val="22"/>
            <w:lang w:val="en"/>
          </w:rPr>
          <w:delText>is</w:delText>
        </w:r>
      </w:del>
      <w:ins w:id="497" w:author="Stefan Santesson" w:date="2015-08-14T17:47:00Z">
        <w:r>
          <w:rPr>
            <w:rFonts w:ascii="Arial" w:hAnsi="Arial" w:cs="Arial"/>
            <w:sz w:val="22"/>
            <w:szCs w:val="22"/>
            <w:lang w:val="en"/>
          </w:rPr>
          <w:t>are</w:t>
        </w:r>
      </w:ins>
      <w:r>
        <w:rPr>
          <w:rFonts w:ascii="Arial" w:hAnsi="Arial" w:cs="Arial"/>
          <w:sz w:val="22"/>
          <w:szCs w:val="22"/>
          <w:lang w:val="en"/>
        </w:rPr>
        <w:t xml:space="preserve"> present in the request, this means that the </w:t>
      </w:r>
      <w:del w:id="498" w:author="Stefan Santesson" w:date="2015-08-14T17:47:00Z">
        <w:r w:rsidR="00C517BE">
          <w:rPr>
            <w:rFonts w:ascii="Arial" w:hAnsi="Arial" w:cs="Arial"/>
            <w:sz w:val="22"/>
            <w:szCs w:val="22"/>
            <w:lang w:val="en"/>
          </w:rPr>
          <w:delText>signature service</w:delText>
        </w:r>
      </w:del>
      <w:ins w:id="499" w:author="Stefan Santesson" w:date="2015-08-14T17:47:00Z">
        <w:r>
          <w:rPr>
            <w:rFonts w:ascii="Arial" w:hAnsi="Arial" w:cs="Arial"/>
            <w:sz w:val="22"/>
            <w:szCs w:val="22"/>
            <w:lang w:val="en"/>
          </w:rPr>
          <w:t>Signing Service</w:t>
        </w:r>
      </w:ins>
      <w:r>
        <w:rPr>
          <w:rFonts w:ascii="Arial" w:hAnsi="Arial" w:cs="Arial"/>
          <w:sz w:val="22"/>
          <w:szCs w:val="22"/>
          <w:lang w:val="en"/>
        </w:rPr>
        <w:t xml:space="preserve"> is requested to generate multiple signatures (one for each </w:t>
      </w:r>
      <w:r>
        <w:rPr>
          <w:rStyle w:val="HTMLCode"/>
          <w:lang w:val="en"/>
        </w:rPr>
        <w:t>&lt;SignTaskData&gt;</w:t>
      </w:r>
      <w:r>
        <w:rPr>
          <w:rFonts w:ascii="Arial" w:hAnsi="Arial" w:cs="Arial"/>
          <w:sz w:val="22"/>
          <w:szCs w:val="22"/>
          <w:lang w:val="en"/>
        </w:rPr>
        <w:t xml:space="preserve"> element) using the same signing key and signature certificate. This allows batch signing of several different documents in the same signing instance or creation of multiple signatures on the same document such as signing XML content of a PDF document with an XML signature, while signing the rest of the document with a PDF signature.</w:t>
      </w:r>
    </w:p>
    <w:p w14:paraId="36A0284A" w14:textId="77777777" w:rsidR="00573981" w:rsidRDefault="00AF4759">
      <w:pPr>
        <w:pStyle w:val="NormalWeb"/>
        <w:ind w:left="720"/>
        <w:divId w:val="1066496245"/>
        <w:rPr>
          <w:rFonts w:ascii="Arial" w:hAnsi="Arial" w:cs="Arial"/>
          <w:sz w:val="22"/>
          <w:szCs w:val="22"/>
          <w:lang w:val="en"/>
        </w:rPr>
      </w:pPr>
      <w:r>
        <w:rPr>
          <w:rFonts w:ascii="Arial" w:hAnsi="Arial" w:cs="Arial"/>
          <w:sz w:val="22"/>
          <w:szCs w:val="22"/>
          <w:lang w:val="en"/>
        </w:rPr>
        <w:t xml:space="preserve">The following schema fragment defines the </w:t>
      </w:r>
      <w:r>
        <w:rPr>
          <w:rStyle w:val="HTMLCode"/>
          <w:lang w:val="en"/>
        </w:rPr>
        <w:t>&lt;SignTasks&gt;</w:t>
      </w:r>
      <w:r>
        <w:rPr>
          <w:rFonts w:ascii="Arial" w:hAnsi="Arial" w:cs="Arial"/>
          <w:sz w:val="22"/>
          <w:szCs w:val="22"/>
          <w:lang w:val="en"/>
        </w:rPr>
        <w:t xml:space="preserve"> element and its </w:t>
      </w:r>
      <w:r>
        <w:rPr>
          <w:rStyle w:val="Strong"/>
          <w:rFonts w:ascii="Arial" w:hAnsi="Arial" w:cs="Arial"/>
          <w:sz w:val="22"/>
          <w:szCs w:val="22"/>
          <w:lang w:val="en"/>
        </w:rPr>
        <w:t>SignTasksType</w:t>
      </w:r>
      <w:r>
        <w:rPr>
          <w:rFonts w:ascii="Arial" w:hAnsi="Arial" w:cs="Arial"/>
          <w:sz w:val="22"/>
          <w:szCs w:val="22"/>
          <w:lang w:val="en"/>
        </w:rPr>
        <w:t xml:space="preserve"> complex type:</w:t>
      </w:r>
    </w:p>
    <w:p w14:paraId="393664CB" w14:textId="2034BBE5" w:rsidR="00573981" w:rsidRDefault="00AF4759">
      <w:pPr>
        <w:pStyle w:val="HTMLPreformatted"/>
        <w:shd w:val="clear" w:color="auto" w:fill="E7DEEF"/>
        <w:ind w:left="720"/>
        <w:divId w:val="1066496245"/>
        <w:rPr>
          <w:lang w:val="en"/>
        </w:rPr>
      </w:pPr>
      <w:r>
        <w:rPr>
          <w:lang w:val="en"/>
        </w:rPr>
        <w:t xml:space="preserve">    &lt;xs:element name="SignTasks" type="</w:t>
      </w:r>
      <w:del w:id="500" w:author="Stefan Santesson" w:date="2015-08-14T17:47:00Z">
        <w:r w:rsidR="00C517BE">
          <w:rPr>
            <w:lang w:val="en"/>
          </w:rPr>
          <w:delText>eid2</w:delText>
        </w:r>
      </w:del>
      <w:ins w:id="501" w:author="Stefan Santesson" w:date="2015-08-14T17:47:00Z">
        <w:r>
          <w:rPr>
            <w:lang w:val="en"/>
          </w:rPr>
          <w:t>csig</w:t>
        </w:r>
      </w:ins>
      <w:r>
        <w:rPr>
          <w:lang w:val="en"/>
        </w:rPr>
        <w:t>:SignTasksType"/&gt;</w:t>
      </w:r>
    </w:p>
    <w:p w14:paraId="76C58547" w14:textId="77777777" w:rsidR="00573981" w:rsidRDefault="00AF4759">
      <w:pPr>
        <w:pStyle w:val="HTMLPreformatted"/>
        <w:shd w:val="clear" w:color="auto" w:fill="E7DEEF"/>
        <w:ind w:left="720"/>
        <w:divId w:val="1066496245"/>
        <w:rPr>
          <w:lang w:val="en"/>
        </w:rPr>
      </w:pPr>
      <w:r>
        <w:rPr>
          <w:lang w:val="en"/>
        </w:rPr>
        <w:t xml:space="preserve">    &lt;xs:complexType name="SignTasksType"&gt;</w:t>
      </w:r>
    </w:p>
    <w:p w14:paraId="1296E437" w14:textId="77777777" w:rsidR="00573981" w:rsidRDefault="00AF4759">
      <w:pPr>
        <w:pStyle w:val="HTMLPreformatted"/>
        <w:shd w:val="clear" w:color="auto" w:fill="E7DEEF"/>
        <w:ind w:left="720"/>
        <w:divId w:val="1066496245"/>
        <w:rPr>
          <w:lang w:val="en"/>
        </w:rPr>
      </w:pPr>
      <w:r>
        <w:rPr>
          <w:lang w:val="en"/>
        </w:rPr>
        <w:t xml:space="preserve">        &lt;xs:sequence&gt;</w:t>
      </w:r>
    </w:p>
    <w:p w14:paraId="41BDC95A" w14:textId="221911AE" w:rsidR="00573981" w:rsidRDefault="00AF4759">
      <w:pPr>
        <w:pStyle w:val="HTMLPreformatted"/>
        <w:shd w:val="clear" w:color="auto" w:fill="E7DEEF"/>
        <w:ind w:left="720"/>
        <w:divId w:val="1066496245"/>
        <w:rPr>
          <w:lang w:val="en"/>
        </w:rPr>
      </w:pPr>
      <w:r>
        <w:rPr>
          <w:lang w:val="en"/>
        </w:rPr>
        <w:t xml:space="preserve">            &lt;xs:element maxOccurs="unbounded" ref="</w:t>
      </w:r>
      <w:del w:id="502" w:author="Stefan Santesson" w:date="2015-08-14T17:47:00Z">
        <w:r w:rsidR="00C517BE">
          <w:rPr>
            <w:lang w:val="en"/>
          </w:rPr>
          <w:delText>eid2</w:delText>
        </w:r>
      </w:del>
      <w:ins w:id="503" w:author="Stefan Santesson" w:date="2015-08-14T17:47:00Z">
        <w:r>
          <w:rPr>
            <w:lang w:val="en"/>
          </w:rPr>
          <w:t>csig</w:t>
        </w:r>
      </w:ins>
      <w:r>
        <w:rPr>
          <w:lang w:val="en"/>
        </w:rPr>
        <w:t>:SignTaskData"/&gt;</w:t>
      </w:r>
    </w:p>
    <w:p w14:paraId="28E26474" w14:textId="77777777" w:rsidR="00573981" w:rsidRDefault="00AF4759">
      <w:pPr>
        <w:pStyle w:val="HTMLPreformatted"/>
        <w:shd w:val="clear" w:color="auto" w:fill="E7DEEF"/>
        <w:ind w:left="720"/>
        <w:divId w:val="1066496245"/>
        <w:rPr>
          <w:lang w:val="en"/>
        </w:rPr>
      </w:pPr>
      <w:r>
        <w:rPr>
          <w:lang w:val="en"/>
        </w:rPr>
        <w:t xml:space="preserve">        &lt;/xs:sequence&gt;</w:t>
      </w:r>
    </w:p>
    <w:p w14:paraId="1034790E" w14:textId="77777777" w:rsidR="00573981" w:rsidRDefault="00AF4759">
      <w:pPr>
        <w:pStyle w:val="HTMLPreformatted"/>
        <w:shd w:val="clear" w:color="auto" w:fill="E7DEEF"/>
        <w:ind w:left="720"/>
        <w:divId w:val="1066496245"/>
        <w:rPr>
          <w:lang w:val="en"/>
        </w:rPr>
      </w:pPr>
      <w:r>
        <w:rPr>
          <w:lang w:val="en"/>
        </w:rPr>
        <w:t xml:space="preserve">    &lt;/xs:complexType&gt;</w:t>
      </w:r>
    </w:p>
    <w:p w14:paraId="4814C96E" w14:textId="77777777" w:rsidR="00573981" w:rsidRDefault="00573981">
      <w:pPr>
        <w:pStyle w:val="HTMLPreformatted"/>
        <w:shd w:val="clear" w:color="auto" w:fill="E7DEEF"/>
        <w:ind w:left="720"/>
        <w:divId w:val="1066496245"/>
        <w:rPr>
          <w:lang w:val="en"/>
        </w:rPr>
      </w:pPr>
    </w:p>
    <w:p w14:paraId="60805567" w14:textId="36C7F500" w:rsidR="00573981" w:rsidRDefault="00AF4759">
      <w:pPr>
        <w:pStyle w:val="HTMLPreformatted"/>
        <w:shd w:val="clear" w:color="auto" w:fill="E7DEEF"/>
        <w:ind w:left="720"/>
        <w:divId w:val="1066496245"/>
        <w:rPr>
          <w:lang w:val="en"/>
        </w:rPr>
      </w:pPr>
      <w:r>
        <w:rPr>
          <w:lang w:val="en"/>
        </w:rPr>
        <w:t xml:space="preserve">    &lt;xs:element name="SignTaskData" type="</w:t>
      </w:r>
      <w:del w:id="504" w:author="Stefan Santesson" w:date="2015-08-14T17:47:00Z">
        <w:r w:rsidR="00C517BE">
          <w:rPr>
            <w:lang w:val="en"/>
          </w:rPr>
          <w:delText>eid2</w:delText>
        </w:r>
      </w:del>
      <w:ins w:id="505" w:author="Stefan Santesson" w:date="2015-08-14T17:47:00Z">
        <w:r>
          <w:rPr>
            <w:lang w:val="en"/>
          </w:rPr>
          <w:t>csig</w:t>
        </w:r>
      </w:ins>
      <w:r>
        <w:rPr>
          <w:lang w:val="en"/>
        </w:rPr>
        <w:t>:SignTaskDataType"/&gt;</w:t>
      </w:r>
    </w:p>
    <w:p w14:paraId="36594575" w14:textId="77777777" w:rsidR="00573981" w:rsidRDefault="00AF4759">
      <w:pPr>
        <w:pStyle w:val="Heading4"/>
        <w:ind w:left="720"/>
        <w:divId w:val="40718651"/>
        <w:rPr>
          <w:rFonts w:ascii="Arial" w:eastAsia="Times New Roman" w:hAnsi="Arial" w:cs="Arial"/>
          <w:lang w:val="en"/>
        </w:rPr>
      </w:pPr>
      <w:bookmarkStart w:id="506" w:name="d0e1442"/>
      <w:bookmarkStart w:id="507" w:name="d0e1335"/>
      <w:bookmarkEnd w:id="506"/>
      <w:bookmarkEnd w:id="507"/>
      <w:r>
        <w:rPr>
          <w:rFonts w:ascii="Arial" w:eastAsia="Times New Roman" w:hAnsi="Arial" w:cs="Arial"/>
          <w:lang w:val="en"/>
        </w:rPr>
        <w:t>4.1.1. Element &lt;SignTaskData&gt;</w:t>
      </w:r>
    </w:p>
    <w:p w14:paraId="19CA68B5" w14:textId="77777777" w:rsidR="00573981" w:rsidRDefault="00AF4759">
      <w:pPr>
        <w:pStyle w:val="NormalWeb"/>
        <w:ind w:left="720"/>
        <w:divId w:val="772894606"/>
        <w:rPr>
          <w:rFonts w:ascii="Arial" w:hAnsi="Arial" w:cs="Arial"/>
          <w:sz w:val="22"/>
          <w:szCs w:val="22"/>
          <w:lang w:val="en"/>
        </w:rPr>
      </w:pPr>
      <w:r>
        <w:rPr>
          <w:rFonts w:ascii="Arial" w:hAnsi="Arial" w:cs="Arial"/>
          <w:sz w:val="22"/>
          <w:szCs w:val="22"/>
          <w:lang w:val="en"/>
        </w:rPr>
        <w:t>When present in a sign request, this element provides input data to a signature generation process. When present in a sign response, this element provides the corresponding signature result data. When a request provides input data using this type of element, then an element of this type MUST also be used to return the corresponding signature result data.</w:t>
      </w:r>
    </w:p>
    <w:p w14:paraId="051F9B02" w14:textId="77777777" w:rsidR="00573981" w:rsidRDefault="00AF4759">
      <w:pPr>
        <w:pStyle w:val="NormalWeb"/>
        <w:ind w:left="720"/>
        <w:divId w:val="772894606"/>
        <w:rPr>
          <w:rFonts w:ascii="Arial" w:hAnsi="Arial" w:cs="Arial"/>
          <w:sz w:val="22"/>
          <w:szCs w:val="22"/>
          <w:lang w:val="en"/>
        </w:rPr>
      </w:pPr>
      <w:r>
        <w:rPr>
          <w:rFonts w:ascii="Arial" w:hAnsi="Arial" w:cs="Arial"/>
          <w:sz w:val="22"/>
          <w:szCs w:val="22"/>
          <w:lang w:val="en"/>
        </w:rPr>
        <w:t xml:space="preserve">This element's </w:t>
      </w:r>
      <w:r>
        <w:rPr>
          <w:rStyle w:val="Strong"/>
          <w:rFonts w:ascii="Arial" w:hAnsi="Arial" w:cs="Arial"/>
          <w:sz w:val="22"/>
          <w:szCs w:val="22"/>
          <w:lang w:val="en"/>
        </w:rPr>
        <w:t>SignTaskDataType</w:t>
      </w:r>
      <w:r>
        <w:rPr>
          <w:rFonts w:ascii="Arial" w:hAnsi="Arial" w:cs="Arial"/>
          <w:sz w:val="22"/>
          <w:szCs w:val="22"/>
          <w:lang w:val="en"/>
        </w:rPr>
        <w:t xml:space="preserve"> complex type includes the following attributes and elements:</w:t>
      </w:r>
    </w:p>
    <w:p w14:paraId="288A587F" w14:textId="77777777" w:rsidR="00573981" w:rsidRDefault="00AF4759">
      <w:pPr>
        <w:spacing w:before="0" w:beforeAutospacing="0" w:after="0" w:afterAutospacing="0"/>
        <w:ind w:left="720"/>
        <w:divId w:val="1625110173"/>
        <w:rPr>
          <w:rFonts w:ascii="Arial" w:eastAsia="Times New Roman" w:hAnsi="Arial" w:cs="Arial"/>
          <w:sz w:val="22"/>
          <w:szCs w:val="22"/>
          <w:lang w:val="en"/>
        </w:rPr>
      </w:pPr>
      <w:r>
        <w:rPr>
          <w:rStyle w:val="HTMLCode"/>
          <w:lang w:val="en"/>
        </w:rPr>
        <w:t>SignTaskId</w:t>
      </w:r>
      <w:r>
        <w:rPr>
          <w:rFonts w:ascii="Arial" w:eastAsia="Times New Roman" w:hAnsi="Arial" w:cs="Arial"/>
          <w:sz w:val="22"/>
          <w:szCs w:val="22"/>
          <w:lang w:val="en"/>
        </w:rPr>
        <w:t xml:space="preserve"> [Optional]</w:t>
      </w:r>
    </w:p>
    <w:p w14:paraId="5E71BF86" w14:textId="77777777" w:rsidR="00573981" w:rsidRDefault="00AF4759">
      <w:pPr>
        <w:pStyle w:val="NormalWeb"/>
        <w:ind w:left="1440"/>
        <w:divId w:val="1625110173"/>
        <w:rPr>
          <w:rFonts w:ascii="Arial" w:hAnsi="Arial" w:cs="Arial"/>
          <w:sz w:val="22"/>
          <w:szCs w:val="22"/>
          <w:lang w:val="en"/>
        </w:rPr>
      </w:pPr>
      <w:r>
        <w:rPr>
          <w:rFonts w:ascii="Arial" w:hAnsi="Arial" w:cs="Arial"/>
          <w:sz w:val="22"/>
          <w:szCs w:val="22"/>
          <w:lang w:val="en"/>
        </w:rPr>
        <w:t xml:space="preserve">An identifier of the signature task that is represented by this element. If the request contains multiple instances of </w:t>
      </w:r>
      <w:r>
        <w:rPr>
          <w:rStyle w:val="HTMLCode"/>
          <w:lang w:val="en"/>
        </w:rPr>
        <w:t>&lt;SignTaskData&gt;</w:t>
      </w:r>
      <w:r>
        <w:rPr>
          <w:rFonts w:ascii="Arial" w:hAnsi="Arial" w:cs="Arial"/>
          <w:sz w:val="22"/>
          <w:szCs w:val="22"/>
          <w:lang w:val="en"/>
        </w:rPr>
        <w:t xml:space="preserve"> representing separate sign tasks, then each instance of the element MUST have a </w:t>
      </w:r>
      <w:r>
        <w:rPr>
          <w:rStyle w:val="HTMLCode"/>
          <w:lang w:val="en"/>
        </w:rPr>
        <w:t>SignatureId</w:t>
      </w:r>
      <w:r>
        <w:rPr>
          <w:rFonts w:ascii="Arial" w:hAnsi="Arial" w:cs="Arial"/>
          <w:sz w:val="22"/>
          <w:szCs w:val="22"/>
          <w:lang w:val="en"/>
        </w:rPr>
        <w:t xml:space="preserve"> attribute value that is unique among all sign tasks in the sign request. When this attribute is present, the same attribute value MUST be returned in the corresponding </w:t>
      </w:r>
      <w:r>
        <w:rPr>
          <w:rStyle w:val="HTMLCode"/>
          <w:lang w:val="en"/>
        </w:rPr>
        <w:t>&lt;SignTaskData&gt;</w:t>
      </w:r>
      <w:r>
        <w:rPr>
          <w:rFonts w:ascii="Arial" w:hAnsi="Arial" w:cs="Arial"/>
          <w:sz w:val="22"/>
          <w:szCs w:val="22"/>
          <w:lang w:val="en"/>
        </w:rPr>
        <w:t xml:space="preserve"> element in the response that holds corresponding signature result data.</w:t>
      </w:r>
    </w:p>
    <w:p w14:paraId="4CCD6B25" w14:textId="77777777" w:rsidR="00573981" w:rsidRDefault="00AF4759">
      <w:pPr>
        <w:spacing w:before="0" w:beforeAutospacing="0" w:after="0" w:afterAutospacing="0"/>
        <w:ind w:left="720"/>
        <w:divId w:val="1625110173"/>
        <w:rPr>
          <w:rFonts w:ascii="Arial" w:eastAsia="Times New Roman" w:hAnsi="Arial" w:cs="Arial"/>
          <w:sz w:val="22"/>
          <w:szCs w:val="22"/>
          <w:lang w:val="en"/>
        </w:rPr>
      </w:pPr>
      <w:r>
        <w:rPr>
          <w:rStyle w:val="HTMLCode"/>
          <w:lang w:val="en"/>
        </w:rPr>
        <w:t>SigType</w:t>
      </w:r>
      <w:r>
        <w:rPr>
          <w:rFonts w:ascii="Arial" w:eastAsia="Times New Roman" w:hAnsi="Arial" w:cs="Arial"/>
          <w:sz w:val="22"/>
          <w:szCs w:val="22"/>
          <w:lang w:val="en"/>
        </w:rPr>
        <w:t xml:space="preserve"> [Required]</w:t>
      </w:r>
    </w:p>
    <w:p w14:paraId="7F9440C1" w14:textId="77777777" w:rsidR="00573981" w:rsidRDefault="00AF4759">
      <w:pPr>
        <w:pStyle w:val="NormalWeb"/>
        <w:ind w:left="1440"/>
        <w:divId w:val="1625110173"/>
        <w:rPr>
          <w:rFonts w:ascii="Arial" w:hAnsi="Arial" w:cs="Arial"/>
          <w:sz w:val="22"/>
          <w:szCs w:val="22"/>
          <w:lang w:val="en"/>
        </w:rPr>
      </w:pPr>
      <w:r>
        <w:rPr>
          <w:rFonts w:ascii="Arial" w:hAnsi="Arial" w:cs="Arial"/>
          <w:sz w:val="22"/>
          <w:szCs w:val="22"/>
          <w:lang w:val="en"/>
        </w:rPr>
        <w:t xml:space="preserve">Enumerated identifier of the type of signature format the canonicalized signed information octets in the </w:t>
      </w:r>
      <w:r>
        <w:rPr>
          <w:rStyle w:val="HTMLCode"/>
          <w:lang w:val="en"/>
        </w:rPr>
        <w:t>&lt;ToBeSignedBytes&gt;</w:t>
      </w:r>
      <w:r>
        <w:rPr>
          <w:rFonts w:ascii="Arial" w:hAnsi="Arial" w:cs="Arial"/>
          <w:sz w:val="22"/>
          <w:szCs w:val="22"/>
          <w:lang w:val="en"/>
        </w:rPr>
        <w:t xml:space="preserve"> element are associated with. This MUST be one of the enumerated values "XML", "PDF", "CMS" of "ASiC".</w:t>
      </w:r>
    </w:p>
    <w:p w14:paraId="758535E7" w14:textId="77777777" w:rsidR="00573981" w:rsidRDefault="00AF4759">
      <w:pPr>
        <w:spacing w:before="0" w:beforeAutospacing="0" w:after="0" w:afterAutospacing="0"/>
        <w:ind w:left="720"/>
        <w:divId w:val="1625110173"/>
        <w:rPr>
          <w:rFonts w:ascii="Arial" w:eastAsia="Times New Roman" w:hAnsi="Arial" w:cs="Arial"/>
          <w:sz w:val="22"/>
          <w:szCs w:val="22"/>
          <w:lang w:val="en"/>
        </w:rPr>
      </w:pPr>
      <w:r>
        <w:rPr>
          <w:rStyle w:val="HTMLCode"/>
          <w:lang w:val="en"/>
        </w:rPr>
        <w:t>AdESType</w:t>
      </w:r>
      <w:r>
        <w:rPr>
          <w:rFonts w:ascii="Arial" w:eastAsia="Times New Roman" w:hAnsi="Arial" w:cs="Arial"/>
          <w:sz w:val="22"/>
          <w:szCs w:val="22"/>
          <w:lang w:val="en"/>
        </w:rPr>
        <w:t xml:space="preserve"> [Optional]</w:t>
      </w:r>
    </w:p>
    <w:p w14:paraId="1271E09F" w14:textId="77777777" w:rsidR="00573981" w:rsidRDefault="00AF4759">
      <w:pPr>
        <w:pStyle w:val="NormalWeb"/>
        <w:ind w:left="1440"/>
        <w:divId w:val="1625110173"/>
        <w:rPr>
          <w:rFonts w:ascii="Arial" w:hAnsi="Arial" w:cs="Arial"/>
          <w:sz w:val="22"/>
          <w:szCs w:val="22"/>
          <w:lang w:val="en"/>
        </w:rPr>
      </w:pPr>
      <w:r>
        <w:rPr>
          <w:rFonts w:ascii="Arial" w:hAnsi="Arial" w:cs="Arial"/>
          <w:sz w:val="22"/>
          <w:szCs w:val="22"/>
          <w:lang w:val="en"/>
        </w:rPr>
        <w:t>Specifies the type of AdES signature. BES means that the signing certificate hash must be covered by the signature. EPES means that the signing certificate hash and a signature policy identifier must be covered by the signature.</w:t>
      </w:r>
    </w:p>
    <w:p w14:paraId="35C2F76C" w14:textId="77777777" w:rsidR="00573981" w:rsidRDefault="00AF4759">
      <w:pPr>
        <w:spacing w:before="0" w:beforeAutospacing="0" w:after="0" w:afterAutospacing="0"/>
        <w:ind w:left="720"/>
        <w:divId w:val="1625110173"/>
        <w:rPr>
          <w:rFonts w:ascii="Arial" w:eastAsia="Times New Roman" w:hAnsi="Arial" w:cs="Arial"/>
          <w:sz w:val="22"/>
          <w:szCs w:val="22"/>
          <w:lang w:val="en"/>
        </w:rPr>
      </w:pPr>
      <w:r>
        <w:rPr>
          <w:rStyle w:val="HTMLCode"/>
          <w:lang w:val="en"/>
        </w:rPr>
        <w:t>ProcessingRules</w:t>
      </w:r>
      <w:r>
        <w:rPr>
          <w:rFonts w:ascii="Arial" w:eastAsia="Times New Roman" w:hAnsi="Arial" w:cs="Arial"/>
          <w:sz w:val="22"/>
          <w:szCs w:val="22"/>
          <w:lang w:val="en"/>
        </w:rPr>
        <w:t xml:space="preserve"> [Optional]</w:t>
      </w:r>
    </w:p>
    <w:p w14:paraId="139AC4E7" w14:textId="57799565" w:rsidR="00573981" w:rsidRDefault="00AF4759">
      <w:pPr>
        <w:pStyle w:val="NormalWeb"/>
        <w:ind w:left="1440"/>
        <w:divId w:val="1625110173"/>
        <w:rPr>
          <w:rFonts w:ascii="Arial" w:hAnsi="Arial" w:cs="Arial"/>
          <w:sz w:val="22"/>
          <w:szCs w:val="22"/>
          <w:lang w:val="en"/>
        </w:rPr>
      </w:pPr>
      <w:r>
        <w:rPr>
          <w:rFonts w:ascii="Arial" w:hAnsi="Arial" w:cs="Arial"/>
          <w:sz w:val="22"/>
          <w:szCs w:val="22"/>
          <w:lang w:val="en"/>
        </w:rPr>
        <w:lastRenderedPageBreak/>
        <w:t xml:space="preserve">A URI identifying one or more processing rules that the </w:t>
      </w:r>
      <w:del w:id="508" w:author="Stefan Santesson" w:date="2015-08-14T17:47:00Z">
        <w:r w:rsidR="00C517BE">
          <w:rPr>
            <w:rFonts w:ascii="Arial" w:hAnsi="Arial" w:cs="Arial"/>
            <w:sz w:val="22"/>
            <w:szCs w:val="22"/>
            <w:lang w:val="en"/>
          </w:rPr>
          <w:delText>signing service</w:delText>
        </w:r>
      </w:del>
      <w:ins w:id="509" w:author="Stefan Santesson" w:date="2015-08-14T17:47:00Z">
        <w:r>
          <w:rPr>
            <w:rFonts w:ascii="Arial" w:hAnsi="Arial" w:cs="Arial"/>
            <w:sz w:val="22"/>
            <w:szCs w:val="22"/>
            <w:lang w:val="en"/>
          </w:rPr>
          <w:t>Signing Service</w:t>
        </w:r>
      </w:ins>
      <w:r>
        <w:rPr>
          <w:rFonts w:ascii="Arial" w:hAnsi="Arial" w:cs="Arial"/>
          <w:sz w:val="22"/>
          <w:szCs w:val="22"/>
          <w:lang w:val="en"/>
        </w:rPr>
        <w:t xml:space="preserve"> MUST apply when processing and using the provided signed information octets. The </w:t>
      </w:r>
      <w:del w:id="510" w:author="Stefan Santesson" w:date="2015-08-14T17:47:00Z">
        <w:r w:rsidR="00C517BE">
          <w:rPr>
            <w:rFonts w:ascii="Arial" w:hAnsi="Arial" w:cs="Arial"/>
            <w:sz w:val="22"/>
            <w:szCs w:val="22"/>
            <w:lang w:val="en"/>
          </w:rPr>
          <w:delText>signing service</w:delText>
        </w:r>
      </w:del>
      <w:ins w:id="511" w:author="Stefan Santesson" w:date="2015-08-14T17:47:00Z">
        <w:r>
          <w:rPr>
            <w:rFonts w:ascii="Arial" w:hAnsi="Arial" w:cs="Arial"/>
            <w:sz w:val="22"/>
            <w:szCs w:val="22"/>
            <w:lang w:val="en"/>
          </w:rPr>
          <w:t>Signing Service</w:t>
        </w:r>
      </w:ins>
      <w:r>
        <w:rPr>
          <w:rFonts w:ascii="Arial" w:hAnsi="Arial" w:cs="Arial"/>
          <w:sz w:val="22"/>
          <w:szCs w:val="22"/>
          <w:lang w:val="en"/>
        </w:rPr>
        <w:t xml:space="preserve"> MUST NOT process and complete the signature request if this attribute contains a URI that is not recognized by the </w:t>
      </w:r>
      <w:del w:id="512" w:author="Stefan Santesson" w:date="2015-08-14T17:47:00Z">
        <w:r w:rsidR="00C517BE">
          <w:rPr>
            <w:rFonts w:ascii="Arial" w:hAnsi="Arial" w:cs="Arial"/>
            <w:sz w:val="22"/>
            <w:szCs w:val="22"/>
            <w:lang w:val="en"/>
          </w:rPr>
          <w:delText>signing service.</w:delText>
        </w:r>
      </w:del>
      <w:ins w:id="513" w:author="Stefan Santesson" w:date="2015-08-14T17:47:00Z">
        <w:r>
          <w:rPr>
            <w:rFonts w:ascii="Arial" w:hAnsi="Arial" w:cs="Arial"/>
            <w:sz w:val="22"/>
            <w:szCs w:val="22"/>
            <w:lang w:val="en"/>
          </w:rPr>
          <w:t>Signing Service.</w:t>
        </w:r>
      </w:ins>
      <w:r>
        <w:rPr>
          <w:rFonts w:ascii="Arial" w:hAnsi="Arial" w:cs="Arial"/>
          <w:sz w:val="22"/>
          <w:szCs w:val="22"/>
          <w:lang w:val="en"/>
        </w:rPr>
        <w:t xml:space="preserve"> When this attribute is present in the sign response, it represents a statement by the </w:t>
      </w:r>
      <w:del w:id="514" w:author="Stefan Santesson" w:date="2015-08-14T17:47:00Z">
        <w:r w:rsidR="00C517BE">
          <w:rPr>
            <w:rFonts w:ascii="Arial" w:hAnsi="Arial" w:cs="Arial"/>
            <w:sz w:val="22"/>
            <w:szCs w:val="22"/>
            <w:lang w:val="en"/>
          </w:rPr>
          <w:delText>signature service</w:delText>
        </w:r>
      </w:del>
      <w:ins w:id="515" w:author="Stefan Santesson" w:date="2015-08-14T17:47:00Z">
        <w:r>
          <w:rPr>
            <w:rFonts w:ascii="Arial" w:hAnsi="Arial" w:cs="Arial"/>
            <w:sz w:val="22"/>
            <w:szCs w:val="22"/>
            <w:lang w:val="en"/>
          </w:rPr>
          <w:t>Signing Service</w:t>
        </w:r>
      </w:ins>
      <w:r>
        <w:rPr>
          <w:rFonts w:ascii="Arial" w:hAnsi="Arial" w:cs="Arial"/>
          <w:sz w:val="22"/>
          <w:szCs w:val="22"/>
          <w:lang w:val="en"/>
        </w:rPr>
        <w:t xml:space="preserve"> that the identified processing rule was successfully executed.</w:t>
      </w:r>
    </w:p>
    <w:p w14:paraId="33807D27" w14:textId="77777777" w:rsidR="00573981" w:rsidRDefault="00AF4759">
      <w:pPr>
        <w:spacing w:before="0" w:beforeAutospacing="0" w:after="0" w:afterAutospacing="0"/>
        <w:ind w:left="720"/>
        <w:divId w:val="1625110173"/>
        <w:rPr>
          <w:rFonts w:ascii="Arial" w:eastAsia="Times New Roman" w:hAnsi="Arial" w:cs="Arial"/>
          <w:sz w:val="22"/>
          <w:szCs w:val="22"/>
          <w:lang w:val="en"/>
        </w:rPr>
      </w:pPr>
      <w:r>
        <w:rPr>
          <w:rStyle w:val="HTMLCode"/>
          <w:lang w:val="en"/>
        </w:rPr>
        <w:t>&lt;ToBeSignedBytes&gt;</w:t>
      </w:r>
      <w:r>
        <w:rPr>
          <w:rFonts w:ascii="Arial" w:eastAsia="Times New Roman" w:hAnsi="Arial" w:cs="Arial"/>
          <w:sz w:val="22"/>
          <w:szCs w:val="22"/>
          <w:lang w:val="en"/>
        </w:rPr>
        <w:t xml:space="preserve"> [Required]</w:t>
      </w:r>
    </w:p>
    <w:p w14:paraId="634E1396" w14:textId="77777777" w:rsidR="00573981" w:rsidRDefault="00AF4759">
      <w:pPr>
        <w:pStyle w:val="NormalWeb"/>
        <w:ind w:left="1440"/>
        <w:divId w:val="1625110173"/>
        <w:rPr>
          <w:rFonts w:ascii="Arial" w:hAnsi="Arial" w:cs="Arial"/>
          <w:sz w:val="22"/>
          <w:szCs w:val="22"/>
          <w:lang w:val="en"/>
        </w:rPr>
      </w:pPr>
      <w:r>
        <w:rPr>
          <w:rFonts w:ascii="Arial" w:hAnsi="Arial" w:cs="Arial"/>
          <w:sz w:val="22"/>
          <w:szCs w:val="22"/>
          <w:lang w:val="en"/>
        </w:rPr>
        <w:t xml:space="preserve">The bytes to be hashed and signed when generating the requested signature. For an XML signature this MUST be the canonicalized octets of a </w:t>
      </w:r>
      <w:r>
        <w:rPr>
          <w:rStyle w:val="HTMLCode"/>
          <w:lang w:val="en"/>
        </w:rPr>
        <w:t>&lt;dss:SignedInfo&gt;</w:t>
      </w:r>
      <w:r>
        <w:rPr>
          <w:rFonts w:ascii="Arial" w:hAnsi="Arial" w:cs="Arial"/>
          <w:sz w:val="22"/>
          <w:szCs w:val="22"/>
          <w:lang w:val="en"/>
        </w:rPr>
        <w:t xml:space="preserve"> element. For a PDF signature this MUST be the octets of the DER encoded SignedAttrs value (signed attributes). If this data was altered by the signature process, for example as a result of changing a signing time attribute in PDF SignedAttrs, or as a result of adding a reference to a hash of the signature certificate in an XAdES signature, the altered data MUST be returned in the sign response using this element.</w:t>
      </w:r>
    </w:p>
    <w:p w14:paraId="45525A34" w14:textId="77777777" w:rsidR="00573981" w:rsidRDefault="00AF4759">
      <w:pPr>
        <w:spacing w:before="0" w:beforeAutospacing="0" w:after="0" w:afterAutospacing="0"/>
        <w:ind w:left="720"/>
        <w:divId w:val="1625110173"/>
        <w:rPr>
          <w:rFonts w:ascii="Arial" w:eastAsia="Times New Roman" w:hAnsi="Arial" w:cs="Arial"/>
          <w:sz w:val="22"/>
          <w:szCs w:val="22"/>
          <w:lang w:val="en"/>
        </w:rPr>
      </w:pPr>
      <w:r>
        <w:rPr>
          <w:rStyle w:val="HTMLCode"/>
          <w:lang w:val="en"/>
        </w:rPr>
        <w:t>&lt;AdESObject&gt;</w:t>
      </w:r>
      <w:r>
        <w:rPr>
          <w:rFonts w:ascii="Arial" w:eastAsia="Times New Roman" w:hAnsi="Arial" w:cs="Arial"/>
          <w:sz w:val="22"/>
          <w:szCs w:val="22"/>
          <w:lang w:val="en"/>
        </w:rPr>
        <w:t xml:space="preserve"> [Optional]</w:t>
      </w:r>
    </w:p>
    <w:p w14:paraId="035B4846" w14:textId="77777777" w:rsidR="00573981" w:rsidRDefault="00AF4759">
      <w:pPr>
        <w:pStyle w:val="NormalWeb"/>
        <w:ind w:left="1440"/>
        <w:divId w:val="1625110173"/>
        <w:rPr>
          <w:rFonts w:ascii="Arial" w:hAnsi="Arial" w:cs="Arial"/>
          <w:sz w:val="22"/>
          <w:szCs w:val="22"/>
          <w:lang w:val="en"/>
        </w:rPr>
      </w:pPr>
      <w:r>
        <w:rPr>
          <w:rFonts w:ascii="Arial" w:hAnsi="Arial" w:cs="Arial"/>
          <w:sz w:val="22"/>
          <w:szCs w:val="22"/>
          <w:lang w:val="en"/>
        </w:rPr>
        <w:t xml:space="preserve">An element of type </w:t>
      </w:r>
      <w:r>
        <w:rPr>
          <w:rStyle w:val="Strong"/>
          <w:rFonts w:ascii="Arial" w:hAnsi="Arial" w:cs="Arial"/>
          <w:sz w:val="22"/>
          <w:szCs w:val="22"/>
          <w:lang w:val="en"/>
        </w:rPr>
        <w:t>AdESObjectType</w:t>
      </w:r>
      <w:r>
        <w:rPr>
          <w:rFonts w:ascii="Arial" w:hAnsi="Arial" w:cs="Arial"/>
          <w:sz w:val="22"/>
          <w:szCs w:val="22"/>
          <w:lang w:val="en"/>
        </w:rPr>
        <w:t xml:space="preserve"> complex type holding data to support generation of a signature according to any of the ETSI Advanced Electronic Signature (AdES) standard formats.</w:t>
      </w:r>
    </w:p>
    <w:p w14:paraId="5FF04E90" w14:textId="77777777" w:rsidR="00573981" w:rsidRDefault="00AF4759">
      <w:pPr>
        <w:spacing w:before="0" w:beforeAutospacing="0" w:after="0" w:afterAutospacing="0"/>
        <w:ind w:left="720"/>
        <w:divId w:val="1625110173"/>
        <w:rPr>
          <w:rFonts w:ascii="Arial" w:eastAsia="Times New Roman" w:hAnsi="Arial" w:cs="Arial"/>
          <w:sz w:val="22"/>
          <w:szCs w:val="22"/>
          <w:lang w:val="en"/>
        </w:rPr>
      </w:pPr>
      <w:r>
        <w:rPr>
          <w:rStyle w:val="HTMLCode"/>
          <w:lang w:val="en"/>
        </w:rPr>
        <w:t>&lt;Base64Signature&gt;</w:t>
      </w:r>
      <w:r>
        <w:rPr>
          <w:rFonts w:ascii="Arial" w:eastAsia="Times New Roman" w:hAnsi="Arial" w:cs="Arial"/>
          <w:sz w:val="22"/>
          <w:szCs w:val="22"/>
          <w:lang w:val="en"/>
        </w:rPr>
        <w:t xml:space="preserve"> [Optional]</w:t>
      </w:r>
    </w:p>
    <w:p w14:paraId="2102DFCD" w14:textId="77777777" w:rsidR="00573981" w:rsidRDefault="00AF4759">
      <w:pPr>
        <w:pStyle w:val="NormalWeb"/>
        <w:ind w:left="1440"/>
        <w:divId w:val="1625110173"/>
        <w:rPr>
          <w:rFonts w:ascii="Arial" w:hAnsi="Arial" w:cs="Arial"/>
          <w:sz w:val="22"/>
          <w:szCs w:val="22"/>
          <w:lang w:val="en"/>
        </w:rPr>
      </w:pPr>
      <w:r>
        <w:rPr>
          <w:rFonts w:ascii="Arial" w:hAnsi="Arial" w:cs="Arial"/>
          <w:sz w:val="22"/>
          <w:szCs w:val="22"/>
          <w:lang w:val="en"/>
        </w:rPr>
        <w:t xml:space="preserve">The output signature value of the signature creation process associated with this sign task. This element's optional </w:t>
      </w:r>
      <w:r>
        <w:rPr>
          <w:rStyle w:val="HTMLCode"/>
          <w:lang w:val="en"/>
        </w:rPr>
        <w:t>Type</w:t>
      </w:r>
      <w:r>
        <w:rPr>
          <w:rFonts w:ascii="Arial" w:hAnsi="Arial" w:cs="Arial"/>
          <w:sz w:val="22"/>
          <w:szCs w:val="22"/>
          <w:lang w:val="en"/>
        </w:rPr>
        <w:t xml:space="preserve"> attribute, if present, SHALL contain a URI indicating the signature algorithm that was used to generate the signature value.</w:t>
      </w:r>
    </w:p>
    <w:p w14:paraId="06508E1F" w14:textId="77777777" w:rsidR="00573981" w:rsidRDefault="00AF4759">
      <w:pPr>
        <w:spacing w:before="0" w:beforeAutospacing="0" w:after="0" w:afterAutospacing="0"/>
        <w:ind w:left="720"/>
        <w:divId w:val="1625110173"/>
        <w:rPr>
          <w:rFonts w:ascii="Arial" w:eastAsia="Times New Roman" w:hAnsi="Arial" w:cs="Arial"/>
          <w:sz w:val="22"/>
          <w:szCs w:val="22"/>
          <w:lang w:val="en"/>
        </w:rPr>
      </w:pPr>
      <w:r>
        <w:rPr>
          <w:rStyle w:val="HTMLCode"/>
          <w:lang w:val="en"/>
        </w:rPr>
        <w:t>&lt;OtherSignTaskData&gt;</w:t>
      </w:r>
      <w:r>
        <w:rPr>
          <w:rFonts w:ascii="Arial" w:eastAsia="Times New Roman" w:hAnsi="Arial" w:cs="Arial"/>
          <w:sz w:val="22"/>
          <w:szCs w:val="22"/>
          <w:lang w:val="en"/>
        </w:rPr>
        <w:t xml:space="preserve"> [Optional]</w:t>
      </w:r>
    </w:p>
    <w:p w14:paraId="5B68FC26" w14:textId="77777777" w:rsidR="00573981" w:rsidRDefault="00AF4759">
      <w:pPr>
        <w:pStyle w:val="NormalWeb"/>
        <w:ind w:left="1440"/>
        <w:divId w:val="1625110173"/>
        <w:rPr>
          <w:rFonts w:ascii="Arial" w:hAnsi="Arial" w:cs="Arial"/>
          <w:sz w:val="22"/>
          <w:szCs w:val="22"/>
          <w:lang w:val="en"/>
        </w:rPr>
      </w:pPr>
      <w:r>
        <w:rPr>
          <w:rFonts w:ascii="Arial" w:hAnsi="Arial" w:cs="Arial"/>
          <w:sz w:val="22"/>
          <w:szCs w:val="22"/>
          <w:lang w:val="en"/>
        </w:rPr>
        <w:t>Other input or output data elements associated with the sign task.</w:t>
      </w:r>
    </w:p>
    <w:p w14:paraId="659E232E" w14:textId="77777777" w:rsidR="00573981" w:rsidRDefault="00AF4759">
      <w:pPr>
        <w:pStyle w:val="NormalWeb"/>
        <w:ind w:left="720"/>
        <w:divId w:val="772894606"/>
        <w:rPr>
          <w:rFonts w:ascii="Arial" w:hAnsi="Arial" w:cs="Arial"/>
          <w:sz w:val="22"/>
          <w:szCs w:val="22"/>
          <w:lang w:val="en"/>
        </w:rPr>
      </w:pPr>
      <w:r>
        <w:rPr>
          <w:rFonts w:ascii="Arial" w:hAnsi="Arial" w:cs="Arial"/>
          <w:sz w:val="22"/>
          <w:szCs w:val="22"/>
          <w:lang w:val="en"/>
        </w:rPr>
        <w:t xml:space="preserve">The following schema fragment defines the </w:t>
      </w:r>
      <w:r>
        <w:rPr>
          <w:rStyle w:val="HTMLCode"/>
          <w:lang w:val="en"/>
        </w:rPr>
        <w:t>&lt;SignTaskData&gt;</w:t>
      </w:r>
      <w:r>
        <w:rPr>
          <w:rFonts w:ascii="Arial" w:hAnsi="Arial" w:cs="Arial"/>
          <w:sz w:val="22"/>
          <w:szCs w:val="22"/>
          <w:lang w:val="en"/>
        </w:rPr>
        <w:t xml:space="preserve"> element and its </w:t>
      </w:r>
      <w:r>
        <w:rPr>
          <w:rStyle w:val="Strong"/>
          <w:rFonts w:ascii="Arial" w:hAnsi="Arial" w:cs="Arial"/>
          <w:sz w:val="22"/>
          <w:szCs w:val="22"/>
          <w:lang w:val="en"/>
        </w:rPr>
        <w:t>SignTaskDataType</w:t>
      </w:r>
      <w:r>
        <w:rPr>
          <w:rFonts w:ascii="Arial" w:hAnsi="Arial" w:cs="Arial"/>
          <w:sz w:val="22"/>
          <w:szCs w:val="22"/>
          <w:lang w:val="en"/>
        </w:rPr>
        <w:t xml:space="preserve"> complex type:</w:t>
      </w:r>
    </w:p>
    <w:p w14:paraId="7EB892B2" w14:textId="6E6539B3" w:rsidR="00573981" w:rsidRDefault="00AF4759">
      <w:pPr>
        <w:pStyle w:val="HTMLPreformatted"/>
        <w:shd w:val="clear" w:color="auto" w:fill="E7DEEF"/>
        <w:ind w:left="720"/>
        <w:divId w:val="772894606"/>
        <w:rPr>
          <w:lang w:val="en"/>
        </w:rPr>
      </w:pPr>
      <w:r>
        <w:rPr>
          <w:lang w:val="en"/>
        </w:rPr>
        <w:t xml:space="preserve">    &lt;xs:element name="SignTaskData" type="</w:t>
      </w:r>
      <w:del w:id="516" w:author="Stefan Santesson" w:date="2015-08-14T17:47:00Z">
        <w:r w:rsidR="00C517BE">
          <w:rPr>
            <w:lang w:val="en"/>
          </w:rPr>
          <w:delText>eid2</w:delText>
        </w:r>
      </w:del>
      <w:ins w:id="517" w:author="Stefan Santesson" w:date="2015-08-14T17:47:00Z">
        <w:r>
          <w:rPr>
            <w:lang w:val="en"/>
          </w:rPr>
          <w:t>csig</w:t>
        </w:r>
      </w:ins>
      <w:r>
        <w:rPr>
          <w:lang w:val="en"/>
        </w:rPr>
        <w:t>:SignTaskDataType"/&gt;</w:t>
      </w:r>
    </w:p>
    <w:p w14:paraId="09E0A197" w14:textId="77777777" w:rsidR="00573981" w:rsidRDefault="00AF4759">
      <w:pPr>
        <w:pStyle w:val="HTMLPreformatted"/>
        <w:shd w:val="clear" w:color="auto" w:fill="E7DEEF"/>
        <w:ind w:left="720"/>
        <w:divId w:val="772894606"/>
        <w:rPr>
          <w:lang w:val="en"/>
        </w:rPr>
      </w:pPr>
      <w:r>
        <w:rPr>
          <w:lang w:val="en"/>
        </w:rPr>
        <w:t xml:space="preserve">    &lt;xs:complexType name="SignTaskDataType"&gt;</w:t>
      </w:r>
    </w:p>
    <w:p w14:paraId="09A3D921" w14:textId="77777777" w:rsidR="00573981" w:rsidRDefault="00AF4759">
      <w:pPr>
        <w:pStyle w:val="HTMLPreformatted"/>
        <w:shd w:val="clear" w:color="auto" w:fill="E7DEEF"/>
        <w:ind w:left="720"/>
        <w:divId w:val="772894606"/>
        <w:rPr>
          <w:lang w:val="en"/>
        </w:rPr>
      </w:pPr>
      <w:r>
        <w:rPr>
          <w:lang w:val="en"/>
        </w:rPr>
        <w:t xml:space="preserve">        &lt;xs:sequence&gt;</w:t>
      </w:r>
    </w:p>
    <w:p w14:paraId="6DCD6E19" w14:textId="3C638B74" w:rsidR="00573981" w:rsidRDefault="00AF4759">
      <w:pPr>
        <w:pStyle w:val="HTMLPreformatted"/>
        <w:shd w:val="clear" w:color="auto" w:fill="E7DEEF"/>
        <w:ind w:left="720"/>
        <w:divId w:val="772894606"/>
        <w:rPr>
          <w:lang w:val="en"/>
        </w:rPr>
      </w:pPr>
      <w:r>
        <w:rPr>
          <w:lang w:val="en"/>
        </w:rPr>
        <w:t xml:space="preserve">            &lt;xs:element ref="</w:t>
      </w:r>
      <w:del w:id="518" w:author="Stefan Santesson" w:date="2015-08-14T17:47:00Z">
        <w:r w:rsidR="00C517BE">
          <w:rPr>
            <w:lang w:val="en"/>
          </w:rPr>
          <w:delText>eid2</w:delText>
        </w:r>
      </w:del>
      <w:ins w:id="519" w:author="Stefan Santesson" w:date="2015-08-14T17:47:00Z">
        <w:r>
          <w:rPr>
            <w:lang w:val="en"/>
          </w:rPr>
          <w:t>csig</w:t>
        </w:r>
      </w:ins>
      <w:r>
        <w:rPr>
          <w:lang w:val="en"/>
        </w:rPr>
        <w:t>:ToBeSignedBytes"/&gt;</w:t>
      </w:r>
    </w:p>
    <w:p w14:paraId="7D05AE3D" w14:textId="51E9ABB2" w:rsidR="00573981" w:rsidRDefault="00AF4759">
      <w:pPr>
        <w:pStyle w:val="HTMLPreformatted"/>
        <w:shd w:val="clear" w:color="auto" w:fill="E7DEEF"/>
        <w:ind w:left="720"/>
        <w:divId w:val="772894606"/>
        <w:rPr>
          <w:lang w:val="en"/>
        </w:rPr>
      </w:pPr>
      <w:r>
        <w:rPr>
          <w:lang w:val="en"/>
        </w:rPr>
        <w:t xml:space="preserve">            &lt;xs:element maxOccurs="1" minOccurs="0" ref="</w:t>
      </w:r>
      <w:del w:id="520" w:author="Stefan Santesson" w:date="2015-08-14T17:47:00Z">
        <w:r w:rsidR="00C517BE">
          <w:rPr>
            <w:lang w:val="en"/>
          </w:rPr>
          <w:delText>eid2</w:delText>
        </w:r>
      </w:del>
      <w:ins w:id="521" w:author="Stefan Santesson" w:date="2015-08-14T17:47:00Z">
        <w:r>
          <w:rPr>
            <w:lang w:val="en"/>
          </w:rPr>
          <w:t>csig</w:t>
        </w:r>
      </w:ins>
      <w:r>
        <w:rPr>
          <w:lang w:val="en"/>
        </w:rPr>
        <w:t>:AdESObject"/&gt;</w:t>
      </w:r>
    </w:p>
    <w:p w14:paraId="5DFA4F6C" w14:textId="0C6C9B3E" w:rsidR="00573981" w:rsidRDefault="00AF4759">
      <w:pPr>
        <w:pStyle w:val="HTMLPreformatted"/>
        <w:shd w:val="clear" w:color="auto" w:fill="E7DEEF"/>
        <w:ind w:left="720"/>
        <w:divId w:val="772894606"/>
        <w:rPr>
          <w:lang w:val="en"/>
        </w:rPr>
      </w:pPr>
      <w:r>
        <w:rPr>
          <w:lang w:val="en"/>
        </w:rPr>
        <w:t xml:space="preserve">            &lt;xs:element minOccurs="0" ref="</w:t>
      </w:r>
      <w:del w:id="522" w:author="Stefan Santesson" w:date="2015-08-14T17:47:00Z">
        <w:r w:rsidR="00C517BE">
          <w:rPr>
            <w:lang w:val="en"/>
          </w:rPr>
          <w:delText>eid2</w:delText>
        </w:r>
      </w:del>
      <w:ins w:id="523" w:author="Stefan Santesson" w:date="2015-08-14T17:47:00Z">
        <w:r>
          <w:rPr>
            <w:lang w:val="en"/>
          </w:rPr>
          <w:t>csig</w:t>
        </w:r>
      </w:ins>
      <w:r>
        <w:rPr>
          <w:lang w:val="en"/>
        </w:rPr>
        <w:t>:Base64Signature"/&gt;</w:t>
      </w:r>
    </w:p>
    <w:p w14:paraId="66C5C669" w14:textId="3D8C4941" w:rsidR="00573981" w:rsidRDefault="00AF4759">
      <w:pPr>
        <w:pStyle w:val="HTMLPreformatted"/>
        <w:shd w:val="clear" w:color="auto" w:fill="E7DEEF"/>
        <w:ind w:left="720"/>
        <w:divId w:val="772894606"/>
        <w:rPr>
          <w:lang w:val="en"/>
        </w:rPr>
      </w:pPr>
      <w:r>
        <w:rPr>
          <w:lang w:val="en"/>
        </w:rPr>
        <w:t xml:space="preserve">            &lt;xs:element minOccurs="0" ref="</w:t>
      </w:r>
      <w:del w:id="524" w:author="Stefan Santesson" w:date="2015-08-14T17:47:00Z">
        <w:r w:rsidR="00C517BE">
          <w:rPr>
            <w:lang w:val="en"/>
          </w:rPr>
          <w:delText>eid2</w:delText>
        </w:r>
      </w:del>
      <w:ins w:id="525" w:author="Stefan Santesson" w:date="2015-08-14T17:47:00Z">
        <w:r>
          <w:rPr>
            <w:lang w:val="en"/>
          </w:rPr>
          <w:t>csig</w:t>
        </w:r>
      </w:ins>
      <w:r>
        <w:rPr>
          <w:lang w:val="en"/>
        </w:rPr>
        <w:t>:OtherSignTaskData"/&gt;</w:t>
      </w:r>
    </w:p>
    <w:p w14:paraId="4C59A4BA" w14:textId="77777777" w:rsidR="00573981" w:rsidRDefault="00AF4759">
      <w:pPr>
        <w:pStyle w:val="HTMLPreformatted"/>
        <w:shd w:val="clear" w:color="auto" w:fill="E7DEEF"/>
        <w:ind w:left="720"/>
        <w:divId w:val="772894606"/>
        <w:rPr>
          <w:lang w:val="en"/>
        </w:rPr>
      </w:pPr>
      <w:r>
        <w:rPr>
          <w:lang w:val="en"/>
        </w:rPr>
        <w:t xml:space="preserve">        &lt;/xs:sequence&gt;</w:t>
      </w:r>
    </w:p>
    <w:p w14:paraId="261153B5" w14:textId="77777777" w:rsidR="00573981" w:rsidRDefault="00AF4759">
      <w:pPr>
        <w:pStyle w:val="HTMLPreformatted"/>
        <w:shd w:val="clear" w:color="auto" w:fill="E7DEEF"/>
        <w:ind w:left="720"/>
        <w:divId w:val="772894606"/>
        <w:rPr>
          <w:lang w:val="en"/>
        </w:rPr>
      </w:pPr>
      <w:r>
        <w:rPr>
          <w:lang w:val="en"/>
        </w:rPr>
        <w:t xml:space="preserve">        &lt;xs:attribute name="SignTaskId" type="xs:string"/&gt;</w:t>
      </w:r>
    </w:p>
    <w:p w14:paraId="01C4FBF5" w14:textId="77777777" w:rsidR="00573981" w:rsidRDefault="00AF4759">
      <w:pPr>
        <w:pStyle w:val="HTMLPreformatted"/>
        <w:shd w:val="clear" w:color="auto" w:fill="E7DEEF"/>
        <w:ind w:left="720"/>
        <w:divId w:val="772894606"/>
        <w:rPr>
          <w:lang w:val="en"/>
        </w:rPr>
      </w:pPr>
      <w:r>
        <w:rPr>
          <w:lang w:val="en"/>
        </w:rPr>
        <w:t xml:space="preserve">        &lt;xs:attribute name="SigType" use="required"&gt;</w:t>
      </w:r>
    </w:p>
    <w:p w14:paraId="7D029821" w14:textId="77777777" w:rsidR="00573981" w:rsidRDefault="00AF4759">
      <w:pPr>
        <w:pStyle w:val="HTMLPreformatted"/>
        <w:shd w:val="clear" w:color="auto" w:fill="E7DEEF"/>
        <w:ind w:left="720"/>
        <w:divId w:val="772894606"/>
        <w:rPr>
          <w:lang w:val="en"/>
        </w:rPr>
      </w:pPr>
      <w:r>
        <w:rPr>
          <w:lang w:val="en"/>
        </w:rPr>
        <w:t xml:space="preserve">            &lt;xs:simpleType&gt;</w:t>
      </w:r>
    </w:p>
    <w:p w14:paraId="679317AF" w14:textId="77777777" w:rsidR="00573981" w:rsidRDefault="00AF4759">
      <w:pPr>
        <w:pStyle w:val="HTMLPreformatted"/>
        <w:shd w:val="clear" w:color="auto" w:fill="E7DEEF"/>
        <w:ind w:left="720"/>
        <w:divId w:val="772894606"/>
        <w:rPr>
          <w:lang w:val="en"/>
        </w:rPr>
      </w:pPr>
      <w:r>
        <w:rPr>
          <w:lang w:val="en"/>
        </w:rPr>
        <w:t xml:space="preserve">                &lt;xs:restriction base="xs:string"&gt;</w:t>
      </w:r>
    </w:p>
    <w:p w14:paraId="1100827F" w14:textId="77777777" w:rsidR="00573981" w:rsidRDefault="00AF4759">
      <w:pPr>
        <w:pStyle w:val="HTMLPreformatted"/>
        <w:shd w:val="clear" w:color="auto" w:fill="E7DEEF"/>
        <w:ind w:left="720"/>
        <w:divId w:val="772894606"/>
        <w:rPr>
          <w:lang w:val="en"/>
        </w:rPr>
      </w:pPr>
      <w:r>
        <w:rPr>
          <w:lang w:val="en"/>
        </w:rPr>
        <w:t xml:space="preserve">                    &lt;xs:enumeration value="XML"/&gt;</w:t>
      </w:r>
    </w:p>
    <w:p w14:paraId="5B9B0785" w14:textId="77777777" w:rsidR="00573981" w:rsidRDefault="00AF4759">
      <w:pPr>
        <w:pStyle w:val="HTMLPreformatted"/>
        <w:shd w:val="clear" w:color="auto" w:fill="E7DEEF"/>
        <w:ind w:left="720"/>
        <w:divId w:val="772894606"/>
        <w:rPr>
          <w:lang w:val="en"/>
        </w:rPr>
      </w:pPr>
      <w:r>
        <w:rPr>
          <w:lang w:val="en"/>
        </w:rPr>
        <w:t xml:space="preserve">                    &lt;xs:enumeration value="PDF"/&gt;</w:t>
      </w:r>
    </w:p>
    <w:p w14:paraId="657C5ACC" w14:textId="77777777" w:rsidR="00573981" w:rsidRDefault="00AF4759">
      <w:pPr>
        <w:pStyle w:val="HTMLPreformatted"/>
        <w:shd w:val="clear" w:color="auto" w:fill="E7DEEF"/>
        <w:ind w:left="720"/>
        <w:divId w:val="772894606"/>
        <w:rPr>
          <w:lang w:val="en"/>
        </w:rPr>
      </w:pPr>
      <w:r>
        <w:rPr>
          <w:lang w:val="en"/>
        </w:rPr>
        <w:t xml:space="preserve">                    &lt;xs:enumeration value="CMS"/&gt;</w:t>
      </w:r>
    </w:p>
    <w:p w14:paraId="6EB42A02" w14:textId="77777777" w:rsidR="00573981" w:rsidRDefault="00AF4759">
      <w:pPr>
        <w:pStyle w:val="HTMLPreformatted"/>
        <w:shd w:val="clear" w:color="auto" w:fill="E7DEEF"/>
        <w:ind w:left="720"/>
        <w:divId w:val="772894606"/>
        <w:rPr>
          <w:lang w:val="en"/>
        </w:rPr>
      </w:pPr>
      <w:r>
        <w:rPr>
          <w:lang w:val="en"/>
        </w:rPr>
        <w:t xml:space="preserve">                    &lt;xs:enumeration value="ASiC"/&gt;</w:t>
      </w:r>
    </w:p>
    <w:p w14:paraId="10BC9022" w14:textId="77777777" w:rsidR="00573981" w:rsidRDefault="00AF4759">
      <w:pPr>
        <w:pStyle w:val="HTMLPreformatted"/>
        <w:shd w:val="clear" w:color="auto" w:fill="E7DEEF"/>
        <w:ind w:left="720"/>
        <w:divId w:val="772894606"/>
        <w:rPr>
          <w:lang w:val="en"/>
        </w:rPr>
      </w:pPr>
      <w:r>
        <w:rPr>
          <w:lang w:val="en"/>
        </w:rPr>
        <w:t xml:space="preserve">                &lt;/xs:restriction&gt;</w:t>
      </w:r>
    </w:p>
    <w:p w14:paraId="2CF21024" w14:textId="77777777" w:rsidR="00573981" w:rsidRDefault="00AF4759">
      <w:pPr>
        <w:pStyle w:val="HTMLPreformatted"/>
        <w:shd w:val="clear" w:color="auto" w:fill="E7DEEF"/>
        <w:ind w:left="720"/>
        <w:divId w:val="772894606"/>
        <w:rPr>
          <w:lang w:val="en"/>
        </w:rPr>
      </w:pPr>
      <w:r>
        <w:rPr>
          <w:lang w:val="en"/>
        </w:rPr>
        <w:t xml:space="preserve">            &lt;/xs:simpleType&gt;</w:t>
      </w:r>
    </w:p>
    <w:p w14:paraId="5D61F9DC" w14:textId="77777777" w:rsidR="00573981" w:rsidRDefault="00AF4759">
      <w:pPr>
        <w:pStyle w:val="HTMLPreformatted"/>
        <w:shd w:val="clear" w:color="auto" w:fill="E7DEEF"/>
        <w:ind w:left="720"/>
        <w:divId w:val="772894606"/>
        <w:rPr>
          <w:lang w:val="en"/>
        </w:rPr>
      </w:pPr>
      <w:r>
        <w:rPr>
          <w:lang w:val="en"/>
        </w:rPr>
        <w:t xml:space="preserve">        &lt;/xs:attribute&gt;</w:t>
      </w:r>
    </w:p>
    <w:p w14:paraId="12BB6363" w14:textId="77777777" w:rsidR="00573981" w:rsidRDefault="00AF4759">
      <w:pPr>
        <w:pStyle w:val="HTMLPreformatted"/>
        <w:shd w:val="clear" w:color="auto" w:fill="E7DEEF"/>
        <w:ind w:left="720"/>
        <w:divId w:val="772894606"/>
        <w:rPr>
          <w:lang w:val="en"/>
        </w:rPr>
      </w:pPr>
      <w:r>
        <w:rPr>
          <w:lang w:val="en"/>
        </w:rPr>
        <w:t xml:space="preserve">        &lt;xs:attribute default="None" name="AdESType"&gt;</w:t>
      </w:r>
    </w:p>
    <w:p w14:paraId="39E0871C" w14:textId="77777777" w:rsidR="00573981" w:rsidRDefault="00AF4759">
      <w:pPr>
        <w:pStyle w:val="HTMLPreformatted"/>
        <w:shd w:val="clear" w:color="auto" w:fill="E7DEEF"/>
        <w:ind w:left="720"/>
        <w:divId w:val="772894606"/>
        <w:rPr>
          <w:lang w:val="en"/>
        </w:rPr>
      </w:pPr>
      <w:r>
        <w:rPr>
          <w:lang w:val="en"/>
        </w:rPr>
        <w:lastRenderedPageBreak/>
        <w:t xml:space="preserve">            &lt;xs:simpleType&gt;</w:t>
      </w:r>
    </w:p>
    <w:p w14:paraId="75AC1536" w14:textId="77777777" w:rsidR="00573981" w:rsidRDefault="00AF4759">
      <w:pPr>
        <w:pStyle w:val="HTMLPreformatted"/>
        <w:shd w:val="clear" w:color="auto" w:fill="E7DEEF"/>
        <w:ind w:left="720"/>
        <w:divId w:val="772894606"/>
        <w:rPr>
          <w:lang w:val="en"/>
        </w:rPr>
      </w:pPr>
      <w:r>
        <w:rPr>
          <w:lang w:val="en"/>
        </w:rPr>
        <w:t xml:space="preserve">                &lt;xs:restriction base="xs:string"&gt;</w:t>
      </w:r>
    </w:p>
    <w:p w14:paraId="65B6A2DD" w14:textId="77777777" w:rsidR="00573981" w:rsidRDefault="00AF4759">
      <w:pPr>
        <w:pStyle w:val="HTMLPreformatted"/>
        <w:shd w:val="clear" w:color="auto" w:fill="E7DEEF"/>
        <w:ind w:left="720"/>
        <w:divId w:val="772894606"/>
        <w:rPr>
          <w:lang w:val="en"/>
        </w:rPr>
      </w:pPr>
      <w:r>
        <w:rPr>
          <w:lang w:val="en"/>
        </w:rPr>
        <w:t xml:space="preserve">                    &lt;xs:enumeration value="None"/&gt;</w:t>
      </w:r>
    </w:p>
    <w:p w14:paraId="2A92E801" w14:textId="77777777" w:rsidR="00573981" w:rsidRDefault="00AF4759">
      <w:pPr>
        <w:pStyle w:val="HTMLPreformatted"/>
        <w:shd w:val="clear" w:color="auto" w:fill="E7DEEF"/>
        <w:ind w:left="720"/>
        <w:divId w:val="772894606"/>
        <w:rPr>
          <w:lang w:val="en"/>
        </w:rPr>
      </w:pPr>
      <w:r>
        <w:rPr>
          <w:lang w:val="en"/>
        </w:rPr>
        <w:t xml:space="preserve">                    &lt;xs:enumeration value="BES"/&gt;</w:t>
      </w:r>
    </w:p>
    <w:p w14:paraId="60DB4188" w14:textId="77777777" w:rsidR="00573981" w:rsidRDefault="00AF4759">
      <w:pPr>
        <w:pStyle w:val="HTMLPreformatted"/>
        <w:shd w:val="clear" w:color="auto" w:fill="E7DEEF"/>
        <w:ind w:left="720"/>
        <w:divId w:val="772894606"/>
        <w:rPr>
          <w:lang w:val="en"/>
        </w:rPr>
      </w:pPr>
      <w:r>
        <w:rPr>
          <w:lang w:val="en"/>
        </w:rPr>
        <w:t xml:space="preserve">                    &lt;xs:enumeration value="EPES"/&gt;</w:t>
      </w:r>
    </w:p>
    <w:p w14:paraId="566DF012" w14:textId="77777777" w:rsidR="00573981" w:rsidRDefault="00AF4759">
      <w:pPr>
        <w:pStyle w:val="HTMLPreformatted"/>
        <w:shd w:val="clear" w:color="auto" w:fill="E7DEEF"/>
        <w:ind w:left="720"/>
        <w:divId w:val="772894606"/>
        <w:rPr>
          <w:lang w:val="en"/>
        </w:rPr>
      </w:pPr>
      <w:r>
        <w:rPr>
          <w:lang w:val="en"/>
        </w:rPr>
        <w:t xml:space="preserve">                &lt;/xs:restriction&gt;</w:t>
      </w:r>
    </w:p>
    <w:p w14:paraId="529FD16F" w14:textId="77777777" w:rsidR="00573981" w:rsidRDefault="00AF4759">
      <w:pPr>
        <w:pStyle w:val="HTMLPreformatted"/>
        <w:shd w:val="clear" w:color="auto" w:fill="E7DEEF"/>
        <w:ind w:left="720"/>
        <w:divId w:val="772894606"/>
        <w:rPr>
          <w:lang w:val="en"/>
        </w:rPr>
      </w:pPr>
      <w:r>
        <w:rPr>
          <w:lang w:val="en"/>
        </w:rPr>
        <w:t xml:space="preserve">            &lt;/xs:simpleType&gt;</w:t>
      </w:r>
    </w:p>
    <w:p w14:paraId="58326292" w14:textId="77777777" w:rsidR="00573981" w:rsidRDefault="00AF4759">
      <w:pPr>
        <w:pStyle w:val="HTMLPreformatted"/>
        <w:shd w:val="clear" w:color="auto" w:fill="E7DEEF"/>
        <w:ind w:left="720"/>
        <w:divId w:val="772894606"/>
        <w:rPr>
          <w:lang w:val="en"/>
        </w:rPr>
      </w:pPr>
      <w:r>
        <w:rPr>
          <w:lang w:val="en"/>
        </w:rPr>
        <w:t xml:space="preserve">        &lt;/xs:attribute&gt;</w:t>
      </w:r>
    </w:p>
    <w:p w14:paraId="1FFC4D50" w14:textId="77777777" w:rsidR="00573981" w:rsidRDefault="00AF4759">
      <w:pPr>
        <w:pStyle w:val="HTMLPreformatted"/>
        <w:shd w:val="clear" w:color="auto" w:fill="E7DEEF"/>
        <w:ind w:left="720"/>
        <w:divId w:val="772894606"/>
        <w:rPr>
          <w:lang w:val="en"/>
        </w:rPr>
      </w:pPr>
      <w:r>
        <w:rPr>
          <w:lang w:val="en"/>
        </w:rPr>
        <w:t xml:space="preserve">        &lt;xs:attribute name="ProcessingRules" type="xs:anyURI" use="optional"/&gt;</w:t>
      </w:r>
    </w:p>
    <w:p w14:paraId="2D2EBA79" w14:textId="77777777" w:rsidR="00573981" w:rsidRDefault="00AF4759">
      <w:pPr>
        <w:pStyle w:val="HTMLPreformatted"/>
        <w:shd w:val="clear" w:color="auto" w:fill="E7DEEF"/>
        <w:ind w:left="720"/>
        <w:divId w:val="772894606"/>
        <w:rPr>
          <w:lang w:val="en"/>
        </w:rPr>
      </w:pPr>
      <w:r>
        <w:rPr>
          <w:lang w:val="en"/>
        </w:rPr>
        <w:t xml:space="preserve">    &lt;/xs:complexType&gt;</w:t>
      </w:r>
    </w:p>
    <w:p w14:paraId="74B48793" w14:textId="77777777" w:rsidR="00573981" w:rsidRDefault="00573981">
      <w:pPr>
        <w:pStyle w:val="HTMLPreformatted"/>
        <w:shd w:val="clear" w:color="auto" w:fill="E7DEEF"/>
        <w:ind w:left="720"/>
        <w:divId w:val="772894606"/>
        <w:rPr>
          <w:lang w:val="en"/>
        </w:rPr>
      </w:pPr>
    </w:p>
    <w:p w14:paraId="4CC20784" w14:textId="77777777" w:rsidR="00573981" w:rsidRDefault="00AF4759">
      <w:pPr>
        <w:pStyle w:val="HTMLPreformatted"/>
        <w:shd w:val="clear" w:color="auto" w:fill="E7DEEF"/>
        <w:ind w:left="720"/>
        <w:divId w:val="772894606"/>
        <w:rPr>
          <w:lang w:val="en"/>
        </w:rPr>
      </w:pPr>
      <w:r>
        <w:rPr>
          <w:lang w:val="en"/>
        </w:rPr>
        <w:t xml:space="preserve">    &lt;xs:element name="ToBeSignedBytes" type="xs:base64Binary"/&gt;</w:t>
      </w:r>
    </w:p>
    <w:p w14:paraId="4AA72932" w14:textId="49E31123" w:rsidR="00573981" w:rsidRDefault="00AF4759">
      <w:pPr>
        <w:pStyle w:val="HTMLPreformatted"/>
        <w:shd w:val="clear" w:color="auto" w:fill="E7DEEF"/>
        <w:ind w:left="720"/>
        <w:divId w:val="772894606"/>
        <w:rPr>
          <w:lang w:val="en"/>
        </w:rPr>
      </w:pPr>
      <w:r>
        <w:rPr>
          <w:lang w:val="en"/>
        </w:rPr>
        <w:t xml:space="preserve">    &lt;xs:element name="AdESObject" type="</w:t>
      </w:r>
      <w:del w:id="526" w:author="Stefan Santesson" w:date="2015-08-14T17:47:00Z">
        <w:r w:rsidR="00C517BE">
          <w:rPr>
            <w:lang w:val="en"/>
          </w:rPr>
          <w:delText>eid2</w:delText>
        </w:r>
      </w:del>
      <w:ins w:id="527" w:author="Stefan Santesson" w:date="2015-08-14T17:47:00Z">
        <w:r>
          <w:rPr>
            <w:lang w:val="en"/>
          </w:rPr>
          <w:t>csig</w:t>
        </w:r>
      </w:ins>
      <w:r>
        <w:rPr>
          <w:lang w:val="en"/>
        </w:rPr>
        <w:t>:AdESObjectType"/&gt;</w:t>
      </w:r>
    </w:p>
    <w:p w14:paraId="09E43FA1" w14:textId="27155358" w:rsidR="00573981" w:rsidRDefault="00AF4759">
      <w:pPr>
        <w:pStyle w:val="HTMLPreformatted"/>
        <w:shd w:val="clear" w:color="auto" w:fill="E7DEEF"/>
        <w:ind w:left="720"/>
        <w:divId w:val="772894606"/>
        <w:rPr>
          <w:lang w:val="en"/>
        </w:rPr>
      </w:pPr>
      <w:r>
        <w:rPr>
          <w:lang w:val="en"/>
        </w:rPr>
        <w:t xml:space="preserve">    &lt;xs:element name="Base64Signature" type="</w:t>
      </w:r>
      <w:del w:id="528" w:author="Stefan Santesson" w:date="2015-08-14T17:47:00Z">
        <w:r w:rsidR="00C517BE">
          <w:rPr>
            <w:lang w:val="en"/>
          </w:rPr>
          <w:delText>eid2</w:delText>
        </w:r>
      </w:del>
      <w:ins w:id="529" w:author="Stefan Santesson" w:date="2015-08-14T17:47:00Z">
        <w:r>
          <w:rPr>
            <w:lang w:val="en"/>
          </w:rPr>
          <w:t>csig</w:t>
        </w:r>
      </w:ins>
      <w:r>
        <w:rPr>
          <w:lang w:val="en"/>
        </w:rPr>
        <w:t>:Base64SignatureType"/&gt;</w:t>
      </w:r>
    </w:p>
    <w:p w14:paraId="1469BC83" w14:textId="782B1275" w:rsidR="00573981" w:rsidRDefault="00AF4759">
      <w:pPr>
        <w:pStyle w:val="HTMLPreformatted"/>
        <w:shd w:val="clear" w:color="auto" w:fill="E7DEEF"/>
        <w:ind w:left="720"/>
        <w:divId w:val="772894606"/>
        <w:rPr>
          <w:lang w:val="en"/>
        </w:rPr>
      </w:pPr>
      <w:r>
        <w:rPr>
          <w:lang w:val="en"/>
        </w:rPr>
        <w:t xml:space="preserve">    &lt;xs:element name="OtherSignTaskData" type="</w:t>
      </w:r>
      <w:del w:id="530" w:author="Stefan Santesson" w:date="2015-08-14T17:47:00Z">
        <w:r w:rsidR="00C517BE">
          <w:rPr>
            <w:lang w:val="en"/>
          </w:rPr>
          <w:delText>eid2</w:delText>
        </w:r>
      </w:del>
      <w:ins w:id="531" w:author="Stefan Santesson" w:date="2015-08-14T17:47:00Z">
        <w:r>
          <w:rPr>
            <w:lang w:val="en"/>
          </w:rPr>
          <w:t>csig</w:t>
        </w:r>
      </w:ins>
      <w:r>
        <w:rPr>
          <w:lang w:val="en"/>
        </w:rPr>
        <w:t>:AnyType"/&gt;</w:t>
      </w:r>
    </w:p>
    <w:p w14:paraId="3771A9D5" w14:textId="77777777" w:rsidR="00573981" w:rsidRDefault="00AF4759">
      <w:pPr>
        <w:pStyle w:val="Heading5"/>
        <w:ind w:left="720"/>
        <w:divId w:val="821583536"/>
        <w:rPr>
          <w:rFonts w:ascii="Arial" w:eastAsia="Times New Roman" w:hAnsi="Arial" w:cs="Arial"/>
          <w:lang w:val="en"/>
        </w:rPr>
      </w:pPr>
      <w:bookmarkStart w:id="532" w:name="d0e1548"/>
      <w:bookmarkStart w:id="533" w:name="d0e1441"/>
      <w:bookmarkEnd w:id="532"/>
      <w:bookmarkEnd w:id="533"/>
      <w:r>
        <w:rPr>
          <w:rFonts w:ascii="Arial" w:eastAsia="Times New Roman" w:hAnsi="Arial" w:cs="Arial"/>
          <w:lang w:val="en"/>
        </w:rPr>
        <w:t>4.1.1.1. Type AdESObjectType</w:t>
      </w:r>
    </w:p>
    <w:p w14:paraId="1E8D2BB8" w14:textId="77777777" w:rsidR="00573981" w:rsidRDefault="00AF4759">
      <w:pPr>
        <w:pStyle w:val="NormalWeb"/>
        <w:ind w:left="720"/>
        <w:divId w:val="489291957"/>
        <w:rPr>
          <w:rFonts w:ascii="Arial" w:hAnsi="Arial" w:cs="Arial"/>
          <w:sz w:val="22"/>
          <w:szCs w:val="22"/>
          <w:lang w:val="en"/>
        </w:rPr>
      </w:pPr>
      <w:r>
        <w:rPr>
          <w:rFonts w:ascii="Arial" w:hAnsi="Arial" w:cs="Arial"/>
          <w:sz w:val="22"/>
          <w:szCs w:val="22"/>
          <w:lang w:val="en"/>
        </w:rPr>
        <w:t xml:space="preserve">The </w:t>
      </w:r>
      <w:r>
        <w:rPr>
          <w:rStyle w:val="Strong"/>
          <w:rFonts w:ascii="Arial" w:hAnsi="Arial" w:cs="Arial"/>
          <w:sz w:val="22"/>
          <w:szCs w:val="22"/>
          <w:lang w:val="en"/>
        </w:rPr>
        <w:t>AdESObjectType</w:t>
      </w:r>
      <w:r>
        <w:rPr>
          <w:rFonts w:ascii="Arial" w:hAnsi="Arial" w:cs="Arial"/>
          <w:sz w:val="22"/>
          <w:szCs w:val="22"/>
          <w:lang w:val="en"/>
        </w:rPr>
        <w:t xml:space="preserve"> complex type holds a base64 encoded object that is referenced from the signature and which content has to be modified as part of the certificate and signature generation process. Handling of this data as in the signature generation process MAY be affected by rules identifyed by the </w:t>
      </w:r>
      <w:r>
        <w:rPr>
          <w:rStyle w:val="HTMLCode"/>
          <w:lang w:val="en"/>
        </w:rPr>
        <w:t>ProcessingRules</w:t>
      </w:r>
      <w:r>
        <w:rPr>
          <w:rFonts w:ascii="Arial" w:hAnsi="Arial" w:cs="Arial"/>
          <w:sz w:val="22"/>
          <w:szCs w:val="22"/>
          <w:lang w:val="en"/>
        </w:rPr>
        <w:t xml:space="preserve">, </w:t>
      </w:r>
      <w:r>
        <w:rPr>
          <w:rStyle w:val="HTMLCode"/>
          <w:lang w:val="en"/>
        </w:rPr>
        <w:t>SigType</w:t>
      </w:r>
      <w:r>
        <w:rPr>
          <w:rFonts w:ascii="Arial" w:hAnsi="Arial" w:cs="Arial"/>
          <w:sz w:val="22"/>
          <w:szCs w:val="22"/>
          <w:lang w:val="en"/>
        </w:rPr>
        <w:t xml:space="preserve"> and </w:t>
      </w:r>
      <w:r>
        <w:rPr>
          <w:rStyle w:val="HTMLCode"/>
          <w:lang w:val="en"/>
        </w:rPr>
        <w:t>AdESType</w:t>
      </w:r>
      <w:r>
        <w:rPr>
          <w:rFonts w:ascii="Arial" w:hAnsi="Arial" w:cs="Arial"/>
          <w:sz w:val="22"/>
          <w:szCs w:val="22"/>
          <w:lang w:val="en"/>
        </w:rPr>
        <w:t xml:space="preserve"> attributes of the parent </w:t>
      </w:r>
      <w:r>
        <w:rPr>
          <w:rStyle w:val="HTMLCode"/>
          <w:lang w:val="en"/>
        </w:rPr>
        <w:t>&lt;SignatureInputObjects&gt;</w:t>
      </w:r>
      <w:r>
        <w:rPr>
          <w:rFonts w:ascii="Arial" w:hAnsi="Arial" w:cs="Arial"/>
          <w:sz w:val="22"/>
          <w:szCs w:val="22"/>
          <w:lang w:val="en"/>
        </w:rPr>
        <w:t xml:space="preserve"> elements. </w:t>
      </w:r>
    </w:p>
    <w:p w14:paraId="28D2F56E" w14:textId="77777777" w:rsidR="00573981" w:rsidRDefault="00AF4759">
      <w:pPr>
        <w:pStyle w:val="NormalWeb"/>
        <w:ind w:left="720"/>
        <w:divId w:val="489291957"/>
        <w:rPr>
          <w:rFonts w:ascii="Arial" w:hAnsi="Arial" w:cs="Arial"/>
          <w:sz w:val="22"/>
          <w:szCs w:val="22"/>
          <w:lang w:val="en"/>
        </w:rPr>
      </w:pPr>
      <w:r>
        <w:rPr>
          <w:rFonts w:ascii="Arial" w:hAnsi="Arial" w:cs="Arial"/>
          <w:sz w:val="22"/>
          <w:szCs w:val="22"/>
          <w:lang w:val="en"/>
        </w:rPr>
        <w:t>This complex type has the following elements:</w:t>
      </w:r>
    </w:p>
    <w:p w14:paraId="401E50A8" w14:textId="77777777" w:rsidR="00573981" w:rsidRDefault="00AF4759">
      <w:pPr>
        <w:spacing w:before="0" w:beforeAutospacing="0" w:after="0" w:afterAutospacing="0"/>
        <w:ind w:left="720"/>
        <w:divId w:val="853685045"/>
        <w:rPr>
          <w:rFonts w:ascii="Arial" w:eastAsia="Times New Roman" w:hAnsi="Arial" w:cs="Arial"/>
          <w:sz w:val="22"/>
          <w:szCs w:val="22"/>
          <w:lang w:val="en"/>
        </w:rPr>
      </w:pPr>
      <w:r>
        <w:rPr>
          <w:rStyle w:val="HTMLCode"/>
          <w:lang w:val="en"/>
        </w:rPr>
        <w:t>&lt;SignatureId&gt;</w:t>
      </w:r>
      <w:r>
        <w:rPr>
          <w:rFonts w:ascii="Arial" w:eastAsia="Times New Roman" w:hAnsi="Arial" w:cs="Arial"/>
          <w:sz w:val="22"/>
          <w:szCs w:val="22"/>
          <w:lang w:val="en"/>
        </w:rPr>
        <w:t xml:space="preserve"> [Optional]</w:t>
      </w:r>
    </w:p>
    <w:p w14:paraId="660912BF" w14:textId="27701B40" w:rsidR="00573981" w:rsidRDefault="00AF4759">
      <w:pPr>
        <w:pStyle w:val="NormalWeb"/>
        <w:ind w:left="1440"/>
        <w:divId w:val="853685045"/>
        <w:rPr>
          <w:rFonts w:ascii="Arial" w:hAnsi="Arial" w:cs="Arial"/>
          <w:sz w:val="22"/>
          <w:szCs w:val="22"/>
          <w:lang w:val="en"/>
        </w:rPr>
      </w:pPr>
      <w:r>
        <w:rPr>
          <w:rFonts w:ascii="Arial" w:hAnsi="Arial" w:cs="Arial"/>
          <w:sz w:val="22"/>
          <w:szCs w:val="22"/>
          <w:lang w:val="en"/>
        </w:rPr>
        <w:t xml:space="preserve">An optional identifier of the signature. When the requested signature is a XAdES signature, this is the value of the Id attribute of the </w:t>
      </w:r>
      <w:r>
        <w:rPr>
          <w:rStyle w:val="HTMLCode"/>
          <w:lang w:val="en"/>
        </w:rPr>
        <w:t>&lt;ds:Signature&gt;</w:t>
      </w:r>
      <w:r>
        <w:rPr>
          <w:rFonts w:ascii="Arial" w:hAnsi="Arial" w:cs="Arial"/>
          <w:sz w:val="22"/>
          <w:szCs w:val="22"/>
          <w:lang w:val="en"/>
        </w:rPr>
        <w:t xml:space="preserve"> element</w:t>
      </w:r>
      <w:del w:id="534" w:author="Stefan Santesson" w:date="2015-08-14T17:47:00Z">
        <w:r w:rsidR="00C517BE">
          <w:rPr>
            <w:rFonts w:ascii="Arial" w:hAnsi="Arial" w:cs="Arial"/>
            <w:sz w:val="22"/>
            <w:szCs w:val="22"/>
            <w:lang w:val="en"/>
          </w:rPr>
          <w:delText>.</w:delText>
        </w:r>
      </w:del>
      <w:r>
        <w:rPr>
          <w:rFonts w:ascii="Arial" w:hAnsi="Arial" w:cs="Arial"/>
          <w:sz w:val="22"/>
          <w:szCs w:val="22"/>
          <w:lang w:val="en"/>
        </w:rPr>
        <w:t xml:space="preserve"> of the resulting signature, which is used to construct the </w:t>
      </w:r>
      <w:r>
        <w:rPr>
          <w:rStyle w:val="HTMLCode"/>
          <w:lang w:val="en"/>
        </w:rPr>
        <w:t>Target</w:t>
      </w:r>
      <w:r>
        <w:rPr>
          <w:rFonts w:ascii="Arial" w:hAnsi="Arial" w:cs="Arial"/>
          <w:sz w:val="22"/>
          <w:szCs w:val="22"/>
          <w:lang w:val="en"/>
        </w:rPr>
        <w:t xml:space="preserve"> attribute of the </w:t>
      </w:r>
      <w:r>
        <w:rPr>
          <w:rStyle w:val="HTMLCode"/>
          <w:lang w:val="en"/>
        </w:rPr>
        <w:t>&lt;xades:QualifyingProperties&gt;</w:t>
      </w:r>
      <w:r>
        <w:rPr>
          <w:rFonts w:ascii="Arial" w:hAnsi="Arial" w:cs="Arial"/>
          <w:sz w:val="22"/>
          <w:szCs w:val="22"/>
          <w:lang w:val="en"/>
        </w:rPr>
        <w:t xml:space="preserve"> element. </w:t>
      </w:r>
    </w:p>
    <w:p w14:paraId="052121CD" w14:textId="77777777" w:rsidR="00573981" w:rsidRDefault="00AF4759">
      <w:pPr>
        <w:spacing w:before="0" w:beforeAutospacing="0" w:after="0" w:afterAutospacing="0"/>
        <w:ind w:left="720"/>
        <w:divId w:val="853685045"/>
        <w:rPr>
          <w:rFonts w:ascii="Arial" w:eastAsia="Times New Roman" w:hAnsi="Arial" w:cs="Arial"/>
          <w:sz w:val="22"/>
          <w:szCs w:val="22"/>
          <w:lang w:val="en"/>
        </w:rPr>
      </w:pPr>
      <w:r>
        <w:rPr>
          <w:rStyle w:val="HTMLCode"/>
          <w:lang w:val="en"/>
        </w:rPr>
        <w:t>&lt;AdESObjectBytes&gt;</w:t>
      </w:r>
      <w:r>
        <w:rPr>
          <w:rFonts w:ascii="Arial" w:eastAsia="Times New Roman" w:hAnsi="Arial" w:cs="Arial"/>
          <w:sz w:val="22"/>
          <w:szCs w:val="22"/>
          <w:lang w:val="en"/>
        </w:rPr>
        <w:t xml:space="preserve"> [Optional]</w:t>
      </w:r>
    </w:p>
    <w:p w14:paraId="631A64FA" w14:textId="12D22CC3" w:rsidR="00573981" w:rsidRDefault="00AF4759">
      <w:pPr>
        <w:pStyle w:val="NormalWeb"/>
        <w:ind w:left="1440"/>
        <w:divId w:val="853685045"/>
        <w:rPr>
          <w:rFonts w:ascii="Arial" w:hAnsi="Arial" w:cs="Arial"/>
          <w:sz w:val="22"/>
          <w:szCs w:val="22"/>
          <w:lang w:val="en"/>
        </w:rPr>
      </w:pPr>
      <w:r>
        <w:rPr>
          <w:rFonts w:ascii="Arial" w:hAnsi="Arial" w:cs="Arial"/>
          <w:sz w:val="22"/>
          <w:szCs w:val="22"/>
          <w:lang w:val="en"/>
        </w:rPr>
        <w:t xml:space="preserve">A base64 encoded object that is referenced from the signature and which content has to be modified as part of the certificate and signature generation process. The type of data in the base64 encoded bytes and the rules of handling of this data as in the signature generation process is determined through the </w:t>
      </w:r>
      <w:r>
        <w:rPr>
          <w:rStyle w:val="HTMLCode"/>
          <w:lang w:val="en"/>
        </w:rPr>
        <w:t>ProcessingRules</w:t>
      </w:r>
      <w:r>
        <w:rPr>
          <w:rFonts w:ascii="Arial" w:hAnsi="Arial" w:cs="Arial"/>
          <w:sz w:val="22"/>
          <w:szCs w:val="22"/>
          <w:lang w:val="en"/>
        </w:rPr>
        <w:t xml:space="preserve">, </w:t>
      </w:r>
      <w:r>
        <w:rPr>
          <w:rStyle w:val="HTMLCode"/>
          <w:lang w:val="en"/>
        </w:rPr>
        <w:t>SigType</w:t>
      </w:r>
      <w:r>
        <w:rPr>
          <w:rFonts w:ascii="Arial" w:hAnsi="Arial" w:cs="Arial"/>
          <w:sz w:val="22"/>
          <w:szCs w:val="22"/>
          <w:lang w:val="en"/>
        </w:rPr>
        <w:t xml:space="preserve"> and </w:t>
      </w:r>
      <w:r>
        <w:rPr>
          <w:rStyle w:val="HTMLCode"/>
          <w:lang w:val="en"/>
        </w:rPr>
        <w:t>AdESType</w:t>
      </w:r>
      <w:r>
        <w:rPr>
          <w:rFonts w:ascii="Arial" w:hAnsi="Arial" w:cs="Arial"/>
          <w:sz w:val="22"/>
          <w:szCs w:val="22"/>
          <w:lang w:val="en"/>
        </w:rPr>
        <w:t xml:space="preserve"> attributes of the parent </w:t>
      </w:r>
      <w:r>
        <w:rPr>
          <w:rStyle w:val="HTMLCode"/>
          <w:lang w:val="en"/>
        </w:rPr>
        <w:t>&lt;SignatureInputObjects&gt;</w:t>
      </w:r>
      <w:r>
        <w:rPr>
          <w:rFonts w:ascii="Arial" w:hAnsi="Arial" w:cs="Arial"/>
          <w:sz w:val="22"/>
          <w:szCs w:val="22"/>
          <w:lang w:val="en"/>
        </w:rPr>
        <w:t xml:space="preserve"> elements. When the </w:t>
      </w:r>
      <w:del w:id="535" w:author="Stefan Santesson" w:date="2015-08-14T17:47:00Z">
        <w:r w:rsidR="00C517BE">
          <w:rPr>
            <w:rFonts w:ascii="Arial" w:hAnsi="Arial" w:cs="Arial"/>
            <w:sz w:val="22"/>
            <w:szCs w:val="22"/>
            <w:lang w:val="en"/>
          </w:rPr>
          <w:delText>siganture</w:delText>
        </w:r>
      </w:del>
      <w:ins w:id="536" w:author="Stefan Santesson" w:date="2015-08-14T17:47:00Z">
        <w:r>
          <w:rPr>
            <w:rFonts w:ascii="Arial" w:hAnsi="Arial" w:cs="Arial"/>
            <w:sz w:val="22"/>
            <w:szCs w:val="22"/>
            <w:lang w:val="en"/>
          </w:rPr>
          <w:t>signature</w:t>
        </w:r>
      </w:ins>
      <w:r>
        <w:rPr>
          <w:rFonts w:ascii="Arial" w:hAnsi="Arial" w:cs="Arial"/>
          <w:sz w:val="22"/>
          <w:szCs w:val="22"/>
          <w:lang w:val="en"/>
        </w:rPr>
        <w:t xml:space="preserve"> type is XAdES, then this is the bytes of the </w:t>
      </w:r>
      <w:r>
        <w:rPr>
          <w:rStyle w:val="HTMLCode"/>
          <w:lang w:val="en"/>
        </w:rPr>
        <w:t>&lt;ds:Object&gt;</w:t>
      </w:r>
      <w:r>
        <w:rPr>
          <w:rFonts w:ascii="Arial" w:hAnsi="Arial" w:cs="Arial"/>
          <w:sz w:val="22"/>
          <w:szCs w:val="22"/>
          <w:lang w:val="en"/>
        </w:rPr>
        <w:t xml:space="preserve"> element that holds the </w:t>
      </w:r>
      <w:r>
        <w:rPr>
          <w:rStyle w:val="HTMLCode"/>
          <w:lang w:val="en"/>
        </w:rPr>
        <w:t>&lt;xades:QualifyingProperties&gt;</w:t>
      </w:r>
      <w:r>
        <w:rPr>
          <w:rFonts w:ascii="Arial" w:hAnsi="Arial" w:cs="Arial"/>
          <w:sz w:val="22"/>
          <w:szCs w:val="22"/>
          <w:lang w:val="en"/>
        </w:rPr>
        <w:t xml:space="preserve"> element of the signature where the hash of the signature certificate will be placed.</w:t>
      </w:r>
    </w:p>
    <w:p w14:paraId="06A0AACF" w14:textId="77777777" w:rsidR="00573981" w:rsidRDefault="00AF4759">
      <w:pPr>
        <w:pStyle w:val="NormalWeb"/>
        <w:ind w:left="1440"/>
        <w:divId w:val="853685045"/>
        <w:rPr>
          <w:rFonts w:ascii="Arial" w:hAnsi="Arial" w:cs="Arial"/>
          <w:sz w:val="22"/>
          <w:szCs w:val="22"/>
          <w:lang w:val="en"/>
        </w:rPr>
      </w:pPr>
      <w:r>
        <w:rPr>
          <w:rFonts w:ascii="Arial" w:hAnsi="Arial" w:cs="Arial"/>
          <w:sz w:val="22"/>
          <w:szCs w:val="22"/>
          <w:lang w:val="en"/>
        </w:rPr>
        <w:t xml:space="preserve">When this element is present in the request, it forms a base for construction of this object in the signature process. </w:t>
      </w:r>
    </w:p>
    <w:p w14:paraId="5CC56E76" w14:textId="77777777" w:rsidR="00573981" w:rsidRDefault="00AF4759">
      <w:pPr>
        <w:spacing w:before="0" w:beforeAutospacing="0" w:after="0" w:afterAutospacing="0"/>
        <w:ind w:left="720"/>
        <w:divId w:val="853685045"/>
        <w:rPr>
          <w:rFonts w:ascii="Arial" w:eastAsia="Times New Roman" w:hAnsi="Arial" w:cs="Arial"/>
          <w:sz w:val="22"/>
          <w:szCs w:val="22"/>
          <w:lang w:val="en"/>
        </w:rPr>
      </w:pPr>
      <w:r>
        <w:rPr>
          <w:rStyle w:val="HTMLCode"/>
          <w:lang w:val="en"/>
        </w:rPr>
        <w:t>&lt;OtherAdESData&gt;</w:t>
      </w:r>
      <w:r>
        <w:rPr>
          <w:rFonts w:ascii="Arial" w:eastAsia="Times New Roman" w:hAnsi="Arial" w:cs="Arial"/>
          <w:sz w:val="22"/>
          <w:szCs w:val="22"/>
          <w:lang w:val="en"/>
        </w:rPr>
        <w:t xml:space="preserve"> [Optional]</w:t>
      </w:r>
    </w:p>
    <w:p w14:paraId="1D2B859A" w14:textId="77777777" w:rsidR="00573981" w:rsidRDefault="00AF4759">
      <w:pPr>
        <w:pStyle w:val="NormalWeb"/>
        <w:ind w:left="1440"/>
        <w:divId w:val="853685045"/>
        <w:rPr>
          <w:rFonts w:ascii="Arial" w:hAnsi="Arial" w:cs="Arial"/>
          <w:sz w:val="22"/>
          <w:szCs w:val="22"/>
          <w:lang w:val="en"/>
        </w:rPr>
      </w:pPr>
      <w:r>
        <w:rPr>
          <w:rFonts w:ascii="Arial" w:hAnsi="Arial" w:cs="Arial"/>
          <w:sz w:val="22"/>
          <w:szCs w:val="22"/>
          <w:lang w:val="en"/>
        </w:rPr>
        <w:t>Other input data related to the AdES signature generation process.</w:t>
      </w:r>
    </w:p>
    <w:p w14:paraId="29B12B88" w14:textId="77777777" w:rsidR="00573981" w:rsidRDefault="00AF4759">
      <w:pPr>
        <w:pStyle w:val="NormalWeb"/>
        <w:ind w:left="720"/>
        <w:divId w:val="489291957"/>
        <w:rPr>
          <w:rFonts w:ascii="Arial" w:hAnsi="Arial" w:cs="Arial"/>
          <w:sz w:val="22"/>
          <w:szCs w:val="22"/>
          <w:lang w:val="en"/>
        </w:rPr>
      </w:pPr>
      <w:r>
        <w:rPr>
          <w:rFonts w:ascii="Arial" w:hAnsi="Arial" w:cs="Arial"/>
          <w:sz w:val="22"/>
          <w:szCs w:val="22"/>
          <w:lang w:val="en"/>
        </w:rPr>
        <w:t xml:space="preserve">The following schema fragment defines the </w:t>
      </w:r>
      <w:r>
        <w:rPr>
          <w:rStyle w:val="Strong"/>
          <w:rFonts w:ascii="Arial" w:hAnsi="Arial" w:cs="Arial"/>
          <w:sz w:val="22"/>
          <w:szCs w:val="22"/>
          <w:lang w:val="en"/>
        </w:rPr>
        <w:t>AdESObjectType</w:t>
      </w:r>
      <w:r>
        <w:rPr>
          <w:rFonts w:ascii="Arial" w:hAnsi="Arial" w:cs="Arial"/>
          <w:sz w:val="22"/>
          <w:szCs w:val="22"/>
          <w:lang w:val="en"/>
        </w:rPr>
        <w:t xml:space="preserve"> complex type</w:t>
      </w:r>
    </w:p>
    <w:p w14:paraId="0CDFB7EE" w14:textId="77777777" w:rsidR="00573981" w:rsidRDefault="00AF4759">
      <w:pPr>
        <w:pStyle w:val="HTMLPreformatted"/>
        <w:shd w:val="clear" w:color="auto" w:fill="E7DEEF"/>
        <w:ind w:left="720"/>
        <w:divId w:val="489291957"/>
        <w:rPr>
          <w:lang w:val="en"/>
        </w:rPr>
      </w:pPr>
      <w:r>
        <w:rPr>
          <w:lang w:val="en"/>
        </w:rPr>
        <w:t xml:space="preserve">    &lt;xs:complexType name="AdESObjectType"&gt;</w:t>
      </w:r>
    </w:p>
    <w:p w14:paraId="7D9FEFC9" w14:textId="77777777" w:rsidR="00573981" w:rsidRDefault="00AF4759">
      <w:pPr>
        <w:pStyle w:val="HTMLPreformatted"/>
        <w:shd w:val="clear" w:color="auto" w:fill="E7DEEF"/>
        <w:ind w:left="720"/>
        <w:divId w:val="489291957"/>
        <w:rPr>
          <w:lang w:val="en"/>
        </w:rPr>
      </w:pPr>
      <w:r>
        <w:rPr>
          <w:lang w:val="en"/>
        </w:rPr>
        <w:t xml:space="preserve">        &lt;xs:sequence&gt;</w:t>
      </w:r>
    </w:p>
    <w:p w14:paraId="7BBEF969" w14:textId="77777777" w:rsidR="00573981" w:rsidRDefault="00AF4759">
      <w:pPr>
        <w:pStyle w:val="HTMLPreformatted"/>
        <w:shd w:val="clear" w:color="auto" w:fill="E7DEEF"/>
        <w:ind w:left="720"/>
        <w:divId w:val="489291957"/>
        <w:rPr>
          <w:lang w:val="en"/>
        </w:rPr>
      </w:pPr>
      <w:r>
        <w:rPr>
          <w:lang w:val="en"/>
        </w:rPr>
        <w:t xml:space="preserve">            &lt;xs:element minOccurs="0" name="SignatureId" type="xs:string"/&gt;</w:t>
      </w:r>
    </w:p>
    <w:p w14:paraId="68733A09" w14:textId="77777777" w:rsidR="00573981" w:rsidRDefault="00AF4759">
      <w:pPr>
        <w:pStyle w:val="HTMLPreformatted"/>
        <w:shd w:val="clear" w:color="auto" w:fill="E7DEEF"/>
        <w:ind w:left="720"/>
        <w:divId w:val="489291957"/>
        <w:rPr>
          <w:lang w:val="en"/>
        </w:rPr>
      </w:pPr>
      <w:r>
        <w:rPr>
          <w:lang w:val="en"/>
        </w:rPr>
        <w:t xml:space="preserve">            &lt;xs:element minOccurs="0" name="AdESObjectBytes"</w:t>
      </w:r>
    </w:p>
    <w:p w14:paraId="27866614" w14:textId="77777777" w:rsidR="00573981" w:rsidRDefault="00AF4759">
      <w:pPr>
        <w:pStyle w:val="HTMLPreformatted"/>
        <w:shd w:val="clear" w:color="auto" w:fill="E7DEEF"/>
        <w:ind w:left="720"/>
        <w:divId w:val="489291957"/>
        <w:rPr>
          <w:lang w:val="en"/>
        </w:rPr>
      </w:pPr>
      <w:r>
        <w:rPr>
          <w:lang w:val="en"/>
        </w:rPr>
        <w:t xml:space="preserve">                type="xs:base64Binary"/&gt;</w:t>
      </w:r>
    </w:p>
    <w:p w14:paraId="6A06DBF0" w14:textId="240BE565" w:rsidR="00573981" w:rsidRDefault="00AF4759">
      <w:pPr>
        <w:pStyle w:val="HTMLPreformatted"/>
        <w:shd w:val="clear" w:color="auto" w:fill="E7DEEF"/>
        <w:ind w:left="720"/>
        <w:divId w:val="489291957"/>
        <w:rPr>
          <w:lang w:val="en"/>
        </w:rPr>
      </w:pPr>
      <w:r>
        <w:rPr>
          <w:lang w:val="en"/>
        </w:rPr>
        <w:t xml:space="preserve">            &lt;xs:element minOccurs="0" name="OtherAdESData" type="</w:t>
      </w:r>
      <w:del w:id="537" w:author="Stefan Santesson" w:date="2015-08-14T17:47:00Z">
        <w:r w:rsidR="00C517BE">
          <w:rPr>
            <w:lang w:val="en"/>
          </w:rPr>
          <w:delText>eid2</w:delText>
        </w:r>
      </w:del>
      <w:ins w:id="538" w:author="Stefan Santesson" w:date="2015-08-14T17:47:00Z">
        <w:r>
          <w:rPr>
            <w:lang w:val="en"/>
          </w:rPr>
          <w:t>csig</w:t>
        </w:r>
      </w:ins>
      <w:r>
        <w:rPr>
          <w:lang w:val="en"/>
        </w:rPr>
        <w:t>:AnyType"/&gt;</w:t>
      </w:r>
    </w:p>
    <w:p w14:paraId="24307BC1" w14:textId="77777777" w:rsidR="00573981" w:rsidRDefault="00AF4759">
      <w:pPr>
        <w:pStyle w:val="HTMLPreformatted"/>
        <w:shd w:val="clear" w:color="auto" w:fill="E7DEEF"/>
        <w:ind w:left="720"/>
        <w:divId w:val="489291957"/>
        <w:rPr>
          <w:lang w:val="en"/>
        </w:rPr>
      </w:pPr>
      <w:r>
        <w:rPr>
          <w:lang w:val="en"/>
        </w:rPr>
        <w:t xml:space="preserve">        &lt;/xs:sequence&gt;</w:t>
      </w:r>
    </w:p>
    <w:p w14:paraId="73084E5D" w14:textId="77777777" w:rsidR="00573981" w:rsidRDefault="00AF4759">
      <w:pPr>
        <w:pStyle w:val="HTMLPreformatted"/>
        <w:shd w:val="clear" w:color="auto" w:fill="E7DEEF"/>
        <w:ind w:left="720"/>
        <w:divId w:val="489291957"/>
        <w:rPr>
          <w:lang w:val="en"/>
        </w:rPr>
      </w:pPr>
      <w:r>
        <w:rPr>
          <w:lang w:val="en"/>
        </w:rPr>
        <w:t xml:space="preserve">    &lt;/xs:complexType&gt;</w:t>
      </w:r>
    </w:p>
    <w:p w14:paraId="20B328EB" w14:textId="77777777" w:rsidR="00573981" w:rsidRDefault="00AF4759">
      <w:pPr>
        <w:pStyle w:val="Heading2"/>
        <w:ind w:left="720"/>
        <w:divId w:val="466703792"/>
        <w:rPr>
          <w:rFonts w:ascii="Arial" w:eastAsia="Times New Roman" w:hAnsi="Arial" w:cs="Arial"/>
          <w:sz w:val="37"/>
          <w:szCs w:val="37"/>
          <w:lang w:val="en"/>
        </w:rPr>
      </w:pPr>
      <w:bookmarkStart w:id="539" w:name="d0e1631"/>
      <w:bookmarkStart w:id="540" w:name="d0e1524"/>
      <w:bookmarkEnd w:id="539"/>
      <w:bookmarkEnd w:id="540"/>
      <w:r>
        <w:rPr>
          <w:rFonts w:ascii="Arial" w:eastAsia="Times New Roman" w:hAnsi="Arial" w:cs="Arial"/>
          <w:sz w:val="37"/>
          <w:szCs w:val="37"/>
          <w:lang w:val="en"/>
        </w:rPr>
        <w:t>5. Signing sign requests and responses</w:t>
      </w:r>
    </w:p>
    <w:p w14:paraId="14357ED7" w14:textId="776C2223" w:rsidR="00573981" w:rsidRDefault="00AF4759">
      <w:pPr>
        <w:pStyle w:val="NormalWeb"/>
        <w:ind w:left="720"/>
        <w:divId w:val="585307538"/>
        <w:rPr>
          <w:rFonts w:ascii="Arial" w:hAnsi="Arial" w:cs="Arial"/>
          <w:sz w:val="22"/>
          <w:szCs w:val="22"/>
          <w:lang w:val="en"/>
        </w:rPr>
      </w:pPr>
      <w:r>
        <w:rPr>
          <w:rFonts w:ascii="Arial" w:hAnsi="Arial" w:cs="Arial"/>
          <w:sz w:val="22"/>
          <w:szCs w:val="22"/>
          <w:lang w:val="en"/>
        </w:rPr>
        <w:t xml:space="preserve">This specification supports a scenario where a requesting service requests the signer to sign some data and where the same requesting service receives the signature from the </w:t>
      </w:r>
      <w:del w:id="541" w:author="Stefan Santesson" w:date="2015-08-14T17:47:00Z">
        <w:r w:rsidR="00C517BE">
          <w:rPr>
            <w:rFonts w:ascii="Arial" w:hAnsi="Arial" w:cs="Arial"/>
            <w:sz w:val="22"/>
            <w:szCs w:val="22"/>
            <w:lang w:val="en"/>
          </w:rPr>
          <w:delText>signing service.</w:delText>
        </w:r>
      </w:del>
      <w:ins w:id="542" w:author="Stefan Santesson" w:date="2015-08-14T17:47:00Z">
        <w:r>
          <w:rPr>
            <w:rFonts w:ascii="Arial" w:hAnsi="Arial" w:cs="Arial"/>
            <w:sz w:val="22"/>
            <w:szCs w:val="22"/>
            <w:lang w:val="en"/>
          </w:rPr>
          <w:t>Signing Service.</w:t>
        </w:r>
      </w:ins>
      <w:r>
        <w:rPr>
          <w:rFonts w:ascii="Arial" w:hAnsi="Arial" w:cs="Arial"/>
          <w:sz w:val="22"/>
          <w:szCs w:val="22"/>
          <w:lang w:val="en"/>
        </w:rPr>
        <w:t xml:space="preserve"> In this scenario the requesting service acts as the presenter of information to be signed to the signer. Implementers of this specification MUST sign requests and responses for signature creation to protect against spoofing and substitution attacks. If a hash of the document to be signed is replaced in a sign request, the signer may end up signing something completely different than what the requesting service presented to the signer.</w:t>
      </w:r>
    </w:p>
    <w:p w14:paraId="634FABCF" w14:textId="1E0AD56D" w:rsidR="00573981" w:rsidRDefault="00AF4759">
      <w:pPr>
        <w:pStyle w:val="NormalWeb"/>
        <w:ind w:left="720"/>
        <w:divId w:val="585307538"/>
        <w:rPr>
          <w:rFonts w:ascii="Arial" w:hAnsi="Arial" w:cs="Arial"/>
          <w:sz w:val="22"/>
          <w:szCs w:val="22"/>
          <w:lang w:val="en"/>
        </w:rPr>
      </w:pPr>
      <w:r>
        <w:rPr>
          <w:rFonts w:ascii="Arial" w:hAnsi="Arial" w:cs="Arial"/>
          <w:sz w:val="22"/>
          <w:szCs w:val="22"/>
          <w:lang w:val="en"/>
        </w:rPr>
        <w:t xml:space="preserve">When a </w:t>
      </w:r>
      <w:r>
        <w:rPr>
          <w:rStyle w:val="HTMLCode"/>
          <w:lang w:val="en"/>
        </w:rPr>
        <w:t>&lt;dss:SignRequest&gt;</w:t>
      </w:r>
      <w:r>
        <w:rPr>
          <w:rFonts w:ascii="Arial" w:hAnsi="Arial" w:cs="Arial"/>
          <w:sz w:val="22"/>
          <w:szCs w:val="22"/>
          <w:lang w:val="en"/>
        </w:rPr>
        <w:t xml:space="preserve"> is signed, the signature of that request MUST be placed as the last child element in the </w:t>
      </w:r>
      <w:r>
        <w:rPr>
          <w:rStyle w:val="HTMLCode"/>
          <w:lang w:val="en"/>
        </w:rPr>
        <w:t>&lt;dss:OptionalInputs&gt;</w:t>
      </w:r>
      <w:r>
        <w:rPr>
          <w:rFonts w:ascii="Arial" w:hAnsi="Arial" w:cs="Arial"/>
          <w:sz w:val="22"/>
          <w:szCs w:val="22"/>
          <w:lang w:val="en"/>
        </w:rPr>
        <w:t xml:space="preserve"> element. The </w:t>
      </w:r>
      <w:del w:id="543" w:author="Stefan Santesson" w:date="2015-08-14T17:47:00Z">
        <w:r w:rsidR="00C517BE">
          <w:rPr>
            <w:rFonts w:ascii="Arial" w:hAnsi="Arial" w:cs="Arial"/>
            <w:sz w:val="22"/>
            <w:szCs w:val="22"/>
            <w:lang w:val="en"/>
          </w:rPr>
          <w:delText>signature service</w:delText>
        </w:r>
      </w:del>
      <w:ins w:id="544" w:author="Stefan Santesson" w:date="2015-08-14T17:47:00Z">
        <w:r>
          <w:rPr>
            <w:rFonts w:ascii="Arial" w:hAnsi="Arial" w:cs="Arial"/>
            <w:sz w:val="22"/>
            <w:szCs w:val="22"/>
            <w:lang w:val="en"/>
          </w:rPr>
          <w:t>Signing Service</w:t>
        </w:r>
      </w:ins>
      <w:r>
        <w:rPr>
          <w:rFonts w:ascii="Arial" w:hAnsi="Arial" w:cs="Arial"/>
          <w:sz w:val="22"/>
          <w:szCs w:val="22"/>
          <w:lang w:val="en"/>
        </w:rPr>
        <w:t xml:space="preserve"> MUST check this signature and MUST check that the signature </w:t>
      </w:r>
      <w:del w:id="545" w:author="Stefan Santesson" w:date="2015-08-14T17:47:00Z">
        <w:r w:rsidR="00C517BE">
          <w:rPr>
            <w:rFonts w:ascii="Arial" w:hAnsi="Arial" w:cs="Arial"/>
            <w:sz w:val="22"/>
            <w:szCs w:val="22"/>
            <w:lang w:val="en"/>
          </w:rPr>
          <w:delText>coveres</w:delText>
        </w:r>
      </w:del>
      <w:ins w:id="546" w:author="Stefan Santesson" w:date="2015-08-14T17:47:00Z">
        <w:r>
          <w:rPr>
            <w:rFonts w:ascii="Arial" w:hAnsi="Arial" w:cs="Arial"/>
            <w:sz w:val="22"/>
            <w:szCs w:val="22"/>
            <w:lang w:val="en"/>
          </w:rPr>
          <w:t>covers</w:t>
        </w:r>
      </w:ins>
      <w:r>
        <w:rPr>
          <w:rFonts w:ascii="Arial" w:hAnsi="Arial" w:cs="Arial"/>
          <w:sz w:val="22"/>
          <w:szCs w:val="22"/>
          <w:lang w:val="en"/>
        </w:rPr>
        <w:t xml:space="preserve"> all data in the </w:t>
      </w:r>
      <w:r>
        <w:rPr>
          <w:rStyle w:val="HTMLCode"/>
          <w:lang w:val="en"/>
        </w:rPr>
        <w:t>&lt;dss:SignRequest&gt;</w:t>
      </w:r>
      <w:r>
        <w:rPr>
          <w:rFonts w:ascii="Arial" w:hAnsi="Arial" w:cs="Arial"/>
          <w:sz w:val="22"/>
          <w:szCs w:val="22"/>
          <w:lang w:val="en"/>
        </w:rPr>
        <w:t xml:space="preserve"> element (except for the signature itself).</w:t>
      </w:r>
    </w:p>
    <w:p w14:paraId="027F1CC3" w14:textId="20AA802E" w:rsidR="00573981" w:rsidRDefault="00AF4759">
      <w:pPr>
        <w:pStyle w:val="NormalWeb"/>
        <w:ind w:left="720"/>
        <w:divId w:val="585307538"/>
        <w:rPr>
          <w:rFonts w:ascii="Arial" w:hAnsi="Arial" w:cs="Arial"/>
          <w:sz w:val="22"/>
          <w:szCs w:val="22"/>
          <w:lang w:val="en"/>
        </w:rPr>
      </w:pPr>
      <w:r>
        <w:rPr>
          <w:rFonts w:ascii="Arial" w:hAnsi="Arial" w:cs="Arial"/>
          <w:sz w:val="22"/>
          <w:szCs w:val="22"/>
          <w:lang w:val="en"/>
        </w:rPr>
        <w:t xml:space="preserve">When a </w:t>
      </w:r>
      <w:r>
        <w:rPr>
          <w:rStyle w:val="HTMLCode"/>
          <w:lang w:val="en"/>
        </w:rPr>
        <w:t>&lt;dss:SignResponse&gt;</w:t>
      </w:r>
      <w:r>
        <w:rPr>
          <w:rFonts w:ascii="Arial" w:hAnsi="Arial" w:cs="Arial"/>
          <w:sz w:val="22"/>
          <w:szCs w:val="22"/>
          <w:lang w:val="en"/>
        </w:rPr>
        <w:t xml:space="preserve"> is signed, the signature of that response MUST be placed as the last child element in the </w:t>
      </w:r>
      <w:r>
        <w:rPr>
          <w:rStyle w:val="HTMLCode"/>
          <w:lang w:val="en"/>
        </w:rPr>
        <w:t>&lt;dss:OptionalOutputs&gt;</w:t>
      </w:r>
      <w:r>
        <w:rPr>
          <w:rFonts w:ascii="Arial" w:hAnsi="Arial" w:cs="Arial"/>
          <w:sz w:val="22"/>
          <w:szCs w:val="22"/>
          <w:lang w:val="en"/>
        </w:rPr>
        <w:t xml:space="preserve"> element. The </w:t>
      </w:r>
      <w:del w:id="547" w:author="Stefan Santesson" w:date="2015-08-14T17:47:00Z">
        <w:r w:rsidR="00C517BE">
          <w:rPr>
            <w:rFonts w:ascii="Arial" w:hAnsi="Arial" w:cs="Arial"/>
            <w:sz w:val="22"/>
            <w:szCs w:val="22"/>
            <w:lang w:val="en"/>
          </w:rPr>
          <w:delText>signature service</w:delText>
        </w:r>
      </w:del>
      <w:ins w:id="548" w:author="Stefan Santesson" w:date="2015-08-14T17:47:00Z">
        <w:r>
          <w:rPr>
            <w:rFonts w:ascii="Arial" w:hAnsi="Arial" w:cs="Arial"/>
            <w:sz w:val="22"/>
            <w:szCs w:val="22"/>
            <w:lang w:val="en"/>
          </w:rPr>
          <w:t>Signing Service</w:t>
        </w:r>
      </w:ins>
      <w:r>
        <w:rPr>
          <w:rFonts w:ascii="Arial" w:hAnsi="Arial" w:cs="Arial"/>
          <w:sz w:val="22"/>
          <w:szCs w:val="22"/>
          <w:lang w:val="en"/>
        </w:rPr>
        <w:t xml:space="preserve"> MUST check this signature and MUST check that the signature covers all data in the </w:t>
      </w:r>
      <w:r>
        <w:rPr>
          <w:rStyle w:val="HTMLCode"/>
          <w:lang w:val="en"/>
        </w:rPr>
        <w:t>&lt;dss:SignResponse&gt;</w:t>
      </w:r>
      <w:r>
        <w:rPr>
          <w:rFonts w:ascii="Arial" w:hAnsi="Arial" w:cs="Arial"/>
          <w:sz w:val="22"/>
          <w:szCs w:val="22"/>
          <w:lang w:val="en"/>
        </w:rPr>
        <w:t xml:space="preserve"> element (except for the signature itself)</w:t>
      </w:r>
    </w:p>
    <w:p w14:paraId="617F2248" w14:textId="77777777" w:rsidR="00573981" w:rsidRDefault="00AF4759">
      <w:pPr>
        <w:pStyle w:val="Heading2"/>
        <w:ind w:left="720"/>
        <w:divId w:val="350301979"/>
        <w:rPr>
          <w:rFonts w:ascii="Arial" w:eastAsia="Times New Roman" w:hAnsi="Arial" w:cs="Arial"/>
          <w:sz w:val="37"/>
          <w:szCs w:val="37"/>
          <w:lang w:val="en"/>
        </w:rPr>
      </w:pPr>
      <w:bookmarkStart w:id="549" w:name="d0e1658"/>
      <w:bookmarkStart w:id="550" w:name="d0e1551"/>
      <w:bookmarkEnd w:id="549"/>
      <w:bookmarkEnd w:id="550"/>
      <w:r>
        <w:rPr>
          <w:rFonts w:ascii="Arial" w:eastAsia="Times New Roman" w:hAnsi="Arial" w:cs="Arial"/>
          <w:sz w:val="37"/>
          <w:szCs w:val="37"/>
          <w:lang w:val="en"/>
        </w:rPr>
        <w:t>Appendix A. XML Schema</w:t>
      </w:r>
    </w:p>
    <w:p w14:paraId="6552FBE6" w14:textId="77777777" w:rsidR="00573981" w:rsidRDefault="00AF4759">
      <w:pPr>
        <w:pStyle w:val="NormalWeb"/>
        <w:ind w:left="720"/>
        <w:divId w:val="350301979"/>
        <w:rPr>
          <w:rFonts w:ascii="Arial" w:hAnsi="Arial" w:cs="Arial"/>
          <w:sz w:val="22"/>
          <w:szCs w:val="22"/>
          <w:lang w:val="en"/>
        </w:rPr>
      </w:pPr>
      <w:r>
        <w:rPr>
          <w:rFonts w:ascii="Arial" w:hAnsi="Arial" w:cs="Arial"/>
          <w:sz w:val="22"/>
          <w:szCs w:val="22"/>
          <w:lang w:val="en"/>
        </w:rPr>
        <w:t>This section provides the full XML Schema declaration for the DSS protocol extension defined in this document. In case of differences between the XML Schema in this appendix and XML Scema fragments in the sections above, the XML Schema in this appendix is the normative one.</w:t>
      </w:r>
    </w:p>
    <w:p w14:paraId="3B968BEF" w14:textId="77777777" w:rsidR="00573981" w:rsidRDefault="00AF4759">
      <w:pPr>
        <w:pStyle w:val="HTMLPreformatted"/>
        <w:shd w:val="clear" w:color="auto" w:fill="E7DEEF"/>
        <w:ind w:left="720"/>
        <w:divId w:val="350301979"/>
        <w:rPr>
          <w:lang w:val="en"/>
        </w:rPr>
      </w:pPr>
      <w:r>
        <w:rPr>
          <w:lang w:val="en"/>
        </w:rPr>
        <w:t>&lt;?xml version="1.0" encoding="UTF-8"?&gt;</w:t>
      </w:r>
    </w:p>
    <w:p w14:paraId="19832073" w14:textId="77777777" w:rsidR="00573981" w:rsidRDefault="00AF4759">
      <w:pPr>
        <w:pStyle w:val="HTMLPreformatted"/>
        <w:shd w:val="clear" w:color="auto" w:fill="E7DEEF"/>
        <w:ind w:left="720"/>
        <w:divId w:val="350301979"/>
        <w:rPr>
          <w:lang w:val="en"/>
        </w:rPr>
      </w:pPr>
      <w:r>
        <w:rPr>
          <w:lang w:val="en"/>
        </w:rPr>
        <w:t>&lt;xs:schema xmlns:xs="http://www.w3.org/2001/XMLSchema" elementFormDefault="qualified"</w:t>
      </w:r>
    </w:p>
    <w:p w14:paraId="5680A056" w14:textId="77777777" w:rsidR="00573981" w:rsidRDefault="00AF4759">
      <w:pPr>
        <w:pStyle w:val="HTMLPreformatted"/>
        <w:shd w:val="clear" w:color="auto" w:fill="E7DEEF"/>
        <w:ind w:left="720"/>
        <w:divId w:val="350301979"/>
        <w:rPr>
          <w:lang w:val="en"/>
        </w:rPr>
      </w:pPr>
      <w:r>
        <w:rPr>
          <w:lang w:val="en"/>
        </w:rPr>
        <w:t xml:space="preserve">    xmlns:ds="http://www.w3.org/2000/09/xmldsig#"</w:t>
      </w:r>
    </w:p>
    <w:p w14:paraId="1F93E4CD" w14:textId="4804266C" w:rsidR="00573981" w:rsidRDefault="00AF4759">
      <w:pPr>
        <w:pStyle w:val="HTMLPreformatted"/>
        <w:shd w:val="clear" w:color="auto" w:fill="E7DEEF"/>
        <w:ind w:left="720"/>
        <w:divId w:val="350301979"/>
        <w:rPr>
          <w:lang w:val="en"/>
        </w:rPr>
      </w:pPr>
      <w:r>
        <w:rPr>
          <w:lang w:val="en"/>
        </w:rPr>
        <w:t xml:space="preserve">    targetNamespace="http://id.elegnamnden.se/csig/1.</w:t>
      </w:r>
      <w:del w:id="551" w:author="Stefan Santesson" w:date="2015-08-14T17:47:00Z">
        <w:r w:rsidR="00C517BE">
          <w:rPr>
            <w:lang w:val="en"/>
          </w:rPr>
          <w:delText>0</w:delText>
        </w:r>
      </w:del>
      <w:ins w:id="552" w:author="Stefan Santesson" w:date="2015-08-14T17:47:00Z">
        <w:r>
          <w:rPr>
            <w:lang w:val="en"/>
          </w:rPr>
          <w:t>1</w:t>
        </w:r>
      </w:ins>
      <w:r>
        <w:rPr>
          <w:lang w:val="en"/>
        </w:rPr>
        <w:t>/dss-ext/ns"</w:t>
      </w:r>
    </w:p>
    <w:p w14:paraId="07BD52FC" w14:textId="77777777" w:rsidR="00573981" w:rsidRDefault="00AF4759">
      <w:pPr>
        <w:pStyle w:val="HTMLPreformatted"/>
        <w:shd w:val="clear" w:color="auto" w:fill="E7DEEF"/>
        <w:ind w:left="720"/>
        <w:divId w:val="350301979"/>
        <w:rPr>
          <w:lang w:val="en"/>
        </w:rPr>
      </w:pPr>
      <w:r>
        <w:rPr>
          <w:lang w:val="en"/>
        </w:rPr>
        <w:t xml:space="preserve">    xmlns:saml="urn:oasis:names:tc:SAML:2.0:assertion"</w:t>
      </w:r>
    </w:p>
    <w:p w14:paraId="05253E1B" w14:textId="77777777" w:rsidR="00573981" w:rsidRDefault="00AF4759">
      <w:pPr>
        <w:pStyle w:val="HTMLPreformatted"/>
        <w:shd w:val="clear" w:color="auto" w:fill="E7DEEF"/>
        <w:ind w:left="720"/>
        <w:divId w:val="350301979"/>
        <w:rPr>
          <w:lang w:val="en"/>
        </w:rPr>
      </w:pPr>
      <w:r>
        <w:rPr>
          <w:lang w:val="en"/>
        </w:rPr>
        <w:t xml:space="preserve">    xmlns:xsi="http://www.w3.org/2001/XMLSchema-instance"</w:t>
      </w:r>
    </w:p>
    <w:p w14:paraId="00CC39E6" w14:textId="77777777" w:rsidR="00573981" w:rsidRDefault="00AF4759">
      <w:pPr>
        <w:pStyle w:val="HTMLPreformatted"/>
        <w:shd w:val="clear" w:color="auto" w:fill="E7DEEF"/>
        <w:ind w:left="720"/>
        <w:divId w:val="350301979"/>
        <w:rPr>
          <w:lang w:val="en"/>
        </w:rPr>
      </w:pPr>
      <w:r>
        <w:rPr>
          <w:lang w:val="en"/>
        </w:rPr>
        <w:t xml:space="preserve">    xmlns:dss="urn:oasis:names:tc:dss:1.0:core:schema"</w:t>
      </w:r>
    </w:p>
    <w:p w14:paraId="35D5E6DA" w14:textId="3AF991CA" w:rsidR="00573981" w:rsidRDefault="00AF4759">
      <w:pPr>
        <w:pStyle w:val="HTMLPreformatted"/>
        <w:shd w:val="clear" w:color="auto" w:fill="E7DEEF"/>
        <w:ind w:left="720"/>
        <w:divId w:val="350301979"/>
        <w:rPr>
          <w:lang w:val="en"/>
        </w:rPr>
      </w:pPr>
      <w:r>
        <w:rPr>
          <w:lang w:val="en"/>
        </w:rPr>
        <w:t xml:space="preserve">    xmlns:</w:t>
      </w:r>
      <w:del w:id="553" w:author="Stefan Santesson" w:date="2015-08-14T17:47:00Z">
        <w:r w:rsidR="00C517BE">
          <w:rPr>
            <w:lang w:val="en"/>
          </w:rPr>
          <w:delText>eid2</w:delText>
        </w:r>
      </w:del>
      <w:ins w:id="554" w:author="Stefan Santesson" w:date="2015-08-14T17:47:00Z">
        <w:r>
          <w:rPr>
            <w:lang w:val="en"/>
          </w:rPr>
          <w:t>csig</w:t>
        </w:r>
      </w:ins>
      <w:r>
        <w:rPr>
          <w:lang w:val="en"/>
        </w:rPr>
        <w:t>="http://id.elegnamnden.se/csig/1.</w:t>
      </w:r>
      <w:del w:id="555" w:author="Stefan Santesson" w:date="2015-08-14T17:47:00Z">
        <w:r w:rsidR="00C517BE">
          <w:rPr>
            <w:lang w:val="en"/>
          </w:rPr>
          <w:delText>0</w:delText>
        </w:r>
      </w:del>
      <w:ins w:id="556" w:author="Stefan Santesson" w:date="2015-08-14T17:47:00Z">
        <w:r>
          <w:rPr>
            <w:lang w:val="en"/>
          </w:rPr>
          <w:t>1</w:t>
        </w:r>
      </w:ins>
      <w:r>
        <w:rPr>
          <w:lang w:val="en"/>
        </w:rPr>
        <w:t>/dss-ext/ns"&gt;</w:t>
      </w:r>
    </w:p>
    <w:p w14:paraId="6A05F8CF" w14:textId="77777777" w:rsidR="00573981" w:rsidRDefault="00AF4759">
      <w:pPr>
        <w:pStyle w:val="HTMLPreformatted"/>
        <w:shd w:val="clear" w:color="auto" w:fill="E7DEEF"/>
        <w:ind w:left="720"/>
        <w:divId w:val="350301979"/>
        <w:rPr>
          <w:lang w:val="en"/>
        </w:rPr>
      </w:pPr>
      <w:r>
        <w:rPr>
          <w:lang w:val="en"/>
        </w:rPr>
        <w:t xml:space="preserve">    &lt;xs:import namespace="urn:oasis:names:tc:SAML:2.0:assertion"</w:t>
      </w:r>
    </w:p>
    <w:p w14:paraId="02270AAC" w14:textId="77777777" w:rsidR="00573981" w:rsidRDefault="00AF4759">
      <w:pPr>
        <w:pStyle w:val="HTMLPreformatted"/>
        <w:shd w:val="clear" w:color="auto" w:fill="E7DEEF"/>
        <w:ind w:left="720"/>
        <w:divId w:val="350301979"/>
        <w:rPr>
          <w:lang w:val="en"/>
        </w:rPr>
      </w:pPr>
      <w:r>
        <w:rPr>
          <w:lang w:val="en"/>
        </w:rPr>
        <w:t xml:space="preserve">        schemaLocation="saml-schema-assertion-2.0.xsd"/&gt;</w:t>
      </w:r>
    </w:p>
    <w:p w14:paraId="2ED12A6C" w14:textId="135ABB11" w:rsidR="00573981" w:rsidRDefault="00AF4759">
      <w:pPr>
        <w:pStyle w:val="HTMLPreformatted"/>
        <w:shd w:val="clear" w:color="auto" w:fill="E7DEEF"/>
        <w:ind w:left="720"/>
        <w:divId w:val="350301979"/>
        <w:rPr>
          <w:lang w:val="en"/>
        </w:rPr>
      </w:pPr>
      <w:r>
        <w:rPr>
          <w:lang w:val="en"/>
        </w:rPr>
        <w:t xml:space="preserve">    &lt;xs:element name="SignRequestExtension" type="</w:t>
      </w:r>
      <w:del w:id="557" w:author="Stefan Santesson" w:date="2015-08-14T17:47:00Z">
        <w:r w:rsidR="00C517BE">
          <w:rPr>
            <w:lang w:val="en"/>
          </w:rPr>
          <w:delText>eid2</w:delText>
        </w:r>
      </w:del>
      <w:ins w:id="558" w:author="Stefan Santesson" w:date="2015-08-14T17:47:00Z">
        <w:r>
          <w:rPr>
            <w:lang w:val="en"/>
          </w:rPr>
          <w:t>csig</w:t>
        </w:r>
      </w:ins>
      <w:r>
        <w:rPr>
          <w:lang w:val="en"/>
        </w:rPr>
        <w:t>:SignRequestExtensionType"&gt;</w:t>
      </w:r>
    </w:p>
    <w:p w14:paraId="29554515" w14:textId="77777777" w:rsidR="00573981" w:rsidRDefault="00AF4759">
      <w:pPr>
        <w:pStyle w:val="HTMLPreformatted"/>
        <w:shd w:val="clear" w:color="auto" w:fill="E7DEEF"/>
        <w:ind w:left="720"/>
        <w:divId w:val="350301979"/>
        <w:rPr>
          <w:lang w:val="en"/>
        </w:rPr>
      </w:pPr>
      <w:r>
        <w:rPr>
          <w:lang w:val="en"/>
        </w:rPr>
        <w:t xml:space="preserve">        &lt;xs:annotation&gt;</w:t>
      </w:r>
    </w:p>
    <w:p w14:paraId="47480AEC" w14:textId="77777777" w:rsidR="00573981" w:rsidRDefault="00AF4759">
      <w:pPr>
        <w:pStyle w:val="HTMLPreformatted"/>
        <w:shd w:val="clear" w:color="auto" w:fill="E7DEEF"/>
        <w:ind w:left="720"/>
        <w:divId w:val="350301979"/>
        <w:rPr>
          <w:lang w:val="en"/>
        </w:rPr>
      </w:pPr>
      <w:r>
        <w:rPr>
          <w:lang w:val="en"/>
        </w:rPr>
        <w:t xml:space="preserve">            &lt;xs:documentation&gt;Extension to an OASIS DSS SignRequest, providing additional </w:t>
      </w:r>
    </w:p>
    <w:p w14:paraId="31D7E6D6" w14:textId="77777777" w:rsidR="00573981" w:rsidRDefault="00AF4759">
      <w:pPr>
        <w:pStyle w:val="HTMLPreformatted"/>
        <w:shd w:val="clear" w:color="auto" w:fill="E7DEEF"/>
        <w:ind w:left="720"/>
        <w:divId w:val="350301979"/>
        <w:rPr>
          <w:lang w:val="en"/>
        </w:rPr>
      </w:pPr>
      <w:r>
        <w:rPr>
          <w:lang w:val="en"/>
        </w:rPr>
        <w:t xml:space="preserve">information about a sign request. This element extends the </w:t>
      </w:r>
    </w:p>
    <w:p w14:paraId="42BF772F" w14:textId="77777777" w:rsidR="00573981" w:rsidRDefault="00AF4759">
      <w:pPr>
        <w:pStyle w:val="HTMLPreformatted"/>
        <w:shd w:val="clear" w:color="auto" w:fill="E7DEEF"/>
        <w:ind w:left="720"/>
        <w:divId w:val="350301979"/>
        <w:rPr>
          <w:lang w:val="en"/>
        </w:rPr>
      </w:pPr>
      <w:r>
        <w:rPr>
          <w:lang w:val="en"/>
        </w:rPr>
        <w:t>dss:OptionalInputs element of a dss:SignRequest.&lt;/xs:documentation&gt;</w:t>
      </w:r>
    </w:p>
    <w:p w14:paraId="464C1EF0" w14:textId="77777777" w:rsidR="00573981" w:rsidRDefault="00AF4759">
      <w:pPr>
        <w:pStyle w:val="HTMLPreformatted"/>
        <w:shd w:val="clear" w:color="auto" w:fill="E7DEEF"/>
        <w:ind w:left="720"/>
        <w:divId w:val="350301979"/>
        <w:rPr>
          <w:lang w:val="en"/>
        </w:rPr>
      </w:pPr>
      <w:r>
        <w:rPr>
          <w:lang w:val="en"/>
        </w:rPr>
        <w:t xml:space="preserve">        &lt;/xs:annotation&gt;</w:t>
      </w:r>
    </w:p>
    <w:p w14:paraId="714BC75C" w14:textId="77777777" w:rsidR="00573981" w:rsidRDefault="00AF4759">
      <w:pPr>
        <w:pStyle w:val="HTMLPreformatted"/>
        <w:shd w:val="clear" w:color="auto" w:fill="E7DEEF"/>
        <w:ind w:left="720"/>
        <w:divId w:val="350301979"/>
        <w:rPr>
          <w:lang w:val="en"/>
        </w:rPr>
      </w:pPr>
      <w:r>
        <w:rPr>
          <w:lang w:val="en"/>
        </w:rPr>
        <w:t xml:space="preserve">    &lt;/xs:element&gt;</w:t>
      </w:r>
    </w:p>
    <w:p w14:paraId="032BFD07" w14:textId="1AC735FF" w:rsidR="00573981" w:rsidRDefault="00AF4759">
      <w:pPr>
        <w:pStyle w:val="HTMLPreformatted"/>
        <w:shd w:val="clear" w:color="auto" w:fill="E7DEEF"/>
        <w:ind w:left="720"/>
        <w:divId w:val="350301979"/>
        <w:rPr>
          <w:lang w:val="en"/>
        </w:rPr>
      </w:pPr>
      <w:r>
        <w:rPr>
          <w:lang w:val="en"/>
        </w:rPr>
        <w:t xml:space="preserve">    &lt;xs:element name="SignResponseExtension" type="</w:t>
      </w:r>
      <w:del w:id="559" w:author="Stefan Santesson" w:date="2015-08-14T17:47:00Z">
        <w:r w:rsidR="00C517BE">
          <w:rPr>
            <w:lang w:val="en"/>
          </w:rPr>
          <w:delText>eid2</w:delText>
        </w:r>
      </w:del>
      <w:ins w:id="560" w:author="Stefan Santesson" w:date="2015-08-14T17:47:00Z">
        <w:r>
          <w:rPr>
            <w:lang w:val="en"/>
          </w:rPr>
          <w:t>csig</w:t>
        </w:r>
      </w:ins>
      <w:r>
        <w:rPr>
          <w:lang w:val="en"/>
        </w:rPr>
        <w:t>:SignResponseExtensionType"&gt;</w:t>
      </w:r>
    </w:p>
    <w:p w14:paraId="49969889" w14:textId="77777777" w:rsidR="00573981" w:rsidRDefault="00AF4759">
      <w:pPr>
        <w:pStyle w:val="HTMLPreformatted"/>
        <w:shd w:val="clear" w:color="auto" w:fill="E7DEEF"/>
        <w:ind w:left="720"/>
        <w:divId w:val="350301979"/>
        <w:rPr>
          <w:lang w:val="en"/>
        </w:rPr>
      </w:pPr>
      <w:r>
        <w:rPr>
          <w:lang w:val="en"/>
        </w:rPr>
        <w:t xml:space="preserve">        &lt;xs:annotation&gt;</w:t>
      </w:r>
    </w:p>
    <w:p w14:paraId="316692F2" w14:textId="77777777" w:rsidR="00573981" w:rsidRDefault="00AF4759">
      <w:pPr>
        <w:pStyle w:val="HTMLPreformatted"/>
        <w:shd w:val="clear" w:color="auto" w:fill="E7DEEF"/>
        <w:ind w:left="720"/>
        <w:divId w:val="350301979"/>
        <w:rPr>
          <w:lang w:val="en"/>
        </w:rPr>
      </w:pPr>
      <w:r>
        <w:rPr>
          <w:lang w:val="en"/>
        </w:rPr>
        <w:t xml:space="preserve">            &lt;xs:documentation&gt;Extension to an OASIS DSS SignResponse, providing additional information </w:t>
      </w:r>
    </w:p>
    <w:p w14:paraId="472009DB" w14:textId="77777777" w:rsidR="00573981" w:rsidRDefault="00AF4759">
      <w:pPr>
        <w:pStyle w:val="HTMLPreformatted"/>
        <w:shd w:val="clear" w:color="auto" w:fill="E7DEEF"/>
        <w:ind w:left="720"/>
        <w:divId w:val="350301979"/>
        <w:rPr>
          <w:lang w:val="en"/>
        </w:rPr>
      </w:pPr>
      <w:r>
        <w:rPr>
          <w:lang w:val="en"/>
        </w:rPr>
        <w:t xml:space="preserve">about a sign response. This element extends the dss:OptionalOutput element </w:t>
      </w:r>
    </w:p>
    <w:p w14:paraId="3326FC63" w14:textId="77777777" w:rsidR="00573981" w:rsidRDefault="00AF4759">
      <w:pPr>
        <w:pStyle w:val="HTMLPreformatted"/>
        <w:shd w:val="clear" w:color="auto" w:fill="E7DEEF"/>
        <w:ind w:left="720"/>
        <w:divId w:val="350301979"/>
        <w:rPr>
          <w:lang w:val="en"/>
        </w:rPr>
      </w:pPr>
      <w:r>
        <w:rPr>
          <w:lang w:val="en"/>
        </w:rPr>
        <w:t>of a dss:SignResponse.&lt;/xs:documentation&gt;</w:t>
      </w:r>
    </w:p>
    <w:p w14:paraId="79AD3608" w14:textId="77777777" w:rsidR="00573981" w:rsidRDefault="00AF4759">
      <w:pPr>
        <w:pStyle w:val="HTMLPreformatted"/>
        <w:shd w:val="clear" w:color="auto" w:fill="E7DEEF"/>
        <w:ind w:left="720"/>
        <w:divId w:val="350301979"/>
        <w:rPr>
          <w:lang w:val="en"/>
        </w:rPr>
      </w:pPr>
      <w:r>
        <w:rPr>
          <w:lang w:val="en"/>
        </w:rPr>
        <w:t xml:space="preserve">        &lt;/xs:annotation&gt;</w:t>
      </w:r>
    </w:p>
    <w:p w14:paraId="04FEC978" w14:textId="77777777" w:rsidR="00573981" w:rsidRDefault="00AF4759">
      <w:pPr>
        <w:pStyle w:val="HTMLPreformatted"/>
        <w:shd w:val="clear" w:color="auto" w:fill="E7DEEF"/>
        <w:ind w:left="720"/>
        <w:divId w:val="350301979"/>
        <w:rPr>
          <w:lang w:val="en"/>
        </w:rPr>
      </w:pPr>
      <w:r>
        <w:rPr>
          <w:lang w:val="en"/>
        </w:rPr>
        <w:t xml:space="preserve">    &lt;/xs:element&gt;</w:t>
      </w:r>
    </w:p>
    <w:p w14:paraId="3D83BE1C" w14:textId="676F41AA" w:rsidR="00573981" w:rsidRDefault="00AF4759">
      <w:pPr>
        <w:pStyle w:val="HTMLPreformatted"/>
        <w:shd w:val="clear" w:color="auto" w:fill="E7DEEF"/>
        <w:ind w:left="720"/>
        <w:divId w:val="350301979"/>
        <w:rPr>
          <w:lang w:val="en"/>
        </w:rPr>
      </w:pPr>
      <w:r>
        <w:rPr>
          <w:lang w:val="en"/>
        </w:rPr>
        <w:t xml:space="preserve">    &lt;xs:element name="SignTasks" type="</w:t>
      </w:r>
      <w:del w:id="561" w:author="Stefan Santesson" w:date="2015-08-14T17:47:00Z">
        <w:r w:rsidR="00C517BE">
          <w:rPr>
            <w:lang w:val="en"/>
          </w:rPr>
          <w:delText>eid2</w:delText>
        </w:r>
      </w:del>
      <w:ins w:id="562" w:author="Stefan Santesson" w:date="2015-08-14T17:47:00Z">
        <w:r>
          <w:rPr>
            <w:lang w:val="en"/>
          </w:rPr>
          <w:t>csig</w:t>
        </w:r>
      </w:ins>
      <w:r>
        <w:rPr>
          <w:lang w:val="en"/>
        </w:rPr>
        <w:t>:SignTasksType"/&gt;</w:t>
      </w:r>
    </w:p>
    <w:p w14:paraId="022116E3" w14:textId="32370248" w:rsidR="00573981" w:rsidRDefault="00AF4759">
      <w:pPr>
        <w:pStyle w:val="HTMLPreformatted"/>
        <w:shd w:val="clear" w:color="auto" w:fill="E7DEEF"/>
        <w:ind w:left="720"/>
        <w:divId w:val="350301979"/>
        <w:rPr>
          <w:lang w:val="en"/>
        </w:rPr>
      </w:pPr>
      <w:r>
        <w:rPr>
          <w:lang w:val="en"/>
        </w:rPr>
        <w:t xml:space="preserve">    &lt;xs:element name="SignTaskData" type="</w:t>
      </w:r>
      <w:del w:id="563" w:author="Stefan Santesson" w:date="2015-08-14T17:47:00Z">
        <w:r w:rsidR="00C517BE">
          <w:rPr>
            <w:lang w:val="en"/>
          </w:rPr>
          <w:delText>eid2</w:delText>
        </w:r>
      </w:del>
      <w:ins w:id="564" w:author="Stefan Santesson" w:date="2015-08-14T17:47:00Z">
        <w:r>
          <w:rPr>
            <w:lang w:val="en"/>
          </w:rPr>
          <w:t>csig</w:t>
        </w:r>
      </w:ins>
      <w:r>
        <w:rPr>
          <w:lang w:val="en"/>
        </w:rPr>
        <w:t>:SignTaskDataType"/&gt;</w:t>
      </w:r>
    </w:p>
    <w:p w14:paraId="4A77A65B" w14:textId="77777777" w:rsidR="00573981" w:rsidRDefault="00AF4759">
      <w:pPr>
        <w:pStyle w:val="HTMLPreformatted"/>
        <w:shd w:val="clear" w:color="auto" w:fill="E7DEEF"/>
        <w:ind w:left="720"/>
        <w:divId w:val="350301979"/>
        <w:rPr>
          <w:lang w:val="en"/>
        </w:rPr>
      </w:pPr>
      <w:r>
        <w:rPr>
          <w:lang w:val="en"/>
        </w:rPr>
        <w:t xml:space="preserve">    &lt;xs:element name="RequestTime" type="xs:dateTime"&gt;</w:t>
      </w:r>
    </w:p>
    <w:p w14:paraId="6B35CB1F" w14:textId="77777777" w:rsidR="00573981" w:rsidRDefault="00AF4759">
      <w:pPr>
        <w:pStyle w:val="HTMLPreformatted"/>
        <w:shd w:val="clear" w:color="auto" w:fill="E7DEEF"/>
        <w:ind w:left="720"/>
        <w:divId w:val="350301979"/>
        <w:rPr>
          <w:lang w:val="en"/>
        </w:rPr>
      </w:pPr>
      <w:r>
        <w:rPr>
          <w:lang w:val="en"/>
        </w:rPr>
        <w:t xml:space="preserve">        &lt;xs:annotation&gt;</w:t>
      </w:r>
    </w:p>
    <w:p w14:paraId="09BE61D8" w14:textId="77777777" w:rsidR="00573981" w:rsidRDefault="00AF4759">
      <w:pPr>
        <w:pStyle w:val="HTMLPreformatted"/>
        <w:shd w:val="clear" w:color="auto" w:fill="E7DEEF"/>
        <w:ind w:left="720"/>
        <w:divId w:val="350301979"/>
        <w:rPr>
          <w:lang w:val="en"/>
        </w:rPr>
      </w:pPr>
      <w:r>
        <w:rPr>
          <w:lang w:val="en"/>
        </w:rPr>
        <w:t xml:space="preserve">            &lt;xs:documentation&gt;Time when the request was created&lt;/xs:documentation&gt;</w:t>
      </w:r>
    </w:p>
    <w:p w14:paraId="67BC5F6D" w14:textId="77777777" w:rsidR="00573981" w:rsidRDefault="00AF4759">
      <w:pPr>
        <w:pStyle w:val="HTMLPreformatted"/>
        <w:shd w:val="clear" w:color="auto" w:fill="E7DEEF"/>
        <w:ind w:left="720"/>
        <w:divId w:val="350301979"/>
        <w:rPr>
          <w:lang w:val="en"/>
        </w:rPr>
      </w:pPr>
      <w:r>
        <w:rPr>
          <w:lang w:val="en"/>
        </w:rPr>
        <w:t xml:space="preserve">        &lt;/xs:annotation&gt;</w:t>
      </w:r>
    </w:p>
    <w:p w14:paraId="40A5CF22" w14:textId="77777777" w:rsidR="00573981" w:rsidRDefault="00AF4759">
      <w:pPr>
        <w:pStyle w:val="HTMLPreformatted"/>
        <w:shd w:val="clear" w:color="auto" w:fill="E7DEEF"/>
        <w:ind w:left="720"/>
        <w:divId w:val="350301979"/>
        <w:rPr>
          <w:lang w:val="en"/>
        </w:rPr>
      </w:pPr>
      <w:r>
        <w:rPr>
          <w:lang w:val="en"/>
        </w:rPr>
        <w:t xml:space="preserve">    &lt;/xs:element&gt;</w:t>
      </w:r>
    </w:p>
    <w:p w14:paraId="340832D4" w14:textId="77777777" w:rsidR="00573981" w:rsidRDefault="00AF4759">
      <w:pPr>
        <w:pStyle w:val="HTMLPreformatted"/>
        <w:shd w:val="clear" w:color="auto" w:fill="E7DEEF"/>
        <w:ind w:left="720"/>
        <w:divId w:val="350301979"/>
        <w:rPr>
          <w:lang w:val="en"/>
        </w:rPr>
      </w:pPr>
      <w:r>
        <w:rPr>
          <w:lang w:val="en"/>
        </w:rPr>
        <w:t xml:space="preserve">    &lt;xs:element name="Signer" type="saml:AttributeStatementType"&gt;</w:t>
      </w:r>
    </w:p>
    <w:p w14:paraId="3992C2F0" w14:textId="77777777" w:rsidR="00573981" w:rsidRDefault="00AF4759">
      <w:pPr>
        <w:pStyle w:val="HTMLPreformatted"/>
        <w:shd w:val="clear" w:color="auto" w:fill="E7DEEF"/>
        <w:ind w:left="720"/>
        <w:divId w:val="350301979"/>
        <w:rPr>
          <w:lang w:val="en"/>
        </w:rPr>
      </w:pPr>
      <w:r>
        <w:rPr>
          <w:lang w:val="en"/>
        </w:rPr>
        <w:t xml:space="preserve">        &lt;xs:annotation&gt;</w:t>
      </w:r>
    </w:p>
    <w:p w14:paraId="4E4D3572" w14:textId="77777777" w:rsidR="00573981" w:rsidRDefault="00AF4759">
      <w:pPr>
        <w:pStyle w:val="HTMLPreformatted"/>
        <w:shd w:val="clear" w:color="auto" w:fill="E7DEEF"/>
        <w:ind w:left="720"/>
        <w:divId w:val="350301979"/>
        <w:rPr>
          <w:lang w:val="en"/>
        </w:rPr>
      </w:pPr>
      <w:r>
        <w:rPr>
          <w:lang w:val="en"/>
        </w:rPr>
        <w:t xml:space="preserve">            &lt;xs:documentation&gt;The identity of the signer expressed as a sequence of SAML attributes </w:t>
      </w:r>
    </w:p>
    <w:p w14:paraId="03084277" w14:textId="77777777" w:rsidR="00573981" w:rsidRDefault="00AF4759">
      <w:pPr>
        <w:pStyle w:val="HTMLPreformatted"/>
        <w:shd w:val="clear" w:color="auto" w:fill="E7DEEF"/>
        <w:ind w:left="720"/>
        <w:divId w:val="350301979"/>
        <w:rPr>
          <w:lang w:val="en"/>
        </w:rPr>
      </w:pPr>
      <w:r>
        <w:rPr>
          <w:lang w:val="en"/>
        </w:rPr>
        <w:t>using the AttributesType complex type.&lt;/xs:documentation&gt;</w:t>
      </w:r>
    </w:p>
    <w:p w14:paraId="6EEA7FDB" w14:textId="77777777" w:rsidR="00573981" w:rsidRDefault="00AF4759">
      <w:pPr>
        <w:pStyle w:val="HTMLPreformatted"/>
        <w:shd w:val="clear" w:color="auto" w:fill="E7DEEF"/>
        <w:ind w:left="720"/>
        <w:divId w:val="350301979"/>
        <w:rPr>
          <w:lang w:val="en"/>
        </w:rPr>
      </w:pPr>
      <w:r>
        <w:rPr>
          <w:lang w:val="en"/>
        </w:rPr>
        <w:t xml:space="preserve">        &lt;/xs:annotation&gt;</w:t>
      </w:r>
    </w:p>
    <w:p w14:paraId="3537F058" w14:textId="77777777" w:rsidR="00573981" w:rsidRDefault="00AF4759">
      <w:pPr>
        <w:pStyle w:val="HTMLPreformatted"/>
        <w:shd w:val="clear" w:color="auto" w:fill="E7DEEF"/>
        <w:ind w:left="720"/>
        <w:divId w:val="350301979"/>
        <w:rPr>
          <w:lang w:val="en"/>
        </w:rPr>
      </w:pPr>
      <w:r>
        <w:rPr>
          <w:lang w:val="en"/>
        </w:rPr>
        <w:t xml:space="preserve">    &lt;/xs:element&gt;</w:t>
      </w:r>
    </w:p>
    <w:p w14:paraId="3E0C2D38" w14:textId="77777777" w:rsidR="00573981" w:rsidRDefault="00AF4759">
      <w:pPr>
        <w:pStyle w:val="HTMLPreformatted"/>
        <w:shd w:val="clear" w:color="auto" w:fill="E7DEEF"/>
        <w:ind w:left="720"/>
        <w:divId w:val="350301979"/>
        <w:rPr>
          <w:lang w:val="en"/>
        </w:rPr>
      </w:pPr>
      <w:r>
        <w:rPr>
          <w:lang w:val="en"/>
        </w:rPr>
        <w:t xml:space="preserve">    &lt;xs:element name="IdentityProvider" type="saml:NameIDType"&gt;</w:t>
      </w:r>
    </w:p>
    <w:p w14:paraId="742FA198" w14:textId="77777777" w:rsidR="00573981" w:rsidRDefault="00AF4759">
      <w:pPr>
        <w:pStyle w:val="HTMLPreformatted"/>
        <w:shd w:val="clear" w:color="auto" w:fill="E7DEEF"/>
        <w:ind w:left="720"/>
        <w:divId w:val="350301979"/>
        <w:rPr>
          <w:lang w:val="en"/>
        </w:rPr>
      </w:pPr>
      <w:r>
        <w:rPr>
          <w:lang w:val="en"/>
        </w:rPr>
        <w:t xml:space="preserve">        &lt;xs:annotation&gt;</w:t>
      </w:r>
    </w:p>
    <w:p w14:paraId="625745C5" w14:textId="77777777" w:rsidR="00573981" w:rsidRDefault="00AF4759">
      <w:pPr>
        <w:pStyle w:val="HTMLPreformatted"/>
        <w:shd w:val="clear" w:color="auto" w:fill="E7DEEF"/>
        <w:ind w:left="720"/>
        <w:divId w:val="350301979"/>
        <w:rPr>
          <w:lang w:val="en"/>
        </w:rPr>
      </w:pPr>
      <w:r>
        <w:rPr>
          <w:lang w:val="en"/>
        </w:rPr>
        <w:t xml:space="preserve">            &lt;xs:documentation&gt;The SAML EntityID of the Identity Provider that MUST be used to </w:t>
      </w:r>
    </w:p>
    <w:p w14:paraId="491C72A7" w14:textId="77777777" w:rsidR="00573981" w:rsidRDefault="00AF4759">
      <w:pPr>
        <w:pStyle w:val="HTMLPreformatted"/>
        <w:shd w:val="clear" w:color="auto" w:fill="E7DEEF"/>
        <w:ind w:left="720"/>
        <w:divId w:val="350301979"/>
        <w:rPr>
          <w:lang w:val="en"/>
        </w:rPr>
      </w:pPr>
      <w:r>
        <w:rPr>
          <w:lang w:val="en"/>
        </w:rPr>
        <w:t xml:space="preserve">authenticate the signer before signing. The EntitID value is specified </w:t>
      </w:r>
    </w:p>
    <w:p w14:paraId="63675392" w14:textId="77777777" w:rsidR="00573981" w:rsidRDefault="00AF4759">
      <w:pPr>
        <w:pStyle w:val="HTMLPreformatted"/>
        <w:shd w:val="clear" w:color="auto" w:fill="E7DEEF"/>
        <w:ind w:left="720"/>
        <w:divId w:val="350301979"/>
        <w:rPr>
          <w:lang w:val="en"/>
        </w:rPr>
      </w:pPr>
      <w:r>
        <w:rPr>
          <w:lang w:val="en"/>
        </w:rPr>
        <w:t xml:space="preserve">using the saml:NameIDType complex type and MUST include a Format </w:t>
      </w:r>
    </w:p>
    <w:p w14:paraId="0DFDFF41" w14:textId="77777777" w:rsidR="00573981" w:rsidRDefault="00AF4759">
      <w:pPr>
        <w:pStyle w:val="HTMLPreformatted"/>
        <w:shd w:val="clear" w:color="auto" w:fill="E7DEEF"/>
        <w:ind w:left="720"/>
        <w:divId w:val="350301979"/>
        <w:rPr>
          <w:lang w:val="en"/>
        </w:rPr>
      </w:pPr>
      <w:r>
        <w:rPr>
          <w:lang w:val="en"/>
        </w:rPr>
        <w:t>attribute with the value urn:oasis:names:tc:SAML:2.0:nameid-format:entity.&lt;/xs:documentation&gt;</w:t>
      </w:r>
    </w:p>
    <w:p w14:paraId="643613B6" w14:textId="77777777" w:rsidR="00573981" w:rsidRDefault="00AF4759">
      <w:pPr>
        <w:pStyle w:val="HTMLPreformatted"/>
        <w:shd w:val="clear" w:color="auto" w:fill="E7DEEF"/>
        <w:ind w:left="720"/>
        <w:divId w:val="350301979"/>
        <w:rPr>
          <w:lang w:val="en"/>
        </w:rPr>
      </w:pPr>
      <w:r>
        <w:rPr>
          <w:lang w:val="en"/>
        </w:rPr>
        <w:t xml:space="preserve">        &lt;/xs:annotation&gt;</w:t>
      </w:r>
    </w:p>
    <w:p w14:paraId="099F28AD" w14:textId="77777777" w:rsidR="00573981" w:rsidRDefault="00AF4759">
      <w:pPr>
        <w:pStyle w:val="HTMLPreformatted"/>
        <w:shd w:val="clear" w:color="auto" w:fill="E7DEEF"/>
        <w:ind w:left="720"/>
        <w:divId w:val="350301979"/>
        <w:rPr>
          <w:lang w:val="en"/>
        </w:rPr>
      </w:pPr>
      <w:r>
        <w:rPr>
          <w:lang w:val="en"/>
        </w:rPr>
        <w:t xml:space="preserve">    &lt;/xs:element&gt;</w:t>
      </w:r>
    </w:p>
    <w:p w14:paraId="39E83C7B" w14:textId="77777777" w:rsidR="00573981" w:rsidRDefault="00AF4759">
      <w:pPr>
        <w:pStyle w:val="HTMLPreformatted"/>
        <w:shd w:val="clear" w:color="auto" w:fill="E7DEEF"/>
        <w:ind w:left="720"/>
        <w:divId w:val="350301979"/>
        <w:rPr>
          <w:lang w:val="en"/>
        </w:rPr>
      </w:pPr>
      <w:r>
        <w:rPr>
          <w:lang w:val="en"/>
        </w:rPr>
        <w:t xml:space="preserve">    &lt;xs:element name="SignRequester" type="saml:NameIDType"&gt;</w:t>
      </w:r>
    </w:p>
    <w:p w14:paraId="1D65070A" w14:textId="77777777" w:rsidR="00573981" w:rsidRDefault="00AF4759">
      <w:pPr>
        <w:pStyle w:val="HTMLPreformatted"/>
        <w:shd w:val="clear" w:color="auto" w:fill="E7DEEF"/>
        <w:ind w:left="720"/>
        <w:divId w:val="350301979"/>
        <w:rPr>
          <w:lang w:val="en"/>
        </w:rPr>
      </w:pPr>
      <w:r>
        <w:rPr>
          <w:lang w:val="en"/>
        </w:rPr>
        <w:t xml:space="preserve">        &lt;xs:annotation&gt;</w:t>
      </w:r>
    </w:p>
    <w:p w14:paraId="47CBC1A1" w14:textId="77777777" w:rsidR="00573981" w:rsidRDefault="00AF4759">
      <w:pPr>
        <w:pStyle w:val="HTMLPreformatted"/>
        <w:shd w:val="clear" w:color="auto" w:fill="E7DEEF"/>
        <w:ind w:left="720"/>
        <w:divId w:val="350301979"/>
        <w:rPr>
          <w:lang w:val="en"/>
        </w:rPr>
      </w:pPr>
      <w:r>
        <w:rPr>
          <w:lang w:val="en"/>
        </w:rPr>
        <w:t xml:space="preserve">            &lt;xs:documentation&gt;The SAML EntityID of the service that sends this request to the signing service. </w:t>
      </w:r>
    </w:p>
    <w:p w14:paraId="6ED023C3" w14:textId="77777777" w:rsidR="00573981" w:rsidRDefault="00AF4759">
      <w:pPr>
        <w:pStyle w:val="HTMLPreformatted"/>
        <w:shd w:val="clear" w:color="auto" w:fill="E7DEEF"/>
        <w:ind w:left="720"/>
        <w:divId w:val="350301979"/>
        <w:rPr>
          <w:lang w:val="en"/>
        </w:rPr>
      </w:pPr>
      <w:r>
        <w:rPr>
          <w:lang w:val="en"/>
        </w:rPr>
        <w:t xml:space="preserve">The EntityID value is specified using the saml:NameIDType complex type and MUST </w:t>
      </w:r>
    </w:p>
    <w:p w14:paraId="41F8EDB8" w14:textId="77777777" w:rsidR="00573981" w:rsidRDefault="00AF4759">
      <w:pPr>
        <w:pStyle w:val="HTMLPreformatted"/>
        <w:shd w:val="clear" w:color="auto" w:fill="E7DEEF"/>
        <w:ind w:left="720"/>
        <w:divId w:val="350301979"/>
        <w:rPr>
          <w:lang w:val="en"/>
        </w:rPr>
      </w:pPr>
      <w:r>
        <w:rPr>
          <w:lang w:val="en"/>
        </w:rPr>
        <w:t xml:space="preserve">include a Format attribute with the value </w:t>
      </w:r>
    </w:p>
    <w:p w14:paraId="05C48BAE" w14:textId="77777777" w:rsidR="00573981" w:rsidRDefault="00AF4759">
      <w:pPr>
        <w:pStyle w:val="HTMLPreformatted"/>
        <w:shd w:val="clear" w:color="auto" w:fill="E7DEEF"/>
        <w:ind w:left="720"/>
        <w:divId w:val="350301979"/>
        <w:rPr>
          <w:lang w:val="en"/>
        </w:rPr>
      </w:pPr>
      <w:r>
        <w:rPr>
          <w:lang w:val="en"/>
        </w:rPr>
        <w:t>urn:oasis:names:tc:SAML:2.0:nameid-format:entity.&lt;/xs:documentation&gt;</w:t>
      </w:r>
    </w:p>
    <w:p w14:paraId="602F51E6" w14:textId="77777777" w:rsidR="00573981" w:rsidRDefault="00AF4759">
      <w:pPr>
        <w:pStyle w:val="HTMLPreformatted"/>
        <w:shd w:val="clear" w:color="auto" w:fill="E7DEEF"/>
        <w:ind w:left="720"/>
        <w:divId w:val="350301979"/>
        <w:rPr>
          <w:lang w:val="en"/>
        </w:rPr>
      </w:pPr>
      <w:r>
        <w:rPr>
          <w:lang w:val="en"/>
        </w:rPr>
        <w:t xml:space="preserve">        &lt;/xs:annotation&gt;</w:t>
      </w:r>
    </w:p>
    <w:p w14:paraId="1265CD88" w14:textId="77777777" w:rsidR="00573981" w:rsidRDefault="00AF4759">
      <w:pPr>
        <w:pStyle w:val="HTMLPreformatted"/>
        <w:shd w:val="clear" w:color="auto" w:fill="E7DEEF"/>
        <w:ind w:left="720"/>
        <w:divId w:val="350301979"/>
        <w:rPr>
          <w:lang w:val="en"/>
        </w:rPr>
      </w:pPr>
      <w:r>
        <w:rPr>
          <w:lang w:val="en"/>
        </w:rPr>
        <w:t xml:space="preserve">    &lt;/xs:element&gt;</w:t>
      </w:r>
    </w:p>
    <w:p w14:paraId="668AA03D" w14:textId="77777777" w:rsidR="00573981" w:rsidRDefault="00AF4759">
      <w:pPr>
        <w:pStyle w:val="HTMLPreformatted"/>
        <w:shd w:val="clear" w:color="auto" w:fill="E7DEEF"/>
        <w:ind w:left="720"/>
        <w:divId w:val="350301979"/>
        <w:rPr>
          <w:lang w:val="en"/>
        </w:rPr>
      </w:pPr>
      <w:r>
        <w:rPr>
          <w:lang w:val="en"/>
        </w:rPr>
        <w:t xml:space="preserve">    &lt;xs:element name="SignService" type="saml:NameIDType"&gt;</w:t>
      </w:r>
    </w:p>
    <w:p w14:paraId="6F322916" w14:textId="77777777" w:rsidR="00573981" w:rsidRDefault="00AF4759">
      <w:pPr>
        <w:pStyle w:val="HTMLPreformatted"/>
        <w:shd w:val="clear" w:color="auto" w:fill="E7DEEF"/>
        <w:ind w:left="720"/>
        <w:divId w:val="350301979"/>
        <w:rPr>
          <w:lang w:val="en"/>
        </w:rPr>
      </w:pPr>
      <w:r>
        <w:rPr>
          <w:lang w:val="en"/>
        </w:rPr>
        <w:t xml:space="preserve">        &lt;xs:annotation&gt;</w:t>
      </w:r>
    </w:p>
    <w:p w14:paraId="725F2487" w14:textId="77777777" w:rsidR="00573981" w:rsidRDefault="00AF4759">
      <w:pPr>
        <w:pStyle w:val="HTMLPreformatted"/>
        <w:shd w:val="clear" w:color="auto" w:fill="E7DEEF"/>
        <w:ind w:left="720"/>
        <w:divId w:val="350301979"/>
        <w:rPr>
          <w:lang w:val="en"/>
        </w:rPr>
      </w:pPr>
      <w:r>
        <w:rPr>
          <w:lang w:val="en"/>
        </w:rPr>
        <w:t xml:space="preserve">            &lt;xs:documentation&gt;The SAML EntityID of the service to which this Sign Request is sent. </w:t>
      </w:r>
    </w:p>
    <w:p w14:paraId="470952D7" w14:textId="77777777" w:rsidR="00573981" w:rsidRDefault="00AF4759">
      <w:pPr>
        <w:pStyle w:val="HTMLPreformatted"/>
        <w:shd w:val="clear" w:color="auto" w:fill="E7DEEF"/>
        <w:ind w:left="720"/>
        <w:divId w:val="350301979"/>
        <w:rPr>
          <w:lang w:val="en"/>
        </w:rPr>
      </w:pPr>
      <w:r>
        <w:rPr>
          <w:lang w:val="en"/>
        </w:rPr>
        <w:t xml:space="preserve">The EntityID value is specified using the saml:NameIDType complex type </w:t>
      </w:r>
    </w:p>
    <w:p w14:paraId="4BBBEF6D" w14:textId="77777777" w:rsidR="00573981" w:rsidRDefault="00AF4759">
      <w:pPr>
        <w:pStyle w:val="HTMLPreformatted"/>
        <w:shd w:val="clear" w:color="auto" w:fill="E7DEEF"/>
        <w:ind w:left="720"/>
        <w:divId w:val="350301979"/>
        <w:rPr>
          <w:lang w:val="en"/>
        </w:rPr>
      </w:pPr>
      <w:r>
        <w:rPr>
          <w:lang w:val="en"/>
        </w:rPr>
        <w:t xml:space="preserve">and MUST include a Format attribute with the value </w:t>
      </w:r>
    </w:p>
    <w:p w14:paraId="03DD02F7" w14:textId="77777777" w:rsidR="00573981" w:rsidRDefault="00AF4759">
      <w:pPr>
        <w:pStyle w:val="HTMLPreformatted"/>
        <w:shd w:val="clear" w:color="auto" w:fill="E7DEEF"/>
        <w:ind w:left="720"/>
        <w:divId w:val="350301979"/>
        <w:rPr>
          <w:lang w:val="en"/>
        </w:rPr>
      </w:pPr>
      <w:r>
        <w:rPr>
          <w:lang w:val="en"/>
        </w:rPr>
        <w:t>urn:oasis:names:tc:SAML:2.0:nameid-format:entity.&lt;/xs:documentation&gt;</w:t>
      </w:r>
    </w:p>
    <w:p w14:paraId="50C77374" w14:textId="77777777" w:rsidR="00573981" w:rsidRDefault="00AF4759">
      <w:pPr>
        <w:pStyle w:val="HTMLPreformatted"/>
        <w:shd w:val="clear" w:color="auto" w:fill="E7DEEF"/>
        <w:ind w:left="720"/>
        <w:divId w:val="350301979"/>
        <w:rPr>
          <w:lang w:val="en"/>
        </w:rPr>
      </w:pPr>
      <w:r>
        <w:rPr>
          <w:lang w:val="en"/>
        </w:rPr>
        <w:t xml:space="preserve">        &lt;/xs:annotation&gt;</w:t>
      </w:r>
    </w:p>
    <w:p w14:paraId="0EA50C0D" w14:textId="77777777" w:rsidR="00573981" w:rsidRDefault="00AF4759">
      <w:pPr>
        <w:pStyle w:val="HTMLPreformatted"/>
        <w:shd w:val="clear" w:color="auto" w:fill="E7DEEF"/>
        <w:ind w:left="720"/>
        <w:divId w:val="350301979"/>
        <w:rPr>
          <w:lang w:val="en"/>
        </w:rPr>
      </w:pPr>
      <w:r>
        <w:rPr>
          <w:lang w:val="en"/>
        </w:rPr>
        <w:t xml:space="preserve">    &lt;/xs:element&gt;</w:t>
      </w:r>
    </w:p>
    <w:p w14:paraId="6CCBF934" w14:textId="77777777" w:rsidR="00573981" w:rsidRDefault="00AF4759">
      <w:pPr>
        <w:pStyle w:val="HTMLPreformatted"/>
        <w:shd w:val="clear" w:color="auto" w:fill="E7DEEF"/>
        <w:ind w:left="720"/>
        <w:divId w:val="350301979"/>
        <w:rPr>
          <w:lang w:val="en"/>
        </w:rPr>
      </w:pPr>
      <w:r>
        <w:rPr>
          <w:lang w:val="en"/>
        </w:rPr>
        <w:t xml:space="preserve">    &lt;xs:element name="RequestedSignatureAlgorithm" type="xs:anyURI"&gt;</w:t>
      </w:r>
    </w:p>
    <w:p w14:paraId="68243FB7" w14:textId="77777777" w:rsidR="00573981" w:rsidRDefault="00AF4759">
      <w:pPr>
        <w:pStyle w:val="HTMLPreformatted"/>
        <w:shd w:val="clear" w:color="auto" w:fill="E7DEEF"/>
        <w:ind w:left="720"/>
        <w:divId w:val="350301979"/>
        <w:rPr>
          <w:lang w:val="en"/>
        </w:rPr>
      </w:pPr>
      <w:r>
        <w:rPr>
          <w:lang w:val="en"/>
        </w:rPr>
        <w:t xml:space="preserve">        &lt;xs:annotation&gt;</w:t>
      </w:r>
    </w:p>
    <w:p w14:paraId="51AD4B30" w14:textId="77777777" w:rsidR="00573981" w:rsidRDefault="00AF4759">
      <w:pPr>
        <w:pStyle w:val="HTMLPreformatted"/>
        <w:shd w:val="clear" w:color="auto" w:fill="E7DEEF"/>
        <w:ind w:left="720"/>
        <w:divId w:val="350301979"/>
        <w:rPr>
          <w:lang w:val="en"/>
        </w:rPr>
      </w:pPr>
      <w:r>
        <w:rPr>
          <w:lang w:val="en"/>
        </w:rPr>
        <w:t xml:space="preserve">            &lt;xs:documentation&gt;An identifier of the signature algorithm the requesting service prefers </w:t>
      </w:r>
    </w:p>
    <w:p w14:paraId="002A4603" w14:textId="77777777" w:rsidR="00573981" w:rsidRDefault="00AF4759">
      <w:pPr>
        <w:pStyle w:val="HTMLPreformatted"/>
        <w:shd w:val="clear" w:color="auto" w:fill="E7DEEF"/>
        <w:ind w:left="720"/>
        <w:divId w:val="350301979"/>
        <w:rPr>
          <w:lang w:val="en"/>
        </w:rPr>
      </w:pPr>
      <w:r>
        <w:rPr>
          <w:lang w:val="en"/>
        </w:rPr>
        <w:t>when generating the requested signature.&lt;/xs:documentation&gt;</w:t>
      </w:r>
    </w:p>
    <w:p w14:paraId="70CC7ED5" w14:textId="77777777" w:rsidR="00573981" w:rsidRDefault="00AF4759">
      <w:pPr>
        <w:pStyle w:val="HTMLPreformatted"/>
        <w:shd w:val="clear" w:color="auto" w:fill="E7DEEF"/>
        <w:ind w:left="720"/>
        <w:divId w:val="350301979"/>
        <w:rPr>
          <w:lang w:val="en"/>
        </w:rPr>
      </w:pPr>
      <w:r>
        <w:rPr>
          <w:lang w:val="en"/>
        </w:rPr>
        <w:t xml:space="preserve">        &lt;/xs:annotation&gt;</w:t>
      </w:r>
    </w:p>
    <w:p w14:paraId="702AB5DA" w14:textId="77777777" w:rsidR="00573981" w:rsidRDefault="00AF4759">
      <w:pPr>
        <w:pStyle w:val="HTMLPreformatted"/>
        <w:shd w:val="clear" w:color="auto" w:fill="E7DEEF"/>
        <w:ind w:left="720"/>
        <w:divId w:val="350301979"/>
        <w:rPr>
          <w:lang w:val="en"/>
        </w:rPr>
      </w:pPr>
      <w:r>
        <w:rPr>
          <w:lang w:val="en"/>
        </w:rPr>
        <w:t xml:space="preserve">    &lt;/xs:element&gt;</w:t>
      </w:r>
    </w:p>
    <w:p w14:paraId="318F59D1" w14:textId="035F50BD" w:rsidR="00573981" w:rsidRDefault="00AF4759">
      <w:pPr>
        <w:pStyle w:val="HTMLPreformatted"/>
        <w:shd w:val="clear" w:color="auto" w:fill="E7DEEF"/>
        <w:ind w:left="720"/>
        <w:divId w:val="350301979"/>
        <w:rPr>
          <w:lang w:val="en"/>
        </w:rPr>
      </w:pPr>
      <w:r>
        <w:rPr>
          <w:lang w:val="en"/>
        </w:rPr>
        <w:t xml:space="preserve">    &lt;xs:element name="CertRequestProperties" type="</w:t>
      </w:r>
      <w:del w:id="565" w:author="Stefan Santesson" w:date="2015-08-14T17:47:00Z">
        <w:r w:rsidR="00C517BE">
          <w:rPr>
            <w:lang w:val="en"/>
          </w:rPr>
          <w:delText>eid2</w:delText>
        </w:r>
      </w:del>
      <w:ins w:id="566" w:author="Stefan Santesson" w:date="2015-08-14T17:47:00Z">
        <w:r>
          <w:rPr>
            <w:lang w:val="en"/>
          </w:rPr>
          <w:t>csig</w:t>
        </w:r>
      </w:ins>
      <w:r>
        <w:rPr>
          <w:lang w:val="en"/>
        </w:rPr>
        <w:t>:CertRequestPropertiesType"&gt;</w:t>
      </w:r>
    </w:p>
    <w:p w14:paraId="637576DF" w14:textId="77777777" w:rsidR="00573981" w:rsidRDefault="00AF4759">
      <w:pPr>
        <w:pStyle w:val="HTMLPreformatted"/>
        <w:shd w:val="clear" w:color="auto" w:fill="E7DEEF"/>
        <w:ind w:left="720"/>
        <w:divId w:val="350301979"/>
        <w:rPr>
          <w:lang w:val="en"/>
        </w:rPr>
      </w:pPr>
      <w:r>
        <w:rPr>
          <w:lang w:val="en"/>
        </w:rPr>
        <w:t xml:space="preserve">        &lt;xs:annotation&gt;</w:t>
      </w:r>
    </w:p>
    <w:p w14:paraId="2C5E41F3" w14:textId="77777777" w:rsidR="00573981" w:rsidRDefault="00AF4759">
      <w:pPr>
        <w:pStyle w:val="HTMLPreformatted"/>
        <w:shd w:val="clear" w:color="auto" w:fill="E7DEEF"/>
        <w:ind w:left="720"/>
        <w:divId w:val="350301979"/>
        <w:rPr>
          <w:lang w:val="en"/>
        </w:rPr>
      </w:pPr>
      <w:r>
        <w:rPr>
          <w:lang w:val="en"/>
        </w:rPr>
        <w:t xml:space="preserve">            &lt;xs:documentation&gt;The requested properties of the signature certificate being issued by the </w:t>
      </w:r>
    </w:p>
    <w:p w14:paraId="3714C133" w14:textId="77777777" w:rsidR="00573981" w:rsidRDefault="00AF4759">
      <w:pPr>
        <w:pStyle w:val="HTMLPreformatted"/>
        <w:shd w:val="clear" w:color="auto" w:fill="E7DEEF"/>
        <w:ind w:left="720"/>
        <w:divId w:val="350301979"/>
        <w:rPr>
          <w:lang w:val="en"/>
        </w:rPr>
      </w:pPr>
      <w:r>
        <w:rPr>
          <w:lang w:val="en"/>
        </w:rPr>
        <w:t>signature service.&lt;/xs:documentation&gt;</w:t>
      </w:r>
    </w:p>
    <w:p w14:paraId="324484AA" w14:textId="77777777" w:rsidR="00573981" w:rsidRDefault="00AF4759">
      <w:pPr>
        <w:pStyle w:val="HTMLPreformatted"/>
        <w:shd w:val="clear" w:color="auto" w:fill="E7DEEF"/>
        <w:ind w:left="720"/>
        <w:divId w:val="350301979"/>
        <w:rPr>
          <w:lang w:val="en"/>
        </w:rPr>
      </w:pPr>
      <w:r>
        <w:rPr>
          <w:lang w:val="en"/>
        </w:rPr>
        <w:t xml:space="preserve">        &lt;/xs:annotation&gt;</w:t>
      </w:r>
    </w:p>
    <w:p w14:paraId="09A23E02" w14:textId="77777777" w:rsidR="00573981" w:rsidRDefault="00AF4759">
      <w:pPr>
        <w:pStyle w:val="HTMLPreformatted"/>
        <w:shd w:val="clear" w:color="auto" w:fill="E7DEEF"/>
        <w:ind w:left="720"/>
        <w:divId w:val="350301979"/>
        <w:rPr>
          <w:lang w:val="en"/>
        </w:rPr>
      </w:pPr>
      <w:r>
        <w:rPr>
          <w:lang w:val="en"/>
        </w:rPr>
        <w:t xml:space="preserve">    &lt;/xs:element&gt;</w:t>
      </w:r>
    </w:p>
    <w:p w14:paraId="30319ACF" w14:textId="7AA90832" w:rsidR="00573981" w:rsidRDefault="00AF4759">
      <w:pPr>
        <w:pStyle w:val="HTMLPreformatted"/>
        <w:shd w:val="clear" w:color="auto" w:fill="E7DEEF"/>
        <w:ind w:left="720"/>
        <w:divId w:val="350301979"/>
        <w:rPr>
          <w:lang w:val="en"/>
        </w:rPr>
      </w:pPr>
      <w:r>
        <w:rPr>
          <w:lang w:val="en"/>
        </w:rPr>
        <w:t xml:space="preserve">    &lt;xs:element name="RequestedCertAttributes" type="</w:t>
      </w:r>
      <w:del w:id="567" w:author="Stefan Santesson" w:date="2015-08-14T17:47:00Z">
        <w:r w:rsidR="00C517BE">
          <w:rPr>
            <w:lang w:val="en"/>
          </w:rPr>
          <w:delText>eid2</w:delText>
        </w:r>
      </w:del>
      <w:ins w:id="568" w:author="Stefan Santesson" w:date="2015-08-14T17:47:00Z">
        <w:r>
          <w:rPr>
            <w:lang w:val="en"/>
          </w:rPr>
          <w:t>csig</w:t>
        </w:r>
      </w:ins>
      <w:r>
        <w:rPr>
          <w:lang w:val="en"/>
        </w:rPr>
        <w:t>:RequestedAttributesType"&gt;</w:t>
      </w:r>
    </w:p>
    <w:p w14:paraId="7A0CC6FF" w14:textId="77777777" w:rsidR="00573981" w:rsidRDefault="00AF4759">
      <w:pPr>
        <w:pStyle w:val="HTMLPreformatted"/>
        <w:shd w:val="clear" w:color="auto" w:fill="E7DEEF"/>
        <w:ind w:left="720"/>
        <w:divId w:val="350301979"/>
        <w:rPr>
          <w:lang w:val="en"/>
        </w:rPr>
      </w:pPr>
      <w:r>
        <w:rPr>
          <w:lang w:val="en"/>
        </w:rPr>
        <w:t xml:space="preserve">        &lt;xs:annotation&gt;</w:t>
      </w:r>
    </w:p>
    <w:p w14:paraId="573B0FA2" w14:textId="77777777" w:rsidR="00573981" w:rsidRDefault="00AF4759">
      <w:pPr>
        <w:pStyle w:val="HTMLPreformatted"/>
        <w:shd w:val="clear" w:color="auto" w:fill="E7DEEF"/>
        <w:ind w:left="720"/>
        <w:divId w:val="350301979"/>
        <w:rPr>
          <w:lang w:val="en"/>
        </w:rPr>
      </w:pPr>
      <w:r>
        <w:rPr>
          <w:lang w:val="en"/>
        </w:rPr>
        <w:t xml:space="preserve">            &lt;xs:documentation&gt;An optional set of requested attributes that the requesting service prefers </w:t>
      </w:r>
    </w:p>
    <w:p w14:paraId="0FD3A261" w14:textId="77777777" w:rsidR="00573981" w:rsidRDefault="00AF4759">
      <w:pPr>
        <w:pStyle w:val="HTMLPreformatted"/>
        <w:shd w:val="clear" w:color="auto" w:fill="E7DEEF"/>
        <w:ind w:left="720"/>
        <w:divId w:val="350301979"/>
        <w:rPr>
          <w:lang w:val="en"/>
        </w:rPr>
      </w:pPr>
      <w:r>
        <w:rPr>
          <w:lang w:val="en"/>
        </w:rPr>
        <w:t>or requires in the subject name of the generated signing certificate.&lt;/xs:documentation&gt;</w:t>
      </w:r>
    </w:p>
    <w:p w14:paraId="450925A0" w14:textId="77777777" w:rsidR="00573981" w:rsidRDefault="00AF4759">
      <w:pPr>
        <w:pStyle w:val="HTMLPreformatted"/>
        <w:shd w:val="clear" w:color="auto" w:fill="E7DEEF"/>
        <w:ind w:left="720"/>
        <w:divId w:val="350301979"/>
        <w:rPr>
          <w:lang w:val="en"/>
        </w:rPr>
      </w:pPr>
      <w:r>
        <w:rPr>
          <w:lang w:val="en"/>
        </w:rPr>
        <w:t xml:space="preserve">        &lt;/xs:annotation&gt;</w:t>
      </w:r>
    </w:p>
    <w:p w14:paraId="0AF5426C" w14:textId="77777777" w:rsidR="00573981" w:rsidRDefault="00AF4759">
      <w:pPr>
        <w:pStyle w:val="HTMLPreformatted"/>
        <w:shd w:val="clear" w:color="auto" w:fill="E7DEEF"/>
        <w:ind w:left="720"/>
        <w:divId w:val="350301979"/>
        <w:rPr>
          <w:lang w:val="en"/>
        </w:rPr>
      </w:pPr>
      <w:r>
        <w:rPr>
          <w:lang w:val="en"/>
        </w:rPr>
        <w:t xml:space="preserve">    &lt;/xs:element&gt;</w:t>
      </w:r>
    </w:p>
    <w:p w14:paraId="7E01CDCC" w14:textId="41AC6671" w:rsidR="00573981" w:rsidRDefault="00AF4759">
      <w:pPr>
        <w:pStyle w:val="HTMLPreformatted"/>
        <w:shd w:val="clear" w:color="auto" w:fill="E7DEEF"/>
        <w:ind w:left="720"/>
        <w:divId w:val="350301979"/>
        <w:rPr>
          <w:lang w:val="en"/>
        </w:rPr>
      </w:pPr>
      <w:r>
        <w:rPr>
          <w:lang w:val="en"/>
        </w:rPr>
        <w:t xml:space="preserve">    &lt;xs:element name="OtherProperties" type="</w:t>
      </w:r>
      <w:del w:id="569" w:author="Stefan Santesson" w:date="2015-08-14T17:47:00Z">
        <w:r w:rsidR="00C517BE">
          <w:rPr>
            <w:lang w:val="en"/>
          </w:rPr>
          <w:delText>eid2</w:delText>
        </w:r>
      </w:del>
      <w:ins w:id="570" w:author="Stefan Santesson" w:date="2015-08-14T17:47:00Z">
        <w:r>
          <w:rPr>
            <w:lang w:val="en"/>
          </w:rPr>
          <w:t>csig</w:t>
        </w:r>
      </w:ins>
      <w:r>
        <w:rPr>
          <w:lang w:val="en"/>
        </w:rPr>
        <w:t>:AnyType"/&gt;</w:t>
      </w:r>
    </w:p>
    <w:p w14:paraId="2640FD87" w14:textId="0DE2D5B2" w:rsidR="00573981" w:rsidRDefault="00AF4759">
      <w:pPr>
        <w:pStyle w:val="HTMLPreformatted"/>
        <w:shd w:val="clear" w:color="auto" w:fill="E7DEEF"/>
        <w:ind w:left="720"/>
        <w:divId w:val="350301979"/>
        <w:rPr>
          <w:lang w:val="en"/>
        </w:rPr>
      </w:pPr>
      <w:r>
        <w:rPr>
          <w:lang w:val="en"/>
        </w:rPr>
        <w:t xml:space="preserve">    &lt;xs:element name="SignMessage" type="</w:t>
      </w:r>
      <w:del w:id="571" w:author="Stefan Santesson" w:date="2015-08-14T17:47:00Z">
        <w:r w:rsidR="00C517BE">
          <w:rPr>
            <w:lang w:val="en"/>
          </w:rPr>
          <w:delText>xs:base64Binary</w:delText>
        </w:r>
      </w:del>
      <w:ins w:id="572" w:author="Stefan Santesson" w:date="2015-08-14T17:47:00Z">
        <w:r>
          <w:rPr>
            <w:lang w:val="en"/>
          </w:rPr>
          <w:t>csig:SignMessageType</w:t>
        </w:r>
      </w:ins>
      <w:r>
        <w:rPr>
          <w:lang w:val="en"/>
        </w:rPr>
        <w:t>"&gt;</w:t>
      </w:r>
    </w:p>
    <w:p w14:paraId="264AE59B" w14:textId="77777777" w:rsidR="00573981" w:rsidRDefault="00AF4759">
      <w:pPr>
        <w:pStyle w:val="HTMLPreformatted"/>
        <w:shd w:val="clear" w:color="auto" w:fill="E7DEEF"/>
        <w:ind w:left="720"/>
        <w:divId w:val="350301979"/>
        <w:rPr>
          <w:lang w:val="en"/>
        </w:rPr>
      </w:pPr>
      <w:r>
        <w:rPr>
          <w:lang w:val="en"/>
        </w:rPr>
        <w:t xml:space="preserve">        &lt;xs:annotation&gt;</w:t>
      </w:r>
    </w:p>
    <w:p w14:paraId="6CA48ACE" w14:textId="77777777" w:rsidR="0049239B" w:rsidRDefault="00AF4759">
      <w:pPr>
        <w:pStyle w:val="HTMLPreformatted"/>
        <w:shd w:val="clear" w:color="auto" w:fill="E7DEEF"/>
        <w:divId w:val="979462178"/>
        <w:rPr>
          <w:del w:id="573" w:author="Stefan Santesson" w:date="2015-08-14T17:47:00Z"/>
          <w:lang w:val="en"/>
        </w:rPr>
      </w:pPr>
      <w:r>
        <w:rPr>
          <w:lang w:val="en"/>
        </w:rPr>
        <w:t xml:space="preserve">            &lt;xs:documentation&gt;</w:t>
      </w:r>
      <w:del w:id="574" w:author="Stefan Santesson" w:date="2015-08-14T17:47:00Z">
        <w:r w:rsidR="00C517BE">
          <w:rPr>
            <w:lang w:val="en"/>
          </w:rPr>
          <w:delText>A</w:delText>
        </w:r>
      </w:del>
      <w:ins w:id="575" w:author="Stefan Santesson" w:date="2015-08-14T17:47:00Z">
        <w:r>
          <w:rPr>
            <w:lang w:val="en"/>
          </w:rPr>
          <w:t>Sign message included as a choice of a</w:t>
        </w:r>
      </w:ins>
      <w:r>
        <w:rPr>
          <w:lang w:val="en"/>
        </w:rPr>
        <w:t xml:space="preserve"> Base64 encoded string </w:t>
      </w:r>
      <w:del w:id="576" w:author="Stefan Santesson" w:date="2015-08-14T17:47:00Z">
        <w:r w:rsidR="00C517BE">
          <w:rPr>
            <w:lang w:val="en"/>
          </w:rPr>
          <w:delText>that provides a html encoded</w:delText>
        </w:r>
      </w:del>
      <w:ins w:id="577" w:author="Stefan Santesson" w:date="2015-08-14T17:47:00Z">
        <w:r>
          <w:rPr>
            <w:lang w:val="en"/>
          </w:rPr>
          <w:t>or an ecrypted sign</w:t>
        </w:r>
      </w:ins>
      <w:r>
        <w:rPr>
          <w:lang w:val="en"/>
        </w:rPr>
        <w:t xml:space="preserve"> message</w:t>
      </w:r>
      <w:del w:id="578" w:author="Stefan Santesson" w:date="2015-08-14T17:47:00Z">
        <w:r w:rsidR="00C517BE">
          <w:rPr>
            <w:lang w:val="en"/>
          </w:rPr>
          <w:delText xml:space="preserve"> to the signer. </w:delText>
        </w:r>
      </w:del>
    </w:p>
    <w:p w14:paraId="225742AD" w14:textId="7F6E04EE" w:rsidR="00573981" w:rsidRDefault="00C517BE">
      <w:pPr>
        <w:pStyle w:val="HTMLPreformatted"/>
        <w:shd w:val="clear" w:color="auto" w:fill="E7DEEF"/>
        <w:ind w:left="720"/>
        <w:divId w:val="350301979"/>
        <w:rPr>
          <w:lang w:val="en"/>
        </w:rPr>
      </w:pPr>
      <w:del w:id="579" w:author="Stefan Santesson" w:date="2015-08-14T17:47:00Z">
        <w:r>
          <w:rPr>
            <w:lang w:val="en"/>
          </w:rPr>
          <w:delText>The encoded string MUST be encoded using UTF-8 character encoding</w:delText>
        </w:r>
      </w:del>
      <w:r w:rsidR="00AF4759">
        <w:rPr>
          <w:lang w:val="en"/>
        </w:rPr>
        <w:t>.&lt;/xs:documentation&gt;</w:t>
      </w:r>
    </w:p>
    <w:p w14:paraId="08A5B8BF" w14:textId="77777777" w:rsidR="00573981" w:rsidRDefault="00AF4759">
      <w:pPr>
        <w:pStyle w:val="HTMLPreformatted"/>
        <w:shd w:val="clear" w:color="auto" w:fill="E7DEEF"/>
        <w:ind w:left="720"/>
        <w:divId w:val="350301979"/>
        <w:rPr>
          <w:lang w:val="en"/>
        </w:rPr>
      </w:pPr>
      <w:r>
        <w:rPr>
          <w:lang w:val="en"/>
        </w:rPr>
        <w:t xml:space="preserve">        &lt;/xs:annotation&gt;</w:t>
      </w:r>
    </w:p>
    <w:p w14:paraId="58AD3F51" w14:textId="77777777" w:rsidR="00573981" w:rsidRDefault="00AF4759">
      <w:pPr>
        <w:pStyle w:val="HTMLPreformatted"/>
        <w:shd w:val="clear" w:color="auto" w:fill="E7DEEF"/>
        <w:ind w:left="720"/>
        <w:divId w:val="350301979"/>
        <w:rPr>
          <w:lang w:val="en"/>
        </w:rPr>
      </w:pPr>
      <w:r>
        <w:rPr>
          <w:lang w:val="en"/>
        </w:rPr>
        <w:t xml:space="preserve">    &lt;/xs:element&gt;</w:t>
      </w:r>
    </w:p>
    <w:p w14:paraId="0962EEA8" w14:textId="77777777" w:rsidR="00573981" w:rsidRDefault="00AF4759">
      <w:pPr>
        <w:pStyle w:val="HTMLPreformatted"/>
        <w:shd w:val="clear" w:color="auto" w:fill="E7DEEF"/>
        <w:divId w:val="350301979"/>
        <w:rPr>
          <w:ins w:id="580" w:author="Stefan Santesson" w:date="2015-08-14T17:47:00Z"/>
          <w:lang w:val="en"/>
        </w:rPr>
      </w:pPr>
      <w:ins w:id="581" w:author="Stefan Santesson" w:date="2015-08-14T17:47:00Z">
        <w:r>
          <w:rPr>
            <w:lang w:val="en"/>
          </w:rPr>
          <w:t xml:space="preserve">    &lt;xs:element name="Message" type="xs:base64Binary"/&gt;</w:t>
        </w:r>
      </w:ins>
    </w:p>
    <w:p w14:paraId="336A498C" w14:textId="77777777" w:rsidR="00573981" w:rsidRDefault="00AF4759">
      <w:pPr>
        <w:pStyle w:val="HTMLPreformatted"/>
        <w:shd w:val="clear" w:color="auto" w:fill="E7DEEF"/>
        <w:divId w:val="350301979"/>
        <w:rPr>
          <w:ins w:id="582" w:author="Stefan Santesson" w:date="2015-08-14T17:47:00Z"/>
          <w:lang w:val="en"/>
        </w:rPr>
      </w:pPr>
      <w:ins w:id="583" w:author="Stefan Santesson" w:date="2015-08-14T17:47:00Z">
        <w:r>
          <w:rPr>
            <w:lang w:val="en"/>
          </w:rPr>
          <w:t xml:space="preserve">    &lt;xs:element name="EncryptedMessage" type="saml:EncryptedElementType"/&gt;</w:t>
        </w:r>
      </w:ins>
    </w:p>
    <w:p w14:paraId="0F944146" w14:textId="3AC027A8" w:rsidR="00573981" w:rsidRDefault="00AF4759" w:rsidP="00EB3D15">
      <w:pPr>
        <w:pStyle w:val="HTMLPreformatted"/>
        <w:shd w:val="clear" w:color="auto" w:fill="E7DEEF"/>
        <w:ind w:left="720"/>
        <w:divId w:val="350301979"/>
        <w:rPr>
          <w:lang w:val="en"/>
        </w:rPr>
      </w:pPr>
      <w:r>
        <w:rPr>
          <w:lang w:val="en"/>
        </w:rPr>
        <w:t xml:space="preserve">    &lt;xs:element name="OtherRequestInfo" type="</w:t>
      </w:r>
      <w:del w:id="584" w:author="Stefan Santesson" w:date="2015-08-14T17:47:00Z">
        <w:r w:rsidR="00C517BE">
          <w:rPr>
            <w:lang w:val="en"/>
          </w:rPr>
          <w:delText>eid2</w:delText>
        </w:r>
      </w:del>
      <w:ins w:id="585" w:author="Stefan Santesson" w:date="2015-08-14T17:47:00Z">
        <w:r>
          <w:rPr>
            <w:lang w:val="en"/>
          </w:rPr>
          <w:t>csig</w:t>
        </w:r>
      </w:ins>
      <w:r>
        <w:rPr>
          <w:lang w:val="en"/>
        </w:rPr>
        <w:t>:AnyType"&gt;</w:t>
      </w:r>
    </w:p>
    <w:p w14:paraId="4598E3DC" w14:textId="77777777" w:rsidR="00573981" w:rsidRDefault="00AF4759">
      <w:pPr>
        <w:pStyle w:val="HTMLPreformatted"/>
        <w:shd w:val="clear" w:color="auto" w:fill="E7DEEF"/>
        <w:ind w:left="720"/>
        <w:divId w:val="350301979"/>
        <w:rPr>
          <w:lang w:val="en"/>
        </w:rPr>
      </w:pPr>
      <w:r>
        <w:rPr>
          <w:lang w:val="en"/>
        </w:rPr>
        <w:t xml:space="preserve">        &lt;xs:annotation&gt;</w:t>
      </w:r>
    </w:p>
    <w:p w14:paraId="156A4910" w14:textId="77777777" w:rsidR="00573981" w:rsidRDefault="00AF4759">
      <w:pPr>
        <w:pStyle w:val="HTMLPreformatted"/>
        <w:shd w:val="clear" w:color="auto" w:fill="E7DEEF"/>
        <w:ind w:left="720"/>
        <w:divId w:val="350301979"/>
        <w:rPr>
          <w:lang w:val="en"/>
        </w:rPr>
      </w:pPr>
      <w:r>
        <w:rPr>
          <w:lang w:val="en"/>
        </w:rPr>
        <w:t xml:space="preserve">            &lt;xs:documentation&gt;Any additional inputs to the request extension.&lt;/xs:documentation&gt;</w:t>
      </w:r>
    </w:p>
    <w:p w14:paraId="2981B1FF" w14:textId="77777777" w:rsidR="00573981" w:rsidRDefault="00AF4759">
      <w:pPr>
        <w:pStyle w:val="HTMLPreformatted"/>
        <w:shd w:val="clear" w:color="auto" w:fill="E7DEEF"/>
        <w:ind w:left="720"/>
        <w:divId w:val="350301979"/>
        <w:rPr>
          <w:lang w:val="en"/>
        </w:rPr>
      </w:pPr>
      <w:r>
        <w:rPr>
          <w:lang w:val="en"/>
        </w:rPr>
        <w:t xml:space="preserve">        &lt;/xs:annotation&gt;</w:t>
      </w:r>
    </w:p>
    <w:p w14:paraId="6F964C8A" w14:textId="77777777" w:rsidR="00573981" w:rsidRDefault="00AF4759">
      <w:pPr>
        <w:pStyle w:val="HTMLPreformatted"/>
        <w:shd w:val="clear" w:color="auto" w:fill="E7DEEF"/>
        <w:ind w:left="720"/>
        <w:divId w:val="350301979"/>
        <w:rPr>
          <w:lang w:val="en"/>
        </w:rPr>
      </w:pPr>
      <w:r>
        <w:rPr>
          <w:lang w:val="en"/>
        </w:rPr>
        <w:t xml:space="preserve">    &lt;/xs:element&gt;</w:t>
      </w:r>
    </w:p>
    <w:p w14:paraId="74034038" w14:textId="77777777" w:rsidR="00573981" w:rsidRDefault="00AF4759">
      <w:pPr>
        <w:pStyle w:val="HTMLPreformatted"/>
        <w:shd w:val="clear" w:color="auto" w:fill="E7DEEF"/>
        <w:ind w:left="720"/>
        <w:divId w:val="350301979"/>
        <w:rPr>
          <w:lang w:val="en"/>
        </w:rPr>
      </w:pPr>
      <w:r>
        <w:rPr>
          <w:lang w:val="en"/>
        </w:rPr>
        <w:t xml:space="preserve">    &lt;xs:element name="ResponseTime" type="xs:dateTime"&gt;</w:t>
      </w:r>
    </w:p>
    <w:p w14:paraId="3BC38860" w14:textId="77777777" w:rsidR="00573981" w:rsidRDefault="00AF4759">
      <w:pPr>
        <w:pStyle w:val="HTMLPreformatted"/>
        <w:shd w:val="clear" w:color="auto" w:fill="E7DEEF"/>
        <w:ind w:left="720"/>
        <w:divId w:val="350301979"/>
        <w:rPr>
          <w:lang w:val="en"/>
        </w:rPr>
      </w:pPr>
      <w:r>
        <w:rPr>
          <w:lang w:val="en"/>
        </w:rPr>
        <w:t xml:space="preserve">        &lt;xs:annotation&gt;</w:t>
      </w:r>
    </w:p>
    <w:p w14:paraId="5753913B" w14:textId="77777777" w:rsidR="00573981" w:rsidRDefault="00AF4759">
      <w:pPr>
        <w:pStyle w:val="HTMLPreformatted"/>
        <w:shd w:val="clear" w:color="auto" w:fill="E7DEEF"/>
        <w:ind w:left="720"/>
        <w:divId w:val="350301979"/>
        <w:rPr>
          <w:lang w:val="en"/>
        </w:rPr>
      </w:pPr>
      <w:r>
        <w:rPr>
          <w:lang w:val="en"/>
        </w:rPr>
        <w:t xml:space="preserve">            &lt;xs:documentation&gt;The time when the sign response was created.&lt;/xs:documentation&gt;</w:t>
      </w:r>
    </w:p>
    <w:p w14:paraId="3BF773C7" w14:textId="77777777" w:rsidR="00573981" w:rsidRDefault="00AF4759">
      <w:pPr>
        <w:pStyle w:val="HTMLPreformatted"/>
        <w:shd w:val="clear" w:color="auto" w:fill="E7DEEF"/>
        <w:ind w:left="720"/>
        <w:divId w:val="350301979"/>
        <w:rPr>
          <w:lang w:val="en"/>
        </w:rPr>
      </w:pPr>
      <w:r>
        <w:rPr>
          <w:lang w:val="en"/>
        </w:rPr>
        <w:t xml:space="preserve">        &lt;/xs:annotation&gt;</w:t>
      </w:r>
    </w:p>
    <w:p w14:paraId="1F216FFD" w14:textId="77777777" w:rsidR="00573981" w:rsidRDefault="00AF4759">
      <w:pPr>
        <w:pStyle w:val="HTMLPreformatted"/>
        <w:shd w:val="clear" w:color="auto" w:fill="E7DEEF"/>
        <w:ind w:left="720"/>
        <w:divId w:val="350301979"/>
        <w:rPr>
          <w:lang w:val="en"/>
        </w:rPr>
      </w:pPr>
      <w:r>
        <w:rPr>
          <w:lang w:val="en"/>
        </w:rPr>
        <w:t xml:space="preserve">    &lt;/xs:element&gt;</w:t>
      </w:r>
    </w:p>
    <w:p w14:paraId="60D1F674" w14:textId="77777777" w:rsidR="00573981" w:rsidRDefault="00AF4759">
      <w:pPr>
        <w:pStyle w:val="HTMLPreformatted"/>
        <w:shd w:val="clear" w:color="auto" w:fill="E7DEEF"/>
        <w:ind w:left="720"/>
        <w:divId w:val="350301979"/>
        <w:rPr>
          <w:lang w:val="en"/>
        </w:rPr>
      </w:pPr>
      <w:r>
        <w:rPr>
          <w:lang w:val="en"/>
        </w:rPr>
        <w:t xml:space="preserve">    &lt;xs:element name="Request" type="xs:base64Binary"&gt;</w:t>
      </w:r>
    </w:p>
    <w:p w14:paraId="71E8AD29" w14:textId="77777777" w:rsidR="00573981" w:rsidRDefault="00AF4759">
      <w:pPr>
        <w:pStyle w:val="HTMLPreformatted"/>
        <w:shd w:val="clear" w:color="auto" w:fill="E7DEEF"/>
        <w:ind w:left="720"/>
        <w:divId w:val="350301979"/>
        <w:rPr>
          <w:lang w:val="en"/>
        </w:rPr>
      </w:pPr>
      <w:r>
        <w:rPr>
          <w:lang w:val="en"/>
        </w:rPr>
        <w:t xml:space="preserve">        &lt;xs:annotation&gt;</w:t>
      </w:r>
    </w:p>
    <w:p w14:paraId="0647E2C0" w14:textId="77777777" w:rsidR="00573981" w:rsidRDefault="00AF4759">
      <w:pPr>
        <w:pStyle w:val="HTMLPreformatted"/>
        <w:shd w:val="clear" w:color="auto" w:fill="E7DEEF"/>
        <w:ind w:left="720"/>
        <w:divId w:val="350301979"/>
        <w:rPr>
          <w:lang w:val="en"/>
        </w:rPr>
      </w:pPr>
      <w:r>
        <w:rPr>
          <w:lang w:val="en"/>
        </w:rPr>
        <w:t xml:space="preserve">            &lt;xs:documentation&gt;An element of type EncodedRequestType with base64Binary base type, holding </w:t>
      </w:r>
    </w:p>
    <w:p w14:paraId="0ED2A61C" w14:textId="77777777" w:rsidR="00573981" w:rsidRDefault="00AF4759">
      <w:pPr>
        <w:pStyle w:val="HTMLPreformatted"/>
        <w:shd w:val="clear" w:color="auto" w:fill="E7DEEF"/>
        <w:ind w:left="720"/>
        <w:divId w:val="350301979"/>
        <w:rPr>
          <w:lang w:val="en"/>
        </w:rPr>
      </w:pPr>
      <w:r>
        <w:rPr>
          <w:lang w:val="en"/>
        </w:rPr>
        <w:t xml:space="preserve">a representation of a complete and signed dss:SignRequest element that is </w:t>
      </w:r>
    </w:p>
    <w:p w14:paraId="423B4927" w14:textId="77777777" w:rsidR="00573981" w:rsidRDefault="00AF4759">
      <w:pPr>
        <w:pStyle w:val="HTMLPreformatted"/>
        <w:shd w:val="clear" w:color="auto" w:fill="E7DEEF"/>
        <w:ind w:left="720"/>
        <w:divId w:val="350301979"/>
        <w:rPr>
          <w:lang w:val="en"/>
        </w:rPr>
      </w:pPr>
      <w:r>
        <w:rPr>
          <w:lang w:val="en"/>
        </w:rPr>
        <w:t xml:space="preserve">related to this sign response. This element MUST be present if signing was </w:t>
      </w:r>
    </w:p>
    <w:p w14:paraId="777233DB" w14:textId="77777777" w:rsidR="00573981" w:rsidRDefault="00AF4759">
      <w:pPr>
        <w:pStyle w:val="HTMLPreformatted"/>
        <w:shd w:val="clear" w:color="auto" w:fill="E7DEEF"/>
        <w:ind w:left="720"/>
        <w:divId w:val="350301979"/>
        <w:rPr>
          <w:lang w:val="en"/>
        </w:rPr>
      </w:pPr>
      <w:r>
        <w:rPr>
          <w:lang w:val="en"/>
        </w:rPr>
        <w:t>successful.&lt;/xs:documentation&gt;</w:t>
      </w:r>
    </w:p>
    <w:p w14:paraId="733C5ED4" w14:textId="77777777" w:rsidR="00573981" w:rsidRDefault="00AF4759">
      <w:pPr>
        <w:pStyle w:val="HTMLPreformatted"/>
        <w:shd w:val="clear" w:color="auto" w:fill="E7DEEF"/>
        <w:ind w:left="720"/>
        <w:divId w:val="350301979"/>
        <w:rPr>
          <w:lang w:val="en"/>
        </w:rPr>
      </w:pPr>
      <w:r>
        <w:rPr>
          <w:lang w:val="en"/>
        </w:rPr>
        <w:t xml:space="preserve">        &lt;/xs:annotation&gt;</w:t>
      </w:r>
    </w:p>
    <w:p w14:paraId="6E0ED809" w14:textId="77777777" w:rsidR="00573981" w:rsidRDefault="00AF4759">
      <w:pPr>
        <w:pStyle w:val="HTMLPreformatted"/>
        <w:shd w:val="clear" w:color="auto" w:fill="E7DEEF"/>
        <w:ind w:left="720"/>
        <w:divId w:val="350301979"/>
        <w:rPr>
          <w:lang w:val="en"/>
        </w:rPr>
      </w:pPr>
      <w:r>
        <w:rPr>
          <w:lang w:val="en"/>
        </w:rPr>
        <w:t xml:space="preserve">    &lt;/xs:element&gt;</w:t>
      </w:r>
    </w:p>
    <w:p w14:paraId="4A82B633" w14:textId="78BE21FB" w:rsidR="00573981" w:rsidRDefault="00AF4759">
      <w:pPr>
        <w:pStyle w:val="HTMLPreformatted"/>
        <w:shd w:val="clear" w:color="auto" w:fill="E7DEEF"/>
        <w:ind w:left="720"/>
        <w:divId w:val="350301979"/>
        <w:rPr>
          <w:lang w:val="en"/>
        </w:rPr>
      </w:pPr>
      <w:r>
        <w:rPr>
          <w:lang w:val="en"/>
        </w:rPr>
        <w:t xml:space="preserve">    &lt;xs:element name="SignerAssertionInfo" type="</w:t>
      </w:r>
      <w:del w:id="586" w:author="Stefan Santesson" w:date="2015-08-14T17:47:00Z">
        <w:r w:rsidR="00C517BE">
          <w:rPr>
            <w:lang w:val="en"/>
          </w:rPr>
          <w:delText>eid2</w:delText>
        </w:r>
      </w:del>
      <w:ins w:id="587" w:author="Stefan Santesson" w:date="2015-08-14T17:47:00Z">
        <w:r>
          <w:rPr>
            <w:lang w:val="en"/>
          </w:rPr>
          <w:t>csig</w:t>
        </w:r>
      </w:ins>
      <w:r>
        <w:rPr>
          <w:lang w:val="en"/>
        </w:rPr>
        <w:t>:SignerAssertionInfoType"&gt;</w:t>
      </w:r>
    </w:p>
    <w:p w14:paraId="13948FC8" w14:textId="77777777" w:rsidR="00573981" w:rsidRDefault="00AF4759">
      <w:pPr>
        <w:pStyle w:val="HTMLPreformatted"/>
        <w:shd w:val="clear" w:color="auto" w:fill="E7DEEF"/>
        <w:ind w:left="720"/>
        <w:divId w:val="350301979"/>
        <w:rPr>
          <w:lang w:val="en"/>
        </w:rPr>
      </w:pPr>
      <w:r>
        <w:rPr>
          <w:lang w:val="en"/>
        </w:rPr>
        <w:t xml:space="preserve">        &lt;xs:annotation&gt;</w:t>
      </w:r>
    </w:p>
    <w:p w14:paraId="455CA98C" w14:textId="77777777" w:rsidR="00573981" w:rsidRDefault="00AF4759">
      <w:pPr>
        <w:pStyle w:val="HTMLPreformatted"/>
        <w:shd w:val="clear" w:color="auto" w:fill="E7DEEF"/>
        <w:ind w:left="720"/>
        <w:divId w:val="350301979"/>
        <w:rPr>
          <w:lang w:val="en"/>
        </w:rPr>
      </w:pPr>
      <w:r>
        <w:rPr>
          <w:lang w:val="en"/>
        </w:rPr>
        <w:t xml:space="preserve">            &lt;xs:documentation&gt;An element of type SignerAssertionInfoType holding information about how </w:t>
      </w:r>
    </w:p>
    <w:p w14:paraId="0EE13B0D" w14:textId="77777777" w:rsidR="00573981" w:rsidRDefault="00AF4759">
      <w:pPr>
        <w:pStyle w:val="HTMLPreformatted"/>
        <w:shd w:val="clear" w:color="auto" w:fill="E7DEEF"/>
        <w:ind w:left="720"/>
        <w:divId w:val="350301979"/>
        <w:rPr>
          <w:lang w:val="en"/>
        </w:rPr>
      </w:pPr>
      <w:r>
        <w:rPr>
          <w:lang w:val="en"/>
        </w:rPr>
        <w:t xml:space="preserve">the signer was authenticated by the sign service as well as information </w:t>
      </w:r>
    </w:p>
    <w:p w14:paraId="71A3175E" w14:textId="77777777" w:rsidR="00573981" w:rsidRDefault="00AF4759">
      <w:pPr>
        <w:pStyle w:val="HTMLPreformatted"/>
        <w:shd w:val="clear" w:color="auto" w:fill="E7DEEF"/>
        <w:ind w:left="720"/>
        <w:divId w:val="350301979"/>
        <w:rPr>
          <w:lang w:val="en"/>
        </w:rPr>
      </w:pPr>
      <w:r>
        <w:rPr>
          <w:lang w:val="en"/>
        </w:rPr>
        <w:t xml:space="preserve">about subject attribute values present in the SAML assertion authenticating </w:t>
      </w:r>
    </w:p>
    <w:p w14:paraId="18C47374" w14:textId="77777777" w:rsidR="00573981" w:rsidRDefault="00AF4759">
      <w:pPr>
        <w:pStyle w:val="HTMLPreformatted"/>
        <w:shd w:val="clear" w:color="auto" w:fill="E7DEEF"/>
        <w:ind w:left="720"/>
        <w:divId w:val="350301979"/>
        <w:rPr>
          <w:lang w:val="en"/>
        </w:rPr>
      </w:pPr>
      <w:r>
        <w:rPr>
          <w:lang w:val="en"/>
        </w:rPr>
        <w:t xml:space="preserve">the signer, which was incorporated into the signer certificate. This element </w:t>
      </w:r>
    </w:p>
    <w:p w14:paraId="438DD7D2" w14:textId="77777777" w:rsidR="00573981" w:rsidRDefault="00AF4759">
      <w:pPr>
        <w:pStyle w:val="HTMLPreformatted"/>
        <w:shd w:val="clear" w:color="auto" w:fill="E7DEEF"/>
        <w:ind w:left="720"/>
        <w:divId w:val="350301979"/>
        <w:rPr>
          <w:lang w:val="en"/>
        </w:rPr>
      </w:pPr>
      <w:r>
        <w:rPr>
          <w:lang w:val="en"/>
        </w:rPr>
        <w:t>MUST be present if signing was successful.&lt;/xs:documentation&gt;</w:t>
      </w:r>
    </w:p>
    <w:p w14:paraId="339D7359" w14:textId="77777777" w:rsidR="00573981" w:rsidRDefault="00AF4759">
      <w:pPr>
        <w:pStyle w:val="HTMLPreformatted"/>
        <w:shd w:val="clear" w:color="auto" w:fill="E7DEEF"/>
        <w:ind w:left="720"/>
        <w:divId w:val="350301979"/>
        <w:rPr>
          <w:lang w:val="en"/>
        </w:rPr>
      </w:pPr>
      <w:r>
        <w:rPr>
          <w:lang w:val="en"/>
        </w:rPr>
        <w:t xml:space="preserve">        &lt;/xs:annotation&gt;</w:t>
      </w:r>
    </w:p>
    <w:p w14:paraId="3A5EF1ED" w14:textId="77777777" w:rsidR="00573981" w:rsidRDefault="00AF4759">
      <w:pPr>
        <w:pStyle w:val="HTMLPreformatted"/>
        <w:shd w:val="clear" w:color="auto" w:fill="E7DEEF"/>
        <w:ind w:left="720"/>
        <w:divId w:val="350301979"/>
        <w:rPr>
          <w:lang w:val="en"/>
        </w:rPr>
      </w:pPr>
      <w:r>
        <w:rPr>
          <w:lang w:val="en"/>
        </w:rPr>
        <w:t xml:space="preserve">    &lt;/xs:element&gt;</w:t>
      </w:r>
    </w:p>
    <w:p w14:paraId="6773EDB5" w14:textId="312AA51A" w:rsidR="00573981" w:rsidRDefault="00AF4759">
      <w:pPr>
        <w:pStyle w:val="HTMLPreformatted"/>
        <w:shd w:val="clear" w:color="auto" w:fill="E7DEEF"/>
        <w:ind w:left="720"/>
        <w:divId w:val="350301979"/>
        <w:rPr>
          <w:lang w:val="en"/>
        </w:rPr>
      </w:pPr>
      <w:r>
        <w:rPr>
          <w:lang w:val="en"/>
        </w:rPr>
        <w:t xml:space="preserve">    &lt;xs:element name="ContextInfo" type="</w:t>
      </w:r>
      <w:del w:id="588" w:author="Stefan Santesson" w:date="2015-08-14T17:47:00Z">
        <w:r w:rsidR="00C517BE">
          <w:rPr>
            <w:lang w:val="en"/>
          </w:rPr>
          <w:delText>eid2</w:delText>
        </w:r>
      </w:del>
      <w:ins w:id="589" w:author="Stefan Santesson" w:date="2015-08-14T17:47:00Z">
        <w:r>
          <w:rPr>
            <w:lang w:val="en"/>
          </w:rPr>
          <w:t>csig</w:t>
        </w:r>
      </w:ins>
      <w:r>
        <w:rPr>
          <w:lang w:val="en"/>
        </w:rPr>
        <w:t>:ContextInfoType"/&gt;</w:t>
      </w:r>
    </w:p>
    <w:p w14:paraId="65732613" w14:textId="4C0CA74B" w:rsidR="00573981" w:rsidRDefault="00AF4759">
      <w:pPr>
        <w:pStyle w:val="HTMLPreformatted"/>
        <w:shd w:val="clear" w:color="auto" w:fill="E7DEEF"/>
        <w:ind w:left="720"/>
        <w:divId w:val="350301979"/>
        <w:rPr>
          <w:lang w:val="en"/>
        </w:rPr>
      </w:pPr>
      <w:r>
        <w:rPr>
          <w:lang w:val="en"/>
        </w:rPr>
        <w:t xml:space="preserve">    &lt;xs:element name="SamlAssertions" type="</w:t>
      </w:r>
      <w:del w:id="590" w:author="Stefan Santesson" w:date="2015-08-14T17:47:00Z">
        <w:r w:rsidR="00C517BE">
          <w:rPr>
            <w:lang w:val="en"/>
          </w:rPr>
          <w:delText>eid2</w:delText>
        </w:r>
      </w:del>
      <w:ins w:id="591" w:author="Stefan Santesson" w:date="2015-08-14T17:47:00Z">
        <w:r>
          <w:rPr>
            <w:lang w:val="en"/>
          </w:rPr>
          <w:t>csig</w:t>
        </w:r>
      </w:ins>
      <w:r>
        <w:rPr>
          <w:lang w:val="en"/>
        </w:rPr>
        <w:t>:SAMLAssertionsType"/&gt;</w:t>
      </w:r>
    </w:p>
    <w:p w14:paraId="0D888145" w14:textId="1C7AC1B7" w:rsidR="00573981" w:rsidRDefault="00AF4759">
      <w:pPr>
        <w:pStyle w:val="HTMLPreformatted"/>
        <w:shd w:val="clear" w:color="auto" w:fill="E7DEEF"/>
        <w:ind w:left="720"/>
        <w:divId w:val="350301979"/>
        <w:rPr>
          <w:lang w:val="en"/>
        </w:rPr>
      </w:pPr>
      <w:r>
        <w:rPr>
          <w:lang w:val="en"/>
        </w:rPr>
        <w:t xml:space="preserve">    &lt;xs:element name="SignatureCertificateChain" type="</w:t>
      </w:r>
      <w:del w:id="592" w:author="Stefan Santesson" w:date="2015-08-14T17:47:00Z">
        <w:r w:rsidR="00C517BE">
          <w:rPr>
            <w:lang w:val="en"/>
          </w:rPr>
          <w:delText>eid2</w:delText>
        </w:r>
      </w:del>
      <w:ins w:id="593" w:author="Stefan Santesson" w:date="2015-08-14T17:47:00Z">
        <w:r>
          <w:rPr>
            <w:lang w:val="en"/>
          </w:rPr>
          <w:t>csig</w:t>
        </w:r>
      </w:ins>
      <w:r>
        <w:rPr>
          <w:lang w:val="en"/>
        </w:rPr>
        <w:t>:CertificateChainType"&gt;</w:t>
      </w:r>
    </w:p>
    <w:p w14:paraId="48D3E9CA" w14:textId="77777777" w:rsidR="00573981" w:rsidRDefault="00AF4759">
      <w:pPr>
        <w:pStyle w:val="HTMLPreformatted"/>
        <w:shd w:val="clear" w:color="auto" w:fill="E7DEEF"/>
        <w:ind w:left="720"/>
        <w:divId w:val="350301979"/>
        <w:rPr>
          <w:lang w:val="en"/>
        </w:rPr>
      </w:pPr>
      <w:r>
        <w:rPr>
          <w:lang w:val="en"/>
        </w:rPr>
        <w:t xml:space="preserve">        &lt;xs:annotation&gt;</w:t>
      </w:r>
    </w:p>
    <w:p w14:paraId="04BCCD4B" w14:textId="77777777" w:rsidR="00573981" w:rsidRDefault="00AF4759">
      <w:pPr>
        <w:pStyle w:val="HTMLPreformatted"/>
        <w:shd w:val="clear" w:color="auto" w:fill="E7DEEF"/>
        <w:ind w:left="720"/>
        <w:divId w:val="350301979"/>
        <w:rPr>
          <w:lang w:val="en"/>
        </w:rPr>
      </w:pPr>
      <w:r>
        <w:rPr>
          <w:lang w:val="en"/>
        </w:rPr>
        <w:t xml:space="preserve">            &lt;xs:documentation&gt;An element of type CertificateChainType holding the signer certificate as </w:t>
      </w:r>
    </w:p>
    <w:p w14:paraId="5A1C60BB" w14:textId="77777777" w:rsidR="00573981" w:rsidRDefault="00AF4759">
      <w:pPr>
        <w:pStyle w:val="HTMLPreformatted"/>
        <w:shd w:val="clear" w:color="auto" w:fill="E7DEEF"/>
        <w:ind w:left="720"/>
        <w:divId w:val="350301979"/>
        <w:rPr>
          <w:lang w:val="en"/>
        </w:rPr>
      </w:pPr>
      <w:r>
        <w:rPr>
          <w:lang w:val="en"/>
        </w:rPr>
        <w:t xml:space="preserve">well as other certificates that may be used to validate the signature. This </w:t>
      </w:r>
    </w:p>
    <w:p w14:paraId="0DB7BF67" w14:textId="77777777" w:rsidR="00573981" w:rsidRDefault="00AF4759">
      <w:pPr>
        <w:pStyle w:val="HTMLPreformatted"/>
        <w:shd w:val="clear" w:color="auto" w:fill="E7DEEF"/>
        <w:ind w:left="720"/>
        <w:divId w:val="350301979"/>
        <w:rPr>
          <w:lang w:val="en"/>
        </w:rPr>
      </w:pPr>
      <w:r>
        <w:rPr>
          <w:lang w:val="en"/>
        </w:rPr>
        <w:t xml:space="preserve">element MUST be present if signing was successful and MUST contain all </w:t>
      </w:r>
    </w:p>
    <w:p w14:paraId="5D36813F" w14:textId="77777777" w:rsidR="00573981" w:rsidRDefault="00AF4759">
      <w:pPr>
        <w:pStyle w:val="HTMLPreformatted"/>
        <w:shd w:val="clear" w:color="auto" w:fill="E7DEEF"/>
        <w:ind w:left="720"/>
        <w:divId w:val="350301979"/>
        <w:rPr>
          <w:lang w:val="en"/>
        </w:rPr>
      </w:pPr>
      <w:r>
        <w:rPr>
          <w:lang w:val="en"/>
        </w:rPr>
        <w:t xml:space="preserve">certificate that are necessary to compile a complete and functional signed </w:t>
      </w:r>
    </w:p>
    <w:p w14:paraId="0F093BE2" w14:textId="77777777" w:rsidR="00573981" w:rsidRDefault="00AF4759">
      <w:pPr>
        <w:pStyle w:val="HTMLPreformatted"/>
        <w:shd w:val="clear" w:color="auto" w:fill="E7DEEF"/>
        <w:ind w:left="720"/>
        <w:divId w:val="350301979"/>
        <w:rPr>
          <w:lang w:val="en"/>
        </w:rPr>
      </w:pPr>
      <w:r>
        <w:rPr>
          <w:lang w:val="en"/>
        </w:rPr>
        <w:t>document.&lt;/xs:documentation&gt;</w:t>
      </w:r>
    </w:p>
    <w:p w14:paraId="704B1973" w14:textId="77777777" w:rsidR="00573981" w:rsidRDefault="00AF4759">
      <w:pPr>
        <w:pStyle w:val="HTMLPreformatted"/>
        <w:shd w:val="clear" w:color="auto" w:fill="E7DEEF"/>
        <w:ind w:left="720"/>
        <w:divId w:val="350301979"/>
        <w:rPr>
          <w:lang w:val="en"/>
        </w:rPr>
      </w:pPr>
      <w:r>
        <w:rPr>
          <w:lang w:val="en"/>
        </w:rPr>
        <w:t xml:space="preserve">        &lt;/xs:annotation&gt;</w:t>
      </w:r>
    </w:p>
    <w:p w14:paraId="0C1C5481" w14:textId="77777777" w:rsidR="00573981" w:rsidRDefault="00AF4759">
      <w:pPr>
        <w:pStyle w:val="HTMLPreformatted"/>
        <w:shd w:val="clear" w:color="auto" w:fill="E7DEEF"/>
        <w:ind w:left="720"/>
        <w:divId w:val="350301979"/>
        <w:rPr>
          <w:lang w:val="en"/>
        </w:rPr>
      </w:pPr>
      <w:r>
        <w:rPr>
          <w:lang w:val="en"/>
        </w:rPr>
        <w:t xml:space="preserve">    &lt;/xs:element&gt;</w:t>
      </w:r>
    </w:p>
    <w:p w14:paraId="35E298EE" w14:textId="2C663850" w:rsidR="00573981" w:rsidRDefault="00AF4759">
      <w:pPr>
        <w:pStyle w:val="HTMLPreformatted"/>
        <w:shd w:val="clear" w:color="auto" w:fill="E7DEEF"/>
        <w:ind w:left="720"/>
        <w:divId w:val="350301979"/>
        <w:rPr>
          <w:lang w:val="en"/>
        </w:rPr>
      </w:pPr>
      <w:r>
        <w:rPr>
          <w:lang w:val="en"/>
        </w:rPr>
        <w:t xml:space="preserve">    &lt;xs:element name="OtherResponseInfo" type="</w:t>
      </w:r>
      <w:del w:id="594" w:author="Stefan Santesson" w:date="2015-08-14T17:47:00Z">
        <w:r w:rsidR="00C517BE">
          <w:rPr>
            <w:lang w:val="en"/>
          </w:rPr>
          <w:delText>eid2</w:delText>
        </w:r>
      </w:del>
      <w:ins w:id="595" w:author="Stefan Santesson" w:date="2015-08-14T17:47:00Z">
        <w:r>
          <w:rPr>
            <w:lang w:val="en"/>
          </w:rPr>
          <w:t>csig</w:t>
        </w:r>
      </w:ins>
      <w:r>
        <w:rPr>
          <w:lang w:val="en"/>
        </w:rPr>
        <w:t>:AnyType"&gt;</w:t>
      </w:r>
    </w:p>
    <w:p w14:paraId="5111A18D" w14:textId="77777777" w:rsidR="00573981" w:rsidRDefault="00AF4759">
      <w:pPr>
        <w:pStyle w:val="HTMLPreformatted"/>
        <w:shd w:val="clear" w:color="auto" w:fill="E7DEEF"/>
        <w:ind w:left="720"/>
        <w:divId w:val="350301979"/>
        <w:rPr>
          <w:lang w:val="en"/>
        </w:rPr>
      </w:pPr>
      <w:r>
        <w:rPr>
          <w:lang w:val="en"/>
        </w:rPr>
        <w:t xml:space="preserve">        &lt;xs:annotation&gt;</w:t>
      </w:r>
    </w:p>
    <w:p w14:paraId="2C6F75D1" w14:textId="77777777" w:rsidR="00573981" w:rsidRDefault="00AF4759">
      <w:pPr>
        <w:pStyle w:val="HTMLPreformatted"/>
        <w:shd w:val="clear" w:color="auto" w:fill="E7DEEF"/>
        <w:ind w:left="720"/>
        <w:divId w:val="350301979"/>
        <w:rPr>
          <w:lang w:val="en"/>
        </w:rPr>
      </w:pPr>
      <w:r>
        <w:rPr>
          <w:lang w:val="en"/>
        </w:rPr>
        <w:t xml:space="preserve">            &lt;xs:documentation&gt;Optional sign response elements of type AnyType.&lt;/xs:documentation&gt;</w:t>
      </w:r>
    </w:p>
    <w:p w14:paraId="4B07935D" w14:textId="77777777" w:rsidR="00573981" w:rsidRDefault="00AF4759">
      <w:pPr>
        <w:pStyle w:val="HTMLPreformatted"/>
        <w:shd w:val="clear" w:color="auto" w:fill="E7DEEF"/>
        <w:ind w:left="720"/>
        <w:divId w:val="350301979"/>
        <w:rPr>
          <w:lang w:val="en"/>
        </w:rPr>
      </w:pPr>
      <w:r>
        <w:rPr>
          <w:lang w:val="en"/>
        </w:rPr>
        <w:t xml:space="preserve">        &lt;/xs:annotation&gt;</w:t>
      </w:r>
    </w:p>
    <w:p w14:paraId="7CAD38B7" w14:textId="77777777" w:rsidR="00573981" w:rsidRDefault="00AF4759">
      <w:pPr>
        <w:pStyle w:val="HTMLPreformatted"/>
        <w:shd w:val="clear" w:color="auto" w:fill="E7DEEF"/>
        <w:ind w:left="720"/>
        <w:divId w:val="350301979"/>
        <w:rPr>
          <w:lang w:val="en"/>
        </w:rPr>
      </w:pPr>
      <w:r>
        <w:rPr>
          <w:lang w:val="en"/>
        </w:rPr>
        <w:t xml:space="preserve">    &lt;/xs:element&gt;</w:t>
      </w:r>
    </w:p>
    <w:p w14:paraId="1C65ADD5" w14:textId="77777777" w:rsidR="00573981" w:rsidRDefault="00AF4759">
      <w:pPr>
        <w:pStyle w:val="HTMLPreformatted"/>
        <w:shd w:val="clear" w:color="auto" w:fill="E7DEEF"/>
        <w:ind w:left="720"/>
        <w:divId w:val="350301979"/>
        <w:rPr>
          <w:lang w:val="en"/>
        </w:rPr>
      </w:pPr>
      <w:r>
        <w:rPr>
          <w:lang w:val="en"/>
        </w:rPr>
        <w:t xml:space="preserve">    &lt;xs:element name="ToBeSignedBytes" type="xs:base64Binary"&gt;</w:t>
      </w:r>
    </w:p>
    <w:p w14:paraId="03CA86D8" w14:textId="77777777" w:rsidR="00573981" w:rsidRDefault="00AF4759">
      <w:pPr>
        <w:pStyle w:val="HTMLPreformatted"/>
        <w:shd w:val="clear" w:color="auto" w:fill="E7DEEF"/>
        <w:ind w:left="720"/>
        <w:divId w:val="350301979"/>
        <w:rPr>
          <w:lang w:val="en"/>
        </w:rPr>
      </w:pPr>
      <w:r>
        <w:rPr>
          <w:lang w:val="en"/>
        </w:rPr>
        <w:t xml:space="preserve">        &lt;xs:annotation&gt;</w:t>
      </w:r>
    </w:p>
    <w:p w14:paraId="0BA3C45E" w14:textId="77777777" w:rsidR="00573981" w:rsidRDefault="00AF4759">
      <w:pPr>
        <w:pStyle w:val="HTMLPreformatted"/>
        <w:shd w:val="clear" w:color="auto" w:fill="E7DEEF"/>
        <w:ind w:left="720"/>
        <w:divId w:val="350301979"/>
        <w:rPr>
          <w:lang w:val="en"/>
        </w:rPr>
      </w:pPr>
      <w:r>
        <w:rPr>
          <w:lang w:val="en"/>
        </w:rPr>
        <w:t xml:space="preserve">            &lt;xs:documentation&gt;The octets that are hashed and signed when generating the signture. For </w:t>
      </w:r>
    </w:p>
    <w:p w14:paraId="24B110F5" w14:textId="77777777" w:rsidR="00573981" w:rsidRDefault="00AF4759">
      <w:pPr>
        <w:pStyle w:val="HTMLPreformatted"/>
        <w:shd w:val="clear" w:color="auto" w:fill="E7DEEF"/>
        <w:ind w:left="720"/>
        <w:divId w:val="350301979"/>
        <w:rPr>
          <w:lang w:val="en"/>
        </w:rPr>
      </w:pPr>
      <w:r>
        <w:rPr>
          <w:lang w:val="en"/>
        </w:rPr>
        <w:t xml:space="preserve">PDF and common modes of CMS this is the DER encoded SignedAttributess field. </w:t>
      </w:r>
    </w:p>
    <w:p w14:paraId="37E4536E" w14:textId="77777777" w:rsidR="00573981" w:rsidRDefault="00AF4759">
      <w:pPr>
        <w:pStyle w:val="HTMLPreformatted"/>
        <w:shd w:val="clear" w:color="auto" w:fill="E7DEEF"/>
        <w:ind w:left="720"/>
        <w:divId w:val="350301979"/>
        <w:rPr>
          <w:lang w:val="en"/>
        </w:rPr>
      </w:pPr>
      <w:r>
        <w:rPr>
          <w:lang w:val="en"/>
        </w:rPr>
        <w:t>For XML this is the canonicalized SignedInfo octets.&lt;/xs:documentation&gt;</w:t>
      </w:r>
    </w:p>
    <w:p w14:paraId="4D61874A" w14:textId="77777777" w:rsidR="00573981" w:rsidRDefault="00AF4759">
      <w:pPr>
        <w:pStyle w:val="HTMLPreformatted"/>
        <w:shd w:val="clear" w:color="auto" w:fill="E7DEEF"/>
        <w:ind w:left="720"/>
        <w:divId w:val="350301979"/>
        <w:rPr>
          <w:lang w:val="en"/>
        </w:rPr>
      </w:pPr>
      <w:r>
        <w:rPr>
          <w:lang w:val="en"/>
        </w:rPr>
        <w:t xml:space="preserve">        &lt;/xs:annotation&gt;</w:t>
      </w:r>
    </w:p>
    <w:p w14:paraId="3190040A" w14:textId="77777777" w:rsidR="00573981" w:rsidRDefault="00AF4759">
      <w:pPr>
        <w:pStyle w:val="HTMLPreformatted"/>
        <w:shd w:val="clear" w:color="auto" w:fill="E7DEEF"/>
        <w:ind w:left="720"/>
        <w:divId w:val="350301979"/>
        <w:rPr>
          <w:lang w:val="en"/>
        </w:rPr>
      </w:pPr>
      <w:r>
        <w:rPr>
          <w:lang w:val="en"/>
        </w:rPr>
        <w:t xml:space="preserve">    &lt;/xs:element&gt;</w:t>
      </w:r>
    </w:p>
    <w:p w14:paraId="7CF7CB85" w14:textId="688B1CB1" w:rsidR="00573981" w:rsidRDefault="00AF4759">
      <w:pPr>
        <w:pStyle w:val="HTMLPreformatted"/>
        <w:shd w:val="clear" w:color="auto" w:fill="E7DEEF"/>
        <w:ind w:left="720"/>
        <w:divId w:val="350301979"/>
        <w:rPr>
          <w:lang w:val="en"/>
        </w:rPr>
      </w:pPr>
      <w:r>
        <w:rPr>
          <w:lang w:val="en"/>
        </w:rPr>
        <w:t xml:space="preserve">    &lt;xs:element name="AdESObject" type="</w:t>
      </w:r>
      <w:del w:id="596" w:author="Stefan Santesson" w:date="2015-08-14T17:47:00Z">
        <w:r w:rsidR="00C517BE">
          <w:rPr>
            <w:lang w:val="en"/>
          </w:rPr>
          <w:delText>eid2</w:delText>
        </w:r>
      </w:del>
      <w:ins w:id="597" w:author="Stefan Santesson" w:date="2015-08-14T17:47:00Z">
        <w:r>
          <w:rPr>
            <w:lang w:val="en"/>
          </w:rPr>
          <w:t>csig</w:t>
        </w:r>
      </w:ins>
      <w:r>
        <w:rPr>
          <w:lang w:val="en"/>
        </w:rPr>
        <w:t>:AdESObjectType"&gt;</w:t>
      </w:r>
    </w:p>
    <w:p w14:paraId="4947AFFE" w14:textId="77777777" w:rsidR="00573981" w:rsidRDefault="00AF4759">
      <w:pPr>
        <w:pStyle w:val="HTMLPreformatted"/>
        <w:shd w:val="clear" w:color="auto" w:fill="E7DEEF"/>
        <w:ind w:left="720"/>
        <w:divId w:val="350301979"/>
        <w:rPr>
          <w:lang w:val="en"/>
        </w:rPr>
      </w:pPr>
      <w:r>
        <w:rPr>
          <w:lang w:val="en"/>
        </w:rPr>
        <w:t xml:space="preserve">        &lt;xs:annotation&gt;</w:t>
      </w:r>
    </w:p>
    <w:p w14:paraId="5E3774B8" w14:textId="77777777" w:rsidR="00573981" w:rsidRDefault="00AF4759">
      <w:pPr>
        <w:pStyle w:val="HTMLPreformatted"/>
        <w:shd w:val="clear" w:color="auto" w:fill="E7DEEF"/>
        <w:ind w:left="720"/>
        <w:divId w:val="350301979"/>
        <w:rPr>
          <w:lang w:val="en"/>
        </w:rPr>
      </w:pPr>
      <w:r>
        <w:rPr>
          <w:lang w:val="en"/>
        </w:rPr>
        <w:t xml:space="preserve">            &lt;xs:documentation&gt;Information in support of AdES signature creation&lt;/xs:documentation&gt;</w:t>
      </w:r>
    </w:p>
    <w:p w14:paraId="1085A1B2" w14:textId="77777777" w:rsidR="00573981" w:rsidRDefault="00AF4759">
      <w:pPr>
        <w:pStyle w:val="HTMLPreformatted"/>
        <w:shd w:val="clear" w:color="auto" w:fill="E7DEEF"/>
        <w:ind w:left="720"/>
        <w:divId w:val="350301979"/>
        <w:rPr>
          <w:lang w:val="en"/>
        </w:rPr>
      </w:pPr>
      <w:r>
        <w:rPr>
          <w:lang w:val="en"/>
        </w:rPr>
        <w:t xml:space="preserve">        &lt;/xs:annotation&gt;</w:t>
      </w:r>
    </w:p>
    <w:p w14:paraId="7198DDE3" w14:textId="77777777" w:rsidR="00573981" w:rsidRDefault="00AF4759">
      <w:pPr>
        <w:pStyle w:val="HTMLPreformatted"/>
        <w:shd w:val="clear" w:color="auto" w:fill="E7DEEF"/>
        <w:ind w:left="720"/>
        <w:divId w:val="350301979"/>
        <w:rPr>
          <w:lang w:val="en"/>
        </w:rPr>
      </w:pPr>
      <w:r>
        <w:rPr>
          <w:lang w:val="en"/>
        </w:rPr>
        <w:t xml:space="preserve">    &lt;/xs:element&gt;</w:t>
      </w:r>
    </w:p>
    <w:p w14:paraId="10853E76" w14:textId="3BD8A504" w:rsidR="00573981" w:rsidRDefault="00AF4759">
      <w:pPr>
        <w:pStyle w:val="HTMLPreformatted"/>
        <w:shd w:val="clear" w:color="auto" w:fill="E7DEEF"/>
        <w:ind w:left="720"/>
        <w:divId w:val="350301979"/>
        <w:rPr>
          <w:lang w:val="en"/>
        </w:rPr>
      </w:pPr>
      <w:r>
        <w:rPr>
          <w:lang w:val="en"/>
        </w:rPr>
        <w:t xml:space="preserve">    &lt;xs:element name="Base64Signature" type="</w:t>
      </w:r>
      <w:del w:id="598" w:author="Stefan Santesson" w:date="2015-08-14T17:47:00Z">
        <w:r w:rsidR="00C517BE">
          <w:rPr>
            <w:lang w:val="en"/>
          </w:rPr>
          <w:delText>eid2</w:delText>
        </w:r>
      </w:del>
      <w:ins w:id="599" w:author="Stefan Santesson" w:date="2015-08-14T17:47:00Z">
        <w:r>
          <w:rPr>
            <w:lang w:val="en"/>
          </w:rPr>
          <w:t>csig</w:t>
        </w:r>
      </w:ins>
      <w:r>
        <w:rPr>
          <w:lang w:val="en"/>
        </w:rPr>
        <w:t>:Base64SignatureType"&gt;</w:t>
      </w:r>
    </w:p>
    <w:p w14:paraId="62B9E50B" w14:textId="77777777" w:rsidR="00573981" w:rsidRDefault="00AF4759">
      <w:pPr>
        <w:pStyle w:val="HTMLPreformatted"/>
        <w:shd w:val="clear" w:color="auto" w:fill="E7DEEF"/>
        <w:ind w:left="720"/>
        <w:divId w:val="350301979"/>
        <w:rPr>
          <w:lang w:val="en"/>
        </w:rPr>
      </w:pPr>
      <w:r>
        <w:rPr>
          <w:lang w:val="en"/>
        </w:rPr>
        <w:t xml:space="preserve">        &lt;xs:annotation&gt;</w:t>
      </w:r>
    </w:p>
    <w:p w14:paraId="1094CF56" w14:textId="77777777" w:rsidR="00573981" w:rsidRDefault="00AF4759">
      <w:pPr>
        <w:pStyle w:val="HTMLPreformatted"/>
        <w:shd w:val="clear" w:color="auto" w:fill="E7DEEF"/>
        <w:ind w:left="720"/>
        <w:divId w:val="350301979"/>
        <w:rPr>
          <w:lang w:val="en"/>
        </w:rPr>
      </w:pPr>
      <w:r>
        <w:rPr>
          <w:lang w:val="en"/>
        </w:rPr>
        <w:t xml:space="preserve">            &lt;xs:documentation&gt;Result signature bytes&lt;/xs:documentation&gt;</w:t>
      </w:r>
    </w:p>
    <w:p w14:paraId="37E2BEC7" w14:textId="77777777" w:rsidR="00573981" w:rsidRDefault="00AF4759">
      <w:pPr>
        <w:pStyle w:val="HTMLPreformatted"/>
        <w:shd w:val="clear" w:color="auto" w:fill="E7DEEF"/>
        <w:ind w:left="720"/>
        <w:divId w:val="350301979"/>
        <w:rPr>
          <w:lang w:val="en"/>
        </w:rPr>
      </w:pPr>
      <w:r>
        <w:rPr>
          <w:lang w:val="en"/>
        </w:rPr>
        <w:t xml:space="preserve">        &lt;/xs:annotation&gt;</w:t>
      </w:r>
    </w:p>
    <w:p w14:paraId="10BDBC66" w14:textId="77777777" w:rsidR="00573981" w:rsidRDefault="00AF4759">
      <w:pPr>
        <w:pStyle w:val="HTMLPreformatted"/>
        <w:shd w:val="clear" w:color="auto" w:fill="E7DEEF"/>
        <w:ind w:left="720"/>
        <w:divId w:val="350301979"/>
        <w:rPr>
          <w:lang w:val="en"/>
        </w:rPr>
      </w:pPr>
      <w:r>
        <w:rPr>
          <w:lang w:val="en"/>
        </w:rPr>
        <w:t xml:space="preserve">    &lt;/xs:element&gt;</w:t>
      </w:r>
    </w:p>
    <w:p w14:paraId="59F1624E" w14:textId="013F67D1" w:rsidR="00573981" w:rsidRDefault="00AF4759">
      <w:pPr>
        <w:pStyle w:val="HTMLPreformatted"/>
        <w:shd w:val="clear" w:color="auto" w:fill="E7DEEF"/>
        <w:ind w:left="720"/>
        <w:divId w:val="350301979"/>
        <w:rPr>
          <w:lang w:val="en"/>
        </w:rPr>
      </w:pPr>
      <w:r>
        <w:rPr>
          <w:lang w:val="en"/>
        </w:rPr>
        <w:t xml:space="preserve">    &lt;xs:element name="OtherSignTaskData" type="</w:t>
      </w:r>
      <w:del w:id="600" w:author="Stefan Santesson" w:date="2015-08-14T17:47:00Z">
        <w:r w:rsidR="00C517BE">
          <w:rPr>
            <w:lang w:val="en"/>
          </w:rPr>
          <w:delText>eid2</w:delText>
        </w:r>
      </w:del>
      <w:ins w:id="601" w:author="Stefan Santesson" w:date="2015-08-14T17:47:00Z">
        <w:r>
          <w:rPr>
            <w:lang w:val="en"/>
          </w:rPr>
          <w:t>csig</w:t>
        </w:r>
      </w:ins>
      <w:r>
        <w:rPr>
          <w:lang w:val="en"/>
        </w:rPr>
        <w:t>:AnyType"/&gt;</w:t>
      </w:r>
    </w:p>
    <w:p w14:paraId="1C552E98" w14:textId="77777777" w:rsidR="00573981" w:rsidRDefault="00AF4759">
      <w:pPr>
        <w:pStyle w:val="HTMLPreformatted"/>
        <w:shd w:val="clear" w:color="auto" w:fill="E7DEEF"/>
        <w:ind w:left="720"/>
        <w:divId w:val="350301979"/>
        <w:rPr>
          <w:lang w:val="en"/>
        </w:rPr>
      </w:pPr>
      <w:r>
        <w:rPr>
          <w:lang w:val="en"/>
        </w:rPr>
        <w:t xml:space="preserve">    &lt;xs:complexType name="SignRequestExtensionType"&gt;</w:t>
      </w:r>
    </w:p>
    <w:p w14:paraId="0AE9320C" w14:textId="77777777" w:rsidR="00573981" w:rsidRDefault="00AF4759">
      <w:pPr>
        <w:pStyle w:val="HTMLPreformatted"/>
        <w:shd w:val="clear" w:color="auto" w:fill="E7DEEF"/>
        <w:ind w:left="720"/>
        <w:divId w:val="350301979"/>
        <w:rPr>
          <w:lang w:val="en"/>
        </w:rPr>
      </w:pPr>
      <w:r>
        <w:rPr>
          <w:lang w:val="en"/>
        </w:rPr>
        <w:t xml:space="preserve">        &lt;xs:sequence&gt;</w:t>
      </w:r>
    </w:p>
    <w:p w14:paraId="2F31AC02" w14:textId="787E7CD6" w:rsidR="00573981" w:rsidRDefault="00AF4759">
      <w:pPr>
        <w:pStyle w:val="HTMLPreformatted"/>
        <w:shd w:val="clear" w:color="auto" w:fill="E7DEEF"/>
        <w:ind w:left="720"/>
        <w:divId w:val="350301979"/>
        <w:rPr>
          <w:lang w:val="en"/>
        </w:rPr>
      </w:pPr>
      <w:r>
        <w:rPr>
          <w:lang w:val="en"/>
        </w:rPr>
        <w:t xml:space="preserve">            &lt;xs:element ref="</w:t>
      </w:r>
      <w:del w:id="602" w:author="Stefan Santesson" w:date="2015-08-14T17:47:00Z">
        <w:r w:rsidR="00C517BE">
          <w:rPr>
            <w:lang w:val="en"/>
          </w:rPr>
          <w:delText>eid2</w:delText>
        </w:r>
      </w:del>
      <w:ins w:id="603" w:author="Stefan Santesson" w:date="2015-08-14T17:47:00Z">
        <w:r>
          <w:rPr>
            <w:lang w:val="en"/>
          </w:rPr>
          <w:t>csig</w:t>
        </w:r>
      </w:ins>
      <w:r>
        <w:rPr>
          <w:lang w:val="en"/>
        </w:rPr>
        <w:t>:RequestTime"/&gt;</w:t>
      </w:r>
    </w:p>
    <w:p w14:paraId="1FA0A4AA" w14:textId="77777777" w:rsidR="00573981" w:rsidRDefault="00AF4759">
      <w:pPr>
        <w:pStyle w:val="HTMLPreformatted"/>
        <w:shd w:val="clear" w:color="auto" w:fill="E7DEEF"/>
        <w:ind w:left="720"/>
        <w:divId w:val="350301979"/>
        <w:rPr>
          <w:lang w:val="en"/>
        </w:rPr>
      </w:pPr>
      <w:r>
        <w:rPr>
          <w:lang w:val="en"/>
        </w:rPr>
        <w:t xml:space="preserve">            &lt;xs:element ref="saml:Conditions"&gt;</w:t>
      </w:r>
    </w:p>
    <w:p w14:paraId="70D9E2B9" w14:textId="77777777" w:rsidR="00573981" w:rsidRDefault="00AF4759">
      <w:pPr>
        <w:pStyle w:val="HTMLPreformatted"/>
        <w:shd w:val="clear" w:color="auto" w:fill="E7DEEF"/>
        <w:ind w:left="720"/>
        <w:divId w:val="350301979"/>
        <w:rPr>
          <w:lang w:val="en"/>
        </w:rPr>
      </w:pPr>
      <w:r>
        <w:rPr>
          <w:lang w:val="en"/>
        </w:rPr>
        <w:t xml:space="preserve">                &lt;xs:annotation&gt;</w:t>
      </w:r>
    </w:p>
    <w:p w14:paraId="71DBD2A8" w14:textId="77777777" w:rsidR="00573981" w:rsidRDefault="00AF4759">
      <w:pPr>
        <w:pStyle w:val="HTMLPreformatted"/>
        <w:shd w:val="clear" w:color="auto" w:fill="E7DEEF"/>
        <w:ind w:left="720"/>
        <w:divId w:val="350301979"/>
        <w:rPr>
          <w:lang w:val="en"/>
        </w:rPr>
      </w:pPr>
      <w:r>
        <w:rPr>
          <w:lang w:val="en"/>
        </w:rPr>
        <w:t xml:space="preserve">                    &lt;xs:documentation&gt;Conditions that MUST be evaluated when assessing the validity of and/or </w:t>
      </w:r>
    </w:p>
    <w:p w14:paraId="192D7630" w14:textId="77777777" w:rsidR="00573981" w:rsidRDefault="00AF4759">
      <w:pPr>
        <w:pStyle w:val="HTMLPreformatted"/>
        <w:shd w:val="clear" w:color="auto" w:fill="E7DEEF"/>
        <w:ind w:left="720"/>
        <w:divId w:val="350301979"/>
        <w:rPr>
          <w:lang w:val="en"/>
        </w:rPr>
      </w:pPr>
      <w:r>
        <w:rPr>
          <w:lang w:val="en"/>
        </w:rPr>
        <w:t xml:space="preserve">when using the Sign Request. See Section 2.5 of [SAML2.0]for additional </w:t>
      </w:r>
    </w:p>
    <w:p w14:paraId="001BCC5C" w14:textId="77777777" w:rsidR="00573981" w:rsidRDefault="00AF4759">
      <w:pPr>
        <w:pStyle w:val="HTMLPreformatted"/>
        <w:shd w:val="clear" w:color="auto" w:fill="E7DEEF"/>
        <w:ind w:left="720"/>
        <w:divId w:val="350301979"/>
        <w:rPr>
          <w:lang w:val="en"/>
        </w:rPr>
      </w:pPr>
      <w:r>
        <w:rPr>
          <w:lang w:val="en"/>
        </w:rPr>
        <w:t>information on how to evaluate conditions.</w:t>
      </w:r>
    </w:p>
    <w:p w14:paraId="457B8C62" w14:textId="77777777" w:rsidR="00573981" w:rsidRDefault="00573981">
      <w:pPr>
        <w:pStyle w:val="HTMLPreformatted"/>
        <w:shd w:val="clear" w:color="auto" w:fill="E7DEEF"/>
        <w:ind w:left="720"/>
        <w:divId w:val="350301979"/>
        <w:rPr>
          <w:lang w:val="en"/>
        </w:rPr>
      </w:pPr>
    </w:p>
    <w:p w14:paraId="2FC576D4" w14:textId="77777777" w:rsidR="00573981" w:rsidRDefault="00AF4759">
      <w:pPr>
        <w:pStyle w:val="HTMLPreformatted"/>
        <w:shd w:val="clear" w:color="auto" w:fill="E7DEEF"/>
        <w:ind w:left="720"/>
        <w:divId w:val="350301979"/>
        <w:rPr>
          <w:lang w:val="en"/>
        </w:rPr>
      </w:pPr>
      <w:r>
        <w:rPr>
          <w:lang w:val="en"/>
        </w:rPr>
        <w:t xml:space="preserve">This element MUST include the attributes NotBefore and NotOnOrAfter and </w:t>
      </w:r>
    </w:p>
    <w:p w14:paraId="456C621B" w14:textId="77777777" w:rsidR="00573981" w:rsidRDefault="00AF4759">
      <w:pPr>
        <w:pStyle w:val="HTMLPreformatted"/>
        <w:shd w:val="clear" w:color="auto" w:fill="E7DEEF"/>
        <w:ind w:left="720"/>
        <w:divId w:val="350301979"/>
        <w:rPr>
          <w:lang w:val="en"/>
        </w:rPr>
      </w:pPr>
      <w:r>
        <w:rPr>
          <w:lang w:val="en"/>
        </w:rPr>
        <w:t xml:space="preserve">MUST include the element saml:AudienceRestriction which in turn MUST </w:t>
      </w:r>
    </w:p>
    <w:p w14:paraId="69FC7D66" w14:textId="77777777" w:rsidR="00573981" w:rsidRDefault="00AF4759">
      <w:pPr>
        <w:pStyle w:val="HTMLPreformatted"/>
        <w:shd w:val="clear" w:color="auto" w:fill="E7DEEF"/>
        <w:ind w:left="720"/>
        <w:divId w:val="350301979"/>
        <w:rPr>
          <w:lang w:val="en"/>
        </w:rPr>
      </w:pPr>
      <w:r>
        <w:rPr>
          <w:lang w:val="en"/>
        </w:rPr>
        <w:t xml:space="preserve">contain one saml:Audience element, specifying the return URL for any </w:t>
      </w:r>
    </w:p>
    <w:p w14:paraId="166398DC" w14:textId="77777777" w:rsidR="00573981" w:rsidRDefault="00AF4759">
      <w:pPr>
        <w:pStyle w:val="HTMLPreformatted"/>
        <w:shd w:val="clear" w:color="auto" w:fill="E7DEEF"/>
        <w:ind w:left="720"/>
        <w:divId w:val="350301979"/>
        <w:rPr>
          <w:lang w:val="en"/>
        </w:rPr>
      </w:pPr>
      <w:r>
        <w:rPr>
          <w:lang w:val="en"/>
        </w:rPr>
        <w:t>resulting Sign Response message.&lt;/xs:documentation&gt;</w:t>
      </w:r>
    </w:p>
    <w:p w14:paraId="05EBEB7E" w14:textId="77777777" w:rsidR="00573981" w:rsidRDefault="00AF4759">
      <w:pPr>
        <w:pStyle w:val="HTMLPreformatted"/>
        <w:shd w:val="clear" w:color="auto" w:fill="E7DEEF"/>
        <w:ind w:left="720"/>
        <w:divId w:val="350301979"/>
        <w:rPr>
          <w:lang w:val="en"/>
        </w:rPr>
      </w:pPr>
      <w:r>
        <w:rPr>
          <w:lang w:val="en"/>
        </w:rPr>
        <w:t xml:space="preserve">                &lt;/xs:annotation&gt;</w:t>
      </w:r>
    </w:p>
    <w:p w14:paraId="46B603C2" w14:textId="77777777" w:rsidR="00573981" w:rsidRDefault="00AF4759">
      <w:pPr>
        <w:pStyle w:val="HTMLPreformatted"/>
        <w:shd w:val="clear" w:color="auto" w:fill="E7DEEF"/>
        <w:ind w:left="720"/>
        <w:divId w:val="350301979"/>
        <w:rPr>
          <w:lang w:val="en"/>
        </w:rPr>
      </w:pPr>
      <w:r>
        <w:rPr>
          <w:lang w:val="en"/>
        </w:rPr>
        <w:t xml:space="preserve">            &lt;/xs:element&gt;</w:t>
      </w:r>
    </w:p>
    <w:p w14:paraId="4FBB1227" w14:textId="27881BA0" w:rsidR="00573981" w:rsidRDefault="00AF4759">
      <w:pPr>
        <w:pStyle w:val="HTMLPreformatted"/>
        <w:shd w:val="clear" w:color="auto" w:fill="E7DEEF"/>
        <w:ind w:left="720"/>
        <w:divId w:val="350301979"/>
        <w:rPr>
          <w:lang w:val="en"/>
        </w:rPr>
      </w:pPr>
      <w:r>
        <w:rPr>
          <w:lang w:val="en"/>
        </w:rPr>
        <w:t xml:space="preserve">            &lt;xs:element ref="</w:t>
      </w:r>
      <w:del w:id="604" w:author="Stefan Santesson" w:date="2015-08-14T17:47:00Z">
        <w:r w:rsidR="00C517BE">
          <w:rPr>
            <w:lang w:val="en"/>
          </w:rPr>
          <w:delText>eid2</w:delText>
        </w:r>
      </w:del>
      <w:ins w:id="605" w:author="Stefan Santesson" w:date="2015-08-14T17:47:00Z">
        <w:r>
          <w:rPr>
            <w:lang w:val="en"/>
          </w:rPr>
          <w:t>csig</w:t>
        </w:r>
      </w:ins>
      <w:r>
        <w:rPr>
          <w:lang w:val="en"/>
        </w:rPr>
        <w:t>:Signer" minOccurs="0"/&gt;</w:t>
      </w:r>
    </w:p>
    <w:p w14:paraId="56B4327D" w14:textId="2B988E23" w:rsidR="00573981" w:rsidRDefault="00AF4759">
      <w:pPr>
        <w:pStyle w:val="HTMLPreformatted"/>
        <w:shd w:val="clear" w:color="auto" w:fill="E7DEEF"/>
        <w:ind w:left="720"/>
        <w:divId w:val="350301979"/>
        <w:rPr>
          <w:lang w:val="en"/>
        </w:rPr>
      </w:pPr>
      <w:r>
        <w:rPr>
          <w:lang w:val="en"/>
        </w:rPr>
        <w:t xml:space="preserve">            &lt;xs:element ref="</w:t>
      </w:r>
      <w:del w:id="606" w:author="Stefan Santesson" w:date="2015-08-14T17:47:00Z">
        <w:r w:rsidR="00C517BE">
          <w:rPr>
            <w:lang w:val="en"/>
          </w:rPr>
          <w:delText>eid2</w:delText>
        </w:r>
      </w:del>
      <w:ins w:id="607" w:author="Stefan Santesson" w:date="2015-08-14T17:47:00Z">
        <w:r>
          <w:rPr>
            <w:lang w:val="en"/>
          </w:rPr>
          <w:t>csig</w:t>
        </w:r>
      </w:ins>
      <w:r>
        <w:rPr>
          <w:lang w:val="en"/>
        </w:rPr>
        <w:t>:IdentityProvider"/&gt;</w:t>
      </w:r>
    </w:p>
    <w:p w14:paraId="5A01DAD2" w14:textId="1691935C" w:rsidR="00573981" w:rsidRDefault="00AF4759">
      <w:pPr>
        <w:pStyle w:val="HTMLPreformatted"/>
        <w:shd w:val="clear" w:color="auto" w:fill="E7DEEF"/>
        <w:ind w:left="720"/>
        <w:divId w:val="350301979"/>
        <w:rPr>
          <w:lang w:val="en"/>
        </w:rPr>
      </w:pPr>
      <w:r>
        <w:rPr>
          <w:lang w:val="en"/>
        </w:rPr>
        <w:t xml:space="preserve">            &lt;xs:element ref="</w:t>
      </w:r>
      <w:del w:id="608" w:author="Stefan Santesson" w:date="2015-08-14T17:47:00Z">
        <w:r w:rsidR="00C517BE">
          <w:rPr>
            <w:lang w:val="en"/>
          </w:rPr>
          <w:delText>eid2</w:delText>
        </w:r>
      </w:del>
      <w:ins w:id="609" w:author="Stefan Santesson" w:date="2015-08-14T17:47:00Z">
        <w:r>
          <w:rPr>
            <w:lang w:val="en"/>
          </w:rPr>
          <w:t>csig</w:t>
        </w:r>
      </w:ins>
      <w:r>
        <w:rPr>
          <w:lang w:val="en"/>
        </w:rPr>
        <w:t>:SignRequester"/&gt;</w:t>
      </w:r>
    </w:p>
    <w:p w14:paraId="14349C55" w14:textId="69CEDE33" w:rsidR="00573981" w:rsidRDefault="00AF4759">
      <w:pPr>
        <w:pStyle w:val="HTMLPreformatted"/>
        <w:shd w:val="clear" w:color="auto" w:fill="E7DEEF"/>
        <w:ind w:left="720"/>
        <w:divId w:val="350301979"/>
        <w:rPr>
          <w:lang w:val="en"/>
        </w:rPr>
      </w:pPr>
      <w:r>
        <w:rPr>
          <w:lang w:val="en"/>
        </w:rPr>
        <w:t xml:space="preserve">            &lt;xs:element ref="</w:t>
      </w:r>
      <w:del w:id="610" w:author="Stefan Santesson" w:date="2015-08-14T17:47:00Z">
        <w:r w:rsidR="00C517BE">
          <w:rPr>
            <w:lang w:val="en"/>
          </w:rPr>
          <w:delText>eid2</w:delText>
        </w:r>
      </w:del>
      <w:ins w:id="611" w:author="Stefan Santesson" w:date="2015-08-14T17:47:00Z">
        <w:r>
          <w:rPr>
            <w:lang w:val="en"/>
          </w:rPr>
          <w:t>csig</w:t>
        </w:r>
      </w:ins>
      <w:r>
        <w:rPr>
          <w:lang w:val="en"/>
        </w:rPr>
        <w:t>:SignService"/&gt;</w:t>
      </w:r>
    </w:p>
    <w:p w14:paraId="415E2DE3" w14:textId="402F4A0E" w:rsidR="00573981" w:rsidRDefault="00AF4759">
      <w:pPr>
        <w:pStyle w:val="HTMLPreformatted"/>
        <w:shd w:val="clear" w:color="auto" w:fill="E7DEEF"/>
        <w:ind w:left="720"/>
        <w:divId w:val="350301979"/>
        <w:rPr>
          <w:lang w:val="en"/>
        </w:rPr>
      </w:pPr>
      <w:r>
        <w:rPr>
          <w:lang w:val="en"/>
        </w:rPr>
        <w:t xml:space="preserve">            &lt;xs:element minOccurs="0" ref="</w:t>
      </w:r>
      <w:del w:id="612" w:author="Stefan Santesson" w:date="2015-08-14T17:47:00Z">
        <w:r w:rsidR="00C517BE">
          <w:rPr>
            <w:lang w:val="en"/>
          </w:rPr>
          <w:delText>eid2</w:delText>
        </w:r>
      </w:del>
      <w:ins w:id="613" w:author="Stefan Santesson" w:date="2015-08-14T17:47:00Z">
        <w:r>
          <w:rPr>
            <w:lang w:val="en"/>
          </w:rPr>
          <w:t>csig</w:t>
        </w:r>
      </w:ins>
      <w:r>
        <w:rPr>
          <w:lang w:val="en"/>
        </w:rPr>
        <w:t>:RequestedSignatureAlgorithm"/&gt;</w:t>
      </w:r>
    </w:p>
    <w:p w14:paraId="55134278" w14:textId="7138DAC4" w:rsidR="00573981" w:rsidRDefault="00AF4759">
      <w:pPr>
        <w:pStyle w:val="HTMLPreformatted"/>
        <w:shd w:val="clear" w:color="auto" w:fill="E7DEEF"/>
        <w:ind w:left="720"/>
        <w:divId w:val="350301979"/>
        <w:rPr>
          <w:lang w:val="en"/>
        </w:rPr>
      </w:pPr>
      <w:r>
        <w:rPr>
          <w:lang w:val="en"/>
        </w:rPr>
        <w:t xml:space="preserve">            &lt;xs:element minOccurs="0" ref="</w:t>
      </w:r>
      <w:del w:id="614" w:author="Stefan Santesson" w:date="2015-08-14T17:47:00Z">
        <w:r w:rsidR="00C517BE">
          <w:rPr>
            <w:lang w:val="en"/>
          </w:rPr>
          <w:delText>eid2</w:delText>
        </w:r>
      </w:del>
      <w:ins w:id="615" w:author="Stefan Santesson" w:date="2015-08-14T17:47:00Z">
        <w:r>
          <w:rPr>
            <w:lang w:val="en"/>
          </w:rPr>
          <w:t>csig</w:t>
        </w:r>
      </w:ins>
      <w:r>
        <w:rPr>
          <w:lang w:val="en"/>
        </w:rPr>
        <w:t>:CertRequestProperties"/&gt;</w:t>
      </w:r>
    </w:p>
    <w:p w14:paraId="5EE9C9BD" w14:textId="2D2D8FAF" w:rsidR="00573981" w:rsidRDefault="00AF4759">
      <w:pPr>
        <w:pStyle w:val="HTMLPreformatted"/>
        <w:shd w:val="clear" w:color="auto" w:fill="E7DEEF"/>
        <w:ind w:left="720"/>
        <w:divId w:val="350301979"/>
        <w:rPr>
          <w:lang w:val="en"/>
        </w:rPr>
      </w:pPr>
      <w:r>
        <w:rPr>
          <w:lang w:val="en"/>
        </w:rPr>
        <w:t xml:space="preserve">            &lt;xs:element minOccurs="0" ref="</w:t>
      </w:r>
      <w:del w:id="616" w:author="Stefan Santesson" w:date="2015-08-14T17:47:00Z">
        <w:r w:rsidR="00C517BE">
          <w:rPr>
            <w:lang w:val="en"/>
          </w:rPr>
          <w:delText>eid2</w:delText>
        </w:r>
      </w:del>
      <w:ins w:id="617" w:author="Stefan Santesson" w:date="2015-08-14T17:47:00Z">
        <w:r>
          <w:rPr>
            <w:lang w:val="en"/>
          </w:rPr>
          <w:t>csig</w:t>
        </w:r>
      </w:ins>
      <w:r>
        <w:rPr>
          <w:lang w:val="en"/>
        </w:rPr>
        <w:t>:SignMessage</w:t>
      </w:r>
      <w:ins w:id="618" w:author="Stefan Santesson" w:date="2015-08-14T17:47:00Z">
        <w:r>
          <w:rPr>
            <w:lang w:val="en"/>
          </w:rPr>
          <w:t>" maxOccurs="1</w:t>
        </w:r>
      </w:ins>
      <w:r>
        <w:rPr>
          <w:lang w:val="en"/>
        </w:rPr>
        <w:t>"/&gt;</w:t>
      </w:r>
    </w:p>
    <w:p w14:paraId="49ED30D3" w14:textId="47EDF76D" w:rsidR="00573981" w:rsidRDefault="00AF4759">
      <w:pPr>
        <w:pStyle w:val="HTMLPreformatted"/>
        <w:shd w:val="clear" w:color="auto" w:fill="E7DEEF"/>
        <w:ind w:left="720"/>
        <w:divId w:val="350301979"/>
        <w:rPr>
          <w:lang w:val="en"/>
        </w:rPr>
      </w:pPr>
      <w:r>
        <w:rPr>
          <w:lang w:val="en"/>
        </w:rPr>
        <w:t xml:space="preserve">            &lt;xs:element minOccurs="0" ref="</w:t>
      </w:r>
      <w:del w:id="619" w:author="Stefan Santesson" w:date="2015-08-14T17:47:00Z">
        <w:r w:rsidR="00C517BE">
          <w:rPr>
            <w:lang w:val="en"/>
          </w:rPr>
          <w:delText>eid2</w:delText>
        </w:r>
      </w:del>
      <w:ins w:id="620" w:author="Stefan Santesson" w:date="2015-08-14T17:47:00Z">
        <w:r>
          <w:rPr>
            <w:lang w:val="en"/>
          </w:rPr>
          <w:t>csig</w:t>
        </w:r>
      </w:ins>
      <w:r>
        <w:rPr>
          <w:lang w:val="en"/>
        </w:rPr>
        <w:t>:OtherRequestInfo"/&gt;</w:t>
      </w:r>
    </w:p>
    <w:p w14:paraId="2B76EE56" w14:textId="77777777" w:rsidR="00573981" w:rsidRDefault="00AF4759">
      <w:pPr>
        <w:pStyle w:val="HTMLPreformatted"/>
        <w:shd w:val="clear" w:color="auto" w:fill="E7DEEF"/>
        <w:ind w:left="720"/>
        <w:divId w:val="350301979"/>
        <w:rPr>
          <w:lang w:val="en"/>
        </w:rPr>
      </w:pPr>
      <w:r>
        <w:rPr>
          <w:lang w:val="en"/>
        </w:rPr>
        <w:t xml:space="preserve">        &lt;/xs:sequence&gt;</w:t>
      </w:r>
    </w:p>
    <w:p w14:paraId="0CA2315C" w14:textId="0F39FC0C" w:rsidR="00573981" w:rsidRDefault="00AF4759">
      <w:pPr>
        <w:pStyle w:val="HTMLPreformatted"/>
        <w:shd w:val="clear" w:color="auto" w:fill="E7DEEF"/>
        <w:ind w:left="720"/>
        <w:divId w:val="350301979"/>
        <w:rPr>
          <w:lang w:val="en"/>
        </w:rPr>
      </w:pPr>
      <w:r>
        <w:rPr>
          <w:lang w:val="en"/>
        </w:rPr>
        <w:t xml:space="preserve">        &lt;xs:attribute name="Version" type="xs:string" use="optional" default="1.</w:t>
      </w:r>
      <w:del w:id="621" w:author="Stefan Santesson" w:date="2015-08-14T17:47:00Z">
        <w:r w:rsidR="00C517BE">
          <w:rPr>
            <w:lang w:val="en"/>
          </w:rPr>
          <w:delText>0</w:delText>
        </w:r>
      </w:del>
      <w:ins w:id="622" w:author="Stefan Santesson" w:date="2015-08-14T17:47:00Z">
        <w:r>
          <w:rPr>
            <w:lang w:val="en"/>
          </w:rPr>
          <w:t>1</w:t>
        </w:r>
      </w:ins>
      <w:r>
        <w:rPr>
          <w:lang w:val="en"/>
        </w:rPr>
        <w:t>"&gt;</w:t>
      </w:r>
    </w:p>
    <w:p w14:paraId="454C6146" w14:textId="77777777" w:rsidR="00573981" w:rsidRDefault="00AF4759">
      <w:pPr>
        <w:pStyle w:val="HTMLPreformatted"/>
        <w:shd w:val="clear" w:color="auto" w:fill="E7DEEF"/>
        <w:ind w:left="720"/>
        <w:divId w:val="350301979"/>
        <w:rPr>
          <w:lang w:val="en"/>
        </w:rPr>
      </w:pPr>
      <w:r>
        <w:rPr>
          <w:lang w:val="en"/>
        </w:rPr>
        <w:t xml:space="preserve">            &lt;xs:annotation&gt;</w:t>
      </w:r>
    </w:p>
    <w:p w14:paraId="1E3CA5E1" w14:textId="77777777" w:rsidR="00573981" w:rsidRDefault="00AF4759">
      <w:pPr>
        <w:pStyle w:val="HTMLPreformatted"/>
        <w:shd w:val="clear" w:color="auto" w:fill="E7DEEF"/>
        <w:ind w:left="720"/>
        <w:divId w:val="350301979"/>
        <w:rPr>
          <w:lang w:val="en"/>
        </w:rPr>
      </w:pPr>
      <w:r>
        <w:rPr>
          <w:lang w:val="en"/>
        </w:rPr>
        <w:t xml:space="preserve">                &lt;xs:documentation&gt;The version of this specification. If absent, the version value defaults to "1.0". </w:t>
      </w:r>
    </w:p>
    <w:p w14:paraId="17B46E59" w14:textId="77777777" w:rsidR="00573981" w:rsidRDefault="00AF4759">
      <w:pPr>
        <w:pStyle w:val="HTMLPreformatted"/>
        <w:shd w:val="clear" w:color="auto" w:fill="E7DEEF"/>
        <w:ind w:left="720"/>
        <w:divId w:val="350301979"/>
        <w:rPr>
          <w:lang w:val="en"/>
        </w:rPr>
      </w:pPr>
      <w:r>
        <w:rPr>
          <w:lang w:val="en"/>
        </w:rPr>
        <w:t xml:space="preserve">This attribute provide means for the receiving service to determine the </w:t>
      </w:r>
    </w:p>
    <w:p w14:paraId="7FFA1C5A" w14:textId="77777777" w:rsidR="00573981" w:rsidRDefault="00AF4759">
      <w:pPr>
        <w:pStyle w:val="HTMLPreformatted"/>
        <w:shd w:val="clear" w:color="auto" w:fill="E7DEEF"/>
        <w:ind w:left="720"/>
        <w:divId w:val="350301979"/>
        <w:rPr>
          <w:lang w:val="en"/>
        </w:rPr>
      </w:pPr>
      <w:r>
        <w:rPr>
          <w:lang w:val="en"/>
        </w:rPr>
        <w:t>expected syntax of the response based on protocol version.&lt;/xs:documentation&gt;</w:t>
      </w:r>
    </w:p>
    <w:p w14:paraId="391EA899" w14:textId="77777777" w:rsidR="00573981" w:rsidRDefault="00AF4759">
      <w:pPr>
        <w:pStyle w:val="HTMLPreformatted"/>
        <w:shd w:val="clear" w:color="auto" w:fill="E7DEEF"/>
        <w:ind w:left="720"/>
        <w:divId w:val="350301979"/>
        <w:rPr>
          <w:lang w:val="en"/>
        </w:rPr>
      </w:pPr>
      <w:r>
        <w:rPr>
          <w:lang w:val="en"/>
        </w:rPr>
        <w:t xml:space="preserve">            &lt;/xs:annotation&gt;</w:t>
      </w:r>
    </w:p>
    <w:p w14:paraId="6836D1D1" w14:textId="77777777" w:rsidR="00573981" w:rsidRDefault="00AF4759">
      <w:pPr>
        <w:pStyle w:val="HTMLPreformatted"/>
        <w:shd w:val="clear" w:color="auto" w:fill="E7DEEF"/>
        <w:ind w:left="720"/>
        <w:divId w:val="350301979"/>
        <w:rPr>
          <w:lang w:val="en"/>
        </w:rPr>
      </w:pPr>
      <w:r>
        <w:rPr>
          <w:lang w:val="en"/>
        </w:rPr>
        <w:t xml:space="preserve">        &lt;/xs:attribute&gt;</w:t>
      </w:r>
    </w:p>
    <w:p w14:paraId="1A1C2FC5" w14:textId="77777777" w:rsidR="00573981" w:rsidRDefault="00AF4759">
      <w:pPr>
        <w:pStyle w:val="HTMLPreformatted"/>
        <w:shd w:val="clear" w:color="auto" w:fill="E7DEEF"/>
        <w:ind w:left="720"/>
        <w:divId w:val="350301979"/>
        <w:rPr>
          <w:lang w:val="en"/>
        </w:rPr>
      </w:pPr>
      <w:r>
        <w:rPr>
          <w:lang w:val="en"/>
        </w:rPr>
        <w:t xml:space="preserve">    &lt;/xs:complexType&gt;</w:t>
      </w:r>
    </w:p>
    <w:p w14:paraId="4661612C" w14:textId="77777777" w:rsidR="00573981" w:rsidRDefault="00AF4759">
      <w:pPr>
        <w:pStyle w:val="HTMLPreformatted"/>
        <w:shd w:val="clear" w:color="auto" w:fill="E7DEEF"/>
        <w:ind w:left="720"/>
        <w:divId w:val="350301979"/>
        <w:rPr>
          <w:lang w:val="en"/>
        </w:rPr>
      </w:pPr>
      <w:r>
        <w:rPr>
          <w:lang w:val="en"/>
        </w:rPr>
        <w:t xml:space="preserve">    &lt;xs:complexType name="SignResponseExtensionType"&gt;</w:t>
      </w:r>
    </w:p>
    <w:p w14:paraId="20D9AF33" w14:textId="77777777" w:rsidR="00573981" w:rsidRDefault="00AF4759">
      <w:pPr>
        <w:pStyle w:val="HTMLPreformatted"/>
        <w:shd w:val="clear" w:color="auto" w:fill="E7DEEF"/>
        <w:ind w:left="720"/>
        <w:divId w:val="350301979"/>
        <w:rPr>
          <w:lang w:val="en"/>
        </w:rPr>
      </w:pPr>
      <w:r>
        <w:rPr>
          <w:lang w:val="en"/>
        </w:rPr>
        <w:t xml:space="preserve">        &lt;xs:sequence&gt;</w:t>
      </w:r>
    </w:p>
    <w:p w14:paraId="5A2305AD" w14:textId="3E871DF8" w:rsidR="00573981" w:rsidRDefault="00AF4759">
      <w:pPr>
        <w:pStyle w:val="HTMLPreformatted"/>
        <w:shd w:val="clear" w:color="auto" w:fill="E7DEEF"/>
        <w:ind w:left="720"/>
        <w:divId w:val="350301979"/>
        <w:rPr>
          <w:lang w:val="en"/>
        </w:rPr>
      </w:pPr>
      <w:r>
        <w:rPr>
          <w:lang w:val="en"/>
        </w:rPr>
        <w:t xml:space="preserve">            &lt;xs:element ref="</w:t>
      </w:r>
      <w:del w:id="623" w:author="Stefan Santesson" w:date="2015-08-14T17:47:00Z">
        <w:r w:rsidR="00C517BE">
          <w:rPr>
            <w:lang w:val="en"/>
          </w:rPr>
          <w:delText>eid2</w:delText>
        </w:r>
      </w:del>
      <w:ins w:id="624" w:author="Stefan Santesson" w:date="2015-08-14T17:47:00Z">
        <w:r>
          <w:rPr>
            <w:lang w:val="en"/>
          </w:rPr>
          <w:t>csig</w:t>
        </w:r>
      </w:ins>
      <w:r>
        <w:rPr>
          <w:lang w:val="en"/>
        </w:rPr>
        <w:t>:ResponseTime"/&gt;</w:t>
      </w:r>
    </w:p>
    <w:p w14:paraId="0C9DA900" w14:textId="6095831E" w:rsidR="00573981" w:rsidRDefault="00AF4759">
      <w:pPr>
        <w:pStyle w:val="HTMLPreformatted"/>
        <w:shd w:val="clear" w:color="auto" w:fill="E7DEEF"/>
        <w:ind w:left="720"/>
        <w:divId w:val="350301979"/>
        <w:rPr>
          <w:lang w:val="en"/>
        </w:rPr>
      </w:pPr>
      <w:r>
        <w:rPr>
          <w:lang w:val="en"/>
        </w:rPr>
        <w:t xml:space="preserve">            &lt;xs:element minOccurs="0" ref="</w:t>
      </w:r>
      <w:del w:id="625" w:author="Stefan Santesson" w:date="2015-08-14T17:47:00Z">
        <w:r w:rsidR="00C517BE">
          <w:rPr>
            <w:lang w:val="en"/>
          </w:rPr>
          <w:delText>eid2</w:delText>
        </w:r>
      </w:del>
      <w:ins w:id="626" w:author="Stefan Santesson" w:date="2015-08-14T17:47:00Z">
        <w:r>
          <w:rPr>
            <w:lang w:val="en"/>
          </w:rPr>
          <w:t>csig</w:t>
        </w:r>
      </w:ins>
      <w:r>
        <w:rPr>
          <w:lang w:val="en"/>
        </w:rPr>
        <w:t>:Request"/&gt;</w:t>
      </w:r>
    </w:p>
    <w:p w14:paraId="17690EBD" w14:textId="62D3EF70" w:rsidR="00573981" w:rsidRDefault="00AF4759">
      <w:pPr>
        <w:pStyle w:val="HTMLPreformatted"/>
        <w:shd w:val="clear" w:color="auto" w:fill="E7DEEF"/>
        <w:ind w:left="720"/>
        <w:divId w:val="350301979"/>
        <w:rPr>
          <w:lang w:val="en"/>
        </w:rPr>
      </w:pPr>
      <w:r>
        <w:rPr>
          <w:lang w:val="en"/>
        </w:rPr>
        <w:t xml:space="preserve">            &lt;xs:element maxOccurs="1" minOccurs="0" ref="</w:t>
      </w:r>
      <w:del w:id="627" w:author="Stefan Santesson" w:date="2015-08-14T17:47:00Z">
        <w:r w:rsidR="00C517BE">
          <w:rPr>
            <w:lang w:val="en"/>
          </w:rPr>
          <w:delText>eid2</w:delText>
        </w:r>
      </w:del>
      <w:ins w:id="628" w:author="Stefan Santesson" w:date="2015-08-14T17:47:00Z">
        <w:r>
          <w:rPr>
            <w:lang w:val="en"/>
          </w:rPr>
          <w:t>csig</w:t>
        </w:r>
      </w:ins>
      <w:r>
        <w:rPr>
          <w:lang w:val="en"/>
        </w:rPr>
        <w:t>:SignerAssertionInfo"/&gt;</w:t>
      </w:r>
    </w:p>
    <w:p w14:paraId="346722CE" w14:textId="779577D9" w:rsidR="00573981" w:rsidRDefault="00AF4759">
      <w:pPr>
        <w:pStyle w:val="HTMLPreformatted"/>
        <w:shd w:val="clear" w:color="auto" w:fill="E7DEEF"/>
        <w:ind w:left="720"/>
        <w:divId w:val="350301979"/>
        <w:rPr>
          <w:lang w:val="en"/>
        </w:rPr>
      </w:pPr>
      <w:r>
        <w:rPr>
          <w:lang w:val="en"/>
        </w:rPr>
        <w:t xml:space="preserve">            &lt;xs:element minOccurs="0" ref="</w:t>
      </w:r>
      <w:del w:id="629" w:author="Stefan Santesson" w:date="2015-08-14T17:47:00Z">
        <w:r w:rsidR="00C517BE">
          <w:rPr>
            <w:lang w:val="en"/>
          </w:rPr>
          <w:delText>eid2</w:delText>
        </w:r>
      </w:del>
      <w:ins w:id="630" w:author="Stefan Santesson" w:date="2015-08-14T17:47:00Z">
        <w:r>
          <w:rPr>
            <w:lang w:val="en"/>
          </w:rPr>
          <w:t>csig</w:t>
        </w:r>
      </w:ins>
      <w:r>
        <w:rPr>
          <w:lang w:val="en"/>
        </w:rPr>
        <w:t>:SignatureCertificateChain"/&gt;</w:t>
      </w:r>
    </w:p>
    <w:p w14:paraId="73AF10E0" w14:textId="3C23A9B5" w:rsidR="00573981" w:rsidRDefault="00AF4759">
      <w:pPr>
        <w:pStyle w:val="HTMLPreformatted"/>
        <w:shd w:val="clear" w:color="auto" w:fill="E7DEEF"/>
        <w:ind w:left="720"/>
        <w:divId w:val="350301979"/>
        <w:rPr>
          <w:lang w:val="en"/>
        </w:rPr>
      </w:pPr>
      <w:r>
        <w:rPr>
          <w:lang w:val="en"/>
        </w:rPr>
        <w:t xml:space="preserve">            &lt;xs:element minOccurs="0" ref="</w:t>
      </w:r>
      <w:del w:id="631" w:author="Stefan Santesson" w:date="2015-08-14T17:47:00Z">
        <w:r w:rsidR="00C517BE">
          <w:rPr>
            <w:lang w:val="en"/>
          </w:rPr>
          <w:delText>eid2</w:delText>
        </w:r>
      </w:del>
      <w:ins w:id="632" w:author="Stefan Santesson" w:date="2015-08-14T17:47:00Z">
        <w:r>
          <w:rPr>
            <w:lang w:val="en"/>
          </w:rPr>
          <w:t>csig</w:t>
        </w:r>
      </w:ins>
      <w:r>
        <w:rPr>
          <w:lang w:val="en"/>
        </w:rPr>
        <w:t>:OtherResponseInfo"/&gt;</w:t>
      </w:r>
    </w:p>
    <w:p w14:paraId="1E274BA0" w14:textId="77777777" w:rsidR="00573981" w:rsidRDefault="00AF4759">
      <w:pPr>
        <w:pStyle w:val="HTMLPreformatted"/>
        <w:shd w:val="clear" w:color="auto" w:fill="E7DEEF"/>
        <w:ind w:left="720"/>
        <w:divId w:val="350301979"/>
        <w:rPr>
          <w:lang w:val="en"/>
        </w:rPr>
      </w:pPr>
      <w:r>
        <w:rPr>
          <w:lang w:val="en"/>
        </w:rPr>
        <w:t xml:space="preserve">        &lt;/xs:sequence&gt;</w:t>
      </w:r>
    </w:p>
    <w:p w14:paraId="648D027A" w14:textId="3F32518E" w:rsidR="00573981" w:rsidRDefault="00AF4759">
      <w:pPr>
        <w:pStyle w:val="HTMLPreformatted"/>
        <w:shd w:val="clear" w:color="auto" w:fill="E7DEEF"/>
        <w:ind w:left="720"/>
        <w:divId w:val="350301979"/>
        <w:rPr>
          <w:lang w:val="en"/>
        </w:rPr>
      </w:pPr>
      <w:r>
        <w:rPr>
          <w:lang w:val="en"/>
        </w:rPr>
        <w:t xml:space="preserve">        &lt;xs:attribute name="Version" type="xs:string" default="1.</w:t>
      </w:r>
      <w:del w:id="633" w:author="Stefan Santesson" w:date="2015-08-14T17:47:00Z">
        <w:r w:rsidR="00C517BE">
          <w:rPr>
            <w:lang w:val="en"/>
          </w:rPr>
          <w:delText>0</w:delText>
        </w:r>
      </w:del>
      <w:ins w:id="634" w:author="Stefan Santesson" w:date="2015-08-14T17:47:00Z">
        <w:r>
          <w:rPr>
            <w:lang w:val="en"/>
          </w:rPr>
          <w:t>1</w:t>
        </w:r>
      </w:ins>
      <w:r>
        <w:rPr>
          <w:lang w:val="en"/>
        </w:rPr>
        <w:t>"&gt;</w:t>
      </w:r>
    </w:p>
    <w:p w14:paraId="10A4FBDB" w14:textId="77777777" w:rsidR="00573981" w:rsidRDefault="00AF4759">
      <w:pPr>
        <w:pStyle w:val="HTMLPreformatted"/>
        <w:shd w:val="clear" w:color="auto" w:fill="E7DEEF"/>
        <w:ind w:left="720"/>
        <w:divId w:val="350301979"/>
        <w:rPr>
          <w:lang w:val="en"/>
        </w:rPr>
      </w:pPr>
      <w:r>
        <w:rPr>
          <w:lang w:val="en"/>
        </w:rPr>
        <w:t xml:space="preserve">            &lt;xs:annotation&gt;</w:t>
      </w:r>
    </w:p>
    <w:p w14:paraId="245ECBDD" w14:textId="77777777" w:rsidR="00573981" w:rsidRDefault="00AF4759">
      <w:pPr>
        <w:pStyle w:val="HTMLPreformatted"/>
        <w:shd w:val="clear" w:color="auto" w:fill="E7DEEF"/>
        <w:ind w:left="720"/>
        <w:divId w:val="350301979"/>
        <w:rPr>
          <w:lang w:val="en"/>
        </w:rPr>
      </w:pPr>
      <w:r>
        <w:rPr>
          <w:lang w:val="en"/>
        </w:rPr>
        <w:t xml:space="preserve">                &lt;xs:documentation&gt;The version of this specification. If absent, the version value defaults to "1.0". </w:t>
      </w:r>
    </w:p>
    <w:p w14:paraId="63BFA5D0" w14:textId="77777777" w:rsidR="00573981" w:rsidRDefault="00AF4759">
      <w:pPr>
        <w:pStyle w:val="HTMLPreformatted"/>
        <w:shd w:val="clear" w:color="auto" w:fill="E7DEEF"/>
        <w:ind w:left="720"/>
        <w:divId w:val="350301979"/>
        <w:rPr>
          <w:lang w:val="en"/>
        </w:rPr>
      </w:pPr>
      <w:r>
        <w:rPr>
          <w:lang w:val="en"/>
        </w:rPr>
        <w:t xml:space="preserve">This attribute provide means for the receiving service to determine the </w:t>
      </w:r>
    </w:p>
    <w:p w14:paraId="4A49162C" w14:textId="77777777" w:rsidR="00573981" w:rsidRDefault="00AF4759">
      <w:pPr>
        <w:pStyle w:val="HTMLPreformatted"/>
        <w:shd w:val="clear" w:color="auto" w:fill="E7DEEF"/>
        <w:ind w:left="720"/>
        <w:divId w:val="350301979"/>
        <w:rPr>
          <w:lang w:val="en"/>
        </w:rPr>
      </w:pPr>
      <w:r>
        <w:rPr>
          <w:lang w:val="en"/>
        </w:rPr>
        <w:t>expected syntax of the response based on protocol version.&lt;/xs:documentation&gt;</w:t>
      </w:r>
    </w:p>
    <w:p w14:paraId="70E46841" w14:textId="77777777" w:rsidR="00573981" w:rsidRDefault="00AF4759">
      <w:pPr>
        <w:pStyle w:val="HTMLPreformatted"/>
        <w:shd w:val="clear" w:color="auto" w:fill="E7DEEF"/>
        <w:ind w:left="720"/>
        <w:divId w:val="350301979"/>
        <w:rPr>
          <w:lang w:val="en"/>
        </w:rPr>
      </w:pPr>
      <w:r>
        <w:rPr>
          <w:lang w:val="en"/>
        </w:rPr>
        <w:t xml:space="preserve">            &lt;/xs:annotation&gt;</w:t>
      </w:r>
    </w:p>
    <w:p w14:paraId="05807064" w14:textId="77777777" w:rsidR="00573981" w:rsidRDefault="00AF4759">
      <w:pPr>
        <w:pStyle w:val="HTMLPreformatted"/>
        <w:shd w:val="clear" w:color="auto" w:fill="E7DEEF"/>
        <w:ind w:left="720"/>
        <w:divId w:val="350301979"/>
        <w:rPr>
          <w:lang w:val="en"/>
        </w:rPr>
      </w:pPr>
      <w:r>
        <w:rPr>
          <w:lang w:val="en"/>
        </w:rPr>
        <w:t xml:space="preserve">        &lt;/xs:attribute&gt;</w:t>
      </w:r>
    </w:p>
    <w:p w14:paraId="2B6459A9" w14:textId="77777777" w:rsidR="00573981" w:rsidRDefault="00AF4759">
      <w:pPr>
        <w:pStyle w:val="HTMLPreformatted"/>
        <w:shd w:val="clear" w:color="auto" w:fill="E7DEEF"/>
        <w:ind w:left="720"/>
        <w:divId w:val="350301979"/>
        <w:rPr>
          <w:lang w:val="en"/>
        </w:rPr>
      </w:pPr>
      <w:r>
        <w:rPr>
          <w:lang w:val="en"/>
        </w:rPr>
        <w:t xml:space="preserve">    &lt;/xs:complexType&gt;</w:t>
      </w:r>
    </w:p>
    <w:p w14:paraId="43D07E1D" w14:textId="77777777" w:rsidR="00573981" w:rsidRDefault="00AF4759">
      <w:pPr>
        <w:pStyle w:val="HTMLPreformatted"/>
        <w:shd w:val="clear" w:color="auto" w:fill="E7DEEF"/>
        <w:ind w:left="720"/>
        <w:divId w:val="350301979"/>
        <w:rPr>
          <w:lang w:val="en"/>
        </w:rPr>
      </w:pPr>
      <w:r>
        <w:rPr>
          <w:lang w:val="en"/>
        </w:rPr>
        <w:t xml:space="preserve">    &lt;xs:complexType name="CertificateChainType"&gt;</w:t>
      </w:r>
    </w:p>
    <w:p w14:paraId="3082F095" w14:textId="77777777" w:rsidR="00573981" w:rsidRDefault="00AF4759">
      <w:pPr>
        <w:pStyle w:val="HTMLPreformatted"/>
        <w:shd w:val="clear" w:color="auto" w:fill="E7DEEF"/>
        <w:ind w:left="720"/>
        <w:divId w:val="350301979"/>
        <w:rPr>
          <w:lang w:val="en"/>
        </w:rPr>
      </w:pPr>
      <w:r>
        <w:rPr>
          <w:lang w:val="en"/>
        </w:rPr>
        <w:t xml:space="preserve">        &lt;xs:sequence&gt;</w:t>
      </w:r>
    </w:p>
    <w:p w14:paraId="2A545A00" w14:textId="77777777" w:rsidR="00573981" w:rsidRDefault="00AF4759">
      <w:pPr>
        <w:pStyle w:val="HTMLPreformatted"/>
        <w:shd w:val="clear" w:color="auto" w:fill="E7DEEF"/>
        <w:ind w:left="720"/>
        <w:divId w:val="350301979"/>
        <w:rPr>
          <w:lang w:val="en"/>
        </w:rPr>
      </w:pPr>
      <w:r>
        <w:rPr>
          <w:lang w:val="en"/>
        </w:rPr>
        <w:t xml:space="preserve">            &lt;xs:element maxOccurs="unbounded" name="X509Certificate" type="xs:base64Binary"/&gt;</w:t>
      </w:r>
    </w:p>
    <w:p w14:paraId="010D6BA0" w14:textId="77777777" w:rsidR="00573981" w:rsidRDefault="00AF4759">
      <w:pPr>
        <w:pStyle w:val="HTMLPreformatted"/>
        <w:shd w:val="clear" w:color="auto" w:fill="E7DEEF"/>
        <w:ind w:left="720"/>
        <w:divId w:val="350301979"/>
        <w:rPr>
          <w:lang w:val="en"/>
        </w:rPr>
      </w:pPr>
      <w:r>
        <w:rPr>
          <w:lang w:val="en"/>
        </w:rPr>
        <w:t xml:space="preserve">        &lt;/xs:sequence&gt;</w:t>
      </w:r>
    </w:p>
    <w:p w14:paraId="7AE68062" w14:textId="77777777" w:rsidR="00573981" w:rsidRDefault="00AF4759">
      <w:pPr>
        <w:pStyle w:val="HTMLPreformatted"/>
        <w:shd w:val="clear" w:color="auto" w:fill="E7DEEF"/>
        <w:ind w:left="720"/>
        <w:divId w:val="350301979"/>
        <w:rPr>
          <w:lang w:val="en"/>
        </w:rPr>
      </w:pPr>
      <w:r>
        <w:rPr>
          <w:lang w:val="en"/>
        </w:rPr>
        <w:t xml:space="preserve">    &lt;/xs:complexType&gt;</w:t>
      </w:r>
    </w:p>
    <w:p w14:paraId="77D836B2" w14:textId="77777777" w:rsidR="00573981" w:rsidRDefault="00AF4759">
      <w:pPr>
        <w:pStyle w:val="HTMLPreformatted"/>
        <w:shd w:val="clear" w:color="auto" w:fill="E7DEEF"/>
        <w:ind w:left="720"/>
        <w:divId w:val="350301979"/>
        <w:rPr>
          <w:lang w:val="en"/>
        </w:rPr>
      </w:pPr>
      <w:r>
        <w:rPr>
          <w:lang w:val="en"/>
        </w:rPr>
        <w:t xml:space="preserve">    &lt;xs:complexType name="MappedAttributeType"&gt;</w:t>
      </w:r>
    </w:p>
    <w:p w14:paraId="3CB74339" w14:textId="77777777" w:rsidR="00573981" w:rsidRDefault="00AF4759">
      <w:pPr>
        <w:pStyle w:val="HTMLPreformatted"/>
        <w:shd w:val="clear" w:color="auto" w:fill="E7DEEF"/>
        <w:ind w:left="720"/>
        <w:divId w:val="350301979"/>
        <w:rPr>
          <w:lang w:val="en"/>
        </w:rPr>
      </w:pPr>
      <w:r>
        <w:rPr>
          <w:lang w:val="en"/>
        </w:rPr>
        <w:t xml:space="preserve">        &lt;xs:sequence&gt;</w:t>
      </w:r>
    </w:p>
    <w:p w14:paraId="5D9AC596" w14:textId="77777777" w:rsidR="00573981" w:rsidRDefault="00AF4759">
      <w:pPr>
        <w:pStyle w:val="HTMLPreformatted"/>
        <w:shd w:val="clear" w:color="auto" w:fill="E7DEEF"/>
        <w:ind w:left="720"/>
        <w:divId w:val="350301979"/>
        <w:rPr>
          <w:lang w:val="en"/>
        </w:rPr>
      </w:pPr>
      <w:r>
        <w:rPr>
          <w:lang w:val="en"/>
        </w:rPr>
        <w:t xml:space="preserve">            &lt;xs:element maxOccurs="unbounded" minOccurs="0" name="AttributeAuthority"</w:t>
      </w:r>
    </w:p>
    <w:p w14:paraId="159AEA34" w14:textId="77777777" w:rsidR="00573981" w:rsidRDefault="00AF4759">
      <w:pPr>
        <w:pStyle w:val="HTMLPreformatted"/>
        <w:shd w:val="clear" w:color="auto" w:fill="E7DEEF"/>
        <w:ind w:left="720"/>
        <w:divId w:val="350301979"/>
        <w:rPr>
          <w:lang w:val="en"/>
        </w:rPr>
      </w:pPr>
      <w:r>
        <w:rPr>
          <w:lang w:val="en"/>
        </w:rPr>
        <w:t xml:space="preserve">                type="saml:NameIDType"/&gt;</w:t>
      </w:r>
    </w:p>
    <w:p w14:paraId="73179724" w14:textId="77777777" w:rsidR="00573981" w:rsidRDefault="00AF4759">
      <w:pPr>
        <w:pStyle w:val="HTMLPreformatted"/>
        <w:shd w:val="clear" w:color="auto" w:fill="E7DEEF"/>
        <w:ind w:left="720"/>
        <w:divId w:val="350301979"/>
        <w:rPr>
          <w:lang w:val="en"/>
        </w:rPr>
      </w:pPr>
      <w:r>
        <w:rPr>
          <w:lang w:val="en"/>
        </w:rPr>
        <w:t xml:space="preserve">            &lt;xs:element maxOccurs="unbounded" minOccurs="0" name="SamlAttributeName"</w:t>
      </w:r>
    </w:p>
    <w:p w14:paraId="6B0E4081" w14:textId="086F9566" w:rsidR="00573981" w:rsidRDefault="00AF4759">
      <w:pPr>
        <w:pStyle w:val="HTMLPreformatted"/>
        <w:shd w:val="clear" w:color="auto" w:fill="E7DEEF"/>
        <w:ind w:left="720"/>
        <w:divId w:val="350301979"/>
        <w:rPr>
          <w:lang w:val="en"/>
        </w:rPr>
      </w:pPr>
      <w:r>
        <w:rPr>
          <w:lang w:val="en"/>
        </w:rPr>
        <w:t xml:space="preserve">                type="</w:t>
      </w:r>
      <w:del w:id="635" w:author="Stefan Santesson" w:date="2015-08-14T17:47:00Z">
        <w:r w:rsidR="00C517BE">
          <w:rPr>
            <w:lang w:val="en"/>
          </w:rPr>
          <w:delText>eid2</w:delText>
        </w:r>
      </w:del>
      <w:ins w:id="636" w:author="Stefan Santesson" w:date="2015-08-14T17:47:00Z">
        <w:r>
          <w:rPr>
            <w:lang w:val="en"/>
          </w:rPr>
          <w:t>csig</w:t>
        </w:r>
      </w:ins>
      <w:r>
        <w:rPr>
          <w:lang w:val="en"/>
        </w:rPr>
        <w:t>:PreferredSAMLAttributeNameType"/&gt;</w:t>
      </w:r>
    </w:p>
    <w:p w14:paraId="1CCD7B98" w14:textId="77777777" w:rsidR="00573981" w:rsidRDefault="00AF4759">
      <w:pPr>
        <w:pStyle w:val="HTMLPreformatted"/>
        <w:shd w:val="clear" w:color="auto" w:fill="E7DEEF"/>
        <w:ind w:left="720"/>
        <w:divId w:val="350301979"/>
        <w:rPr>
          <w:lang w:val="en"/>
        </w:rPr>
      </w:pPr>
      <w:r>
        <w:rPr>
          <w:lang w:val="en"/>
        </w:rPr>
        <w:t xml:space="preserve">        &lt;/xs:sequence&gt;</w:t>
      </w:r>
    </w:p>
    <w:p w14:paraId="120B2AE5" w14:textId="77777777" w:rsidR="00573981" w:rsidRDefault="00AF4759">
      <w:pPr>
        <w:pStyle w:val="HTMLPreformatted"/>
        <w:shd w:val="clear" w:color="auto" w:fill="E7DEEF"/>
        <w:ind w:left="720"/>
        <w:divId w:val="350301979"/>
        <w:rPr>
          <w:lang w:val="en"/>
        </w:rPr>
      </w:pPr>
      <w:r>
        <w:rPr>
          <w:lang w:val="en"/>
        </w:rPr>
        <w:t xml:space="preserve">        &lt;xs:attribute name="CertAttributeRef" type="xs:string" use="optional"/&gt;</w:t>
      </w:r>
    </w:p>
    <w:p w14:paraId="51796144" w14:textId="77777777" w:rsidR="00573981" w:rsidRDefault="00AF4759">
      <w:pPr>
        <w:pStyle w:val="HTMLPreformatted"/>
        <w:shd w:val="clear" w:color="auto" w:fill="E7DEEF"/>
        <w:ind w:left="720"/>
        <w:divId w:val="350301979"/>
        <w:rPr>
          <w:lang w:val="en"/>
        </w:rPr>
      </w:pPr>
      <w:r>
        <w:rPr>
          <w:lang w:val="en"/>
        </w:rPr>
        <w:t xml:space="preserve">        &lt;xs:attribute name="CertNameType" default="rdn" use="optional"&gt;</w:t>
      </w:r>
    </w:p>
    <w:p w14:paraId="389551E2" w14:textId="77777777" w:rsidR="00573981" w:rsidRDefault="00AF4759">
      <w:pPr>
        <w:pStyle w:val="HTMLPreformatted"/>
        <w:shd w:val="clear" w:color="auto" w:fill="E7DEEF"/>
        <w:ind w:left="720"/>
        <w:divId w:val="350301979"/>
        <w:rPr>
          <w:lang w:val="en"/>
        </w:rPr>
      </w:pPr>
      <w:r>
        <w:rPr>
          <w:lang w:val="en"/>
        </w:rPr>
        <w:t xml:space="preserve">            &lt;xs:simpleType&gt;</w:t>
      </w:r>
    </w:p>
    <w:p w14:paraId="53731F52" w14:textId="77777777" w:rsidR="00573981" w:rsidRDefault="00AF4759">
      <w:pPr>
        <w:pStyle w:val="HTMLPreformatted"/>
        <w:shd w:val="clear" w:color="auto" w:fill="E7DEEF"/>
        <w:ind w:left="720"/>
        <w:divId w:val="350301979"/>
        <w:rPr>
          <w:lang w:val="en"/>
        </w:rPr>
      </w:pPr>
      <w:r>
        <w:rPr>
          <w:lang w:val="en"/>
        </w:rPr>
        <w:t xml:space="preserve">                &lt;xs:restriction base="xs:string"&gt;</w:t>
      </w:r>
    </w:p>
    <w:p w14:paraId="02856CED" w14:textId="77777777" w:rsidR="00573981" w:rsidRDefault="00AF4759">
      <w:pPr>
        <w:pStyle w:val="HTMLPreformatted"/>
        <w:shd w:val="clear" w:color="auto" w:fill="E7DEEF"/>
        <w:ind w:left="720"/>
        <w:divId w:val="350301979"/>
        <w:rPr>
          <w:lang w:val="en"/>
        </w:rPr>
      </w:pPr>
      <w:r>
        <w:rPr>
          <w:lang w:val="en"/>
        </w:rPr>
        <w:t xml:space="preserve">                    &lt;xs:enumeration value="rdn"/&gt;</w:t>
      </w:r>
    </w:p>
    <w:p w14:paraId="53B0754C" w14:textId="77777777" w:rsidR="00573981" w:rsidRDefault="00AF4759">
      <w:pPr>
        <w:pStyle w:val="HTMLPreformatted"/>
        <w:shd w:val="clear" w:color="auto" w:fill="E7DEEF"/>
        <w:ind w:left="720"/>
        <w:divId w:val="350301979"/>
        <w:rPr>
          <w:lang w:val="en"/>
        </w:rPr>
      </w:pPr>
      <w:r>
        <w:rPr>
          <w:lang w:val="en"/>
        </w:rPr>
        <w:t xml:space="preserve">                    &lt;xs:enumeration value="san"/&gt;</w:t>
      </w:r>
    </w:p>
    <w:p w14:paraId="3390BD1A" w14:textId="77777777" w:rsidR="00573981" w:rsidRDefault="00AF4759">
      <w:pPr>
        <w:pStyle w:val="HTMLPreformatted"/>
        <w:shd w:val="clear" w:color="auto" w:fill="E7DEEF"/>
        <w:ind w:left="720"/>
        <w:divId w:val="350301979"/>
        <w:rPr>
          <w:lang w:val="en"/>
        </w:rPr>
      </w:pPr>
      <w:r>
        <w:rPr>
          <w:lang w:val="en"/>
        </w:rPr>
        <w:t xml:space="preserve">                    &lt;xs:enumeration value="sda"/&gt;</w:t>
      </w:r>
    </w:p>
    <w:p w14:paraId="52B36CC7" w14:textId="77777777" w:rsidR="00573981" w:rsidRDefault="00AF4759">
      <w:pPr>
        <w:pStyle w:val="HTMLPreformatted"/>
        <w:shd w:val="clear" w:color="auto" w:fill="E7DEEF"/>
        <w:ind w:left="720"/>
        <w:divId w:val="350301979"/>
        <w:rPr>
          <w:lang w:val="en"/>
        </w:rPr>
      </w:pPr>
      <w:r>
        <w:rPr>
          <w:lang w:val="en"/>
        </w:rPr>
        <w:t xml:space="preserve">                &lt;/xs:restriction&gt;</w:t>
      </w:r>
    </w:p>
    <w:p w14:paraId="4861026E" w14:textId="77777777" w:rsidR="00573981" w:rsidRDefault="00AF4759">
      <w:pPr>
        <w:pStyle w:val="HTMLPreformatted"/>
        <w:shd w:val="clear" w:color="auto" w:fill="E7DEEF"/>
        <w:ind w:left="720"/>
        <w:divId w:val="350301979"/>
        <w:rPr>
          <w:lang w:val="en"/>
        </w:rPr>
      </w:pPr>
      <w:r>
        <w:rPr>
          <w:lang w:val="en"/>
        </w:rPr>
        <w:t xml:space="preserve">            &lt;/xs:simpleType&gt;</w:t>
      </w:r>
    </w:p>
    <w:p w14:paraId="4CA724A1" w14:textId="77777777" w:rsidR="00573981" w:rsidRDefault="00AF4759">
      <w:pPr>
        <w:pStyle w:val="HTMLPreformatted"/>
        <w:shd w:val="clear" w:color="auto" w:fill="E7DEEF"/>
        <w:ind w:left="720"/>
        <w:divId w:val="350301979"/>
        <w:rPr>
          <w:lang w:val="en"/>
        </w:rPr>
      </w:pPr>
      <w:r>
        <w:rPr>
          <w:lang w:val="en"/>
        </w:rPr>
        <w:t xml:space="preserve">        &lt;/xs:attribute&gt;</w:t>
      </w:r>
    </w:p>
    <w:p w14:paraId="43351931" w14:textId="77777777" w:rsidR="00573981" w:rsidRDefault="00AF4759">
      <w:pPr>
        <w:pStyle w:val="HTMLPreformatted"/>
        <w:shd w:val="clear" w:color="auto" w:fill="E7DEEF"/>
        <w:ind w:left="720"/>
        <w:divId w:val="350301979"/>
        <w:rPr>
          <w:lang w:val="en"/>
        </w:rPr>
      </w:pPr>
      <w:r>
        <w:rPr>
          <w:lang w:val="en"/>
        </w:rPr>
        <w:t xml:space="preserve">        &lt;xs:attribute name="FriendlyName" type="xs:string"/&gt;</w:t>
      </w:r>
    </w:p>
    <w:p w14:paraId="67144B6F" w14:textId="77777777" w:rsidR="00573981" w:rsidRDefault="00AF4759">
      <w:pPr>
        <w:pStyle w:val="HTMLPreformatted"/>
        <w:shd w:val="clear" w:color="auto" w:fill="E7DEEF"/>
        <w:ind w:left="720"/>
        <w:divId w:val="350301979"/>
        <w:rPr>
          <w:lang w:val="en"/>
        </w:rPr>
      </w:pPr>
      <w:r>
        <w:rPr>
          <w:lang w:val="en"/>
        </w:rPr>
        <w:t xml:space="preserve">        &lt;xs:attribute name="DefaultValue" type="xs:string"/&gt;</w:t>
      </w:r>
    </w:p>
    <w:p w14:paraId="109ECAFA" w14:textId="77777777" w:rsidR="00573981" w:rsidRDefault="00AF4759">
      <w:pPr>
        <w:pStyle w:val="HTMLPreformatted"/>
        <w:shd w:val="clear" w:color="auto" w:fill="E7DEEF"/>
        <w:ind w:left="720"/>
        <w:divId w:val="350301979"/>
        <w:rPr>
          <w:lang w:val="en"/>
        </w:rPr>
      </w:pPr>
      <w:r>
        <w:rPr>
          <w:lang w:val="en"/>
        </w:rPr>
        <w:t xml:space="preserve">        &lt;xs:attribute name="Required" type="xs:boolean" default="false"/&gt;</w:t>
      </w:r>
    </w:p>
    <w:p w14:paraId="36DD90A5" w14:textId="77777777" w:rsidR="00573981" w:rsidRDefault="00AF4759">
      <w:pPr>
        <w:pStyle w:val="HTMLPreformatted"/>
        <w:shd w:val="clear" w:color="auto" w:fill="E7DEEF"/>
        <w:ind w:left="720"/>
        <w:divId w:val="350301979"/>
        <w:rPr>
          <w:lang w:val="en"/>
        </w:rPr>
      </w:pPr>
      <w:r>
        <w:rPr>
          <w:lang w:val="en"/>
        </w:rPr>
        <w:t xml:space="preserve">    &lt;/xs:complexType&gt;</w:t>
      </w:r>
    </w:p>
    <w:p w14:paraId="6D02C9C7" w14:textId="77777777" w:rsidR="00573981" w:rsidRDefault="00AF4759">
      <w:pPr>
        <w:pStyle w:val="HTMLPreformatted"/>
        <w:shd w:val="clear" w:color="auto" w:fill="E7DEEF"/>
        <w:ind w:left="720"/>
        <w:divId w:val="350301979"/>
        <w:rPr>
          <w:lang w:val="en"/>
        </w:rPr>
      </w:pPr>
      <w:r>
        <w:rPr>
          <w:lang w:val="en"/>
        </w:rPr>
        <w:t xml:space="preserve">    &lt;xs:complexType name="RequestedAttributesType"&gt;</w:t>
      </w:r>
    </w:p>
    <w:p w14:paraId="1F03CE35" w14:textId="77777777" w:rsidR="00573981" w:rsidRDefault="00AF4759">
      <w:pPr>
        <w:pStyle w:val="HTMLPreformatted"/>
        <w:shd w:val="clear" w:color="auto" w:fill="E7DEEF"/>
        <w:ind w:left="720"/>
        <w:divId w:val="350301979"/>
        <w:rPr>
          <w:lang w:val="en"/>
        </w:rPr>
      </w:pPr>
      <w:r>
        <w:rPr>
          <w:lang w:val="en"/>
        </w:rPr>
        <w:t xml:space="preserve">        &lt;xs:sequence&gt;</w:t>
      </w:r>
    </w:p>
    <w:p w14:paraId="700A84EB" w14:textId="77777777" w:rsidR="00573981" w:rsidRDefault="00AF4759">
      <w:pPr>
        <w:pStyle w:val="HTMLPreformatted"/>
        <w:shd w:val="clear" w:color="auto" w:fill="E7DEEF"/>
        <w:ind w:left="720"/>
        <w:divId w:val="350301979"/>
        <w:rPr>
          <w:lang w:val="en"/>
        </w:rPr>
      </w:pPr>
      <w:r>
        <w:rPr>
          <w:lang w:val="en"/>
        </w:rPr>
        <w:t xml:space="preserve">            &lt;xs:element maxOccurs="unbounded" minOccurs="1" name="RequestedCertAttribute"</w:t>
      </w:r>
    </w:p>
    <w:p w14:paraId="5E9A1804" w14:textId="3BC3113E" w:rsidR="00573981" w:rsidRDefault="00AF4759">
      <w:pPr>
        <w:pStyle w:val="HTMLPreformatted"/>
        <w:shd w:val="clear" w:color="auto" w:fill="E7DEEF"/>
        <w:ind w:left="720"/>
        <w:divId w:val="350301979"/>
        <w:rPr>
          <w:lang w:val="en"/>
        </w:rPr>
      </w:pPr>
      <w:r>
        <w:rPr>
          <w:lang w:val="en"/>
        </w:rPr>
        <w:t xml:space="preserve">                type="</w:t>
      </w:r>
      <w:del w:id="637" w:author="Stefan Santesson" w:date="2015-08-14T17:47:00Z">
        <w:r w:rsidR="00C517BE">
          <w:rPr>
            <w:lang w:val="en"/>
          </w:rPr>
          <w:delText>eid2</w:delText>
        </w:r>
      </w:del>
      <w:ins w:id="638" w:author="Stefan Santesson" w:date="2015-08-14T17:47:00Z">
        <w:r>
          <w:rPr>
            <w:lang w:val="en"/>
          </w:rPr>
          <w:t>csig</w:t>
        </w:r>
      </w:ins>
      <w:r>
        <w:rPr>
          <w:lang w:val="en"/>
        </w:rPr>
        <w:t>:MappedAttributeType"/&gt;</w:t>
      </w:r>
    </w:p>
    <w:p w14:paraId="589839FA" w14:textId="77777777" w:rsidR="00573981" w:rsidRDefault="00AF4759">
      <w:pPr>
        <w:pStyle w:val="HTMLPreformatted"/>
        <w:shd w:val="clear" w:color="auto" w:fill="E7DEEF"/>
        <w:ind w:left="720"/>
        <w:divId w:val="350301979"/>
        <w:rPr>
          <w:lang w:val="en"/>
        </w:rPr>
      </w:pPr>
      <w:r>
        <w:rPr>
          <w:lang w:val="en"/>
        </w:rPr>
        <w:t xml:space="preserve">        &lt;/xs:sequence&gt;</w:t>
      </w:r>
    </w:p>
    <w:p w14:paraId="62F51491" w14:textId="77777777" w:rsidR="00573981" w:rsidRDefault="00AF4759">
      <w:pPr>
        <w:pStyle w:val="HTMLPreformatted"/>
        <w:shd w:val="clear" w:color="auto" w:fill="E7DEEF"/>
        <w:ind w:left="720"/>
        <w:divId w:val="350301979"/>
        <w:rPr>
          <w:lang w:val="en"/>
        </w:rPr>
      </w:pPr>
      <w:r>
        <w:rPr>
          <w:lang w:val="en"/>
        </w:rPr>
        <w:t xml:space="preserve">    &lt;/xs:complexType&gt;</w:t>
      </w:r>
    </w:p>
    <w:p w14:paraId="6F22FC54" w14:textId="77777777" w:rsidR="00573981" w:rsidRDefault="00AF4759">
      <w:pPr>
        <w:pStyle w:val="HTMLPreformatted"/>
        <w:shd w:val="clear" w:color="auto" w:fill="E7DEEF"/>
        <w:ind w:left="720"/>
        <w:divId w:val="350301979"/>
        <w:rPr>
          <w:lang w:val="en"/>
        </w:rPr>
      </w:pPr>
      <w:r>
        <w:rPr>
          <w:lang w:val="en"/>
        </w:rPr>
        <w:t xml:space="preserve">    &lt;xs:complexType name="AnyType"&gt;</w:t>
      </w:r>
    </w:p>
    <w:p w14:paraId="2C3713CF" w14:textId="77777777" w:rsidR="00573981" w:rsidRDefault="00AF4759">
      <w:pPr>
        <w:pStyle w:val="HTMLPreformatted"/>
        <w:shd w:val="clear" w:color="auto" w:fill="E7DEEF"/>
        <w:ind w:left="720"/>
        <w:divId w:val="350301979"/>
        <w:rPr>
          <w:lang w:val="en"/>
        </w:rPr>
      </w:pPr>
      <w:r>
        <w:rPr>
          <w:lang w:val="en"/>
        </w:rPr>
        <w:t xml:space="preserve">        &lt;xs:sequence&gt;</w:t>
      </w:r>
    </w:p>
    <w:p w14:paraId="57FFB840" w14:textId="77777777" w:rsidR="00573981" w:rsidRDefault="00AF4759">
      <w:pPr>
        <w:pStyle w:val="HTMLPreformatted"/>
        <w:shd w:val="clear" w:color="auto" w:fill="E7DEEF"/>
        <w:ind w:left="720"/>
        <w:divId w:val="350301979"/>
        <w:rPr>
          <w:lang w:val="en"/>
        </w:rPr>
      </w:pPr>
      <w:r>
        <w:rPr>
          <w:lang w:val="en"/>
        </w:rPr>
        <w:t xml:space="preserve">            &lt;xs:any processContents="lax" minOccurs="0" maxOccurs="unbounded"/&gt;</w:t>
      </w:r>
    </w:p>
    <w:p w14:paraId="084C571B" w14:textId="77777777" w:rsidR="00573981" w:rsidRDefault="00AF4759">
      <w:pPr>
        <w:pStyle w:val="HTMLPreformatted"/>
        <w:shd w:val="clear" w:color="auto" w:fill="E7DEEF"/>
        <w:ind w:left="720"/>
        <w:divId w:val="350301979"/>
        <w:rPr>
          <w:lang w:val="en"/>
        </w:rPr>
      </w:pPr>
      <w:r>
        <w:rPr>
          <w:lang w:val="en"/>
        </w:rPr>
        <w:t xml:space="preserve">        &lt;/xs:sequence&gt;</w:t>
      </w:r>
    </w:p>
    <w:p w14:paraId="73B650D7" w14:textId="77777777" w:rsidR="00573981" w:rsidRDefault="00AF4759">
      <w:pPr>
        <w:pStyle w:val="HTMLPreformatted"/>
        <w:shd w:val="clear" w:color="auto" w:fill="E7DEEF"/>
        <w:ind w:left="720"/>
        <w:divId w:val="350301979"/>
        <w:rPr>
          <w:lang w:val="en"/>
        </w:rPr>
      </w:pPr>
      <w:r>
        <w:rPr>
          <w:lang w:val="en"/>
        </w:rPr>
        <w:t xml:space="preserve">    &lt;/xs:complexType&gt;</w:t>
      </w:r>
    </w:p>
    <w:p w14:paraId="3448447D" w14:textId="77777777" w:rsidR="00573981" w:rsidRDefault="00AF4759">
      <w:pPr>
        <w:pStyle w:val="HTMLPreformatted"/>
        <w:shd w:val="clear" w:color="auto" w:fill="E7DEEF"/>
        <w:ind w:left="720"/>
        <w:divId w:val="350301979"/>
        <w:rPr>
          <w:lang w:val="en"/>
        </w:rPr>
      </w:pPr>
      <w:r>
        <w:rPr>
          <w:lang w:val="en"/>
        </w:rPr>
        <w:t xml:space="preserve">    &lt;xs:complexType name="SAMLAssertionsType"&gt;</w:t>
      </w:r>
    </w:p>
    <w:p w14:paraId="537836F7" w14:textId="77777777" w:rsidR="00573981" w:rsidRDefault="00AF4759">
      <w:pPr>
        <w:pStyle w:val="HTMLPreformatted"/>
        <w:shd w:val="clear" w:color="auto" w:fill="E7DEEF"/>
        <w:ind w:left="720"/>
        <w:divId w:val="350301979"/>
        <w:rPr>
          <w:lang w:val="en"/>
        </w:rPr>
      </w:pPr>
      <w:r>
        <w:rPr>
          <w:lang w:val="en"/>
        </w:rPr>
        <w:t xml:space="preserve">        &lt;xs:sequence&gt;</w:t>
      </w:r>
    </w:p>
    <w:p w14:paraId="45E18D7A" w14:textId="77777777" w:rsidR="00573981" w:rsidRDefault="00AF4759">
      <w:pPr>
        <w:pStyle w:val="HTMLPreformatted"/>
        <w:shd w:val="clear" w:color="auto" w:fill="E7DEEF"/>
        <w:ind w:left="720"/>
        <w:divId w:val="350301979"/>
        <w:rPr>
          <w:lang w:val="en"/>
        </w:rPr>
      </w:pPr>
      <w:r>
        <w:rPr>
          <w:lang w:val="en"/>
        </w:rPr>
        <w:t xml:space="preserve">            &lt;xs:element maxOccurs="unbounded" name="Assertion" type="xs:base64Binary"/&gt;</w:t>
      </w:r>
    </w:p>
    <w:p w14:paraId="78FD62CD" w14:textId="77777777" w:rsidR="00573981" w:rsidRDefault="00AF4759">
      <w:pPr>
        <w:pStyle w:val="HTMLPreformatted"/>
        <w:shd w:val="clear" w:color="auto" w:fill="E7DEEF"/>
        <w:ind w:left="720"/>
        <w:divId w:val="350301979"/>
        <w:rPr>
          <w:lang w:val="en"/>
        </w:rPr>
      </w:pPr>
      <w:r>
        <w:rPr>
          <w:lang w:val="en"/>
        </w:rPr>
        <w:t xml:space="preserve">        &lt;/xs:sequence&gt;</w:t>
      </w:r>
    </w:p>
    <w:p w14:paraId="2BC43860" w14:textId="77777777" w:rsidR="00573981" w:rsidRDefault="00AF4759">
      <w:pPr>
        <w:pStyle w:val="HTMLPreformatted"/>
        <w:shd w:val="clear" w:color="auto" w:fill="E7DEEF"/>
        <w:ind w:left="720"/>
        <w:divId w:val="350301979"/>
        <w:rPr>
          <w:lang w:val="en"/>
        </w:rPr>
      </w:pPr>
      <w:r>
        <w:rPr>
          <w:lang w:val="en"/>
        </w:rPr>
        <w:t xml:space="preserve">    &lt;/xs:complexType&gt;</w:t>
      </w:r>
    </w:p>
    <w:p w14:paraId="21B395EA" w14:textId="77777777" w:rsidR="00573981" w:rsidRDefault="00AF4759">
      <w:pPr>
        <w:pStyle w:val="HTMLPreformatted"/>
        <w:shd w:val="clear" w:color="auto" w:fill="E7DEEF"/>
        <w:ind w:left="720"/>
        <w:divId w:val="350301979"/>
        <w:rPr>
          <w:lang w:val="en"/>
        </w:rPr>
      </w:pPr>
      <w:r>
        <w:rPr>
          <w:lang w:val="en"/>
        </w:rPr>
        <w:t xml:space="preserve">    &lt;xs:complexType name="PreferredSAMLAttributeNameType"&gt;</w:t>
      </w:r>
    </w:p>
    <w:p w14:paraId="018B0016" w14:textId="77777777" w:rsidR="00573981" w:rsidRDefault="00AF4759">
      <w:pPr>
        <w:pStyle w:val="HTMLPreformatted"/>
        <w:shd w:val="clear" w:color="auto" w:fill="E7DEEF"/>
        <w:ind w:left="720"/>
        <w:divId w:val="350301979"/>
        <w:rPr>
          <w:lang w:val="en"/>
        </w:rPr>
      </w:pPr>
      <w:r>
        <w:rPr>
          <w:lang w:val="en"/>
        </w:rPr>
        <w:t xml:space="preserve">        &lt;xs:simpleContent&gt;</w:t>
      </w:r>
    </w:p>
    <w:p w14:paraId="4C8F09CF" w14:textId="77777777" w:rsidR="00573981" w:rsidRDefault="00AF4759">
      <w:pPr>
        <w:pStyle w:val="HTMLPreformatted"/>
        <w:shd w:val="clear" w:color="auto" w:fill="E7DEEF"/>
        <w:ind w:left="720"/>
        <w:divId w:val="350301979"/>
        <w:rPr>
          <w:lang w:val="en"/>
        </w:rPr>
      </w:pPr>
      <w:r>
        <w:rPr>
          <w:lang w:val="en"/>
        </w:rPr>
        <w:t xml:space="preserve">            &lt;xs:extension base="xs:string"&gt;</w:t>
      </w:r>
    </w:p>
    <w:p w14:paraId="26781E6C" w14:textId="77777777" w:rsidR="00573981" w:rsidRDefault="00AF4759">
      <w:pPr>
        <w:pStyle w:val="HTMLPreformatted"/>
        <w:shd w:val="clear" w:color="auto" w:fill="E7DEEF"/>
        <w:ind w:left="720"/>
        <w:divId w:val="350301979"/>
        <w:rPr>
          <w:lang w:val="en"/>
        </w:rPr>
      </w:pPr>
      <w:r>
        <w:rPr>
          <w:lang w:val="en"/>
        </w:rPr>
        <w:t xml:space="preserve">                &lt;xs:attribute name="Order" type="xs:int" default="0"/&gt;</w:t>
      </w:r>
    </w:p>
    <w:p w14:paraId="6933DA77" w14:textId="77777777" w:rsidR="00573981" w:rsidRDefault="00AF4759">
      <w:pPr>
        <w:pStyle w:val="HTMLPreformatted"/>
        <w:shd w:val="clear" w:color="auto" w:fill="E7DEEF"/>
        <w:ind w:left="720"/>
        <w:divId w:val="350301979"/>
        <w:rPr>
          <w:lang w:val="en"/>
        </w:rPr>
      </w:pPr>
      <w:r>
        <w:rPr>
          <w:lang w:val="en"/>
        </w:rPr>
        <w:t xml:space="preserve">            &lt;/xs:extension&gt;</w:t>
      </w:r>
    </w:p>
    <w:p w14:paraId="05510125" w14:textId="77777777" w:rsidR="00573981" w:rsidRDefault="00AF4759">
      <w:pPr>
        <w:pStyle w:val="HTMLPreformatted"/>
        <w:shd w:val="clear" w:color="auto" w:fill="E7DEEF"/>
        <w:ind w:left="720"/>
        <w:divId w:val="350301979"/>
        <w:rPr>
          <w:lang w:val="en"/>
        </w:rPr>
      </w:pPr>
      <w:r>
        <w:rPr>
          <w:lang w:val="en"/>
        </w:rPr>
        <w:t xml:space="preserve">        &lt;/xs:simpleContent&gt;</w:t>
      </w:r>
    </w:p>
    <w:p w14:paraId="0FA589DD" w14:textId="77777777" w:rsidR="00573981" w:rsidRDefault="00AF4759">
      <w:pPr>
        <w:pStyle w:val="HTMLPreformatted"/>
        <w:shd w:val="clear" w:color="auto" w:fill="E7DEEF"/>
        <w:ind w:left="720"/>
        <w:divId w:val="350301979"/>
        <w:rPr>
          <w:lang w:val="en"/>
        </w:rPr>
      </w:pPr>
      <w:r>
        <w:rPr>
          <w:lang w:val="en"/>
        </w:rPr>
        <w:t xml:space="preserve">    &lt;/xs:complexType&gt;</w:t>
      </w:r>
    </w:p>
    <w:p w14:paraId="5CA69736" w14:textId="77777777" w:rsidR="00573981" w:rsidRDefault="00AF4759">
      <w:pPr>
        <w:pStyle w:val="HTMLPreformatted"/>
        <w:shd w:val="clear" w:color="auto" w:fill="E7DEEF"/>
        <w:ind w:left="720"/>
        <w:divId w:val="350301979"/>
        <w:rPr>
          <w:lang w:val="en"/>
        </w:rPr>
      </w:pPr>
      <w:r>
        <w:rPr>
          <w:lang w:val="en"/>
        </w:rPr>
        <w:t xml:space="preserve">    &lt;xs:complexType name="SignTasksType"&gt;</w:t>
      </w:r>
    </w:p>
    <w:p w14:paraId="7E03C7BB" w14:textId="77777777" w:rsidR="00573981" w:rsidRDefault="00AF4759">
      <w:pPr>
        <w:pStyle w:val="HTMLPreformatted"/>
        <w:shd w:val="clear" w:color="auto" w:fill="E7DEEF"/>
        <w:ind w:left="720"/>
        <w:divId w:val="350301979"/>
        <w:rPr>
          <w:lang w:val="en"/>
        </w:rPr>
      </w:pPr>
      <w:r>
        <w:rPr>
          <w:lang w:val="en"/>
        </w:rPr>
        <w:t xml:space="preserve">        &lt;xs:sequence&gt;</w:t>
      </w:r>
    </w:p>
    <w:p w14:paraId="72125E52" w14:textId="4579514A" w:rsidR="00573981" w:rsidRDefault="00AF4759">
      <w:pPr>
        <w:pStyle w:val="HTMLPreformatted"/>
        <w:shd w:val="clear" w:color="auto" w:fill="E7DEEF"/>
        <w:ind w:left="720"/>
        <w:divId w:val="350301979"/>
        <w:rPr>
          <w:lang w:val="en"/>
        </w:rPr>
      </w:pPr>
      <w:r>
        <w:rPr>
          <w:lang w:val="en"/>
        </w:rPr>
        <w:t xml:space="preserve">            &lt;xs:element maxOccurs="unbounded" ref="</w:t>
      </w:r>
      <w:del w:id="639" w:author="Stefan Santesson" w:date="2015-08-14T17:47:00Z">
        <w:r w:rsidR="00C517BE">
          <w:rPr>
            <w:lang w:val="en"/>
          </w:rPr>
          <w:delText>eid2</w:delText>
        </w:r>
      </w:del>
      <w:ins w:id="640" w:author="Stefan Santesson" w:date="2015-08-14T17:47:00Z">
        <w:r>
          <w:rPr>
            <w:lang w:val="en"/>
          </w:rPr>
          <w:t>csig</w:t>
        </w:r>
      </w:ins>
      <w:r>
        <w:rPr>
          <w:lang w:val="en"/>
        </w:rPr>
        <w:t>:SignTaskData"/&gt;</w:t>
      </w:r>
    </w:p>
    <w:p w14:paraId="45B966B3" w14:textId="77777777" w:rsidR="00573981" w:rsidRDefault="00AF4759">
      <w:pPr>
        <w:pStyle w:val="HTMLPreformatted"/>
        <w:shd w:val="clear" w:color="auto" w:fill="E7DEEF"/>
        <w:ind w:left="720"/>
        <w:divId w:val="350301979"/>
        <w:rPr>
          <w:lang w:val="en"/>
        </w:rPr>
      </w:pPr>
      <w:r>
        <w:rPr>
          <w:lang w:val="en"/>
        </w:rPr>
        <w:t xml:space="preserve">        &lt;/xs:sequence&gt;</w:t>
      </w:r>
    </w:p>
    <w:p w14:paraId="74A5C50E" w14:textId="77777777" w:rsidR="00573981" w:rsidRDefault="00AF4759">
      <w:pPr>
        <w:pStyle w:val="HTMLPreformatted"/>
        <w:shd w:val="clear" w:color="auto" w:fill="E7DEEF"/>
        <w:ind w:left="720"/>
        <w:divId w:val="350301979"/>
        <w:rPr>
          <w:lang w:val="en"/>
        </w:rPr>
      </w:pPr>
      <w:r>
        <w:rPr>
          <w:lang w:val="en"/>
        </w:rPr>
        <w:t xml:space="preserve">    &lt;/xs:complexType&gt;</w:t>
      </w:r>
    </w:p>
    <w:p w14:paraId="168596BC" w14:textId="77777777" w:rsidR="00573981" w:rsidRDefault="00AF4759">
      <w:pPr>
        <w:pStyle w:val="HTMLPreformatted"/>
        <w:shd w:val="clear" w:color="auto" w:fill="E7DEEF"/>
        <w:ind w:left="720"/>
        <w:divId w:val="350301979"/>
        <w:rPr>
          <w:lang w:val="en"/>
        </w:rPr>
      </w:pPr>
      <w:r>
        <w:rPr>
          <w:lang w:val="en"/>
        </w:rPr>
        <w:t xml:space="preserve">    &lt;xs:complexType name="SignTaskDataType"&gt;</w:t>
      </w:r>
    </w:p>
    <w:p w14:paraId="1DF46C76" w14:textId="77777777" w:rsidR="00573981" w:rsidRDefault="00AF4759">
      <w:pPr>
        <w:pStyle w:val="HTMLPreformatted"/>
        <w:shd w:val="clear" w:color="auto" w:fill="E7DEEF"/>
        <w:ind w:left="720"/>
        <w:divId w:val="350301979"/>
        <w:rPr>
          <w:lang w:val="en"/>
        </w:rPr>
      </w:pPr>
      <w:r>
        <w:rPr>
          <w:lang w:val="en"/>
        </w:rPr>
        <w:t xml:space="preserve">        &lt;xs:sequence&gt;</w:t>
      </w:r>
    </w:p>
    <w:p w14:paraId="44F1AD41" w14:textId="5A304E96" w:rsidR="00573981" w:rsidRDefault="00AF4759">
      <w:pPr>
        <w:pStyle w:val="HTMLPreformatted"/>
        <w:shd w:val="clear" w:color="auto" w:fill="E7DEEF"/>
        <w:ind w:left="720"/>
        <w:divId w:val="350301979"/>
        <w:rPr>
          <w:lang w:val="en"/>
        </w:rPr>
      </w:pPr>
      <w:r>
        <w:rPr>
          <w:lang w:val="en"/>
        </w:rPr>
        <w:t xml:space="preserve">            &lt;xs:element ref="</w:t>
      </w:r>
      <w:del w:id="641" w:author="Stefan Santesson" w:date="2015-08-14T17:47:00Z">
        <w:r w:rsidR="00C517BE">
          <w:rPr>
            <w:lang w:val="en"/>
          </w:rPr>
          <w:delText>eid2</w:delText>
        </w:r>
      </w:del>
      <w:ins w:id="642" w:author="Stefan Santesson" w:date="2015-08-14T17:47:00Z">
        <w:r>
          <w:rPr>
            <w:lang w:val="en"/>
          </w:rPr>
          <w:t>csig</w:t>
        </w:r>
      </w:ins>
      <w:r>
        <w:rPr>
          <w:lang w:val="en"/>
        </w:rPr>
        <w:t>:ToBeSignedBytes"/&gt;</w:t>
      </w:r>
    </w:p>
    <w:p w14:paraId="06906DE9" w14:textId="0A43AE02" w:rsidR="00573981" w:rsidRDefault="00AF4759">
      <w:pPr>
        <w:pStyle w:val="HTMLPreformatted"/>
        <w:shd w:val="clear" w:color="auto" w:fill="E7DEEF"/>
        <w:ind w:left="720"/>
        <w:divId w:val="350301979"/>
        <w:rPr>
          <w:lang w:val="en"/>
        </w:rPr>
      </w:pPr>
      <w:r>
        <w:rPr>
          <w:lang w:val="en"/>
        </w:rPr>
        <w:t xml:space="preserve">            &lt;xs:element maxOccurs="1" minOccurs="0" ref="</w:t>
      </w:r>
      <w:del w:id="643" w:author="Stefan Santesson" w:date="2015-08-14T17:47:00Z">
        <w:r w:rsidR="00C517BE">
          <w:rPr>
            <w:lang w:val="en"/>
          </w:rPr>
          <w:delText>eid2</w:delText>
        </w:r>
      </w:del>
      <w:ins w:id="644" w:author="Stefan Santesson" w:date="2015-08-14T17:47:00Z">
        <w:r>
          <w:rPr>
            <w:lang w:val="en"/>
          </w:rPr>
          <w:t>csig</w:t>
        </w:r>
      </w:ins>
      <w:r>
        <w:rPr>
          <w:lang w:val="en"/>
        </w:rPr>
        <w:t>:AdESObject"/&gt;</w:t>
      </w:r>
    </w:p>
    <w:p w14:paraId="6DD52835" w14:textId="61772A36" w:rsidR="00573981" w:rsidRDefault="00AF4759">
      <w:pPr>
        <w:pStyle w:val="HTMLPreformatted"/>
        <w:shd w:val="clear" w:color="auto" w:fill="E7DEEF"/>
        <w:ind w:left="720"/>
        <w:divId w:val="350301979"/>
        <w:rPr>
          <w:lang w:val="en"/>
        </w:rPr>
      </w:pPr>
      <w:r>
        <w:rPr>
          <w:lang w:val="en"/>
        </w:rPr>
        <w:t xml:space="preserve">            &lt;xs:element minOccurs="0" ref="</w:t>
      </w:r>
      <w:del w:id="645" w:author="Stefan Santesson" w:date="2015-08-14T17:47:00Z">
        <w:r w:rsidR="00C517BE">
          <w:rPr>
            <w:lang w:val="en"/>
          </w:rPr>
          <w:delText>eid2</w:delText>
        </w:r>
      </w:del>
      <w:ins w:id="646" w:author="Stefan Santesson" w:date="2015-08-14T17:47:00Z">
        <w:r>
          <w:rPr>
            <w:lang w:val="en"/>
          </w:rPr>
          <w:t>csig</w:t>
        </w:r>
      </w:ins>
      <w:r>
        <w:rPr>
          <w:lang w:val="en"/>
        </w:rPr>
        <w:t>:Base64Signature"/&gt;</w:t>
      </w:r>
    </w:p>
    <w:p w14:paraId="25746BAC" w14:textId="339B4F41" w:rsidR="00573981" w:rsidRDefault="00AF4759">
      <w:pPr>
        <w:pStyle w:val="HTMLPreformatted"/>
        <w:shd w:val="clear" w:color="auto" w:fill="E7DEEF"/>
        <w:ind w:left="720"/>
        <w:divId w:val="350301979"/>
        <w:rPr>
          <w:lang w:val="en"/>
        </w:rPr>
      </w:pPr>
      <w:r>
        <w:rPr>
          <w:lang w:val="en"/>
        </w:rPr>
        <w:t xml:space="preserve">            &lt;xs:element minOccurs="0" ref="</w:t>
      </w:r>
      <w:del w:id="647" w:author="Stefan Santesson" w:date="2015-08-14T17:47:00Z">
        <w:r w:rsidR="00C517BE">
          <w:rPr>
            <w:lang w:val="en"/>
          </w:rPr>
          <w:delText>eid2</w:delText>
        </w:r>
      </w:del>
      <w:ins w:id="648" w:author="Stefan Santesson" w:date="2015-08-14T17:47:00Z">
        <w:r>
          <w:rPr>
            <w:lang w:val="en"/>
          </w:rPr>
          <w:t>csig</w:t>
        </w:r>
      </w:ins>
      <w:r>
        <w:rPr>
          <w:lang w:val="en"/>
        </w:rPr>
        <w:t>:OtherSignTaskData"/&gt;</w:t>
      </w:r>
    </w:p>
    <w:p w14:paraId="7E53670B" w14:textId="77777777" w:rsidR="00573981" w:rsidRDefault="00AF4759">
      <w:pPr>
        <w:pStyle w:val="HTMLPreformatted"/>
        <w:shd w:val="clear" w:color="auto" w:fill="E7DEEF"/>
        <w:ind w:left="720"/>
        <w:divId w:val="350301979"/>
        <w:rPr>
          <w:lang w:val="en"/>
        </w:rPr>
      </w:pPr>
      <w:r>
        <w:rPr>
          <w:lang w:val="en"/>
        </w:rPr>
        <w:t xml:space="preserve">        &lt;/xs:sequence&gt;</w:t>
      </w:r>
    </w:p>
    <w:p w14:paraId="60A50EB9" w14:textId="77777777" w:rsidR="00573981" w:rsidRDefault="00AF4759">
      <w:pPr>
        <w:pStyle w:val="HTMLPreformatted"/>
        <w:shd w:val="clear" w:color="auto" w:fill="E7DEEF"/>
        <w:ind w:left="720"/>
        <w:divId w:val="350301979"/>
        <w:rPr>
          <w:lang w:val="en"/>
        </w:rPr>
      </w:pPr>
      <w:r>
        <w:rPr>
          <w:lang w:val="en"/>
        </w:rPr>
        <w:t xml:space="preserve">        &lt;xs:attribute name="SignTaskId" type="xs:string"&gt;</w:t>
      </w:r>
    </w:p>
    <w:p w14:paraId="3732C79E" w14:textId="77777777" w:rsidR="00573981" w:rsidRDefault="00AF4759">
      <w:pPr>
        <w:pStyle w:val="HTMLPreformatted"/>
        <w:shd w:val="clear" w:color="auto" w:fill="E7DEEF"/>
        <w:ind w:left="720"/>
        <w:divId w:val="350301979"/>
        <w:rPr>
          <w:lang w:val="en"/>
        </w:rPr>
      </w:pPr>
      <w:r>
        <w:rPr>
          <w:lang w:val="en"/>
        </w:rPr>
        <w:t xml:space="preserve">            &lt;xs:annotation&gt;</w:t>
      </w:r>
    </w:p>
    <w:p w14:paraId="3220CE44" w14:textId="77777777" w:rsidR="00573981" w:rsidRDefault="00AF4759">
      <w:pPr>
        <w:pStyle w:val="HTMLPreformatted"/>
        <w:shd w:val="clear" w:color="auto" w:fill="E7DEEF"/>
        <w:ind w:left="720"/>
        <w:divId w:val="350301979"/>
        <w:rPr>
          <w:lang w:val="en"/>
        </w:rPr>
      </w:pPr>
      <w:r>
        <w:rPr>
          <w:lang w:val="en"/>
        </w:rPr>
        <w:t xml:space="preserve">                &lt;xs:documentation&gt;A distinguishing id of this sign task which is used to distinguish between </w:t>
      </w:r>
    </w:p>
    <w:p w14:paraId="2F95E6B0" w14:textId="77777777" w:rsidR="00573981" w:rsidRDefault="00AF4759">
      <w:pPr>
        <w:pStyle w:val="HTMLPreformatted"/>
        <w:shd w:val="clear" w:color="auto" w:fill="E7DEEF"/>
        <w:ind w:left="720"/>
        <w:divId w:val="350301979"/>
        <w:rPr>
          <w:lang w:val="en"/>
        </w:rPr>
      </w:pPr>
      <w:r>
        <w:rPr>
          <w:lang w:val="en"/>
        </w:rPr>
        <w:t>multiple sign tasks in the same request&lt;/xs:documentation&gt;</w:t>
      </w:r>
    </w:p>
    <w:p w14:paraId="24BFBB91" w14:textId="77777777" w:rsidR="00573981" w:rsidRDefault="00AF4759">
      <w:pPr>
        <w:pStyle w:val="HTMLPreformatted"/>
        <w:shd w:val="clear" w:color="auto" w:fill="E7DEEF"/>
        <w:ind w:left="720"/>
        <w:divId w:val="350301979"/>
        <w:rPr>
          <w:lang w:val="en"/>
        </w:rPr>
      </w:pPr>
      <w:r>
        <w:rPr>
          <w:lang w:val="en"/>
        </w:rPr>
        <w:t xml:space="preserve">            &lt;/xs:annotation&gt;</w:t>
      </w:r>
    </w:p>
    <w:p w14:paraId="6A8B640B" w14:textId="77777777" w:rsidR="00573981" w:rsidRDefault="00AF4759">
      <w:pPr>
        <w:pStyle w:val="HTMLPreformatted"/>
        <w:shd w:val="clear" w:color="auto" w:fill="E7DEEF"/>
        <w:ind w:left="720"/>
        <w:divId w:val="350301979"/>
        <w:rPr>
          <w:lang w:val="en"/>
        </w:rPr>
      </w:pPr>
      <w:r>
        <w:rPr>
          <w:lang w:val="en"/>
        </w:rPr>
        <w:t xml:space="preserve">        &lt;/xs:attribute&gt;</w:t>
      </w:r>
    </w:p>
    <w:p w14:paraId="0089E6F2" w14:textId="77777777" w:rsidR="00573981" w:rsidRDefault="00AF4759">
      <w:pPr>
        <w:pStyle w:val="HTMLPreformatted"/>
        <w:shd w:val="clear" w:color="auto" w:fill="E7DEEF"/>
        <w:ind w:left="720"/>
        <w:divId w:val="350301979"/>
        <w:rPr>
          <w:lang w:val="en"/>
        </w:rPr>
      </w:pPr>
      <w:r>
        <w:rPr>
          <w:lang w:val="en"/>
        </w:rPr>
        <w:t xml:space="preserve">        &lt;xs:attribute name="SigType" use="required"&gt;</w:t>
      </w:r>
    </w:p>
    <w:p w14:paraId="456D8970" w14:textId="77777777" w:rsidR="00573981" w:rsidRDefault="00AF4759">
      <w:pPr>
        <w:pStyle w:val="HTMLPreformatted"/>
        <w:shd w:val="clear" w:color="auto" w:fill="E7DEEF"/>
        <w:ind w:left="720"/>
        <w:divId w:val="350301979"/>
        <w:rPr>
          <w:lang w:val="en"/>
        </w:rPr>
      </w:pPr>
      <w:r>
        <w:rPr>
          <w:lang w:val="en"/>
        </w:rPr>
        <w:t xml:space="preserve">            &lt;xs:annotation&gt;</w:t>
      </w:r>
    </w:p>
    <w:p w14:paraId="163E5805" w14:textId="77777777" w:rsidR="00573981" w:rsidRDefault="00AF4759">
      <w:pPr>
        <w:pStyle w:val="HTMLPreformatted"/>
        <w:shd w:val="clear" w:color="auto" w:fill="E7DEEF"/>
        <w:ind w:left="720"/>
        <w:divId w:val="350301979"/>
        <w:rPr>
          <w:lang w:val="en"/>
        </w:rPr>
      </w:pPr>
      <w:r>
        <w:rPr>
          <w:lang w:val="en"/>
        </w:rPr>
        <w:t xml:space="preserve">                &lt;xs:documentation&gt;Enumeration of the type of signature the canonical signed information is</w:t>
      </w:r>
    </w:p>
    <w:p w14:paraId="70C37DF2" w14:textId="77777777" w:rsidR="00573981" w:rsidRDefault="00AF4759">
      <w:pPr>
        <w:pStyle w:val="HTMLPreformatted"/>
        <w:shd w:val="clear" w:color="auto" w:fill="E7DEEF"/>
        <w:ind w:left="720"/>
        <w:divId w:val="350301979"/>
        <w:rPr>
          <w:lang w:val="en"/>
        </w:rPr>
      </w:pPr>
      <w:r>
        <w:rPr>
          <w:lang w:val="en"/>
        </w:rPr>
        <w:t>associated with.&lt;/xs:documentation&gt;</w:t>
      </w:r>
    </w:p>
    <w:p w14:paraId="16C3ADB8" w14:textId="77777777" w:rsidR="00573981" w:rsidRDefault="00AF4759">
      <w:pPr>
        <w:pStyle w:val="HTMLPreformatted"/>
        <w:shd w:val="clear" w:color="auto" w:fill="E7DEEF"/>
        <w:ind w:left="720"/>
        <w:divId w:val="350301979"/>
        <w:rPr>
          <w:lang w:val="en"/>
        </w:rPr>
      </w:pPr>
      <w:r>
        <w:rPr>
          <w:lang w:val="en"/>
        </w:rPr>
        <w:t xml:space="preserve">            &lt;/xs:annotation&gt;</w:t>
      </w:r>
    </w:p>
    <w:p w14:paraId="6BEC289C" w14:textId="77777777" w:rsidR="00573981" w:rsidRDefault="00AF4759">
      <w:pPr>
        <w:pStyle w:val="HTMLPreformatted"/>
        <w:shd w:val="clear" w:color="auto" w:fill="E7DEEF"/>
        <w:ind w:left="720"/>
        <w:divId w:val="350301979"/>
        <w:rPr>
          <w:lang w:val="en"/>
        </w:rPr>
      </w:pPr>
      <w:r>
        <w:rPr>
          <w:lang w:val="en"/>
        </w:rPr>
        <w:t xml:space="preserve">            &lt;xs:simpleType&gt;</w:t>
      </w:r>
    </w:p>
    <w:p w14:paraId="5DDECE6C" w14:textId="77777777" w:rsidR="00573981" w:rsidRDefault="00AF4759">
      <w:pPr>
        <w:pStyle w:val="HTMLPreformatted"/>
        <w:shd w:val="clear" w:color="auto" w:fill="E7DEEF"/>
        <w:ind w:left="720"/>
        <w:divId w:val="350301979"/>
        <w:rPr>
          <w:lang w:val="en"/>
        </w:rPr>
      </w:pPr>
      <w:r>
        <w:rPr>
          <w:lang w:val="en"/>
        </w:rPr>
        <w:t xml:space="preserve">                &lt;xs:restriction base="xs:string"&gt;</w:t>
      </w:r>
    </w:p>
    <w:p w14:paraId="47A1F8D9" w14:textId="77777777" w:rsidR="00573981" w:rsidRDefault="00AF4759">
      <w:pPr>
        <w:pStyle w:val="HTMLPreformatted"/>
        <w:shd w:val="clear" w:color="auto" w:fill="E7DEEF"/>
        <w:ind w:left="720"/>
        <w:divId w:val="350301979"/>
        <w:rPr>
          <w:lang w:val="en"/>
        </w:rPr>
      </w:pPr>
      <w:r>
        <w:rPr>
          <w:lang w:val="en"/>
        </w:rPr>
        <w:t xml:space="preserve">                    &lt;xs:enumeration value="XML"/&gt;</w:t>
      </w:r>
    </w:p>
    <w:p w14:paraId="2BD48116" w14:textId="77777777" w:rsidR="00573981" w:rsidRDefault="00AF4759">
      <w:pPr>
        <w:pStyle w:val="HTMLPreformatted"/>
        <w:shd w:val="clear" w:color="auto" w:fill="E7DEEF"/>
        <w:ind w:left="720"/>
        <w:divId w:val="350301979"/>
        <w:rPr>
          <w:lang w:val="en"/>
        </w:rPr>
      </w:pPr>
      <w:r>
        <w:rPr>
          <w:lang w:val="en"/>
        </w:rPr>
        <w:t xml:space="preserve">                    &lt;xs:enumeration value="PDF"/&gt;</w:t>
      </w:r>
    </w:p>
    <w:p w14:paraId="1269042F" w14:textId="77777777" w:rsidR="00573981" w:rsidRDefault="00AF4759">
      <w:pPr>
        <w:pStyle w:val="HTMLPreformatted"/>
        <w:shd w:val="clear" w:color="auto" w:fill="E7DEEF"/>
        <w:ind w:left="720"/>
        <w:divId w:val="350301979"/>
        <w:rPr>
          <w:lang w:val="en"/>
        </w:rPr>
      </w:pPr>
      <w:r>
        <w:rPr>
          <w:lang w:val="en"/>
        </w:rPr>
        <w:t xml:space="preserve">                    &lt;xs:enumeration value="CMS"/&gt;</w:t>
      </w:r>
    </w:p>
    <w:p w14:paraId="61D234B9" w14:textId="77777777" w:rsidR="00573981" w:rsidRDefault="00AF4759">
      <w:pPr>
        <w:pStyle w:val="HTMLPreformatted"/>
        <w:shd w:val="clear" w:color="auto" w:fill="E7DEEF"/>
        <w:ind w:left="720"/>
        <w:divId w:val="350301979"/>
        <w:rPr>
          <w:lang w:val="en"/>
        </w:rPr>
      </w:pPr>
      <w:r>
        <w:rPr>
          <w:lang w:val="en"/>
        </w:rPr>
        <w:t xml:space="preserve">                    &lt;xs:enumeration value="ASiC"/&gt;</w:t>
      </w:r>
    </w:p>
    <w:p w14:paraId="583D7925" w14:textId="77777777" w:rsidR="00573981" w:rsidRDefault="00AF4759">
      <w:pPr>
        <w:pStyle w:val="HTMLPreformatted"/>
        <w:shd w:val="clear" w:color="auto" w:fill="E7DEEF"/>
        <w:ind w:left="720"/>
        <w:divId w:val="350301979"/>
        <w:rPr>
          <w:lang w:val="en"/>
        </w:rPr>
      </w:pPr>
      <w:r>
        <w:rPr>
          <w:lang w:val="en"/>
        </w:rPr>
        <w:t xml:space="preserve">                &lt;/xs:restriction&gt;</w:t>
      </w:r>
    </w:p>
    <w:p w14:paraId="495D5569" w14:textId="77777777" w:rsidR="00573981" w:rsidRDefault="00AF4759">
      <w:pPr>
        <w:pStyle w:val="HTMLPreformatted"/>
        <w:shd w:val="clear" w:color="auto" w:fill="E7DEEF"/>
        <w:ind w:left="720"/>
        <w:divId w:val="350301979"/>
        <w:rPr>
          <w:lang w:val="en"/>
        </w:rPr>
      </w:pPr>
      <w:r>
        <w:rPr>
          <w:lang w:val="en"/>
        </w:rPr>
        <w:t xml:space="preserve">            &lt;/xs:simpleType&gt;</w:t>
      </w:r>
    </w:p>
    <w:p w14:paraId="1CA2763D" w14:textId="77777777" w:rsidR="00573981" w:rsidRDefault="00AF4759">
      <w:pPr>
        <w:pStyle w:val="HTMLPreformatted"/>
        <w:shd w:val="clear" w:color="auto" w:fill="E7DEEF"/>
        <w:ind w:left="720"/>
        <w:divId w:val="350301979"/>
        <w:rPr>
          <w:lang w:val="en"/>
        </w:rPr>
      </w:pPr>
      <w:r>
        <w:rPr>
          <w:lang w:val="en"/>
        </w:rPr>
        <w:t xml:space="preserve">        &lt;/xs:attribute&gt;</w:t>
      </w:r>
    </w:p>
    <w:p w14:paraId="1F9EB484" w14:textId="77777777" w:rsidR="00573981" w:rsidRDefault="00AF4759">
      <w:pPr>
        <w:pStyle w:val="HTMLPreformatted"/>
        <w:shd w:val="clear" w:color="auto" w:fill="E7DEEF"/>
        <w:ind w:left="720"/>
        <w:divId w:val="350301979"/>
        <w:rPr>
          <w:lang w:val="en"/>
        </w:rPr>
      </w:pPr>
      <w:r>
        <w:rPr>
          <w:lang w:val="en"/>
        </w:rPr>
        <w:t xml:space="preserve">        &lt;xs:attribute default="None" name="AdESType"&gt;</w:t>
      </w:r>
    </w:p>
    <w:p w14:paraId="267FE1D4" w14:textId="77777777" w:rsidR="00573981" w:rsidRDefault="00AF4759">
      <w:pPr>
        <w:pStyle w:val="HTMLPreformatted"/>
        <w:shd w:val="clear" w:color="auto" w:fill="E7DEEF"/>
        <w:ind w:left="720"/>
        <w:divId w:val="350301979"/>
        <w:rPr>
          <w:lang w:val="en"/>
        </w:rPr>
      </w:pPr>
      <w:r>
        <w:rPr>
          <w:lang w:val="en"/>
        </w:rPr>
        <w:t xml:space="preserve">            &lt;xs:annotation&gt;</w:t>
      </w:r>
    </w:p>
    <w:p w14:paraId="13074C7F" w14:textId="77777777" w:rsidR="00573981" w:rsidRDefault="00AF4759">
      <w:pPr>
        <w:pStyle w:val="HTMLPreformatted"/>
        <w:shd w:val="clear" w:color="auto" w:fill="E7DEEF"/>
        <w:ind w:left="720"/>
        <w:divId w:val="350301979"/>
        <w:rPr>
          <w:lang w:val="en"/>
        </w:rPr>
      </w:pPr>
      <w:r>
        <w:rPr>
          <w:lang w:val="en"/>
        </w:rPr>
        <w:t xml:space="preserve">                &lt;xs:documentation&gt;Specifies the type of AdES signature. BES means that the signing certificate</w:t>
      </w:r>
    </w:p>
    <w:p w14:paraId="1A0E6CBF" w14:textId="77777777" w:rsidR="00573981" w:rsidRDefault="00AF4759">
      <w:pPr>
        <w:pStyle w:val="HTMLPreformatted"/>
        <w:shd w:val="clear" w:color="auto" w:fill="E7DEEF"/>
        <w:ind w:left="720"/>
        <w:divId w:val="350301979"/>
        <w:rPr>
          <w:lang w:val="en"/>
        </w:rPr>
      </w:pPr>
      <w:r>
        <w:rPr>
          <w:lang w:val="en"/>
        </w:rPr>
        <w:t xml:space="preserve">hash must be covered by the signature. EPES means that the signing </w:t>
      </w:r>
    </w:p>
    <w:p w14:paraId="366E8F3D" w14:textId="77777777" w:rsidR="00573981" w:rsidRDefault="00AF4759">
      <w:pPr>
        <w:pStyle w:val="HTMLPreformatted"/>
        <w:shd w:val="clear" w:color="auto" w:fill="E7DEEF"/>
        <w:ind w:left="720"/>
        <w:divId w:val="350301979"/>
        <w:rPr>
          <w:lang w:val="en"/>
        </w:rPr>
      </w:pPr>
      <w:r>
        <w:rPr>
          <w:lang w:val="en"/>
        </w:rPr>
        <w:t xml:space="preserve">certificate hash and a signature policy identifier must be covered by </w:t>
      </w:r>
    </w:p>
    <w:p w14:paraId="4A79E54F" w14:textId="77777777" w:rsidR="00573981" w:rsidRDefault="00AF4759">
      <w:pPr>
        <w:pStyle w:val="HTMLPreformatted"/>
        <w:shd w:val="clear" w:color="auto" w:fill="E7DEEF"/>
        <w:ind w:left="720"/>
        <w:divId w:val="350301979"/>
        <w:rPr>
          <w:lang w:val="en"/>
        </w:rPr>
      </w:pPr>
      <w:r>
        <w:rPr>
          <w:lang w:val="en"/>
        </w:rPr>
        <w:t>the signature.&lt;/xs:documentation&gt;</w:t>
      </w:r>
    </w:p>
    <w:p w14:paraId="415EF2D9" w14:textId="77777777" w:rsidR="00573981" w:rsidRDefault="00AF4759">
      <w:pPr>
        <w:pStyle w:val="HTMLPreformatted"/>
        <w:shd w:val="clear" w:color="auto" w:fill="E7DEEF"/>
        <w:ind w:left="720"/>
        <w:divId w:val="350301979"/>
        <w:rPr>
          <w:lang w:val="en"/>
        </w:rPr>
      </w:pPr>
      <w:r>
        <w:rPr>
          <w:lang w:val="en"/>
        </w:rPr>
        <w:t xml:space="preserve">            &lt;/xs:annotation&gt;</w:t>
      </w:r>
    </w:p>
    <w:p w14:paraId="72973EED" w14:textId="77777777" w:rsidR="00573981" w:rsidRDefault="00AF4759">
      <w:pPr>
        <w:pStyle w:val="HTMLPreformatted"/>
        <w:shd w:val="clear" w:color="auto" w:fill="E7DEEF"/>
        <w:ind w:left="720"/>
        <w:divId w:val="350301979"/>
        <w:rPr>
          <w:lang w:val="en"/>
        </w:rPr>
      </w:pPr>
      <w:r>
        <w:rPr>
          <w:lang w:val="en"/>
        </w:rPr>
        <w:t xml:space="preserve">            &lt;xs:simpleType&gt;</w:t>
      </w:r>
    </w:p>
    <w:p w14:paraId="2F5610F8" w14:textId="77777777" w:rsidR="00573981" w:rsidRDefault="00AF4759">
      <w:pPr>
        <w:pStyle w:val="HTMLPreformatted"/>
        <w:shd w:val="clear" w:color="auto" w:fill="E7DEEF"/>
        <w:ind w:left="720"/>
        <w:divId w:val="350301979"/>
        <w:rPr>
          <w:lang w:val="en"/>
        </w:rPr>
      </w:pPr>
      <w:r>
        <w:rPr>
          <w:lang w:val="en"/>
        </w:rPr>
        <w:t xml:space="preserve">                &lt;xs:restriction base="xs:string"&gt;</w:t>
      </w:r>
    </w:p>
    <w:p w14:paraId="13D5D223" w14:textId="77777777" w:rsidR="00573981" w:rsidRDefault="00AF4759">
      <w:pPr>
        <w:pStyle w:val="HTMLPreformatted"/>
        <w:shd w:val="clear" w:color="auto" w:fill="E7DEEF"/>
        <w:ind w:left="720"/>
        <w:divId w:val="350301979"/>
        <w:rPr>
          <w:lang w:val="en"/>
        </w:rPr>
      </w:pPr>
      <w:r>
        <w:rPr>
          <w:lang w:val="en"/>
        </w:rPr>
        <w:t xml:space="preserve">                    &lt;xs:enumeration value="None"/&gt;</w:t>
      </w:r>
    </w:p>
    <w:p w14:paraId="0CEB4C9A" w14:textId="77777777" w:rsidR="00573981" w:rsidRDefault="00AF4759">
      <w:pPr>
        <w:pStyle w:val="HTMLPreformatted"/>
        <w:shd w:val="clear" w:color="auto" w:fill="E7DEEF"/>
        <w:ind w:left="720"/>
        <w:divId w:val="350301979"/>
        <w:rPr>
          <w:lang w:val="en"/>
        </w:rPr>
      </w:pPr>
      <w:r>
        <w:rPr>
          <w:lang w:val="en"/>
        </w:rPr>
        <w:t xml:space="preserve">                    &lt;xs:enumeration value="BES"/&gt;</w:t>
      </w:r>
    </w:p>
    <w:p w14:paraId="39E67927" w14:textId="77777777" w:rsidR="00573981" w:rsidRDefault="00AF4759">
      <w:pPr>
        <w:pStyle w:val="HTMLPreformatted"/>
        <w:shd w:val="clear" w:color="auto" w:fill="E7DEEF"/>
        <w:ind w:left="720"/>
        <w:divId w:val="350301979"/>
        <w:rPr>
          <w:lang w:val="en"/>
        </w:rPr>
      </w:pPr>
      <w:r>
        <w:rPr>
          <w:lang w:val="en"/>
        </w:rPr>
        <w:t xml:space="preserve">                    &lt;xs:enumeration value="EPES"/&gt;</w:t>
      </w:r>
    </w:p>
    <w:p w14:paraId="59C29267" w14:textId="77777777" w:rsidR="00573981" w:rsidRDefault="00AF4759">
      <w:pPr>
        <w:pStyle w:val="HTMLPreformatted"/>
        <w:shd w:val="clear" w:color="auto" w:fill="E7DEEF"/>
        <w:ind w:left="720"/>
        <w:divId w:val="350301979"/>
        <w:rPr>
          <w:lang w:val="en"/>
        </w:rPr>
      </w:pPr>
      <w:r>
        <w:rPr>
          <w:lang w:val="en"/>
        </w:rPr>
        <w:t xml:space="preserve">                &lt;/xs:restriction&gt;</w:t>
      </w:r>
    </w:p>
    <w:p w14:paraId="18774CF7" w14:textId="77777777" w:rsidR="00573981" w:rsidRDefault="00AF4759">
      <w:pPr>
        <w:pStyle w:val="HTMLPreformatted"/>
        <w:shd w:val="clear" w:color="auto" w:fill="E7DEEF"/>
        <w:ind w:left="720"/>
        <w:divId w:val="350301979"/>
        <w:rPr>
          <w:lang w:val="en"/>
        </w:rPr>
      </w:pPr>
      <w:r>
        <w:rPr>
          <w:lang w:val="en"/>
        </w:rPr>
        <w:t xml:space="preserve">            &lt;/xs:simpleType&gt;</w:t>
      </w:r>
    </w:p>
    <w:p w14:paraId="33D06783" w14:textId="77777777" w:rsidR="00573981" w:rsidRDefault="00AF4759">
      <w:pPr>
        <w:pStyle w:val="HTMLPreformatted"/>
        <w:shd w:val="clear" w:color="auto" w:fill="E7DEEF"/>
        <w:ind w:left="720"/>
        <w:divId w:val="350301979"/>
        <w:rPr>
          <w:lang w:val="en"/>
        </w:rPr>
      </w:pPr>
      <w:r>
        <w:rPr>
          <w:lang w:val="en"/>
        </w:rPr>
        <w:t xml:space="preserve">        &lt;/xs:attribute&gt;</w:t>
      </w:r>
    </w:p>
    <w:p w14:paraId="5D1FE6E1" w14:textId="77777777" w:rsidR="00573981" w:rsidRDefault="00AF4759">
      <w:pPr>
        <w:pStyle w:val="HTMLPreformatted"/>
        <w:shd w:val="clear" w:color="auto" w:fill="E7DEEF"/>
        <w:ind w:left="720"/>
        <w:divId w:val="350301979"/>
        <w:rPr>
          <w:lang w:val="en"/>
        </w:rPr>
      </w:pPr>
      <w:r>
        <w:rPr>
          <w:lang w:val="en"/>
        </w:rPr>
        <w:t xml:space="preserve">        &lt;xs:attribute name="ProcessingRules" type="xs:anyURI" use="optional"&gt;</w:t>
      </w:r>
    </w:p>
    <w:p w14:paraId="2BE91ADC" w14:textId="77777777" w:rsidR="00573981" w:rsidRDefault="00AF4759">
      <w:pPr>
        <w:pStyle w:val="HTMLPreformatted"/>
        <w:shd w:val="clear" w:color="auto" w:fill="E7DEEF"/>
        <w:ind w:left="720"/>
        <w:divId w:val="350301979"/>
        <w:rPr>
          <w:lang w:val="en"/>
        </w:rPr>
      </w:pPr>
      <w:r>
        <w:rPr>
          <w:lang w:val="en"/>
        </w:rPr>
        <w:t xml:space="preserve">            &lt;xs:annotation&gt;</w:t>
      </w:r>
    </w:p>
    <w:p w14:paraId="28B82A96" w14:textId="77777777" w:rsidR="00573981" w:rsidRDefault="00AF4759">
      <w:pPr>
        <w:pStyle w:val="HTMLPreformatted"/>
        <w:shd w:val="clear" w:color="auto" w:fill="E7DEEF"/>
        <w:ind w:left="720"/>
        <w:divId w:val="350301979"/>
        <w:rPr>
          <w:lang w:val="en"/>
        </w:rPr>
      </w:pPr>
      <w:r>
        <w:rPr>
          <w:lang w:val="en"/>
        </w:rPr>
        <w:t xml:space="preserve">                &lt;xs:documentation&gt;An identifier for processing rules that must be executed by the signature </w:t>
      </w:r>
    </w:p>
    <w:p w14:paraId="3C468CF7" w14:textId="77777777" w:rsidR="00573981" w:rsidRDefault="00AF4759">
      <w:pPr>
        <w:pStyle w:val="HTMLPreformatted"/>
        <w:shd w:val="clear" w:color="auto" w:fill="E7DEEF"/>
        <w:ind w:left="720"/>
        <w:divId w:val="350301979"/>
        <w:rPr>
          <w:lang w:val="en"/>
        </w:rPr>
      </w:pPr>
      <w:r>
        <w:rPr>
          <w:lang w:val="en"/>
        </w:rPr>
        <w:t>service when processing data in this element.&lt;/xs:documentation&gt;</w:t>
      </w:r>
    </w:p>
    <w:p w14:paraId="799ABCB7" w14:textId="77777777" w:rsidR="00573981" w:rsidRDefault="00AF4759">
      <w:pPr>
        <w:pStyle w:val="HTMLPreformatted"/>
        <w:shd w:val="clear" w:color="auto" w:fill="E7DEEF"/>
        <w:ind w:left="720"/>
        <w:divId w:val="350301979"/>
        <w:rPr>
          <w:lang w:val="en"/>
        </w:rPr>
      </w:pPr>
      <w:r>
        <w:rPr>
          <w:lang w:val="en"/>
        </w:rPr>
        <w:t xml:space="preserve">            &lt;/xs:annotation&gt;</w:t>
      </w:r>
    </w:p>
    <w:p w14:paraId="4046A248" w14:textId="77777777" w:rsidR="00573981" w:rsidRDefault="00AF4759">
      <w:pPr>
        <w:pStyle w:val="HTMLPreformatted"/>
        <w:shd w:val="clear" w:color="auto" w:fill="E7DEEF"/>
        <w:ind w:left="720"/>
        <w:divId w:val="350301979"/>
        <w:rPr>
          <w:lang w:val="en"/>
        </w:rPr>
      </w:pPr>
      <w:r>
        <w:rPr>
          <w:lang w:val="en"/>
        </w:rPr>
        <w:t xml:space="preserve">        &lt;/xs:attribute&gt;</w:t>
      </w:r>
    </w:p>
    <w:p w14:paraId="70CC69E9" w14:textId="77777777" w:rsidR="00573981" w:rsidRDefault="00AF4759">
      <w:pPr>
        <w:pStyle w:val="HTMLPreformatted"/>
        <w:shd w:val="clear" w:color="auto" w:fill="E7DEEF"/>
        <w:ind w:left="720"/>
        <w:divId w:val="350301979"/>
        <w:rPr>
          <w:lang w:val="en"/>
        </w:rPr>
      </w:pPr>
      <w:r>
        <w:rPr>
          <w:lang w:val="en"/>
        </w:rPr>
        <w:t xml:space="preserve">    &lt;/xs:complexType&gt;</w:t>
      </w:r>
    </w:p>
    <w:p w14:paraId="6D0813F7" w14:textId="77777777" w:rsidR="00573981" w:rsidRDefault="00AF4759">
      <w:pPr>
        <w:pStyle w:val="HTMLPreformatted"/>
        <w:shd w:val="clear" w:color="auto" w:fill="E7DEEF"/>
        <w:ind w:left="720"/>
        <w:divId w:val="350301979"/>
        <w:rPr>
          <w:lang w:val="en"/>
        </w:rPr>
      </w:pPr>
      <w:r>
        <w:rPr>
          <w:lang w:val="en"/>
        </w:rPr>
        <w:t xml:space="preserve">    &lt;xs:complexType name="AdESObjectType"&gt;</w:t>
      </w:r>
    </w:p>
    <w:p w14:paraId="69F2E28A" w14:textId="77777777" w:rsidR="00573981" w:rsidRDefault="00AF4759">
      <w:pPr>
        <w:pStyle w:val="HTMLPreformatted"/>
        <w:shd w:val="clear" w:color="auto" w:fill="E7DEEF"/>
        <w:ind w:left="720"/>
        <w:divId w:val="350301979"/>
        <w:rPr>
          <w:lang w:val="en"/>
        </w:rPr>
      </w:pPr>
      <w:r>
        <w:rPr>
          <w:lang w:val="en"/>
        </w:rPr>
        <w:t xml:space="preserve">        &lt;xs:sequence&gt;</w:t>
      </w:r>
    </w:p>
    <w:p w14:paraId="25E9B30F" w14:textId="77777777" w:rsidR="00573981" w:rsidRDefault="00AF4759">
      <w:pPr>
        <w:pStyle w:val="HTMLPreformatted"/>
        <w:shd w:val="clear" w:color="auto" w:fill="E7DEEF"/>
        <w:ind w:left="720"/>
        <w:divId w:val="350301979"/>
        <w:rPr>
          <w:lang w:val="en"/>
        </w:rPr>
      </w:pPr>
      <w:r>
        <w:rPr>
          <w:lang w:val="en"/>
        </w:rPr>
        <w:t xml:space="preserve">            &lt;xs:element minOccurs="0" name="SignatureId" type="xs:string"/&gt;</w:t>
      </w:r>
    </w:p>
    <w:p w14:paraId="118701A5" w14:textId="77777777" w:rsidR="00573981" w:rsidRDefault="00AF4759">
      <w:pPr>
        <w:pStyle w:val="HTMLPreformatted"/>
        <w:shd w:val="clear" w:color="auto" w:fill="E7DEEF"/>
        <w:ind w:left="720"/>
        <w:divId w:val="350301979"/>
        <w:rPr>
          <w:lang w:val="en"/>
        </w:rPr>
      </w:pPr>
      <w:r>
        <w:rPr>
          <w:lang w:val="en"/>
        </w:rPr>
        <w:t xml:space="preserve">            &lt;xs:element minOccurs="0" name="AdESObjectBytes" type="xs:base64Binary"/&gt;</w:t>
      </w:r>
    </w:p>
    <w:p w14:paraId="0356DD74" w14:textId="683C5132" w:rsidR="00573981" w:rsidRDefault="00AF4759">
      <w:pPr>
        <w:pStyle w:val="HTMLPreformatted"/>
        <w:shd w:val="clear" w:color="auto" w:fill="E7DEEF"/>
        <w:ind w:left="720"/>
        <w:divId w:val="350301979"/>
        <w:rPr>
          <w:lang w:val="en"/>
        </w:rPr>
      </w:pPr>
      <w:r>
        <w:rPr>
          <w:lang w:val="en"/>
        </w:rPr>
        <w:t xml:space="preserve">            &lt;xs:element minOccurs="0" name="OtherAdESData" type="</w:t>
      </w:r>
      <w:del w:id="649" w:author="Stefan Santesson" w:date="2015-08-14T17:47:00Z">
        <w:r w:rsidR="00C517BE">
          <w:rPr>
            <w:lang w:val="en"/>
          </w:rPr>
          <w:delText>eid2</w:delText>
        </w:r>
      </w:del>
      <w:ins w:id="650" w:author="Stefan Santesson" w:date="2015-08-14T17:47:00Z">
        <w:r>
          <w:rPr>
            <w:lang w:val="en"/>
          </w:rPr>
          <w:t>csig</w:t>
        </w:r>
      </w:ins>
      <w:r>
        <w:rPr>
          <w:lang w:val="en"/>
        </w:rPr>
        <w:t>:AnyType"/&gt;</w:t>
      </w:r>
    </w:p>
    <w:p w14:paraId="367A5BB2" w14:textId="77777777" w:rsidR="00573981" w:rsidRDefault="00AF4759">
      <w:pPr>
        <w:pStyle w:val="HTMLPreformatted"/>
        <w:shd w:val="clear" w:color="auto" w:fill="E7DEEF"/>
        <w:ind w:left="720"/>
        <w:divId w:val="350301979"/>
        <w:rPr>
          <w:lang w:val="en"/>
        </w:rPr>
      </w:pPr>
      <w:r>
        <w:rPr>
          <w:lang w:val="en"/>
        </w:rPr>
        <w:t xml:space="preserve">        &lt;/xs:sequence&gt;</w:t>
      </w:r>
    </w:p>
    <w:p w14:paraId="0F1C8A1E" w14:textId="77777777" w:rsidR="00573981" w:rsidRDefault="00AF4759">
      <w:pPr>
        <w:pStyle w:val="HTMLPreformatted"/>
        <w:shd w:val="clear" w:color="auto" w:fill="E7DEEF"/>
        <w:ind w:left="720"/>
        <w:divId w:val="350301979"/>
        <w:rPr>
          <w:lang w:val="en"/>
        </w:rPr>
      </w:pPr>
      <w:r>
        <w:rPr>
          <w:lang w:val="en"/>
        </w:rPr>
        <w:t xml:space="preserve">    &lt;/xs:complexType&gt;</w:t>
      </w:r>
    </w:p>
    <w:p w14:paraId="54EB5B31" w14:textId="77777777" w:rsidR="00573981" w:rsidRDefault="00AF4759">
      <w:pPr>
        <w:pStyle w:val="HTMLPreformatted"/>
        <w:shd w:val="clear" w:color="auto" w:fill="E7DEEF"/>
        <w:ind w:left="720"/>
        <w:divId w:val="350301979"/>
        <w:rPr>
          <w:lang w:val="en"/>
        </w:rPr>
      </w:pPr>
      <w:r>
        <w:rPr>
          <w:lang w:val="en"/>
        </w:rPr>
        <w:t xml:space="preserve">    &lt;xs:complexType name="CertRequestPropertiesType"&gt;</w:t>
      </w:r>
    </w:p>
    <w:p w14:paraId="64164CC7" w14:textId="77777777" w:rsidR="00573981" w:rsidRDefault="00AF4759">
      <w:pPr>
        <w:pStyle w:val="HTMLPreformatted"/>
        <w:shd w:val="clear" w:color="auto" w:fill="E7DEEF"/>
        <w:ind w:left="720"/>
        <w:divId w:val="350301979"/>
        <w:rPr>
          <w:lang w:val="en"/>
        </w:rPr>
      </w:pPr>
      <w:r>
        <w:rPr>
          <w:lang w:val="en"/>
        </w:rPr>
        <w:t xml:space="preserve">        &lt;xs:sequence&gt;</w:t>
      </w:r>
    </w:p>
    <w:p w14:paraId="468C504D" w14:textId="77777777" w:rsidR="00573981" w:rsidRDefault="00AF4759">
      <w:pPr>
        <w:pStyle w:val="HTMLPreformatted"/>
        <w:shd w:val="clear" w:color="auto" w:fill="E7DEEF"/>
        <w:ind w:left="720"/>
        <w:divId w:val="350301979"/>
        <w:rPr>
          <w:lang w:val="en"/>
        </w:rPr>
      </w:pPr>
      <w:r>
        <w:rPr>
          <w:lang w:val="en"/>
        </w:rPr>
        <w:t xml:space="preserve">            &lt;xs:element minOccurs="0" ref="saml:AuthnContextClassRef"&gt;</w:t>
      </w:r>
    </w:p>
    <w:p w14:paraId="0FF163EE" w14:textId="77777777" w:rsidR="00573981" w:rsidRDefault="00AF4759">
      <w:pPr>
        <w:pStyle w:val="HTMLPreformatted"/>
        <w:shd w:val="clear" w:color="auto" w:fill="E7DEEF"/>
        <w:ind w:left="720"/>
        <w:divId w:val="350301979"/>
        <w:rPr>
          <w:lang w:val="en"/>
        </w:rPr>
      </w:pPr>
      <w:r>
        <w:rPr>
          <w:lang w:val="en"/>
        </w:rPr>
        <w:t xml:space="preserve">                &lt;xs:annotation&gt;</w:t>
      </w:r>
    </w:p>
    <w:p w14:paraId="3A935FA7" w14:textId="77777777" w:rsidR="00573981" w:rsidRDefault="00AF4759">
      <w:pPr>
        <w:pStyle w:val="HTMLPreformatted"/>
        <w:shd w:val="clear" w:color="auto" w:fill="E7DEEF"/>
        <w:ind w:left="720"/>
        <w:divId w:val="350301979"/>
        <w:rPr>
          <w:lang w:val="en"/>
        </w:rPr>
      </w:pPr>
      <w:r>
        <w:rPr>
          <w:lang w:val="en"/>
        </w:rPr>
        <w:t xml:space="preserve">                    &lt;xs:documentation&gt;The a URI reference to the requested level of assurance with which the </w:t>
      </w:r>
    </w:p>
    <w:p w14:paraId="42C95A5E" w14:textId="77777777" w:rsidR="00573981" w:rsidRDefault="00AF4759">
      <w:pPr>
        <w:pStyle w:val="HTMLPreformatted"/>
        <w:shd w:val="clear" w:color="auto" w:fill="E7DEEF"/>
        <w:ind w:left="720"/>
        <w:divId w:val="350301979"/>
        <w:rPr>
          <w:lang w:val="en"/>
        </w:rPr>
      </w:pPr>
      <w:r>
        <w:rPr>
          <w:lang w:val="en"/>
        </w:rPr>
        <w:t>certificate subject should be authenticated.&lt;/xs:documentation&gt;</w:t>
      </w:r>
    </w:p>
    <w:p w14:paraId="419C93AD" w14:textId="77777777" w:rsidR="00573981" w:rsidRDefault="00AF4759">
      <w:pPr>
        <w:pStyle w:val="HTMLPreformatted"/>
        <w:shd w:val="clear" w:color="auto" w:fill="E7DEEF"/>
        <w:ind w:left="720"/>
        <w:divId w:val="350301979"/>
        <w:rPr>
          <w:lang w:val="en"/>
        </w:rPr>
      </w:pPr>
      <w:r>
        <w:rPr>
          <w:lang w:val="en"/>
        </w:rPr>
        <w:t xml:space="preserve">                &lt;/xs:annotation&gt;</w:t>
      </w:r>
    </w:p>
    <w:p w14:paraId="2EDA3149" w14:textId="77777777" w:rsidR="00573981" w:rsidRDefault="00AF4759">
      <w:pPr>
        <w:pStyle w:val="HTMLPreformatted"/>
        <w:shd w:val="clear" w:color="auto" w:fill="E7DEEF"/>
        <w:ind w:left="720"/>
        <w:divId w:val="350301979"/>
        <w:rPr>
          <w:lang w:val="en"/>
        </w:rPr>
      </w:pPr>
      <w:r>
        <w:rPr>
          <w:lang w:val="en"/>
        </w:rPr>
        <w:t xml:space="preserve">            &lt;/xs:element&gt;</w:t>
      </w:r>
    </w:p>
    <w:p w14:paraId="03A18468" w14:textId="6D03CA2C" w:rsidR="00573981" w:rsidRDefault="00AF4759">
      <w:pPr>
        <w:pStyle w:val="HTMLPreformatted"/>
        <w:shd w:val="clear" w:color="auto" w:fill="E7DEEF"/>
        <w:ind w:left="720"/>
        <w:divId w:val="350301979"/>
        <w:rPr>
          <w:lang w:val="en"/>
        </w:rPr>
      </w:pPr>
      <w:r>
        <w:rPr>
          <w:lang w:val="en"/>
        </w:rPr>
        <w:t xml:space="preserve">            &lt;xs:element minOccurs="0" ref="</w:t>
      </w:r>
      <w:del w:id="651" w:author="Stefan Santesson" w:date="2015-08-14T17:47:00Z">
        <w:r w:rsidR="00C517BE">
          <w:rPr>
            <w:lang w:val="en"/>
          </w:rPr>
          <w:delText>eid2</w:delText>
        </w:r>
      </w:del>
      <w:ins w:id="652" w:author="Stefan Santesson" w:date="2015-08-14T17:47:00Z">
        <w:r>
          <w:rPr>
            <w:lang w:val="en"/>
          </w:rPr>
          <w:t>csig</w:t>
        </w:r>
      </w:ins>
      <w:r>
        <w:rPr>
          <w:lang w:val="en"/>
        </w:rPr>
        <w:t>:RequestedCertAttributes"/&gt;</w:t>
      </w:r>
    </w:p>
    <w:p w14:paraId="666136D0" w14:textId="456FE01D" w:rsidR="00573981" w:rsidRDefault="00AF4759">
      <w:pPr>
        <w:pStyle w:val="HTMLPreformatted"/>
        <w:shd w:val="clear" w:color="auto" w:fill="E7DEEF"/>
        <w:ind w:left="720"/>
        <w:divId w:val="350301979"/>
        <w:rPr>
          <w:lang w:val="en"/>
        </w:rPr>
      </w:pPr>
      <w:r>
        <w:rPr>
          <w:lang w:val="en"/>
        </w:rPr>
        <w:t xml:space="preserve">            &lt;xs:element minOccurs="0" ref="</w:t>
      </w:r>
      <w:del w:id="653" w:author="Stefan Santesson" w:date="2015-08-14T17:47:00Z">
        <w:r w:rsidR="00C517BE">
          <w:rPr>
            <w:lang w:val="en"/>
          </w:rPr>
          <w:delText>eid2</w:delText>
        </w:r>
      </w:del>
      <w:ins w:id="654" w:author="Stefan Santesson" w:date="2015-08-14T17:47:00Z">
        <w:r>
          <w:rPr>
            <w:lang w:val="en"/>
          </w:rPr>
          <w:t>csig</w:t>
        </w:r>
      </w:ins>
      <w:r>
        <w:rPr>
          <w:lang w:val="en"/>
        </w:rPr>
        <w:t>:OtherProperties"/&gt;</w:t>
      </w:r>
    </w:p>
    <w:p w14:paraId="3A80A9C5" w14:textId="77777777" w:rsidR="00573981" w:rsidRDefault="00AF4759">
      <w:pPr>
        <w:pStyle w:val="HTMLPreformatted"/>
        <w:shd w:val="clear" w:color="auto" w:fill="E7DEEF"/>
        <w:ind w:left="720"/>
        <w:divId w:val="350301979"/>
        <w:rPr>
          <w:lang w:val="en"/>
        </w:rPr>
      </w:pPr>
      <w:r>
        <w:rPr>
          <w:lang w:val="en"/>
        </w:rPr>
        <w:t xml:space="preserve">        &lt;/xs:sequence&gt;</w:t>
      </w:r>
    </w:p>
    <w:p w14:paraId="74FDCD18" w14:textId="77777777" w:rsidR="00573981" w:rsidRDefault="00AF4759">
      <w:pPr>
        <w:pStyle w:val="HTMLPreformatted"/>
        <w:shd w:val="clear" w:color="auto" w:fill="E7DEEF"/>
        <w:ind w:left="720"/>
        <w:divId w:val="350301979"/>
        <w:rPr>
          <w:lang w:val="en"/>
        </w:rPr>
      </w:pPr>
      <w:r>
        <w:rPr>
          <w:lang w:val="en"/>
        </w:rPr>
        <w:t xml:space="preserve">        &lt;xs:attribute default="PKC" name="CertType"&gt;</w:t>
      </w:r>
    </w:p>
    <w:p w14:paraId="47B20C73" w14:textId="77777777" w:rsidR="00573981" w:rsidRDefault="00AF4759">
      <w:pPr>
        <w:pStyle w:val="HTMLPreformatted"/>
        <w:shd w:val="clear" w:color="auto" w:fill="E7DEEF"/>
        <w:ind w:left="720"/>
        <w:divId w:val="350301979"/>
        <w:rPr>
          <w:lang w:val="en"/>
        </w:rPr>
      </w:pPr>
      <w:r>
        <w:rPr>
          <w:lang w:val="en"/>
        </w:rPr>
        <w:t xml:space="preserve">            &lt;xs:simpleType&gt;</w:t>
      </w:r>
    </w:p>
    <w:p w14:paraId="14948600" w14:textId="77777777" w:rsidR="00573981" w:rsidRDefault="00AF4759">
      <w:pPr>
        <w:pStyle w:val="HTMLPreformatted"/>
        <w:shd w:val="clear" w:color="auto" w:fill="E7DEEF"/>
        <w:ind w:left="720"/>
        <w:divId w:val="350301979"/>
        <w:rPr>
          <w:lang w:val="en"/>
        </w:rPr>
      </w:pPr>
      <w:r>
        <w:rPr>
          <w:lang w:val="en"/>
        </w:rPr>
        <w:t xml:space="preserve">                &lt;xs:restriction base="xs:string"&gt;</w:t>
      </w:r>
    </w:p>
    <w:p w14:paraId="20E568E5" w14:textId="77777777" w:rsidR="00573981" w:rsidRDefault="00AF4759">
      <w:pPr>
        <w:pStyle w:val="HTMLPreformatted"/>
        <w:shd w:val="clear" w:color="auto" w:fill="E7DEEF"/>
        <w:ind w:left="720"/>
        <w:divId w:val="350301979"/>
        <w:rPr>
          <w:lang w:val="en"/>
        </w:rPr>
      </w:pPr>
      <w:r>
        <w:rPr>
          <w:lang w:val="en"/>
        </w:rPr>
        <w:t xml:space="preserve">                    &lt;xs:enumeration value="PKC"/&gt;</w:t>
      </w:r>
    </w:p>
    <w:p w14:paraId="1BF5EA31" w14:textId="77777777" w:rsidR="00573981" w:rsidRDefault="00AF4759">
      <w:pPr>
        <w:pStyle w:val="HTMLPreformatted"/>
        <w:shd w:val="clear" w:color="auto" w:fill="E7DEEF"/>
        <w:ind w:left="720"/>
        <w:divId w:val="350301979"/>
        <w:rPr>
          <w:lang w:val="en"/>
        </w:rPr>
      </w:pPr>
      <w:r>
        <w:rPr>
          <w:lang w:val="en"/>
        </w:rPr>
        <w:t xml:space="preserve">                    &lt;xs:enumeration value="QC"/&gt;</w:t>
      </w:r>
    </w:p>
    <w:p w14:paraId="44261AD7" w14:textId="77777777" w:rsidR="00573981" w:rsidRDefault="00AF4759">
      <w:pPr>
        <w:pStyle w:val="HTMLPreformatted"/>
        <w:shd w:val="clear" w:color="auto" w:fill="E7DEEF"/>
        <w:ind w:left="720"/>
        <w:divId w:val="350301979"/>
        <w:rPr>
          <w:lang w:val="en"/>
        </w:rPr>
      </w:pPr>
      <w:r>
        <w:rPr>
          <w:lang w:val="en"/>
        </w:rPr>
        <w:t xml:space="preserve">                    &lt;xs:enumeration value="QC/SSCD"/&gt;</w:t>
      </w:r>
    </w:p>
    <w:p w14:paraId="04E07710" w14:textId="77777777" w:rsidR="00573981" w:rsidRDefault="00AF4759">
      <w:pPr>
        <w:pStyle w:val="HTMLPreformatted"/>
        <w:shd w:val="clear" w:color="auto" w:fill="E7DEEF"/>
        <w:ind w:left="720"/>
        <w:divId w:val="350301979"/>
        <w:rPr>
          <w:lang w:val="en"/>
        </w:rPr>
      </w:pPr>
      <w:r>
        <w:rPr>
          <w:lang w:val="en"/>
        </w:rPr>
        <w:t xml:space="preserve">                &lt;/xs:restriction&gt;</w:t>
      </w:r>
    </w:p>
    <w:p w14:paraId="324442D5" w14:textId="77777777" w:rsidR="00573981" w:rsidRDefault="00AF4759">
      <w:pPr>
        <w:pStyle w:val="HTMLPreformatted"/>
        <w:shd w:val="clear" w:color="auto" w:fill="E7DEEF"/>
        <w:ind w:left="720"/>
        <w:divId w:val="350301979"/>
        <w:rPr>
          <w:lang w:val="en"/>
        </w:rPr>
      </w:pPr>
      <w:r>
        <w:rPr>
          <w:lang w:val="en"/>
        </w:rPr>
        <w:t xml:space="preserve">            &lt;/xs:simpleType&gt;</w:t>
      </w:r>
    </w:p>
    <w:p w14:paraId="7FC4AAAF" w14:textId="77777777" w:rsidR="00573981" w:rsidRDefault="00AF4759">
      <w:pPr>
        <w:pStyle w:val="HTMLPreformatted"/>
        <w:shd w:val="clear" w:color="auto" w:fill="E7DEEF"/>
        <w:ind w:left="720"/>
        <w:divId w:val="350301979"/>
        <w:rPr>
          <w:lang w:val="en"/>
        </w:rPr>
      </w:pPr>
      <w:r>
        <w:rPr>
          <w:lang w:val="en"/>
        </w:rPr>
        <w:t xml:space="preserve">        &lt;/xs:attribute&gt;</w:t>
      </w:r>
    </w:p>
    <w:p w14:paraId="36D4FC74" w14:textId="77777777" w:rsidR="00573981" w:rsidRDefault="00AF4759">
      <w:pPr>
        <w:pStyle w:val="HTMLPreformatted"/>
        <w:shd w:val="clear" w:color="auto" w:fill="E7DEEF"/>
        <w:ind w:left="720"/>
        <w:divId w:val="350301979"/>
        <w:rPr>
          <w:lang w:val="en"/>
        </w:rPr>
      </w:pPr>
      <w:r>
        <w:rPr>
          <w:lang w:val="en"/>
        </w:rPr>
        <w:t xml:space="preserve">    &lt;/xs:complexType&gt;</w:t>
      </w:r>
    </w:p>
    <w:p w14:paraId="23E5B1CE" w14:textId="77777777" w:rsidR="00573981" w:rsidRDefault="00AF4759">
      <w:pPr>
        <w:pStyle w:val="HTMLPreformatted"/>
        <w:shd w:val="clear" w:color="auto" w:fill="E7DEEF"/>
        <w:ind w:left="720"/>
        <w:divId w:val="350301979"/>
        <w:rPr>
          <w:lang w:val="en"/>
        </w:rPr>
      </w:pPr>
      <w:r>
        <w:rPr>
          <w:lang w:val="en"/>
        </w:rPr>
        <w:t xml:space="preserve">    &lt;xs:complexType name="SignerAssertionInfoType"&gt;</w:t>
      </w:r>
    </w:p>
    <w:p w14:paraId="3DE2E023" w14:textId="77777777" w:rsidR="00573981" w:rsidRDefault="00AF4759">
      <w:pPr>
        <w:pStyle w:val="HTMLPreformatted"/>
        <w:shd w:val="clear" w:color="auto" w:fill="E7DEEF"/>
        <w:ind w:left="720"/>
        <w:divId w:val="350301979"/>
        <w:rPr>
          <w:lang w:val="en"/>
        </w:rPr>
      </w:pPr>
      <w:r>
        <w:rPr>
          <w:lang w:val="en"/>
        </w:rPr>
        <w:t xml:space="preserve">        &lt;xs:sequence&gt;</w:t>
      </w:r>
    </w:p>
    <w:p w14:paraId="43BD7050" w14:textId="6FF58230" w:rsidR="00573981" w:rsidRDefault="00AF4759">
      <w:pPr>
        <w:pStyle w:val="HTMLPreformatted"/>
        <w:shd w:val="clear" w:color="auto" w:fill="E7DEEF"/>
        <w:ind w:left="720"/>
        <w:divId w:val="350301979"/>
        <w:rPr>
          <w:lang w:val="en"/>
        </w:rPr>
      </w:pPr>
      <w:r>
        <w:rPr>
          <w:lang w:val="en"/>
        </w:rPr>
        <w:t xml:space="preserve">            &lt;xs:element ref="</w:t>
      </w:r>
      <w:del w:id="655" w:author="Stefan Santesson" w:date="2015-08-14T17:47:00Z">
        <w:r w:rsidR="00C517BE">
          <w:rPr>
            <w:lang w:val="en"/>
          </w:rPr>
          <w:delText>eid2</w:delText>
        </w:r>
      </w:del>
      <w:ins w:id="656" w:author="Stefan Santesson" w:date="2015-08-14T17:47:00Z">
        <w:r>
          <w:rPr>
            <w:lang w:val="en"/>
          </w:rPr>
          <w:t>csig</w:t>
        </w:r>
      </w:ins>
      <w:r>
        <w:rPr>
          <w:lang w:val="en"/>
        </w:rPr>
        <w:t>:ContextInfo"/&gt;</w:t>
      </w:r>
    </w:p>
    <w:p w14:paraId="558A7F7C" w14:textId="77777777" w:rsidR="00573981" w:rsidRDefault="00AF4759">
      <w:pPr>
        <w:pStyle w:val="HTMLPreformatted"/>
        <w:shd w:val="clear" w:color="auto" w:fill="E7DEEF"/>
        <w:ind w:left="720"/>
        <w:divId w:val="350301979"/>
        <w:rPr>
          <w:lang w:val="en"/>
        </w:rPr>
      </w:pPr>
      <w:r>
        <w:rPr>
          <w:lang w:val="en"/>
        </w:rPr>
        <w:t xml:space="preserve">            &lt;xs:element ref="saml:AttributeStatement"/&gt;</w:t>
      </w:r>
    </w:p>
    <w:p w14:paraId="3D498A65" w14:textId="38905A7B" w:rsidR="00573981" w:rsidRDefault="00AF4759">
      <w:pPr>
        <w:pStyle w:val="HTMLPreformatted"/>
        <w:shd w:val="clear" w:color="auto" w:fill="E7DEEF"/>
        <w:ind w:left="720"/>
        <w:divId w:val="350301979"/>
        <w:rPr>
          <w:lang w:val="en"/>
        </w:rPr>
      </w:pPr>
      <w:r>
        <w:rPr>
          <w:lang w:val="en"/>
        </w:rPr>
        <w:t xml:space="preserve">            &lt;xs:element minOccurs="0" ref="</w:t>
      </w:r>
      <w:del w:id="657" w:author="Stefan Santesson" w:date="2015-08-14T17:47:00Z">
        <w:r w:rsidR="00C517BE">
          <w:rPr>
            <w:lang w:val="en"/>
          </w:rPr>
          <w:delText>eid2</w:delText>
        </w:r>
      </w:del>
      <w:ins w:id="658" w:author="Stefan Santesson" w:date="2015-08-14T17:47:00Z">
        <w:r>
          <w:rPr>
            <w:lang w:val="en"/>
          </w:rPr>
          <w:t>csig</w:t>
        </w:r>
      </w:ins>
      <w:r>
        <w:rPr>
          <w:lang w:val="en"/>
        </w:rPr>
        <w:t>:SamlAssertions"/&gt;</w:t>
      </w:r>
    </w:p>
    <w:p w14:paraId="494F1012" w14:textId="77777777" w:rsidR="00573981" w:rsidRDefault="00AF4759">
      <w:pPr>
        <w:pStyle w:val="HTMLPreformatted"/>
        <w:shd w:val="clear" w:color="auto" w:fill="E7DEEF"/>
        <w:ind w:left="720"/>
        <w:divId w:val="350301979"/>
        <w:rPr>
          <w:lang w:val="en"/>
        </w:rPr>
      </w:pPr>
      <w:r>
        <w:rPr>
          <w:lang w:val="en"/>
        </w:rPr>
        <w:t xml:space="preserve">        &lt;/xs:sequence&gt;</w:t>
      </w:r>
    </w:p>
    <w:p w14:paraId="79285209" w14:textId="77777777" w:rsidR="00573981" w:rsidRDefault="00AF4759">
      <w:pPr>
        <w:pStyle w:val="HTMLPreformatted"/>
        <w:shd w:val="clear" w:color="auto" w:fill="E7DEEF"/>
        <w:ind w:left="720"/>
        <w:divId w:val="350301979"/>
        <w:rPr>
          <w:lang w:val="en"/>
        </w:rPr>
      </w:pPr>
      <w:r>
        <w:rPr>
          <w:lang w:val="en"/>
        </w:rPr>
        <w:t xml:space="preserve">    &lt;/xs:complexType&gt;</w:t>
      </w:r>
    </w:p>
    <w:p w14:paraId="1AE018C2" w14:textId="77777777" w:rsidR="00573981" w:rsidRDefault="00AF4759">
      <w:pPr>
        <w:pStyle w:val="HTMLPreformatted"/>
        <w:shd w:val="clear" w:color="auto" w:fill="E7DEEF"/>
        <w:ind w:left="720"/>
        <w:divId w:val="350301979"/>
        <w:rPr>
          <w:lang w:val="en"/>
        </w:rPr>
      </w:pPr>
      <w:r>
        <w:rPr>
          <w:lang w:val="en"/>
        </w:rPr>
        <w:t xml:space="preserve">    &lt;xs:complexType name="ContextInfoType"&gt;</w:t>
      </w:r>
    </w:p>
    <w:p w14:paraId="22229D20" w14:textId="77777777" w:rsidR="00573981" w:rsidRDefault="00AF4759">
      <w:pPr>
        <w:pStyle w:val="HTMLPreformatted"/>
        <w:shd w:val="clear" w:color="auto" w:fill="E7DEEF"/>
        <w:ind w:left="720"/>
        <w:divId w:val="350301979"/>
        <w:rPr>
          <w:lang w:val="en"/>
        </w:rPr>
      </w:pPr>
      <w:r>
        <w:rPr>
          <w:lang w:val="en"/>
        </w:rPr>
        <w:t xml:space="preserve">        &lt;xs:sequence maxOccurs="1" minOccurs="0"&gt;</w:t>
      </w:r>
    </w:p>
    <w:p w14:paraId="24F29584" w14:textId="77777777" w:rsidR="00573981" w:rsidRDefault="00AF4759">
      <w:pPr>
        <w:pStyle w:val="HTMLPreformatted"/>
        <w:shd w:val="clear" w:color="auto" w:fill="E7DEEF"/>
        <w:ind w:left="720"/>
        <w:divId w:val="350301979"/>
        <w:rPr>
          <w:lang w:val="en"/>
        </w:rPr>
      </w:pPr>
      <w:r>
        <w:rPr>
          <w:lang w:val="en"/>
        </w:rPr>
        <w:t xml:space="preserve">            &lt;xs:element name="IdentityProvider" type="saml:NameIDType"/&gt;</w:t>
      </w:r>
    </w:p>
    <w:p w14:paraId="095EA7F9" w14:textId="77777777" w:rsidR="00573981" w:rsidRDefault="00AF4759">
      <w:pPr>
        <w:pStyle w:val="HTMLPreformatted"/>
        <w:shd w:val="clear" w:color="auto" w:fill="E7DEEF"/>
        <w:ind w:left="720"/>
        <w:divId w:val="350301979"/>
        <w:rPr>
          <w:lang w:val="en"/>
        </w:rPr>
      </w:pPr>
      <w:r>
        <w:rPr>
          <w:lang w:val="en"/>
        </w:rPr>
        <w:t xml:space="preserve">            &lt;xs:element name="AuthenticationInstant" type="xs:dateTime"/&gt;</w:t>
      </w:r>
    </w:p>
    <w:p w14:paraId="0F5EA5B8" w14:textId="77777777" w:rsidR="00573981" w:rsidRDefault="00AF4759">
      <w:pPr>
        <w:pStyle w:val="HTMLPreformatted"/>
        <w:shd w:val="clear" w:color="auto" w:fill="E7DEEF"/>
        <w:ind w:left="720"/>
        <w:divId w:val="350301979"/>
        <w:rPr>
          <w:lang w:val="en"/>
        </w:rPr>
      </w:pPr>
      <w:r>
        <w:rPr>
          <w:lang w:val="en"/>
        </w:rPr>
        <w:t xml:space="preserve">            &lt;xs:element ref="saml:AuthnContextClassRef"/&gt;</w:t>
      </w:r>
    </w:p>
    <w:p w14:paraId="3D084867" w14:textId="77777777" w:rsidR="00573981" w:rsidRDefault="00AF4759">
      <w:pPr>
        <w:pStyle w:val="HTMLPreformatted"/>
        <w:shd w:val="clear" w:color="auto" w:fill="E7DEEF"/>
        <w:ind w:left="720"/>
        <w:divId w:val="350301979"/>
        <w:rPr>
          <w:lang w:val="en"/>
        </w:rPr>
      </w:pPr>
      <w:r>
        <w:rPr>
          <w:lang w:val="en"/>
        </w:rPr>
        <w:t xml:space="preserve">            &lt;xs:element minOccurs="0" name="ServiceID" type="xs:string"/&gt;</w:t>
      </w:r>
    </w:p>
    <w:p w14:paraId="01CE78FB" w14:textId="77777777" w:rsidR="00573981" w:rsidRDefault="00AF4759">
      <w:pPr>
        <w:pStyle w:val="HTMLPreformatted"/>
        <w:shd w:val="clear" w:color="auto" w:fill="E7DEEF"/>
        <w:ind w:left="720"/>
        <w:divId w:val="350301979"/>
        <w:rPr>
          <w:lang w:val="en"/>
        </w:rPr>
      </w:pPr>
      <w:r>
        <w:rPr>
          <w:lang w:val="en"/>
        </w:rPr>
        <w:t xml:space="preserve">            &lt;xs:element minOccurs="0" name="AuthType" type="xs:string"/&gt;</w:t>
      </w:r>
    </w:p>
    <w:p w14:paraId="6903D553" w14:textId="77777777" w:rsidR="00573981" w:rsidRDefault="00AF4759">
      <w:pPr>
        <w:pStyle w:val="HTMLPreformatted"/>
        <w:shd w:val="clear" w:color="auto" w:fill="E7DEEF"/>
        <w:ind w:left="720"/>
        <w:divId w:val="350301979"/>
        <w:rPr>
          <w:lang w:val="en"/>
        </w:rPr>
      </w:pPr>
      <w:r>
        <w:rPr>
          <w:lang w:val="en"/>
        </w:rPr>
        <w:t xml:space="preserve">            &lt;xs:element minOccurs="0" name="AssertionRef" type="xs:string"/&gt;</w:t>
      </w:r>
    </w:p>
    <w:p w14:paraId="531BCE6F" w14:textId="77777777" w:rsidR="00573981" w:rsidRDefault="00AF4759">
      <w:pPr>
        <w:pStyle w:val="HTMLPreformatted"/>
        <w:shd w:val="clear" w:color="auto" w:fill="E7DEEF"/>
        <w:ind w:left="720"/>
        <w:divId w:val="350301979"/>
        <w:rPr>
          <w:lang w:val="en"/>
        </w:rPr>
      </w:pPr>
      <w:r>
        <w:rPr>
          <w:lang w:val="en"/>
        </w:rPr>
        <w:t xml:space="preserve">        &lt;/xs:sequence&gt;</w:t>
      </w:r>
    </w:p>
    <w:p w14:paraId="6CCB5DC6" w14:textId="77777777" w:rsidR="00573981" w:rsidRDefault="00AF4759">
      <w:pPr>
        <w:pStyle w:val="HTMLPreformatted"/>
        <w:shd w:val="clear" w:color="auto" w:fill="E7DEEF"/>
        <w:ind w:left="720"/>
        <w:divId w:val="350301979"/>
        <w:rPr>
          <w:lang w:val="en"/>
        </w:rPr>
      </w:pPr>
      <w:r>
        <w:rPr>
          <w:lang w:val="en"/>
        </w:rPr>
        <w:t xml:space="preserve">    &lt;/xs:complexType&gt;</w:t>
      </w:r>
    </w:p>
    <w:p w14:paraId="50D972E2" w14:textId="77777777" w:rsidR="00573981" w:rsidRDefault="00AF4759">
      <w:pPr>
        <w:pStyle w:val="HTMLPreformatted"/>
        <w:shd w:val="clear" w:color="auto" w:fill="E7DEEF"/>
        <w:ind w:left="720"/>
        <w:divId w:val="350301979"/>
        <w:rPr>
          <w:lang w:val="en"/>
        </w:rPr>
      </w:pPr>
      <w:r>
        <w:rPr>
          <w:lang w:val="en"/>
        </w:rPr>
        <w:t xml:space="preserve">    &lt;xs:complexType name="Base64SignatureType"&gt;</w:t>
      </w:r>
    </w:p>
    <w:p w14:paraId="41192EFA" w14:textId="77777777" w:rsidR="00573981" w:rsidRDefault="00AF4759">
      <w:pPr>
        <w:pStyle w:val="HTMLPreformatted"/>
        <w:shd w:val="clear" w:color="auto" w:fill="E7DEEF"/>
        <w:ind w:left="720"/>
        <w:divId w:val="350301979"/>
        <w:rPr>
          <w:lang w:val="en"/>
        </w:rPr>
      </w:pPr>
      <w:r>
        <w:rPr>
          <w:lang w:val="en"/>
        </w:rPr>
        <w:t xml:space="preserve">        &lt;xs:simpleContent&gt;</w:t>
      </w:r>
    </w:p>
    <w:p w14:paraId="7E2C15B7" w14:textId="77777777" w:rsidR="00573981" w:rsidRDefault="00AF4759">
      <w:pPr>
        <w:pStyle w:val="HTMLPreformatted"/>
        <w:shd w:val="clear" w:color="auto" w:fill="E7DEEF"/>
        <w:ind w:left="720"/>
        <w:divId w:val="350301979"/>
        <w:rPr>
          <w:lang w:val="en"/>
        </w:rPr>
      </w:pPr>
      <w:r>
        <w:rPr>
          <w:lang w:val="en"/>
        </w:rPr>
        <w:t xml:space="preserve">            &lt;xs:extension base="xs:base64Binary"&gt;</w:t>
      </w:r>
    </w:p>
    <w:p w14:paraId="7C4A1912" w14:textId="77777777" w:rsidR="00573981" w:rsidRDefault="00AF4759">
      <w:pPr>
        <w:pStyle w:val="HTMLPreformatted"/>
        <w:shd w:val="clear" w:color="auto" w:fill="E7DEEF"/>
        <w:ind w:left="720"/>
        <w:divId w:val="350301979"/>
        <w:rPr>
          <w:lang w:val="en"/>
        </w:rPr>
      </w:pPr>
      <w:r>
        <w:rPr>
          <w:lang w:val="en"/>
        </w:rPr>
        <w:t xml:space="preserve">                &lt;xs:attribute name="Type" type="xs:anyURI"/&gt;</w:t>
      </w:r>
    </w:p>
    <w:p w14:paraId="41B0B0AA" w14:textId="77777777" w:rsidR="00573981" w:rsidRDefault="00AF4759">
      <w:pPr>
        <w:pStyle w:val="HTMLPreformatted"/>
        <w:shd w:val="clear" w:color="auto" w:fill="E7DEEF"/>
        <w:ind w:left="720"/>
        <w:divId w:val="350301979"/>
        <w:rPr>
          <w:lang w:val="en"/>
        </w:rPr>
      </w:pPr>
      <w:r>
        <w:rPr>
          <w:lang w:val="en"/>
        </w:rPr>
        <w:t xml:space="preserve">            &lt;/xs:extension&gt;</w:t>
      </w:r>
    </w:p>
    <w:p w14:paraId="32763D9B" w14:textId="77777777" w:rsidR="00573981" w:rsidRDefault="00AF4759">
      <w:pPr>
        <w:pStyle w:val="HTMLPreformatted"/>
        <w:shd w:val="clear" w:color="auto" w:fill="E7DEEF"/>
        <w:ind w:left="720"/>
        <w:divId w:val="350301979"/>
        <w:rPr>
          <w:lang w:val="en"/>
        </w:rPr>
      </w:pPr>
      <w:r>
        <w:rPr>
          <w:lang w:val="en"/>
        </w:rPr>
        <w:t xml:space="preserve">        &lt;/xs:simpleContent&gt;</w:t>
      </w:r>
    </w:p>
    <w:p w14:paraId="7D262099" w14:textId="77777777" w:rsidR="00573981" w:rsidRDefault="00AF4759">
      <w:pPr>
        <w:pStyle w:val="HTMLPreformatted"/>
        <w:shd w:val="clear" w:color="auto" w:fill="E7DEEF"/>
        <w:ind w:left="720"/>
        <w:divId w:val="350301979"/>
        <w:rPr>
          <w:lang w:val="en"/>
        </w:rPr>
      </w:pPr>
      <w:r>
        <w:rPr>
          <w:lang w:val="en"/>
        </w:rPr>
        <w:t xml:space="preserve">    &lt;/xs:complexType&gt;</w:t>
      </w:r>
    </w:p>
    <w:p w14:paraId="3ABD7DC0" w14:textId="77777777" w:rsidR="00573981" w:rsidRDefault="00AF4759">
      <w:pPr>
        <w:pStyle w:val="HTMLPreformatted"/>
        <w:shd w:val="clear" w:color="auto" w:fill="E7DEEF"/>
        <w:divId w:val="350301979"/>
        <w:rPr>
          <w:ins w:id="659" w:author="Stefan Santesson" w:date="2015-08-14T17:47:00Z"/>
          <w:lang w:val="en"/>
        </w:rPr>
      </w:pPr>
      <w:ins w:id="660" w:author="Stefan Santesson" w:date="2015-08-14T17:47:00Z">
        <w:r>
          <w:rPr>
            <w:lang w:val="en"/>
          </w:rPr>
          <w:t xml:space="preserve">    &lt;xs:complexType name="SignMessageType"&gt;</w:t>
        </w:r>
      </w:ins>
    </w:p>
    <w:p w14:paraId="128E0572" w14:textId="77777777" w:rsidR="00573981" w:rsidRDefault="00AF4759">
      <w:pPr>
        <w:pStyle w:val="HTMLPreformatted"/>
        <w:shd w:val="clear" w:color="auto" w:fill="E7DEEF"/>
        <w:divId w:val="350301979"/>
        <w:rPr>
          <w:ins w:id="661" w:author="Stefan Santesson" w:date="2015-08-14T17:47:00Z"/>
          <w:lang w:val="en"/>
        </w:rPr>
      </w:pPr>
      <w:ins w:id="662" w:author="Stefan Santesson" w:date="2015-08-14T17:47:00Z">
        <w:r>
          <w:rPr>
            <w:lang w:val="en"/>
          </w:rPr>
          <w:t xml:space="preserve">        &lt;xs:choice&gt;</w:t>
        </w:r>
      </w:ins>
    </w:p>
    <w:p w14:paraId="6D739FF5" w14:textId="77777777" w:rsidR="00573981" w:rsidRDefault="00AF4759">
      <w:pPr>
        <w:pStyle w:val="HTMLPreformatted"/>
        <w:shd w:val="clear" w:color="auto" w:fill="E7DEEF"/>
        <w:divId w:val="350301979"/>
        <w:rPr>
          <w:ins w:id="663" w:author="Stefan Santesson" w:date="2015-08-14T17:47:00Z"/>
          <w:lang w:val="en"/>
        </w:rPr>
      </w:pPr>
      <w:ins w:id="664" w:author="Stefan Santesson" w:date="2015-08-14T17:47:00Z">
        <w:r>
          <w:rPr>
            <w:lang w:val="en"/>
          </w:rPr>
          <w:t xml:space="preserve">            &lt;xs:element ref="csig:Message"/&gt;</w:t>
        </w:r>
      </w:ins>
    </w:p>
    <w:p w14:paraId="07CC6707" w14:textId="77777777" w:rsidR="00573981" w:rsidRDefault="00AF4759">
      <w:pPr>
        <w:pStyle w:val="HTMLPreformatted"/>
        <w:shd w:val="clear" w:color="auto" w:fill="E7DEEF"/>
        <w:divId w:val="350301979"/>
        <w:rPr>
          <w:ins w:id="665" w:author="Stefan Santesson" w:date="2015-08-14T17:47:00Z"/>
          <w:lang w:val="en"/>
        </w:rPr>
      </w:pPr>
      <w:ins w:id="666" w:author="Stefan Santesson" w:date="2015-08-14T17:47:00Z">
        <w:r>
          <w:rPr>
            <w:lang w:val="en"/>
          </w:rPr>
          <w:t xml:space="preserve">            &lt;xs:element ref="csig:EncryptedMessage"/&gt;</w:t>
        </w:r>
      </w:ins>
    </w:p>
    <w:p w14:paraId="4799361C" w14:textId="77777777" w:rsidR="00573981" w:rsidRDefault="00AF4759">
      <w:pPr>
        <w:pStyle w:val="HTMLPreformatted"/>
        <w:shd w:val="clear" w:color="auto" w:fill="E7DEEF"/>
        <w:divId w:val="350301979"/>
        <w:rPr>
          <w:ins w:id="667" w:author="Stefan Santesson" w:date="2015-08-14T17:47:00Z"/>
          <w:lang w:val="en"/>
        </w:rPr>
      </w:pPr>
      <w:ins w:id="668" w:author="Stefan Santesson" w:date="2015-08-14T17:47:00Z">
        <w:r>
          <w:rPr>
            <w:lang w:val="en"/>
          </w:rPr>
          <w:t xml:space="preserve">        &lt;/xs:choice&gt;</w:t>
        </w:r>
      </w:ins>
    </w:p>
    <w:p w14:paraId="5BBD9D59" w14:textId="77777777" w:rsidR="00573981" w:rsidRDefault="00AF4759">
      <w:pPr>
        <w:pStyle w:val="HTMLPreformatted"/>
        <w:shd w:val="clear" w:color="auto" w:fill="E7DEEF"/>
        <w:divId w:val="350301979"/>
        <w:rPr>
          <w:ins w:id="669" w:author="Stefan Santesson" w:date="2015-08-14T17:47:00Z"/>
          <w:lang w:val="en"/>
        </w:rPr>
      </w:pPr>
      <w:ins w:id="670" w:author="Stefan Santesson" w:date="2015-08-14T17:47:00Z">
        <w:r>
          <w:rPr>
            <w:lang w:val="en"/>
          </w:rPr>
          <w:t xml:space="preserve">        &lt;xs:attribute name="MustShow" type="xs:boolean" default="false"/&gt;</w:t>
        </w:r>
      </w:ins>
    </w:p>
    <w:p w14:paraId="144A3C9F" w14:textId="77777777" w:rsidR="00573981" w:rsidRDefault="00AF4759">
      <w:pPr>
        <w:pStyle w:val="HTMLPreformatted"/>
        <w:shd w:val="clear" w:color="auto" w:fill="E7DEEF"/>
        <w:divId w:val="350301979"/>
        <w:rPr>
          <w:ins w:id="671" w:author="Stefan Santesson" w:date="2015-08-14T17:47:00Z"/>
          <w:lang w:val="en"/>
        </w:rPr>
      </w:pPr>
      <w:ins w:id="672" w:author="Stefan Santesson" w:date="2015-08-14T17:47:00Z">
        <w:r>
          <w:rPr>
            <w:lang w:val="en"/>
          </w:rPr>
          <w:t xml:space="preserve">        &lt;xs:attribute name="DisplayEntity" type="xs:anyURI"/&gt;</w:t>
        </w:r>
      </w:ins>
    </w:p>
    <w:p w14:paraId="7F0458B4" w14:textId="77777777" w:rsidR="00573981" w:rsidRDefault="00AF4759">
      <w:pPr>
        <w:pStyle w:val="HTMLPreformatted"/>
        <w:shd w:val="clear" w:color="auto" w:fill="E7DEEF"/>
        <w:divId w:val="350301979"/>
        <w:rPr>
          <w:ins w:id="673" w:author="Stefan Santesson" w:date="2015-08-14T17:47:00Z"/>
          <w:lang w:val="en"/>
        </w:rPr>
      </w:pPr>
      <w:ins w:id="674" w:author="Stefan Santesson" w:date="2015-08-14T17:47:00Z">
        <w:r>
          <w:rPr>
            <w:lang w:val="en"/>
          </w:rPr>
          <w:t xml:space="preserve">        &lt;xs:attribute name="MimeType" default="text"&gt;</w:t>
        </w:r>
      </w:ins>
    </w:p>
    <w:p w14:paraId="64CBF364" w14:textId="77777777" w:rsidR="00573981" w:rsidRDefault="00AF4759">
      <w:pPr>
        <w:pStyle w:val="HTMLPreformatted"/>
        <w:shd w:val="clear" w:color="auto" w:fill="E7DEEF"/>
        <w:divId w:val="350301979"/>
        <w:rPr>
          <w:ins w:id="675" w:author="Stefan Santesson" w:date="2015-08-14T17:47:00Z"/>
          <w:lang w:val="en"/>
        </w:rPr>
      </w:pPr>
      <w:ins w:id="676" w:author="Stefan Santesson" w:date="2015-08-14T17:47:00Z">
        <w:r>
          <w:rPr>
            <w:lang w:val="en"/>
          </w:rPr>
          <w:t xml:space="preserve">            &lt;xs:simpleType&gt;</w:t>
        </w:r>
      </w:ins>
    </w:p>
    <w:p w14:paraId="7F4522DC" w14:textId="77777777" w:rsidR="00573981" w:rsidRDefault="00AF4759">
      <w:pPr>
        <w:pStyle w:val="HTMLPreformatted"/>
        <w:shd w:val="clear" w:color="auto" w:fill="E7DEEF"/>
        <w:divId w:val="350301979"/>
        <w:rPr>
          <w:ins w:id="677" w:author="Stefan Santesson" w:date="2015-08-14T17:47:00Z"/>
          <w:lang w:val="en"/>
        </w:rPr>
      </w:pPr>
      <w:ins w:id="678" w:author="Stefan Santesson" w:date="2015-08-14T17:47:00Z">
        <w:r>
          <w:rPr>
            <w:lang w:val="en"/>
          </w:rPr>
          <w:t xml:space="preserve">                &lt;xs:restriction base="xs:string"&gt;</w:t>
        </w:r>
      </w:ins>
    </w:p>
    <w:p w14:paraId="1A574278" w14:textId="77777777" w:rsidR="00573981" w:rsidRDefault="00AF4759">
      <w:pPr>
        <w:pStyle w:val="HTMLPreformatted"/>
        <w:shd w:val="clear" w:color="auto" w:fill="E7DEEF"/>
        <w:divId w:val="350301979"/>
        <w:rPr>
          <w:ins w:id="679" w:author="Stefan Santesson" w:date="2015-08-14T17:47:00Z"/>
          <w:lang w:val="en"/>
        </w:rPr>
      </w:pPr>
      <w:ins w:id="680" w:author="Stefan Santesson" w:date="2015-08-14T17:47:00Z">
        <w:r>
          <w:rPr>
            <w:lang w:val="en"/>
          </w:rPr>
          <w:t xml:space="preserve">                    &lt;xs:enumeration value="text/html"/&gt;</w:t>
        </w:r>
      </w:ins>
    </w:p>
    <w:p w14:paraId="209DA27A" w14:textId="77777777" w:rsidR="00573981" w:rsidRDefault="00AF4759">
      <w:pPr>
        <w:pStyle w:val="HTMLPreformatted"/>
        <w:shd w:val="clear" w:color="auto" w:fill="E7DEEF"/>
        <w:divId w:val="350301979"/>
        <w:rPr>
          <w:ins w:id="681" w:author="Stefan Santesson" w:date="2015-08-14T17:47:00Z"/>
          <w:lang w:val="en"/>
        </w:rPr>
      </w:pPr>
      <w:ins w:id="682" w:author="Stefan Santesson" w:date="2015-08-14T17:47:00Z">
        <w:r>
          <w:rPr>
            <w:lang w:val="en"/>
          </w:rPr>
          <w:t xml:space="preserve">                    &lt;xs:enumeration value="text"/&gt;</w:t>
        </w:r>
      </w:ins>
    </w:p>
    <w:p w14:paraId="5A6EF497" w14:textId="77777777" w:rsidR="00573981" w:rsidRDefault="00AF4759">
      <w:pPr>
        <w:pStyle w:val="HTMLPreformatted"/>
        <w:shd w:val="clear" w:color="auto" w:fill="E7DEEF"/>
        <w:divId w:val="350301979"/>
        <w:rPr>
          <w:ins w:id="683" w:author="Stefan Santesson" w:date="2015-08-14T17:47:00Z"/>
          <w:lang w:val="en"/>
        </w:rPr>
      </w:pPr>
      <w:ins w:id="684" w:author="Stefan Santesson" w:date="2015-08-14T17:47:00Z">
        <w:r>
          <w:rPr>
            <w:lang w:val="en"/>
          </w:rPr>
          <w:t xml:space="preserve">                    &lt;xs:enumeration value="text/markdown"/&gt;</w:t>
        </w:r>
      </w:ins>
    </w:p>
    <w:p w14:paraId="6DAA2FA0" w14:textId="77777777" w:rsidR="00573981" w:rsidRDefault="00AF4759">
      <w:pPr>
        <w:pStyle w:val="HTMLPreformatted"/>
        <w:shd w:val="clear" w:color="auto" w:fill="E7DEEF"/>
        <w:divId w:val="350301979"/>
        <w:rPr>
          <w:ins w:id="685" w:author="Stefan Santesson" w:date="2015-08-14T17:47:00Z"/>
          <w:lang w:val="en"/>
        </w:rPr>
      </w:pPr>
      <w:ins w:id="686" w:author="Stefan Santesson" w:date="2015-08-14T17:47:00Z">
        <w:r>
          <w:rPr>
            <w:lang w:val="en"/>
          </w:rPr>
          <w:t xml:space="preserve">                &lt;/xs:restriction&gt;</w:t>
        </w:r>
      </w:ins>
    </w:p>
    <w:p w14:paraId="34F2071C" w14:textId="77777777" w:rsidR="00573981" w:rsidRDefault="00AF4759">
      <w:pPr>
        <w:pStyle w:val="HTMLPreformatted"/>
        <w:shd w:val="clear" w:color="auto" w:fill="E7DEEF"/>
        <w:divId w:val="350301979"/>
        <w:rPr>
          <w:ins w:id="687" w:author="Stefan Santesson" w:date="2015-08-14T17:47:00Z"/>
          <w:lang w:val="en"/>
        </w:rPr>
      </w:pPr>
      <w:ins w:id="688" w:author="Stefan Santesson" w:date="2015-08-14T17:47:00Z">
        <w:r>
          <w:rPr>
            <w:lang w:val="en"/>
          </w:rPr>
          <w:t xml:space="preserve">            &lt;/xs:simpleType&gt;</w:t>
        </w:r>
      </w:ins>
    </w:p>
    <w:p w14:paraId="44078BEC" w14:textId="77777777" w:rsidR="00573981" w:rsidRDefault="00AF4759">
      <w:pPr>
        <w:pStyle w:val="HTMLPreformatted"/>
        <w:shd w:val="clear" w:color="auto" w:fill="E7DEEF"/>
        <w:divId w:val="350301979"/>
        <w:rPr>
          <w:ins w:id="689" w:author="Stefan Santesson" w:date="2015-08-14T17:47:00Z"/>
          <w:lang w:val="en"/>
        </w:rPr>
      </w:pPr>
      <w:ins w:id="690" w:author="Stefan Santesson" w:date="2015-08-14T17:47:00Z">
        <w:r>
          <w:rPr>
            <w:lang w:val="en"/>
          </w:rPr>
          <w:t xml:space="preserve">        &lt;/xs:attribute&gt;</w:t>
        </w:r>
      </w:ins>
    </w:p>
    <w:p w14:paraId="708FB2E6" w14:textId="77777777" w:rsidR="00573981" w:rsidRDefault="00AF4759">
      <w:pPr>
        <w:pStyle w:val="HTMLPreformatted"/>
        <w:shd w:val="clear" w:color="auto" w:fill="E7DEEF"/>
        <w:divId w:val="350301979"/>
        <w:rPr>
          <w:ins w:id="691" w:author="Stefan Santesson" w:date="2015-08-14T17:47:00Z"/>
          <w:lang w:val="en"/>
        </w:rPr>
      </w:pPr>
      <w:ins w:id="692" w:author="Stefan Santesson" w:date="2015-08-14T17:47:00Z">
        <w:r>
          <w:rPr>
            <w:lang w:val="en"/>
          </w:rPr>
          <w:t xml:space="preserve">        &lt;xs:anyAttribute namespace="##other" processContents="lax"/&gt;</w:t>
        </w:r>
      </w:ins>
    </w:p>
    <w:p w14:paraId="53CF1D69" w14:textId="77777777" w:rsidR="00573981" w:rsidRDefault="00AF4759">
      <w:pPr>
        <w:pStyle w:val="HTMLPreformatted"/>
        <w:shd w:val="clear" w:color="auto" w:fill="E7DEEF"/>
        <w:divId w:val="350301979"/>
        <w:rPr>
          <w:ins w:id="693" w:author="Stefan Santesson" w:date="2015-08-14T17:47:00Z"/>
          <w:lang w:val="en"/>
        </w:rPr>
      </w:pPr>
      <w:ins w:id="694" w:author="Stefan Santesson" w:date="2015-08-14T17:47:00Z">
        <w:r>
          <w:rPr>
            <w:lang w:val="en"/>
          </w:rPr>
          <w:t xml:space="preserve">    &lt;/xs:complexType&gt;</w:t>
        </w:r>
      </w:ins>
    </w:p>
    <w:p w14:paraId="4BA828B9" w14:textId="77777777" w:rsidR="00573981" w:rsidRDefault="00AF4759">
      <w:pPr>
        <w:pStyle w:val="HTMLPreformatted"/>
        <w:shd w:val="clear" w:color="auto" w:fill="E7DEEF"/>
        <w:divId w:val="350301979"/>
        <w:rPr>
          <w:lang w:val="en"/>
        </w:rPr>
      </w:pPr>
      <w:r>
        <w:rPr>
          <w:lang w:val="en"/>
        </w:rPr>
        <w:t>&lt;/xs:schema&gt;</w:t>
      </w:r>
    </w:p>
    <w:sectPr w:rsidR="00573981" w:rsidSect="00AF4759">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563212" w14:textId="77777777" w:rsidR="009521F9" w:rsidRDefault="009521F9" w:rsidP="009521F9">
      <w:pPr>
        <w:spacing w:before="0" w:after="0"/>
      </w:pPr>
      <w:r>
        <w:separator/>
      </w:r>
    </w:p>
  </w:endnote>
  <w:endnote w:type="continuationSeparator" w:id="0">
    <w:p w14:paraId="2D36E82D" w14:textId="77777777" w:rsidR="009521F9" w:rsidRDefault="009521F9" w:rsidP="009521F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8DB02C3" w14:textId="77777777" w:rsidR="009521F9" w:rsidRDefault="009521F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6DE0B2C" w14:textId="77777777" w:rsidR="009521F9" w:rsidRDefault="009521F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7AEC3B0" w14:textId="77777777" w:rsidR="009521F9" w:rsidRDefault="009521F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7A486A" w14:textId="77777777" w:rsidR="009521F9" w:rsidRDefault="009521F9" w:rsidP="009521F9">
      <w:pPr>
        <w:spacing w:before="0" w:after="0"/>
      </w:pPr>
      <w:r>
        <w:separator/>
      </w:r>
    </w:p>
  </w:footnote>
  <w:footnote w:type="continuationSeparator" w:id="0">
    <w:p w14:paraId="5ACE38BF" w14:textId="77777777" w:rsidR="009521F9" w:rsidRDefault="009521F9" w:rsidP="009521F9">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A7FAA9B" w14:textId="7E070DC4" w:rsidR="009521F9" w:rsidRDefault="009521F9">
    <w:pPr>
      <w:pStyle w:val="Header"/>
    </w:pPr>
    <w:r>
      <w:rPr>
        <w:noProof/>
        <w:lang w:val="en-US" w:eastAsia="en-US"/>
      </w:rPr>
      <w:pict w14:anchorId="485B9F9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23.3pt;height:261.65pt;z-index:-251655168;mso-wrap-edited:f;mso-position-horizontal:center;mso-position-horizontal-relative:margin;mso-position-vertical:center;mso-position-vertical-relative:margin" wrapcoords="18103 3837 123 4394 371 4827 1021 5755 1052 15720 835 16710 123 16958 154 17391 11821 17453 20795 17453 20888 17453 21352 16834 21352 16710 21600 15906 21600 15596 20455 14730 20455 9778 21012 9716 21507 9283 21507 8664 20455 7798 20455 5817 19836 5446 19743 4641 19124 3961 18876 3837 18103 3837" fillcolor="silver" stroked="f">
          <v:textpath style="font-family:&quot;Times New Roman&quot;;font-size:1pt" string="Draft"/>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DE5F0DB" w14:textId="2571CCB8" w:rsidR="009521F9" w:rsidRDefault="009521F9">
    <w:pPr>
      <w:pStyle w:val="Header"/>
    </w:pPr>
    <w:r>
      <w:rPr>
        <w:noProof/>
        <w:lang w:val="en-US" w:eastAsia="en-US"/>
      </w:rPr>
      <w:pict w14:anchorId="2C2BC00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523.3pt;height:261.65pt;z-index:-251657216;mso-wrap-edited:f;mso-position-horizontal:center;mso-position-horizontal-relative:margin;mso-position-vertical:center;mso-position-vertical-relative:margin" wrapcoords="18103 3837 123 4394 371 4827 1021 5755 1052 15720 835 16710 123 16958 154 17391 11821 17453 20795 17453 20888 17453 21352 16834 21352 16710 21600 15906 21600 15596 20455 14730 20455 9778 21012 9716 21507 9283 21507 8664 20455 7798 20455 5817 19836 5446 19743 4641 19124 3961 18876 3837 18103 3837" fillcolor="silver" stroked="f">
          <v:textpath style="font-family:&quot;Times New Roman&quot;;font-size:1pt" string="Draft"/>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C21B8B2" w14:textId="001B8901" w:rsidR="009521F9" w:rsidRDefault="009521F9">
    <w:pPr>
      <w:pStyle w:val="Header"/>
    </w:pPr>
    <w:r>
      <w:rPr>
        <w:noProof/>
        <w:lang w:val="en-US" w:eastAsia="en-US"/>
      </w:rPr>
      <w:pict w14:anchorId="048F14B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523.3pt;height:261.65pt;z-index:-251653120;mso-wrap-edited:f;mso-position-horizontal:center;mso-position-horizontal-relative:margin;mso-position-vertical:center;mso-position-vertical-relative:margin" wrapcoords="18103 3837 123 4394 371 4827 1021 5755 1052 15720 835 16710 123 16958 154 17391 11821 17453 20795 17453 20888 17453 21352 16834 21352 16710 21600 15906 21600 15596 20455 14730 20455 9778 21012 9716 21507 9283 21507 8664 20455 7798 20455 5817 19836 5446 19743 4641 19124 3961 18876 3837 18103 3837" fillcolor="silver" stroked="f">
          <v:textpath style="font-family:&quot;Times New Roman&quot;;font-size:1pt" string="Draft"/>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6652E"/>
    <w:multiLevelType w:val="multilevel"/>
    <w:tmpl w:val="D892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5C7A66"/>
    <w:multiLevelType w:val="multilevel"/>
    <w:tmpl w:val="E9B2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43C3EC1"/>
    <w:multiLevelType w:val="multilevel"/>
    <w:tmpl w:val="55B6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75B69D2"/>
    <w:multiLevelType w:val="multilevel"/>
    <w:tmpl w:val="C968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0372E0F"/>
    <w:multiLevelType w:val="multilevel"/>
    <w:tmpl w:val="767C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D8B4BD7"/>
    <w:multiLevelType w:val="multilevel"/>
    <w:tmpl w:val="90DA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grammar="clean"/>
  <w:defaultTabStop w:val="1304"/>
  <w:hyphenationZone w:val="425"/>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AF4759"/>
    <w:rsid w:val="00183EF6"/>
    <w:rsid w:val="0049239B"/>
    <w:rsid w:val="00573981"/>
    <w:rsid w:val="009521F9"/>
    <w:rsid w:val="00A60794"/>
    <w:rsid w:val="00AF4759"/>
    <w:rsid w:val="00C517BE"/>
    <w:rsid w:val="00EB3D1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68404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after="100" w:afterAutospacing="1"/>
    </w:pPr>
    <w:rPr>
      <w:rFonts w:eastAsiaTheme="minorEastAsia"/>
      <w:color w:val="000000"/>
      <w:sz w:val="24"/>
      <w:szCs w:val="24"/>
    </w:rPr>
  </w:style>
  <w:style w:type="paragraph" w:styleId="Heading1">
    <w:name w:val="heading 1"/>
    <w:basedOn w:val="Normal"/>
    <w:link w:val="Heading1Char"/>
    <w:uiPriority w:val="9"/>
    <w:qFormat/>
    <w:pPr>
      <w:outlineLvl w:val="0"/>
    </w:pPr>
    <w:rPr>
      <w:b/>
      <w:bCs/>
      <w:color w:val="66116D"/>
      <w:kern w:val="36"/>
      <w:sz w:val="60"/>
      <w:szCs w:val="60"/>
    </w:rPr>
  </w:style>
  <w:style w:type="paragraph" w:styleId="Heading2">
    <w:name w:val="heading 2"/>
    <w:basedOn w:val="Normal"/>
    <w:link w:val="Heading2Char"/>
    <w:uiPriority w:val="9"/>
    <w:qFormat/>
    <w:pPr>
      <w:outlineLvl w:val="1"/>
    </w:pPr>
    <w:rPr>
      <w:b/>
      <w:bCs/>
      <w:color w:val="66116D"/>
      <w:sz w:val="41"/>
      <w:szCs w:val="41"/>
    </w:rPr>
  </w:style>
  <w:style w:type="paragraph" w:styleId="Heading3">
    <w:name w:val="heading 3"/>
    <w:basedOn w:val="Normal"/>
    <w:link w:val="Heading3Char"/>
    <w:uiPriority w:val="9"/>
    <w:qFormat/>
    <w:pPr>
      <w:outlineLvl w:val="2"/>
    </w:pPr>
    <w:rPr>
      <w:b/>
      <w:bCs/>
      <w:color w:val="66116D"/>
      <w:sz w:val="29"/>
      <w:szCs w:val="29"/>
    </w:rPr>
  </w:style>
  <w:style w:type="paragraph" w:styleId="Heading4">
    <w:name w:val="heading 4"/>
    <w:basedOn w:val="Normal"/>
    <w:link w:val="Heading4Char"/>
    <w:uiPriority w:val="9"/>
    <w:qFormat/>
    <w:pPr>
      <w:outlineLvl w:val="3"/>
    </w:pPr>
    <w:rPr>
      <w:b/>
      <w:bCs/>
      <w:color w:val="66116D"/>
    </w:rPr>
  </w:style>
  <w:style w:type="paragraph" w:styleId="Heading5">
    <w:name w:val="heading 5"/>
    <w:basedOn w:val="Normal"/>
    <w:link w:val="Heading5Char"/>
    <w:uiPriority w:val="9"/>
    <w:qFormat/>
    <w:pPr>
      <w:outlineLvl w:val="4"/>
    </w:pPr>
    <w:rPr>
      <w:b/>
      <w:bCs/>
      <w:i/>
      <w:iCs/>
      <w:color w:val="66116D"/>
      <w:sz w:val="20"/>
      <w:szCs w:val="20"/>
    </w:rPr>
  </w:style>
  <w:style w:type="paragraph" w:styleId="Heading6">
    <w:name w:val="heading 6"/>
    <w:basedOn w:val="Normal"/>
    <w:link w:val="Heading6Char"/>
    <w:uiPriority w:val="9"/>
    <w:qFormat/>
    <w:pPr>
      <w:outlineLvl w:val="5"/>
    </w:pPr>
    <w:rPr>
      <w:b/>
      <w:bCs/>
      <w:color w:val="66116D"/>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color w:val="000000"/>
    </w:rPr>
  </w:style>
  <w:style w:type="paragraph" w:customStyle="1" w:styleId="docid-heading">
    <w:name w:val="docid-heading"/>
    <w:basedOn w:val="Normal"/>
    <w:rPr>
      <w:b/>
      <w:bCs/>
      <w:color w:val="66116D"/>
    </w:rPr>
  </w:style>
  <w:style w:type="paragraph" w:customStyle="1" w:styleId="loc-heading">
    <w:name w:val="loc-heading"/>
    <w:basedOn w:val="Normal"/>
    <w:rPr>
      <w:b/>
      <w:bCs/>
      <w:color w:val="66116D"/>
    </w:rPr>
  </w:style>
  <w:style w:type="paragraph" w:customStyle="1" w:styleId="abstract-heading">
    <w:name w:val="abstract-heading"/>
    <w:basedOn w:val="Normal"/>
    <w:rPr>
      <w:b/>
      <w:bCs/>
      <w:color w:val="66116D"/>
    </w:rPr>
  </w:style>
  <w:style w:type="paragraph" w:customStyle="1" w:styleId="status-heading">
    <w:name w:val="status-heading"/>
    <w:basedOn w:val="Normal"/>
    <w:rPr>
      <w:b/>
      <w:bCs/>
      <w:color w:val="66116D"/>
    </w:rPr>
  </w:style>
  <w:style w:type="paragraph" w:customStyle="1" w:styleId="thisver-heading">
    <w:name w:val="thisver-heading"/>
    <w:basedOn w:val="Normal"/>
    <w:rPr>
      <w:b/>
      <w:bCs/>
      <w:color w:val="66116D"/>
    </w:rPr>
  </w:style>
  <w:style w:type="paragraph" w:customStyle="1" w:styleId="prevver-heading">
    <w:name w:val="prevver-heading"/>
    <w:basedOn w:val="Normal"/>
    <w:rPr>
      <w:b/>
      <w:bCs/>
      <w:color w:val="66116D"/>
    </w:rPr>
  </w:style>
  <w:style w:type="paragraph" w:customStyle="1" w:styleId="editor-heading">
    <w:name w:val="editor-heading"/>
    <w:basedOn w:val="Normal"/>
    <w:rPr>
      <w:b/>
      <w:bCs/>
      <w:color w:val="66116D"/>
    </w:rPr>
  </w:style>
  <w:style w:type="paragraph" w:customStyle="1" w:styleId="author-heading">
    <w:name w:val="author-heading"/>
    <w:basedOn w:val="Normal"/>
    <w:rPr>
      <w:b/>
      <w:bCs/>
      <w:color w:val="66116D"/>
    </w:rPr>
  </w:style>
  <w:style w:type="paragraph" w:customStyle="1" w:styleId="contrib-heading">
    <w:name w:val="contrib-heading"/>
    <w:basedOn w:val="Normal"/>
    <w:rPr>
      <w:b/>
      <w:bCs/>
      <w:color w:val="66116D"/>
    </w:rPr>
  </w:style>
  <w:style w:type="character" w:customStyle="1" w:styleId="term">
    <w:name w:val="term"/>
    <w:basedOn w:val="DefaultParagraphFont"/>
    <w:rPr>
      <w:b/>
      <w:bCs/>
    </w:rPr>
  </w:style>
  <w:style w:type="paragraph" w:customStyle="1" w:styleId="logo">
    <w:name w:val="logo"/>
    <w:basedOn w:val="Normal"/>
  </w:style>
  <w:style w:type="character" w:customStyle="1" w:styleId="loc-heading1">
    <w:name w:val="loc-heading1"/>
    <w:basedOn w:val="DefaultParagraphFont"/>
    <w:rPr>
      <w:b/>
      <w:bCs/>
      <w:color w:val="66116D"/>
    </w:rPr>
  </w:style>
  <w:style w:type="character" w:customStyle="1" w:styleId="editor-heading1">
    <w:name w:val="editor-heading1"/>
    <w:basedOn w:val="DefaultParagraphFont"/>
    <w:rPr>
      <w:b/>
      <w:bCs/>
      <w:color w:val="66116D"/>
    </w:rPr>
  </w:style>
  <w:style w:type="character" w:customStyle="1" w:styleId="firstname">
    <w:name w:val="firstname"/>
    <w:basedOn w:val="DefaultParagraphFont"/>
  </w:style>
  <w:style w:type="character" w:customStyle="1" w:styleId="surname">
    <w:name w:val="surname"/>
    <w:basedOn w:val="DefaultParagraphFont"/>
  </w:style>
  <w:style w:type="character" w:customStyle="1" w:styleId="status-heading1">
    <w:name w:val="status-heading1"/>
    <w:basedOn w:val="DefaultParagraphFont"/>
    <w:rPr>
      <w:b/>
      <w:bCs/>
      <w:color w:val="66116D"/>
    </w:rPr>
  </w:style>
  <w:style w:type="paragraph" w:styleId="NormalWeb">
    <w:name w:val="Normal (Web)"/>
    <w:basedOn w:val="Normal"/>
    <w:uiPriority w:val="99"/>
    <w:semiHidden/>
    <w:unhideWhenUsed/>
  </w:style>
  <w:style w:type="character" w:customStyle="1" w:styleId="abstract-heading1">
    <w:name w:val="abstract-heading1"/>
    <w:basedOn w:val="DefaultParagraphFont"/>
    <w:rPr>
      <w:b/>
      <w:bCs/>
      <w:color w:val="66116D"/>
    </w:rPr>
  </w:style>
  <w:style w:type="character" w:customStyle="1" w:styleId="section">
    <w:name w:val="section"/>
    <w:basedOn w:val="DefaultParagraphFont"/>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appendix">
    <w:name w:val="appendix"/>
    <w:basedOn w:val="DefaultParagraphFont"/>
  </w:style>
  <w:style w:type="character" w:customStyle="1" w:styleId="abbrev">
    <w:name w:val="abbrev"/>
    <w:basedOn w:val="DefaultParagraphFont"/>
  </w:style>
  <w:style w:type="character" w:styleId="Emphasis">
    <w:name w:val="Emphasis"/>
    <w:basedOn w:val="DefaultParagraphFont"/>
    <w:uiPriority w:val="20"/>
    <w:qFormat/>
    <w:rPr>
      <w:i/>
      <w:iCs/>
    </w:rPr>
  </w:style>
  <w:style w:type="character" w:customStyle="1" w:styleId="bold">
    <w:name w:val="bold"/>
    <w:basedOn w:val="DefaultParagraphFont"/>
  </w:style>
  <w:style w:type="character" w:styleId="Strong">
    <w:name w:val="Strong"/>
    <w:basedOn w:val="DefaultParagraphFont"/>
    <w:uiPriority w:val="22"/>
    <w:qFormat/>
    <w:rPr>
      <w:b/>
      <w:bCs/>
    </w:rPr>
  </w:style>
  <w:style w:type="paragraph" w:customStyle="1" w:styleId="bibliomixed">
    <w:name w:val="bibliomixed"/>
    <w:basedOn w:val="Normal"/>
  </w:style>
  <w:style w:type="character" w:customStyle="1" w:styleId="title">
    <w:name w:val="title"/>
    <w:basedOn w:val="DefaultParagraphFont"/>
  </w:style>
  <w:style w:type="character" w:customStyle="1" w:styleId="citetitle">
    <w:name w:val="citetitle"/>
    <w:basedOn w:val="DefaultParagraphFont"/>
  </w:style>
  <w:style w:type="paragraph" w:styleId="BalloonText">
    <w:name w:val="Balloon Text"/>
    <w:basedOn w:val="Normal"/>
    <w:link w:val="BalloonTextChar"/>
    <w:uiPriority w:val="99"/>
    <w:semiHidden/>
    <w:unhideWhenUsed/>
    <w:rsid w:val="00183EF6"/>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3EF6"/>
    <w:rPr>
      <w:rFonts w:ascii="Lucida Grande" w:eastAsiaTheme="minorEastAsia" w:hAnsi="Lucida Grande" w:cs="Lucida Grande"/>
      <w:color w:val="000000"/>
      <w:sz w:val="18"/>
      <w:szCs w:val="18"/>
    </w:rPr>
  </w:style>
  <w:style w:type="paragraph" w:styleId="Header">
    <w:name w:val="header"/>
    <w:basedOn w:val="Normal"/>
    <w:link w:val="HeaderChar"/>
    <w:uiPriority w:val="99"/>
    <w:unhideWhenUsed/>
    <w:rsid w:val="009521F9"/>
    <w:pPr>
      <w:tabs>
        <w:tab w:val="center" w:pos="4153"/>
        <w:tab w:val="right" w:pos="8306"/>
      </w:tabs>
      <w:spacing w:before="0" w:after="0"/>
    </w:pPr>
  </w:style>
  <w:style w:type="character" w:customStyle="1" w:styleId="HeaderChar">
    <w:name w:val="Header Char"/>
    <w:basedOn w:val="DefaultParagraphFont"/>
    <w:link w:val="Header"/>
    <w:uiPriority w:val="99"/>
    <w:rsid w:val="009521F9"/>
    <w:rPr>
      <w:rFonts w:eastAsiaTheme="minorEastAsia"/>
      <w:color w:val="000000"/>
      <w:sz w:val="24"/>
      <w:szCs w:val="24"/>
    </w:rPr>
  </w:style>
  <w:style w:type="paragraph" w:styleId="Footer">
    <w:name w:val="footer"/>
    <w:basedOn w:val="Normal"/>
    <w:link w:val="FooterChar"/>
    <w:uiPriority w:val="99"/>
    <w:unhideWhenUsed/>
    <w:rsid w:val="009521F9"/>
    <w:pPr>
      <w:tabs>
        <w:tab w:val="center" w:pos="4153"/>
        <w:tab w:val="right" w:pos="8306"/>
      </w:tabs>
      <w:spacing w:before="0" w:after="0"/>
    </w:pPr>
  </w:style>
  <w:style w:type="character" w:customStyle="1" w:styleId="FooterChar">
    <w:name w:val="Footer Char"/>
    <w:basedOn w:val="DefaultParagraphFont"/>
    <w:link w:val="Footer"/>
    <w:uiPriority w:val="99"/>
    <w:rsid w:val="009521F9"/>
    <w:rPr>
      <w:rFonts w:eastAsiaTheme="minorEastAsia"/>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after="100" w:afterAutospacing="1"/>
    </w:pPr>
    <w:rPr>
      <w:rFonts w:eastAsiaTheme="minorEastAsia"/>
      <w:color w:val="000000"/>
      <w:sz w:val="24"/>
      <w:szCs w:val="24"/>
    </w:rPr>
  </w:style>
  <w:style w:type="paragraph" w:styleId="Heading1">
    <w:name w:val="heading 1"/>
    <w:basedOn w:val="Normal"/>
    <w:link w:val="Heading1Char"/>
    <w:uiPriority w:val="9"/>
    <w:qFormat/>
    <w:pPr>
      <w:outlineLvl w:val="0"/>
    </w:pPr>
    <w:rPr>
      <w:b/>
      <w:bCs/>
      <w:color w:val="66116D"/>
      <w:kern w:val="36"/>
      <w:sz w:val="60"/>
      <w:szCs w:val="60"/>
    </w:rPr>
  </w:style>
  <w:style w:type="paragraph" w:styleId="Heading2">
    <w:name w:val="heading 2"/>
    <w:basedOn w:val="Normal"/>
    <w:link w:val="Heading2Char"/>
    <w:uiPriority w:val="9"/>
    <w:qFormat/>
    <w:pPr>
      <w:outlineLvl w:val="1"/>
    </w:pPr>
    <w:rPr>
      <w:b/>
      <w:bCs/>
      <w:color w:val="66116D"/>
      <w:sz w:val="41"/>
      <w:szCs w:val="41"/>
    </w:rPr>
  </w:style>
  <w:style w:type="paragraph" w:styleId="Heading3">
    <w:name w:val="heading 3"/>
    <w:basedOn w:val="Normal"/>
    <w:link w:val="Heading3Char"/>
    <w:uiPriority w:val="9"/>
    <w:qFormat/>
    <w:pPr>
      <w:outlineLvl w:val="2"/>
    </w:pPr>
    <w:rPr>
      <w:b/>
      <w:bCs/>
      <w:color w:val="66116D"/>
      <w:sz w:val="29"/>
      <w:szCs w:val="29"/>
    </w:rPr>
  </w:style>
  <w:style w:type="paragraph" w:styleId="Heading4">
    <w:name w:val="heading 4"/>
    <w:basedOn w:val="Normal"/>
    <w:link w:val="Heading4Char"/>
    <w:uiPriority w:val="9"/>
    <w:qFormat/>
    <w:pPr>
      <w:outlineLvl w:val="3"/>
    </w:pPr>
    <w:rPr>
      <w:b/>
      <w:bCs/>
      <w:color w:val="66116D"/>
    </w:rPr>
  </w:style>
  <w:style w:type="paragraph" w:styleId="Heading5">
    <w:name w:val="heading 5"/>
    <w:basedOn w:val="Normal"/>
    <w:link w:val="Heading5Char"/>
    <w:uiPriority w:val="9"/>
    <w:qFormat/>
    <w:pPr>
      <w:outlineLvl w:val="4"/>
    </w:pPr>
    <w:rPr>
      <w:b/>
      <w:bCs/>
      <w:i/>
      <w:iCs/>
      <w:color w:val="66116D"/>
      <w:sz w:val="20"/>
      <w:szCs w:val="20"/>
    </w:rPr>
  </w:style>
  <w:style w:type="paragraph" w:styleId="Heading6">
    <w:name w:val="heading 6"/>
    <w:basedOn w:val="Normal"/>
    <w:link w:val="Heading6Char"/>
    <w:uiPriority w:val="9"/>
    <w:qFormat/>
    <w:pPr>
      <w:outlineLvl w:val="5"/>
    </w:pPr>
    <w:rPr>
      <w:b/>
      <w:bCs/>
      <w:color w:val="66116D"/>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color w:val="000000"/>
    </w:rPr>
  </w:style>
  <w:style w:type="paragraph" w:customStyle="1" w:styleId="docid-heading">
    <w:name w:val="docid-heading"/>
    <w:basedOn w:val="Normal"/>
    <w:rPr>
      <w:b/>
      <w:bCs/>
      <w:color w:val="66116D"/>
    </w:rPr>
  </w:style>
  <w:style w:type="paragraph" w:customStyle="1" w:styleId="loc-heading">
    <w:name w:val="loc-heading"/>
    <w:basedOn w:val="Normal"/>
    <w:rPr>
      <w:b/>
      <w:bCs/>
      <w:color w:val="66116D"/>
    </w:rPr>
  </w:style>
  <w:style w:type="paragraph" w:customStyle="1" w:styleId="abstract-heading">
    <w:name w:val="abstract-heading"/>
    <w:basedOn w:val="Normal"/>
    <w:rPr>
      <w:b/>
      <w:bCs/>
      <w:color w:val="66116D"/>
    </w:rPr>
  </w:style>
  <w:style w:type="paragraph" w:customStyle="1" w:styleId="status-heading">
    <w:name w:val="status-heading"/>
    <w:basedOn w:val="Normal"/>
    <w:rPr>
      <w:b/>
      <w:bCs/>
      <w:color w:val="66116D"/>
    </w:rPr>
  </w:style>
  <w:style w:type="paragraph" w:customStyle="1" w:styleId="thisver-heading">
    <w:name w:val="thisver-heading"/>
    <w:basedOn w:val="Normal"/>
    <w:rPr>
      <w:b/>
      <w:bCs/>
      <w:color w:val="66116D"/>
    </w:rPr>
  </w:style>
  <w:style w:type="paragraph" w:customStyle="1" w:styleId="prevver-heading">
    <w:name w:val="prevver-heading"/>
    <w:basedOn w:val="Normal"/>
    <w:rPr>
      <w:b/>
      <w:bCs/>
      <w:color w:val="66116D"/>
    </w:rPr>
  </w:style>
  <w:style w:type="paragraph" w:customStyle="1" w:styleId="editor-heading">
    <w:name w:val="editor-heading"/>
    <w:basedOn w:val="Normal"/>
    <w:rPr>
      <w:b/>
      <w:bCs/>
      <w:color w:val="66116D"/>
    </w:rPr>
  </w:style>
  <w:style w:type="paragraph" w:customStyle="1" w:styleId="author-heading">
    <w:name w:val="author-heading"/>
    <w:basedOn w:val="Normal"/>
    <w:rPr>
      <w:b/>
      <w:bCs/>
      <w:color w:val="66116D"/>
    </w:rPr>
  </w:style>
  <w:style w:type="paragraph" w:customStyle="1" w:styleId="contrib-heading">
    <w:name w:val="contrib-heading"/>
    <w:basedOn w:val="Normal"/>
    <w:rPr>
      <w:b/>
      <w:bCs/>
      <w:color w:val="66116D"/>
    </w:rPr>
  </w:style>
  <w:style w:type="character" w:customStyle="1" w:styleId="term">
    <w:name w:val="term"/>
    <w:basedOn w:val="DefaultParagraphFont"/>
    <w:rPr>
      <w:b/>
      <w:bCs/>
    </w:rPr>
  </w:style>
  <w:style w:type="paragraph" w:customStyle="1" w:styleId="logo">
    <w:name w:val="logo"/>
    <w:basedOn w:val="Normal"/>
  </w:style>
  <w:style w:type="character" w:customStyle="1" w:styleId="loc-heading1">
    <w:name w:val="loc-heading1"/>
    <w:basedOn w:val="DefaultParagraphFont"/>
    <w:rPr>
      <w:b/>
      <w:bCs/>
      <w:color w:val="66116D"/>
    </w:rPr>
  </w:style>
  <w:style w:type="character" w:customStyle="1" w:styleId="editor-heading1">
    <w:name w:val="editor-heading1"/>
    <w:basedOn w:val="DefaultParagraphFont"/>
    <w:rPr>
      <w:b/>
      <w:bCs/>
      <w:color w:val="66116D"/>
    </w:rPr>
  </w:style>
  <w:style w:type="character" w:customStyle="1" w:styleId="firstname">
    <w:name w:val="firstname"/>
    <w:basedOn w:val="DefaultParagraphFont"/>
  </w:style>
  <w:style w:type="character" w:customStyle="1" w:styleId="surname">
    <w:name w:val="surname"/>
    <w:basedOn w:val="DefaultParagraphFont"/>
  </w:style>
  <w:style w:type="character" w:customStyle="1" w:styleId="status-heading1">
    <w:name w:val="status-heading1"/>
    <w:basedOn w:val="DefaultParagraphFont"/>
    <w:rPr>
      <w:b/>
      <w:bCs/>
      <w:color w:val="66116D"/>
    </w:rPr>
  </w:style>
  <w:style w:type="paragraph" w:styleId="NormalWeb">
    <w:name w:val="Normal (Web)"/>
    <w:basedOn w:val="Normal"/>
    <w:uiPriority w:val="99"/>
    <w:semiHidden/>
    <w:unhideWhenUsed/>
  </w:style>
  <w:style w:type="character" w:customStyle="1" w:styleId="abstract-heading1">
    <w:name w:val="abstract-heading1"/>
    <w:basedOn w:val="DefaultParagraphFont"/>
    <w:rPr>
      <w:b/>
      <w:bCs/>
      <w:color w:val="66116D"/>
    </w:rPr>
  </w:style>
  <w:style w:type="character" w:customStyle="1" w:styleId="section">
    <w:name w:val="section"/>
    <w:basedOn w:val="DefaultParagraphFont"/>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appendix">
    <w:name w:val="appendix"/>
    <w:basedOn w:val="DefaultParagraphFont"/>
  </w:style>
  <w:style w:type="character" w:customStyle="1" w:styleId="abbrev">
    <w:name w:val="abbrev"/>
    <w:basedOn w:val="DefaultParagraphFont"/>
  </w:style>
  <w:style w:type="character" w:styleId="Emphasis">
    <w:name w:val="Emphasis"/>
    <w:basedOn w:val="DefaultParagraphFont"/>
    <w:uiPriority w:val="20"/>
    <w:qFormat/>
    <w:rPr>
      <w:i/>
      <w:iCs/>
    </w:rPr>
  </w:style>
  <w:style w:type="character" w:customStyle="1" w:styleId="bold">
    <w:name w:val="bold"/>
    <w:basedOn w:val="DefaultParagraphFont"/>
  </w:style>
  <w:style w:type="character" w:styleId="Strong">
    <w:name w:val="Strong"/>
    <w:basedOn w:val="DefaultParagraphFont"/>
    <w:uiPriority w:val="22"/>
    <w:qFormat/>
    <w:rPr>
      <w:b/>
      <w:bCs/>
    </w:rPr>
  </w:style>
  <w:style w:type="paragraph" w:customStyle="1" w:styleId="bibliomixed">
    <w:name w:val="bibliomixed"/>
    <w:basedOn w:val="Normal"/>
  </w:style>
  <w:style w:type="character" w:customStyle="1" w:styleId="title">
    <w:name w:val="title"/>
    <w:basedOn w:val="DefaultParagraphFont"/>
  </w:style>
  <w:style w:type="character" w:customStyle="1" w:styleId="citetitle">
    <w:name w:val="citetitle"/>
    <w:basedOn w:val="DefaultParagraphFont"/>
  </w:style>
  <w:style w:type="paragraph" w:styleId="BalloonText">
    <w:name w:val="Balloon Text"/>
    <w:basedOn w:val="Normal"/>
    <w:link w:val="BalloonTextChar"/>
    <w:uiPriority w:val="99"/>
    <w:semiHidden/>
    <w:unhideWhenUsed/>
    <w:rsid w:val="00183EF6"/>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3EF6"/>
    <w:rPr>
      <w:rFonts w:ascii="Lucida Grande" w:eastAsiaTheme="minorEastAsia" w:hAnsi="Lucida Grande" w:cs="Lucida Grande"/>
      <w:color w:val="000000"/>
      <w:sz w:val="18"/>
      <w:szCs w:val="18"/>
    </w:rPr>
  </w:style>
  <w:style w:type="paragraph" w:styleId="Header">
    <w:name w:val="header"/>
    <w:basedOn w:val="Normal"/>
    <w:link w:val="HeaderChar"/>
    <w:uiPriority w:val="99"/>
    <w:unhideWhenUsed/>
    <w:rsid w:val="009521F9"/>
    <w:pPr>
      <w:tabs>
        <w:tab w:val="center" w:pos="4153"/>
        <w:tab w:val="right" w:pos="8306"/>
      </w:tabs>
      <w:spacing w:before="0" w:after="0"/>
    </w:pPr>
  </w:style>
  <w:style w:type="character" w:customStyle="1" w:styleId="HeaderChar">
    <w:name w:val="Header Char"/>
    <w:basedOn w:val="DefaultParagraphFont"/>
    <w:link w:val="Header"/>
    <w:uiPriority w:val="99"/>
    <w:rsid w:val="009521F9"/>
    <w:rPr>
      <w:rFonts w:eastAsiaTheme="minorEastAsia"/>
      <w:color w:val="000000"/>
      <w:sz w:val="24"/>
      <w:szCs w:val="24"/>
    </w:rPr>
  </w:style>
  <w:style w:type="paragraph" w:styleId="Footer">
    <w:name w:val="footer"/>
    <w:basedOn w:val="Normal"/>
    <w:link w:val="FooterChar"/>
    <w:uiPriority w:val="99"/>
    <w:unhideWhenUsed/>
    <w:rsid w:val="009521F9"/>
    <w:pPr>
      <w:tabs>
        <w:tab w:val="center" w:pos="4153"/>
        <w:tab w:val="right" w:pos="8306"/>
      </w:tabs>
      <w:spacing w:before="0" w:after="0"/>
    </w:pPr>
  </w:style>
  <w:style w:type="character" w:customStyle="1" w:styleId="FooterChar">
    <w:name w:val="Footer Char"/>
    <w:basedOn w:val="DefaultParagraphFont"/>
    <w:link w:val="Footer"/>
    <w:uiPriority w:val="99"/>
    <w:rsid w:val="009521F9"/>
    <w:rPr>
      <w:rFonts w:eastAsiaTheme="minorEastAs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551066">
      <w:bodyDiv w:val="1"/>
      <w:marLeft w:val="720"/>
      <w:marRight w:val="0"/>
      <w:marTop w:val="0"/>
      <w:marBottom w:val="0"/>
      <w:divBdr>
        <w:top w:val="none" w:sz="0" w:space="0" w:color="auto"/>
        <w:left w:val="none" w:sz="0" w:space="0" w:color="auto"/>
        <w:bottom w:val="none" w:sz="0" w:space="0" w:color="auto"/>
        <w:right w:val="none" w:sz="0" w:space="0" w:color="auto"/>
      </w:divBdr>
      <w:divsChild>
        <w:div w:id="929507351">
          <w:marLeft w:val="0"/>
          <w:marRight w:val="0"/>
          <w:marTop w:val="0"/>
          <w:marBottom w:val="0"/>
          <w:divBdr>
            <w:top w:val="none" w:sz="0" w:space="0" w:color="auto"/>
            <w:left w:val="none" w:sz="0" w:space="0" w:color="auto"/>
            <w:bottom w:val="none" w:sz="0" w:space="0" w:color="auto"/>
            <w:right w:val="none" w:sz="0" w:space="0" w:color="auto"/>
          </w:divBdr>
          <w:divsChild>
            <w:div w:id="1539464963">
              <w:marLeft w:val="0"/>
              <w:marRight w:val="0"/>
              <w:marTop w:val="0"/>
              <w:marBottom w:val="0"/>
              <w:divBdr>
                <w:top w:val="none" w:sz="0" w:space="0" w:color="auto"/>
                <w:left w:val="none" w:sz="0" w:space="0" w:color="auto"/>
                <w:bottom w:val="none" w:sz="0" w:space="0" w:color="auto"/>
                <w:right w:val="none" w:sz="0" w:space="0" w:color="auto"/>
              </w:divBdr>
              <w:divsChild>
                <w:div w:id="530188458">
                  <w:marLeft w:val="0"/>
                  <w:marRight w:val="0"/>
                  <w:marTop w:val="0"/>
                  <w:marBottom w:val="0"/>
                  <w:divBdr>
                    <w:top w:val="none" w:sz="0" w:space="0" w:color="auto"/>
                    <w:left w:val="none" w:sz="0" w:space="0" w:color="auto"/>
                    <w:bottom w:val="none" w:sz="0" w:space="0" w:color="auto"/>
                    <w:right w:val="none" w:sz="0" w:space="0" w:color="auto"/>
                  </w:divBdr>
                  <w:divsChild>
                    <w:div w:id="686563064">
                      <w:marLeft w:val="0"/>
                      <w:marRight w:val="0"/>
                      <w:marTop w:val="0"/>
                      <w:marBottom w:val="0"/>
                      <w:divBdr>
                        <w:top w:val="none" w:sz="0" w:space="0" w:color="auto"/>
                        <w:left w:val="none" w:sz="0" w:space="0" w:color="auto"/>
                        <w:bottom w:val="none" w:sz="0" w:space="0" w:color="auto"/>
                        <w:right w:val="none" w:sz="0" w:space="0" w:color="auto"/>
                      </w:divBdr>
                    </w:div>
                    <w:div w:id="580602728">
                      <w:marLeft w:val="0"/>
                      <w:marRight w:val="0"/>
                      <w:marTop w:val="0"/>
                      <w:marBottom w:val="0"/>
                      <w:divBdr>
                        <w:top w:val="none" w:sz="0" w:space="0" w:color="auto"/>
                        <w:left w:val="none" w:sz="0" w:space="0" w:color="auto"/>
                        <w:bottom w:val="none" w:sz="0" w:space="0" w:color="auto"/>
                        <w:right w:val="none" w:sz="0" w:space="0" w:color="auto"/>
                      </w:divBdr>
                    </w:div>
                    <w:div w:id="51658436">
                      <w:marLeft w:val="0"/>
                      <w:marRight w:val="0"/>
                      <w:marTop w:val="0"/>
                      <w:marBottom w:val="0"/>
                      <w:divBdr>
                        <w:top w:val="none" w:sz="0" w:space="0" w:color="auto"/>
                        <w:left w:val="none" w:sz="0" w:space="0" w:color="auto"/>
                        <w:bottom w:val="none" w:sz="0" w:space="0" w:color="auto"/>
                        <w:right w:val="none" w:sz="0" w:space="0" w:color="auto"/>
                      </w:divBdr>
                    </w:div>
                    <w:div w:id="2089838723">
                      <w:marLeft w:val="0"/>
                      <w:marRight w:val="0"/>
                      <w:marTop w:val="0"/>
                      <w:marBottom w:val="0"/>
                      <w:divBdr>
                        <w:top w:val="none" w:sz="0" w:space="0" w:color="auto"/>
                        <w:left w:val="none" w:sz="0" w:space="0" w:color="auto"/>
                        <w:bottom w:val="none" w:sz="0" w:space="0" w:color="auto"/>
                        <w:right w:val="none" w:sz="0" w:space="0" w:color="auto"/>
                      </w:divBdr>
                    </w:div>
                    <w:div w:id="310864884">
                      <w:marLeft w:val="0"/>
                      <w:marRight w:val="0"/>
                      <w:marTop w:val="0"/>
                      <w:marBottom w:val="0"/>
                      <w:divBdr>
                        <w:top w:val="none" w:sz="0" w:space="0" w:color="auto"/>
                        <w:left w:val="none" w:sz="0" w:space="0" w:color="auto"/>
                        <w:bottom w:val="none" w:sz="0" w:space="0" w:color="auto"/>
                        <w:right w:val="none" w:sz="0" w:space="0" w:color="auto"/>
                      </w:divBdr>
                    </w:div>
                    <w:div w:id="156309283">
                      <w:marLeft w:val="0"/>
                      <w:marRight w:val="0"/>
                      <w:marTop w:val="0"/>
                      <w:marBottom w:val="0"/>
                      <w:divBdr>
                        <w:top w:val="none" w:sz="0" w:space="0" w:color="auto"/>
                        <w:left w:val="none" w:sz="0" w:space="0" w:color="auto"/>
                        <w:bottom w:val="none" w:sz="0" w:space="0" w:color="auto"/>
                        <w:right w:val="none" w:sz="0" w:space="0" w:color="auto"/>
                      </w:divBdr>
                      <w:divsChild>
                        <w:div w:id="532615570">
                          <w:marLeft w:val="0"/>
                          <w:marRight w:val="0"/>
                          <w:marTop w:val="0"/>
                          <w:marBottom w:val="0"/>
                          <w:divBdr>
                            <w:top w:val="none" w:sz="0" w:space="0" w:color="auto"/>
                            <w:left w:val="none" w:sz="0" w:space="0" w:color="auto"/>
                            <w:bottom w:val="none" w:sz="0" w:space="0" w:color="auto"/>
                            <w:right w:val="none" w:sz="0" w:space="0" w:color="auto"/>
                          </w:divBdr>
                        </w:div>
                      </w:divsChild>
                    </w:div>
                    <w:div w:id="788206142">
                      <w:marLeft w:val="0"/>
                      <w:marRight w:val="0"/>
                      <w:marTop w:val="0"/>
                      <w:marBottom w:val="0"/>
                      <w:divBdr>
                        <w:top w:val="none" w:sz="0" w:space="0" w:color="auto"/>
                        <w:left w:val="none" w:sz="0" w:space="0" w:color="auto"/>
                        <w:bottom w:val="none" w:sz="0" w:space="0" w:color="auto"/>
                        <w:right w:val="none" w:sz="0" w:space="0" w:color="auto"/>
                      </w:divBdr>
                    </w:div>
                    <w:div w:id="1754011057">
                      <w:marLeft w:val="0"/>
                      <w:marRight w:val="0"/>
                      <w:marTop w:val="0"/>
                      <w:marBottom w:val="0"/>
                      <w:divBdr>
                        <w:top w:val="none" w:sz="0" w:space="0" w:color="auto"/>
                        <w:left w:val="none" w:sz="0" w:space="0" w:color="auto"/>
                        <w:bottom w:val="none" w:sz="0" w:space="0" w:color="auto"/>
                        <w:right w:val="none" w:sz="0" w:space="0" w:color="auto"/>
                      </w:divBdr>
                    </w:div>
                    <w:div w:id="819613850">
                      <w:marLeft w:val="0"/>
                      <w:marRight w:val="0"/>
                      <w:marTop w:val="0"/>
                      <w:marBottom w:val="0"/>
                      <w:divBdr>
                        <w:top w:val="none" w:sz="0" w:space="0" w:color="auto"/>
                        <w:left w:val="none" w:sz="0" w:space="0" w:color="auto"/>
                        <w:bottom w:val="none" w:sz="0" w:space="0" w:color="auto"/>
                        <w:right w:val="none" w:sz="0" w:space="0" w:color="auto"/>
                      </w:divBdr>
                    </w:div>
                    <w:div w:id="106405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9456">
              <w:marLeft w:val="0"/>
              <w:marRight w:val="0"/>
              <w:marTop w:val="0"/>
              <w:marBottom w:val="0"/>
              <w:divBdr>
                <w:top w:val="none" w:sz="0" w:space="0" w:color="auto"/>
                <w:left w:val="none" w:sz="0" w:space="0" w:color="auto"/>
                <w:bottom w:val="none" w:sz="0" w:space="0" w:color="auto"/>
                <w:right w:val="none" w:sz="0" w:space="0" w:color="auto"/>
              </w:divBdr>
            </w:div>
            <w:div w:id="1540387455">
              <w:marLeft w:val="0"/>
              <w:marRight w:val="0"/>
              <w:marTop w:val="0"/>
              <w:marBottom w:val="0"/>
              <w:divBdr>
                <w:top w:val="none" w:sz="0" w:space="0" w:color="auto"/>
                <w:left w:val="none" w:sz="0" w:space="0" w:color="auto"/>
                <w:bottom w:val="none" w:sz="0" w:space="0" w:color="auto"/>
                <w:right w:val="none" w:sz="0" w:space="0" w:color="auto"/>
              </w:divBdr>
              <w:divsChild>
                <w:div w:id="1713193099">
                  <w:marLeft w:val="0"/>
                  <w:marRight w:val="0"/>
                  <w:marTop w:val="0"/>
                  <w:marBottom w:val="0"/>
                  <w:divBdr>
                    <w:top w:val="none" w:sz="0" w:space="0" w:color="auto"/>
                    <w:left w:val="none" w:sz="0" w:space="0" w:color="auto"/>
                    <w:bottom w:val="none" w:sz="0" w:space="0" w:color="auto"/>
                    <w:right w:val="none" w:sz="0" w:space="0" w:color="auto"/>
                  </w:divBdr>
                  <w:divsChild>
                    <w:div w:id="496918794">
                      <w:marLeft w:val="0"/>
                      <w:marRight w:val="0"/>
                      <w:marTop w:val="0"/>
                      <w:marBottom w:val="0"/>
                      <w:divBdr>
                        <w:top w:val="none" w:sz="0" w:space="0" w:color="auto"/>
                        <w:left w:val="none" w:sz="0" w:space="0" w:color="auto"/>
                        <w:bottom w:val="none" w:sz="0" w:space="0" w:color="auto"/>
                        <w:right w:val="none" w:sz="0" w:space="0" w:color="auto"/>
                      </w:divBdr>
                      <w:divsChild>
                        <w:div w:id="208190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5998">
                  <w:marLeft w:val="0"/>
                  <w:marRight w:val="0"/>
                  <w:marTop w:val="0"/>
                  <w:marBottom w:val="0"/>
                  <w:divBdr>
                    <w:top w:val="none" w:sz="0" w:space="0" w:color="auto"/>
                    <w:left w:val="none" w:sz="0" w:space="0" w:color="auto"/>
                    <w:bottom w:val="none" w:sz="0" w:space="0" w:color="auto"/>
                    <w:right w:val="none" w:sz="0" w:space="0" w:color="auto"/>
                  </w:divBdr>
                </w:div>
                <w:div w:id="800728990">
                  <w:marLeft w:val="0"/>
                  <w:marRight w:val="0"/>
                  <w:marTop w:val="0"/>
                  <w:marBottom w:val="0"/>
                  <w:divBdr>
                    <w:top w:val="none" w:sz="0" w:space="0" w:color="auto"/>
                    <w:left w:val="none" w:sz="0" w:space="0" w:color="auto"/>
                    <w:bottom w:val="none" w:sz="0" w:space="0" w:color="auto"/>
                    <w:right w:val="none" w:sz="0" w:space="0" w:color="auto"/>
                  </w:divBdr>
                  <w:divsChild>
                    <w:div w:id="311519307">
                      <w:marLeft w:val="0"/>
                      <w:marRight w:val="0"/>
                      <w:marTop w:val="0"/>
                      <w:marBottom w:val="0"/>
                      <w:divBdr>
                        <w:top w:val="none" w:sz="0" w:space="0" w:color="auto"/>
                        <w:left w:val="none" w:sz="0" w:space="0" w:color="auto"/>
                        <w:bottom w:val="none" w:sz="0" w:space="0" w:color="auto"/>
                        <w:right w:val="none" w:sz="0" w:space="0" w:color="auto"/>
                      </w:divBdr>
                      <w:divsChild>
                        <w:div w:id="2057194932">
                          <w:marLeft w:val="0"/>
                          <w:marRight w:val="0"/>
                          <w:marTop w:val="0"/>
                          <w:marBottom w:val="0"/>
                          <w:divBdr>
                            <w:top w:val="none" w:sz="0" w:space="0" w:color="auto"/>
                            <w:left w:val="none" w:sz="0" w:space="0" w:color="auto"/>
                            <w:bottom w:val="none" w:sz="0" w:space="0" w:color="auto"/>
                            <w:right w:val="none" w:sz="0" w:space="0" w:color="auto"/>
                          </w:divBdr>
                          <w:divsChild>
                            <w:div w:id="35639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09062">
                      <w:marLeft w:val="0"/>
                      <w:marRight w:val="0"/>
                      <w:marTop w:val="0"/>
                      <w:marBottom w:val="0"/>
                      <w:divBdr>
                        <w:top w:val="none" w:sz="0" w:space="0" w:color="auto"/>
                        <w:left w:val="none" w:sz="0" w:space="0" w:color="auto"/>
                        <w:bottom w:val="none" w:sz="0" w:space="0" w:color="auto"/>
                        <w:right w:val="none" w:sz="0" w:space="0" w:color="auto"/>
                      </w:divBdr>
                      <w:divsChild>
                        <w:div w:id="693314228">
                          <w:marLeft w:val="0"/>
                          <w:marRight w:val="0"/>
                          <w:marTop w:val="0"/>
                          <w:marBottom w:val="0"/>
                          <w:divBdr>
                            <w:top w:val="none" w:sz="0" w:space="0" w:color="auto"/>
                            <w:left w:val="none" w:sz="0" w:space="0" w:color="auto"/>
                            <w:bottom w:val="none" w:sz="0" w:space="0" w:color="auto"/>
                            <w:right w:val="none" w:sz="0" w:space="0" w:color="auto"/>
                          </w:divBdr>
                          <w:divsChild>
                            <w:div w:id="237059671">
                              <w:marLeft w:val="0"/>
                              <w:marRight w:val="0"/>
                              <w:marTop w:val="0"/>
                              <w:marBottom w:val="0"/>
                              <w:divBdr>
                                <w:top w:val="none" w:sz="0" w:space="0" w:color="auto"/>
                                <w:left w:val="none" w:sz="0" w:space="0" w:color="auto"/>
                                <w:bottom w:val="none" w:sz="0" w:space="0" w:color="auto"/>
                                <w:right w:val="none" w:sz="0" w:space="0" w:color="auto"/>
                              </w:divBdr>
                              <w:divsChild>
                                <w:div w:id="68440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90933">
                      <w:marLeft w:val="0"/>
                      <w:marRight w:val="0"/>
                      <w:marTop w:val="0"/>
                      <w:marBottom w:val="0"/>
                      <w:divBdr>
                        <w:top w:val="none" w:sz="0" w:space="0" w:color="auto"/>
                        <w:left w:val="none" w:sz="0" w:space="0" w:color="auto"/>
                        <w:bottom w:val="none" w:sz="0" w:space="0" w:color="auto"/>
                        <w:right w:val="none" w:sz="0" w:space="0" w:color="auto"/>
                      </w:divBdr>
                      <w:divsChild>
                        <w:div w:id="874080976">
                          <w:marLeft w:val="0"/>
                          <w:marRight w:val="0"/>
                          <w:marTop w:val="0"/>
                          <w:marBottom w:val="0"/>
                          <w:divBdr>
                            <w:top w:val="none" w:sz="0" w:space="0" w:color="auto"/>
                            <w:left w:val="none" w:sz="0" w:space="0" w:color="auto"/>
                            <w:bottom w:val="none" w:sz="0" w:space="0" w:color="auto"/>
                            <w:right w:val="none" w:sz="0" w:space="0" w:color="auto"/>
                          </w:divBdr>
                          <w:divsChild>
                            <w:div w:id="928806298">
                              <w:marLeft w:val="0"/>
                              <w:marRight w:val="0"/>
                              <w:marTop w:val="0"/>
                              <w:marBottom w:val="0"/>
                              <w:divBdr>
                                <w:top w:val="none" w:sz="0" w:space="0" w:color="auto"/>
                                <w:left w:val="none" w:sz="0" w:space="0" w:color="auto"/>
                                <w:bottom w:val="none" w:sz="0" w:space="0" w:color="auto"/>
                                <w:right w:val="none" w:sz="0" w:space="0" w:color="auto"/>
                              </w:divBdr>
                              <w:divsChild>
                                <w:div w:id="201965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532721">
                      <w:marLeft w:val="0"/>
                      <w:marRight w:val="0"/>
                      <w:marTop w:val="0"/>
                      <w:marBottom w:val="0"/>
                      <w:divBdr>
                        <w:top w:val="none" w:sz="0" w:space="0" w:color="auto"/>
                        <w:left w:val="none" w:sz="0" w:space="0" w:color="auto"/>
                        <w:bottom w:val="none" w:sz="0" w:space="0" w:color="auto"/>
                        <w:right w:val="none" w:sz="0" w:space="0" w:color="auto"/>
                      </w:divBdr>
                      <w:divsChild>
                        <w:div w:id="159657137">
                          <w:marLeft w:val="0"/>
                          <w:marRight w:val="0"/>
                          <w:marTop w:val="0"/>
                          <w:marBottom w:val="0"/>
                          <w:divBdr>
                            <w:top w:val="none" w:sz="0" w:space="0" w:color="auto"/>
                            <w:left w:val="none" w:sz="0" w:space="0" w:color="auto"/>
                            <w:bottom w:val="none" w:sz="0" w:space="0" w:color="auto"/>
                            <w:right w:val="none" w:sz="0" w:space="0" w:color="auto"/>
                          </w:divBdr>
                          <w:divsChild>
                            <w:div w:id="673413022">
                              <w:marLeft w:val="0"/>
                              <w:marRight w:val="0"/>
                              <w:marTop w:val="0"/>
                              <w:marBottom w:val="0"/>
                              <w:divBdr>
                                <w:top w:val="none" w:sz="0" w:space="0" w:color="auto"/>
                                <w:left w:val="none" w:sz="0" w:space="0" w:color="auto"/>
                                <w:bottom w:val="none" w:sz="0" w:space="0" w:color="auto"/>
                                <w:right w:val="none" w:sz="0" w:space="0" w:color="auto"/>
                              </w:divBdr>
                              <w:divsChild>
                                <w:div w:id="96331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49902">
                  <w:marLeft w:val="0"/>
                  <w:marRight w:val="0"/>
                  <w:marTop w:val="0"/>
                  <w:marBottom w:val="0"/>
                  <w:divBdr>
                    <w:top w:val="none" w:sz="0" w:space="0" w:color="auto"/>
                    <w:left w:val="none" w:sz="0" w:space="0" w:color="auto"/>
                    <w:bottom w:val="none" w:sz="0" w:space="0" w:color="auto"/>
                    <w:right w:val="none" w:sz="0" w:space="0" w:color="auto"/>
                  </w:divBdr>
                  <w:divsChild>
                    <w:div w:id="537624428">
                      <w:marLeft w:val="0"/>
                      <w:marRight w:val="0"/>
                      <w:marTop w:val="0"/>
                      <w:marBottom w:val="0"/>
                      <w:divBdr>
                        <w:top w:val="none" w:sz="0" w:space="0" w:color="auto"/>
                        <w:left w:val="none" w:sz="0" w:space="0" w:color="auto"/>
                        <w:bottom w:val="none" w:sz="0" w:space="0" w:color="auto"/>
                        <w:right w:val="none" w:sz="0" w:space="0" w:color="auto"/>
                      </w:divBdr>
                      <w:divsChild>
                        <w:div w:id="867720242">
                          <w:marLeft w:val="0"/>
                          <w:marRight w:val="0"/>
                          <w:marTop w:val="0"/>
                          <w:marBottom w:val="0"/>
                          <w:divBdr>
                            <w:top w:val="none" w:sz="0" w:space="0" w:color="auto"/>
                            <w:left w:val="none" w:sz="0" w:space="0" w:color="auto"/>
                            <w:bottom w:val="none" w:sz="0" w:space="0" w:color="auto"/>
                            <w:right w:val="none" w:sz="0" w:space="0" w:color="auto"/>
                          </w:divBdr>
                          <w:divsChild>
                            <w:div w:id="197926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0708">
                      <w:marLeft w:val="0"/>
                      <w:marRight w:val="0"/>
                      <w:marTop w:val="0"/>
                      <w:marBottom w:val="0"/>
                      <w:divBdr>
                        <w:top w:val="none" w:sz="0" w:space="0" w:color="auto"/>
                        <w:left w:val="none" w:sz="0" w:space="0" w:color="auto"/>
                        <w:bottom w:val="none" w:sz="0" w:space="0" w:color="auto"/>
                        <w:right w:val="none" w:sz="0" w:space="0" w:color="auto"/>
                      </w:divBdr>
                    </w:div>
                    <w:div w:id="939139760">
                      <w:marLeft w:val="0"/>
                      <w:marRight w:val="0"/>
                      <w:marTop w:val="0"/>
                      <w:marBottom w:val="0"/>
                      <w:divBdr>
                        <w:top w:val="none" w:sz="0" w:space="0" w:color="auto"/>
                        <w:left w:val="none" w:sz="0" w:space="0" w:color="auto"/>
                        <w:bottom w:val="none" w:sz="0" w:space="0" w:color="auto"/>
                        <w:right w:val="none" w:sz="0" w:space="0" w:color="auto"/>
                      </w:divBdr>
                    </w:div>
                    <w:div w:id="1516922521">
                      <w:marLeft w:val="0"/>
                      <w:marRight w:val="0"/>
                      <w:marTop w:val="0"/>
                      <w:marBottom w:val="0"/>
                      <w:divBdr>
                        <w:top w:val="none" w:sz="0" w:space="0" w:color="auto"/>
                        <w:left w:val="none" w:sz="0" w:space="0" w:color="auto"/>
                        <w:bottom w:val="none" w:sz="0" w:space="0" w:color="auto"/>
                        <w:right w:val="none" w:sz="0" w:space="0" w:color="auto"/>
                      </w:divBdr>
                    </w:div>
                    <w:div w:id="446701687">
                      <w:marLeft w:val="0"/>
                      <w:marRight w:val="0"/>
                      <w:marTop w:val="0"/>
                      <w:marBottom w:val="0"/>
                      <w:divBdr>
                        <w:top w:val="none" w:sz="0" w:space="0" w:color="auto"/>
                        <w:left w:val="none" w:sz="0" w:space="0" w:color="auto"/>
                        <w:bottom w:val="none" w:sz="0" w:space="0" w:color="auto"/>
                        <w:right w:val="none" w:sz="0" w:space="0" w:color="auto"/>
                      </w:divBdr>
                    </w:div>
                    <w:div w:id="36899079">
                      <w:marLeft w:val="0"/>
                      <w:marRight w:val="0"/>
                      <w:marTop w:val="0"/>
                      <w:marBottom w:val="0"/>
                      <w:divBdr>
                        <w:top w:val="none" w:sz="0" w:space="0" w:color="auto"/>
                        <w:left w:val="none" w:sz="0" w:space="0" w:color="auto"/>
                        <w:bottom w:val="none" w:sz="0" w:space="0" w:color="auto"/>
                        <w:right w:val="none" w:sz="0" w:space="0" w:color="auto"/>
                      </w:divBdr>
                    </w:div>
                    <w:div w:id="1825659523">
                      <w:marLeft w:val="0"/>
                      <w:marRight w:val="0"/>
                      <w:marTop w:val="0"/>
                      <w:marBottom w:val="0"/>
                      <w:divBdr>
                        <w:top w:val="none" w:sz="0" w:space="0" w:color="auto"/>
                        <w:left w:val="none" w:sz="0" w:space="0" w:color="auto"/>
                        <w:bottom w:val="none" w:sz="0" w:space="0" w:color="auto"/>
                        <w:right w:val="none" w:sz="0" w:space="0" w:color="auto"/>
                      </w:divBdr>
                    </w:div>
                    <w:div w:id="1674265012">
                      <w:marLeft w:val="0"/>
                      <w:marRight w:val="0"/>
                      <w:marTop w:val="0"/>
                      <w:marBottom w:val="0"/>
                      <w:divBdr>
                        <w:top w:val="none" w:sz="0" w:space="0" w:color="auto"/>
                        <w:left w:val="none" w:sz="0" w:space="0" w:color="auto"/>
                        <w:bottom w:val="none" w:sz="0" w:space="0" w:color="auto"/>
                        <w:right w:val="none" w:sz="0" w:space="0" w:color="auto"/>
                      </w:divBdr>
                    </w:div>
                    <w:div w:id="1084759841">
                      <w:marLeft w:val="0"/>
                      <w:marRight w:val="0"/>
                      <w:marTop w:val="0"/>
                      <w:marBottom w:val="0"/>
                      <w:divBdr>
                        <w:top w:val="none" w:sz="0" w:space="0" w:color="auto"/>
                        <w:left w:val="none" w:sz="0" w:space="0" w:color="auto"/>
                        <w:bottom w:val="none" w:sz="0" w:space="0" w:color="auto"/>
                        <w:right w:val="none" w:sz="0" w:space="0" w:color="auto"/>
                      </w:divBdr>
                    </w:div>
                    <w:div w:id="907955289">
                      <w:marLeft w:val="0"/>
                      <w:marRight w:val="0"/>
                      <w:marTop w:val="0"/>
                      <w:marBottom w:val="0"/>
                      <w:divBdr>
                        <w:top w:val="none" w:sz="0" w:space="0" w:color="auto"/>
                        <w:left w:val="none" w:sz="0" w:space="0" w:color="auto"/>
                        <w:bottom w:val="none" w:sz="0" w:space="0" w:color="auto"/>
                        <w:right w:val="none" w:sz="0" w:space="0" w:color="auto"/>
                      </w:divBdr>
                    </w:div>
                    <w:div w:id="2146703688">
                      <w:marLeft w:val="0"/>
                      <w:marRight w:val="0"/>
                      <w:marTop w:val="0"/>
                      <w:marBottom w:val="0"/>
                      <w:divBdr>
                        <w:top w:val="none" w:sz="0" w:space="0" w:color="auto"/>
                        <w:left w:val="none" w:sz="0" w:space="0" w:color="auto"/>
                        <w:bottom w:val="none" w:sz="0" w:space="0" w:color="auto"/>
                        <w:right w:val="none" w:sz="0" w:space="0" w:color="auto"/>
                      </w:divBdr>
                    </w:div>
                    <w:div w:id="1554006516">
                      <w:marLeft w:val="0"/>
                      <w:marRight w:val="0"/>
                      <w:marTop w:val="0"/>
                      <w:marBottom w:val="0"/>
                      <w:divBdr>
                        <w:top w:val="none" w:sz="0" w:space="0" w:color="auto"/>
                        <w:left w:val="none" w:sz="0" w:space="0" w:color="auto"/>
                        <w:bottom w:val="none" w:sz="0" w:space="0" w:color="auto"/>
                        <w:right w:val="none" w:sz="0" w:space="0" w:color="auto"/>
                      </w:divBdr>
                    </w:div>
                    <w:div w:id="1323122798">
                      <w:marLeft w:val="0"/>
                      <w:marRight w:val="0"/>
                      <w:marTop w:val="0"/>
                      <w:marBottom w:val="0"/>
                      <w:divBdr>
                        <w:top w:val="none" w:sz="0" w:space="0" w:color="auto"/>
                        <w:left w:val="none" w:sz="0" w:space="0" w:color="auto"/>
                        <w:bottom w:val="none" w:sz="0" w:space="0" w:color="auto"/>
                        <w:right w:val="none" w:sz="0" w:space="0" w:color="auto"/>
                      </w:divBdr>
                    </w:div>
                    <w:div w:id="1190486686">
                      <w:marLeft w:val="0"/>
                      <w:marRight w:val="0"/>
                      <w:marTop w:val="0"/>
                      <w:marBottom w:val="0"/>
                      <w:divBdr>
                        <w:top w:val="none" w:sz="0" w:space="0" w:color="auto"/>
                        <w:left w:val="none" w:sz="0" w:space="0" w:color="auto"/>
                        <w:bottom w:val="none" w:sz="0" w:space="0" w:color="auto"/>
                        <w:right w:val="none" w:sz="0" w:space="0" w:color="auto"/>
                      </w:divBdr>
                    </w:div>
                  </w:divsChild>
                </w:div>
                <w:div w:id="1621913372">
                  <w:marLeft w:val="0"/>
                  <w:marRight w:val="0"/>
                  <w:marTop w:val="0"/>
                  <w:marBottom w:val="0"/>
                  <w:divBdr>
                    <w:top w:val="none" w:sz="0" w:space="0" w:color="auto"/>
                    <w:left w:val="none" w:sz="0" w:space="0" w:color="auto"/>
                    <w:bottom w:val="none" w:sz="0" w:space="0" w:color="auto"/>
                    <w:right w:val="none" w:sz="0" w:space="0" w:color="auto"/>
                  </w:divBdr>
                  <w:divsChild>
                    <w:div w:id="2039114645">
                      <w:marLeft w:val="0"/>
                      <w:marRight w:val="0"/>
                      <w:marTop w:val="0"/>
                      <w:marBottom w:val="0"/>
                      <w:divBdr>
                        <w:top w:val="none" w:sz="0" w:space="0" w:color="auto"/>
                        <w:left w:val="none" w:sz="0" w:space="0" w:color="auto"/>
                        <w:bottom w:val="none" w:sz="0" w:space="0" w:color="auto"/>
                        <w:right w:val="none" w:sz="0" w:space="0" w:color="auto"/>
                      </w:divBdr>
                      <w:divsChild>
                        <w:div w:id="572589573">
                          <w:marLeft w:val="0"/>
                          <w:marRight w:val="0"/>
                          <w:marTop w:val="0"/>
                          <w:marBottom w:val="0"/>
                          <w:divBdr>
                            <w:top w:val="none" w:sz="0" w:space="0" w:color="auto"/>
                            <w:left w:val="none" w:sz="0" w:space="0" w:color="auto"/>
                            <w:bottom w:val="none" w:sz="0" w:space="0" w:color="auto"/>
                            <w:right w:val="none" w:sz="0" w:space="0" w:color="auto"/>
                          </w:divBdr>
                          <w:divsChild>
                            <w:div w:id="108904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2103">
                      <w:marLeft w:val="0"/>
                      <w:marRight w:val="0"/>
                      <w:marTop w:val="0"/>
                      <w:marBottom w:val="0"/>
                      <w:divBdr>
                        <w:top w:val="none" w:sz="0" w:space="0" w:color="auto"/>
                        <w:left w:val="none" w:sz="0" w:space="0" w:color="auto"/>
                        <w:bottom w:val="none" w:sz="0" w:space="0" w:color="auto"/>
                        <w:right w:val="none" w:sz="0" w:space="0" w:color="auto"/>
                      </w:divBdr>
                    </w:div>
                  </w:divsChild>
                </w:div>
                <w:div w:id="1560752128">
                  <w:marLeft w:val="0"/>
                  <w:marRight w:val="0"/>
                  <w:marTop w:val="0"/>
                  <w:marBottom w:val="0"/>
                  <w:divBdr>
                    <w:top w:val="none" w:sz="0" w:space="0" w:color="auto"/>
                    <w:left w:val="none" w:sz="0" w:space="0" w:color="auto"/>
                    <w:bottom w:val="none" w:sz="0" w:space="0" w:color="auto"/>
                    <w:right w:val="none" w:sz="0" w:space="0" w:color="auto"/>
                  </w:divBdr>
                  <w:divsChild>
                    <w:div w:id="901990378">
                      <w:marLeft w:val="0"/>
                      <w:marRight w:val="0"/>
                      <w:marTop w:val="0"/>
                      <w:marBottom w:val="0"/>
                      <w:divBdr>
                        <w:top w:val="none" w:sz="0" w:space="0" w:color="auto"/>
                        <w:left w:val="none" w:sz="0" w:space="0" w:color="auto"/>
                        <w:bottom w:val="none" w:sz="0" w:space="0" w:color="auto"/>
                        <w:right w:val="none" w:sz="0" w:space="0" w:color="auto"/>
                      </w:divBdr>
                      <w:divsChild>
                        <w:div w:id="246116705">
                          <w:marLeft w:val="0"/>
                          <w:marRight w:val="0"/>
                          <w:marTop w:val="0"/>
                          <w:marBottom w:val="0"/>
                          <w:divBdr>
                            <w:top w:val="none" w:sz="0" w:space="0" w:color="auto"/>
                            <w:left w:val="none" w:sz="0" w:space="0" w:color="auto"/>
                            <w:bottom w:val="none" w:sz="0" w:space="0" w:color="auto"/>
                            <w:right w:val="none" w:sz="0" w:space="0" w:color="auto"/>
                          </w:divBdr>
                          <w:divsChild>
                            <w:div w:id="88460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62290">
                      <w:marLeft w:val="0"/>
                      <w:marRight w:val="0"/>
                      <w:marTop w:val="0"/>
                      <w:marBottom w:val="0"/>
                      <w:divBdr>
                        <w:top w:val="none" w:sz="0" w:space="0" w:color="auto"/>
                        <w:left w:val="none" w:sz="0" w:space="0" w:color="auto"/>
                        <w:bottom w:val="none" w:sz="0" w:space="0" w:color="auto"/>
                        <w:right w:val="none" w:sz="0" w:space="0" w:color="auto"/>
                      </w:divBdr>
                    </w:div>
                  </w:divsChild>
                </w:div>
                <w:div w:id="144709559">
                  <w:marLeft w:val="0"/>
                  <w:marRight w:val="0"/>
                  <w:marTop w:val="0"/>
                  <w:marBottom w:val="0"/>
                  <w:divBdr>
                    <w:top w:val="none" w:sz="0" w:space="0" w:color="auto"/>
                    <w:left w:val="none" w:sz="0" w:space="0" w:color="auto"/>
                    <w:bottom w:val="none" w:sz="0" w:space="0" w:color="auto"/>
                    <w:right w:val="none" w:sz="0" w:space="0" w:color="auto"/>
                  </w:divBdr>
                  <w:divsChild>
                    <w:div w:id="1646810878">
                      <w:marLeft w:val="0"/>
                      <w:marRight w:val="0"/>
                      <w:marTop w:val="0"/>
                      <w:marBottom w:val="0"/>
                      <w:divBdr>
                        <w:top w:val="none" w:sz="0" w:space="0" w:color="auto"/>
                        <w:left w:val="none" w:sz="0" w:space="0" w:color="auto"/>
                        <w:bottom w:val="none" w:sz="0" w:space="0" w:color="auto"/>
                        <w:right w:val="none" w:sz="0" w:space="0" w:color="auto"/>
                      </w:divBdr>
                      <w:divsChild>
                        <w:div w:id="1817066015">
                          <w:marLeft w:val="0"/>
                          <w:marRight w:val="0"/>
                          <w:marTop w:val="0"/>
                          <w:marBottom w:val="0"/>
                          <w:divBdr>
                            <w:top w:val="none" w:sz="0" w:space="0" w:color="auto"/>
                            <w:left w:val="none" w:sz="0" w:space="0" w:color="auto"/>
                            <w:bottom w:val="none" w:sz="0" w:space="0" w:color="auto"/>
                            <w:right w:val="none" w:sz="0" w:space="0" w:color="auto"/>
                          </w:divBdr>
                          <w:divsChild>
                            <w:div w:id="13186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11767">
                      <w:marLeft w:val="0"/>
                      <w:marRight w:val="0"/>
                      <w:marTop w:val="0"/>
                      <w:marBottom w:val="0"/>
                      <w:divBdr>
                        <w:top w:val="none" w:sz="0" w:space="0" w:color="auto"/>
                        <w:left w:val="none" w:sz="0" w:space="0" w:color="auto"/>
                        <w:bottom w:val="none" w:sz="0" w:space="0" w:color="auto"/>
                        <w:right w:val="none" w:sz="0" w:space="0" w:color="auto"/>
                      </w:divBdr>
                      <w:divsChild>
                        <w:div w:id="92169087">
                          <w:marLeft w:val="0"/>
                          <w:marRight w:val="0"/>
                          <w:marTop w:val="0"/>
                          <w:marBottom w:val="0"/>
                          <w:divBdr>
                            <w:top w:val="none" w:sz="0" w:space="0" w:color="auto"/>
                            <w:left w:val="none" w:sz="0" w:space="0" w:color="auto"/>
                            <w:bottom w:val="none" w:sz="0" w:space="0" w:color="auto"/>
                            <w:right w:val="none" w:sz="0" w:space="0" w:color="auto"/>
                          </w:divBdr>
                          <w:divsChild>
                            <w:div w:id="1779566296">
                              <w:marLeft w:val="0"/>
                              <w:marRight w:val="0"/>
                              <w:marTop w:val="0"/>
                              <w:marBottom w:val="0"/>
                              <w:divBdr>
                                <w:top w:val="none" w:sz="0" w:space="0" w:color="auto"/>
                                <w:left w:val="none" w:sz="0" w:space="0" w:color="auto"/>
                                <w:bottom w:val="none" w:sz="0" w:space="0" w:color="auto"/>
                                <w:right w:val="none" w:sz="0" w:space="0" w:color="auto"/>
                              </w:divBdr>
                              <w:divsChild>
                                <w:div w:id="185237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514711">
                      <w:marLeft w:val="0"/>
                      <w:marRight w:val="0"/>
                      <w:marTop w:val="0"/>
                      <w:marBottom w:val="0"/>
                      <w:divBdr>
                        <w:top w:val="none" w:sz="0" w:space="0" w:color="auto"/>
                        <w:left w:val="none" w:sz="0" w:space="0" w:color="auto"/>
                        <w:bottom w:val="none" w:sz="0" w:space="0" w:color="auto"/>
                        <w:right w:val="none" w:sz="0" w:space="0" w:color="auto"/>
                      </w:divBdr>
                      <w:divsChild>
                        <w:div w:id="2064863191">
                          <w:marLeft w:val="0"/>
                          <w:marRight w:val="0"/>
                          <w:marTop w:val="0"/>
                          <w:marBottom w:val="0"/>
                          <w:divBdr>
                            <w:top w:val="none" w:sz="0" w:space="0" w:color="auto"/>
                            <w:left w:val="none" w:sz="0" w:space="0" w:color="auto"/>
                            <w:bottom w:val="none" w:sz="0" w:space="0" w:color="auto"/>
                            <w:right w:val="none" w:sz="0" w:space="0" w:color="auto"/>
                          </w:divBdr>
                          <w:divsChild>
                            <w:div w:id="1091006331">
                              <w:marLeft w:val="0"/>
                              <w:marRight w:val="0"/>
                              <w:marTop w:val="0"/>
                              <w:marBottom w:val="0"/>
                              <w:divBdr>
                                <w:top w:val="none" w:sz="0" w:space="0" w:color="auto"/>
                                <w:left w:val="none" w:sz="0" w:space="0" w:color="auto"/>
                                <w:bottom w:val="none" w:sz="0" w:space="0" w:color="auto"/>
                                <w:right w:val="none" w:sz="0" w:space="0" w:color="auto"/>
                              </w:divBdr>
                              <w:divsChild>
                                <w:div w:id="45445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03408">
                      <w:marLeft w:val="0"/>
                      <w:marRight w:val="0"/>
                      <w:marTop w:val="0"/>
                      <w:marBottom w:val="0"/>
                      <w:divBdr>
                        <w:top w:val="none" w:sz="0" w:space="0" w:color="auto"/>
                        <w:left w:val="none" w:sz="0" w:space="0" w:color="auto"/>
                        <w:bottom w:val="none" w:sz="0" w:space="0" w:color="auto"/>
                        <w:right w:val="none" w:sz="0" w:space="0" w:color="auto"/>
                      </w:divBdr>
                      <w:divsChild>
                        <w:div w:id="384178724">
                          <w:marLeft w:val="0"/>
                          <w:marRight w:val="0"/>
                          <w:marTop w:val="0"/>
                          <w:marBottom w:val="0"/>
                          <w:divBdr>
                            <w:top w:val="none" w:sz="0" w:space="0" w:color="auto"/>
                            <w:left w:val="none" w:sz="0" w:space="0" w:color="auto"/>
                            <w:bottom w:val="none" w:sz="0" w:space="0" w:color="auto"/>
                            <w:right w:val="none" w:sz="0" w:space="0" w:color="auto"/>
                          </w:divBdr>
                          <w:divsChild>
                            <w:div w:id="1132750872">
                              <w:marLeft w:val="0"/>
                              <w:marRight w:val="0"/>
                              <w:marTop w:val="0"/>
                              <w:marBottom w:val="0"/>
                              <w:divBdr>
                                <w:top w:val="none" w:sz="0" w:space="0" w:color="auto"/>
                                <w:left w:val="none" w:sz="0" w:space="0" w:color="auto"/>
                                <w:bottom w:val="none" w:sz="0" w:space="0" w:color="auto"/>
                                <w:right w:val="none" w:sz="0" w:space="0" w:color="auto"/>
                              </w:divBdr>
                              <w:divsChild>
                                <w:div w:id="80905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341113">
                      <w:marLeft w:val="0"/>
                      <w:marRight w:val="0"/>
                      <w:marTop w:val="0"/>
                      <w:marBottom w:val="0"/>
                      <w:divBdr>
                        <w:top w:val="none" w:sz="0" w:space="0" w:color="auto"/>
                        <w:left w:val="none" w:sz="0" w:space="0" w:color="auto"/>
                        <w:bottom w:val="none" w:sz="0" w:space="0" w:color="auto"/>
                        <w:right w:val="none" w:sz="0" w:space="0" w:color="auto"/>
                      </w:divBdr>
                      <w:divsChild>
                        <w:div w:id="225536929">
                          <w:marLeft w:val="0"/>
                          <w:marRight w:val="0"/>
                          <w:marTop w:val="0"/>
                          <w:marBottom w:val="0"/>
                          <w:divBdr>
                            <w:top w:val="none" w:sz="0" w:space="0" w:color="auto"/>
                            <w:left w:val="none" w:sz="0" w:space="0" w:color="auto"/>
                            <w:bottom w:val="none" w:sz="0" w:space="0" w:color="auto"/>
                            <w:right w:val="none" w:sz="0" w:space="0" w:color="auto"/>
                          </w:divBdr>
                          <w:divsChild>
                            <w:div w:id="48379681">
                              <w:marLeft w:val="0"/>
                              <w:marRight w:val="0"/>
                              <w:marTop w:val="0"/>
                              <w:marBottom w:val="0"/>
                              <w:divBdr>
                                <w:top w:val="none" w:sz="0" w:space="0" w:color="auto"/>
                                <w:left w:val="none" w:sz="0" w:space="0" w:color="auto"/>
                                <w:bottom w:val="none" w:sz="0" w:space="0" w:color="auto"/>
                                <w:right w:val="none" w:sz="0" w:space="0" w:color="auto"/>
                              </w:divBdr>
                              <w:divsChild>
                                <w:div w:id="57193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5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87897">
              <w:marLeft w:val="0"/>
              <w:marRight w:val="0"/>
              <w:marTop w:val="0"/>
              <w:marBottom w:val="0"/>
              <w:divBdr>
                <w:top w:val="none" w:sz="0" w:space="0" w:color="auto"/>
                <w:left w:val="none" w:sz="0" w:space="0" w:color="auto"/>
                <w:bottom w:val="none" w:sz="0" w:space="0" w:color="auto"/>
                <w:right w:val="none" w:sz="0" w:space="0" w:color="auto"/>
              </w:divBdr>
              <w:divsChild>
                <w:div w:id="942885938">
                  <w:marLeft w:val="0"/>
                  <w:marRight w:val="0"/>
                  <w:marTop w:val="0"/>
                  <w:marBottom w:val="0"/>
                  <w:divBdr>
                    <w:top w:val="none" w:sz="0" w:space="0" w:color="auto"/>
                    <w:left w:val="none" w:sz="0" w:space="0" w:color="auto"/>
                    <w:bottom w:val="none" w:sz="0" w:space="0" w:color="auto"/>
                    <w:right w:val="none" w:sz="0" w:space="0" w:color="auto"/>
                  </w:divBdr>
                  <w:divsChild>
                    <w:div w:id="555238756">
                      <w:marLeft w:val="0"/>
                      <w:marRight w:val="0"/>
                      <w:marTop w:val="0"/>
                      <w:marBottom w:val="0"/>
                      <w:divBdr>
                        <w:top w:val="none" w:sz="0" w:space="0" w:color="auto"/>
                        <w:left w:val="none" w:sz="0" w:space="0" w:color="auto"/>
                        <w:bottom w:val="none" w:sz="0" w:space="0" w:color="auto"/>
                        <w:right w:val="none" w:sz="0" w:space="0" w:color="auto"/>
                      </w:divBdr>
                      <w:divsChild>
                        <w:div w:id="15711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83465">
                  <w:marLeft w:val="0"/>
                  <w:marRight w:val="0"/>
                  <w:marTop w:val="0"/>
                  <w:marBottom w:val="0"/>
                  <w:divBdr>
                    <w:top w:val="none" w:sz="0" w:space="0" w:color="auto"/>
                    <w:left w:val="none" w:sz="0" w:space="0" w:color="auto"/>
                    <w:bottom w:val="none" w:sz="0" w:space="0" w:color="auto"/>
                    <w:right w:val="none" w:sz="0" w:space="0" w:color="auto"/>
                  </w:divBdr>
                  <w:divsChild>
                    <w:div w:id="1378968810">
                      <w:marLeft w:val="0"/>
                      <w:marRight w:val="0"/>
                      <w:marTop w:val="0"/>
                      <w:marBottom w:val="0"/>
                      <w:divBdr>
                        <w:top w:val="none" w:sz="0" w:space="0" w:color="auto"/>
                        <w:left w:val="none" w:sz="0" w:space="0" w:color="auto"/>
                        <w:bottom w:val="none" w:sz="0" w:space="0" w:color="auto"/>
                        <w:right w:val="none" w:sz="0" w:space="0" w:color="auto"/>
                      </w:divBdr>
                      <w:divsChild>
                        <w:div w:id="1849565192">
                          <w:marLeft w:val="0"/>
                          <w:marRight w:val="0"/>
                          <w:marTop w:val="0"/>
                          <w:marBottom w:val="0"/>
                          <w:divBdr>
                            <w:top w:val="none" w:sz="0" w:space="0" w:color="auto"/>
                            <w:left w:val="none" w:sz="0" w:space="0" w:color="auto"/>
                            <w:bottom w:val="none" w:sz="0" w:space="0" w:color="auto"/>
                            <w:right w:val="none" w:sz="0" w:space="0" w:color="auto"/>
                          </w:divBdr>
                          <w:divsChild>
                            <w:div w:id="127212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532418">
              <w:marLeft w:val="0"/>
              <w:marRight w:val="0"/>
              <w:marTop w:val="0"/>
              <w:marBottom w:val="0"/>
              <w:divBdr>
                <w:top w:val="none" w:sz="0" w:space="0" w:color="auto"/>
                <w:left w:val="none" w:sz="0" w:space="0" w:color="auto"/>
                <w:bottom w:val="none" w:sz="0" w:space="0" w:color="auto"/>
                <w:right w:val="none" w:sz="0" w:space="0" w:color="auto"/>
              </w:divBdr>
              <w:divsChild>
                <w:div w:id="1061438235">
                  <w:marLeft w:val="0"/>
                  <w:marRight w:val="0"/>
                  <w:marTop w:val="0"/>
                  <w:marBottom w:val="0"/>
                  <w:divBdr>
                    <w:top w:val="none" w:sz="0" w:space="0" w:color="auto"/>
                    <w:left w:val="none" w:sz="0" w:space="0" w:color="auto"/>
                    <w:bottom w:val="none" w:sz="0" w:space="0" w:color="auto"/>
                    <w:right w:val="none" w:sz="0" w:space="0" w:color="auto"/>
                  </w:divBdr>
                  <w:divsChild>
                    <w:div w:id="321278473">
                      <w:marLeft w:val="0"/>
                      <w:marRight w:val="0"/>
                      <w:marTop w:val="0"/>
                      <w:marBottom w:val="0"/>
                      <w:divBdr>
                        <w:top w:val="none" w:sz="0" w:space="0" w:color="auto"/>
                        <w:left w:val="none" w:sz="0" w:space="0" w:color="auto"/>
                        <w:bottom w:val="none" w:sz="0" w:space="0" w:color="auto"/>
                        <w:right w:val="none" w:sz="0" w:space="0" w:color="auto"/>
                      </w:divBdr>
                      <w:divsChild>
                        <w:div w:id="82760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21784">
                  <w:marLeft w:val="0"/>
                  <w:marRight w:val="0"/>
                  <w:marTop w:val="0"/>
                  <w:marBottom w:val="0"/>
                  <w:divBdr>
                    <w:top w:val="none" w:sz="0" w:space="0" w:color="auto"/>
                    <w:left w:val="none" w:sz="0" w:space="0" w:color="auto"/>
                    <w:bottom w:val="none" w:sz="0" w:space="0" w:color="auto"/>
                    <w:right w:val="none" w:sz="0" w:space="0" w:color="auto"/>
                  </w:divBdr>
                  <w:divsChild>
                    <w:div w:id="441924045">
                      <w:marLeft w:val="0"/>
                      <w:marRight w:val="0"/>
                      <w:marTop w:val="0"/>
                      <w:marBottom w:val="0"/>
                      <w:divBdr>
                        <w:top w:val="none" w:sz="0" w:space="0" w:color="auto"/>
                        <w:left w:val="none" w:sz="0" w:space="0" w:color="auto"/>
                        <w:bottom w:val="none" w:sz="0" w:space="0" w:color="auto"/>
                        <w:right w:val="none" w:sz="0" w:space="0" w:color="auto"/>
                      </w:divBdr>
                      <w:divsChild>
                        <w:div w:id="416444621">
                          <w:marLeft w:val="0"/>
                          <w:marRight w:val="0"/>
                          <w:marTop w:val="0"/>
                          <w:marBottom w:val="0"/>
                          <w:divBdr>
                            <w:top w:val="none" w:sz="0" w:space="0" w:color="auto"/>
                            <w:left w:val="none" w:sz="0" w:space="0" w:color="auto"/>
                            <w:bottom w:val="none" w:sz="0" w:space="0" w:color="auto"/>
                            <w:right w:val="none" w:sz="0" w:space="0" w:color="auto"/>
                          </w:divBdr>
                          <w:divsChild>
                            <w:div w:id="187426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78124">
                      <w:marLeft w:val="0"/>
                      <w:marRight w:val="0"/>
                      <w:marTop w:val="0"/>
                      <w:marBottom w:val="0"/>
                      <w:divBdr>
                        <w:top w:val="none" w:sz="0" w:space="0" w:color="auto"/>
                        <w:left w:val="none" w:sz="0" w:space="0" w:color="auto"/>
                        <w:bottom w:val="none" w:sz="0" w:space="0" w:color="auto"/>
                        <w:right w:val="none" w:sz="0" w:space="0" w:color="auto"/>
                      </w:divBdr>
                    </w:div>
                    <w:div w:id="1936592590">
                      <w:marLeft w:val="0"/>
                      <w:marRight w:val="0"/>
                      <w:marTop w:val="0"/>
                      <w:marBottom w:val="0"/>
                      <w:divBdr>
                        <w:top w:val="none" w:sz="0" w:space="0" w:color="auto"/>
                        <w:left w:val="none" w:sz="0" w:space="0" w:color="auto"/>
                        <w:bottom w:val="none" w:sz="0" w:space="0" w:color="auto"/>
                        <w:right w:val="none" w:sz="0" w:space="0" w:color="auto"/>
                      </w:divBdr>
                      <w:divsChild>
                        <w:div w:id="760292954">
                          <w:marLeft w:val="0"/>
                          <w:marRight w:val="0"/>
                          <w:marTop w:val="0"/>
                          <w:marBottom w:val="0"/>
                          <w:divBdr>
                            <w:top w:val="none" w:sz="0" w:space="0" w:color="auto"/>
                            <w:left w:val="none" w:sz="0" w:space="0" w:color="auto"/>
                            <w:bottom w:val="none" w:sz="0" w:space="0" w:color="auto"/>
                            <w:right w:val="none" w:sz="0" w:space="0" w:color="auto"/>
                          </w:divBdr>
                          <w:divsChild>
                            <w:div w:id="784421761">
                              <w:marLeft w:val="0"/>
                              <w:marRight w:val="0"/>
                              <w:marTop w:val="0"/>
                              <w:marBottom w:val="0"/>
                              <w:divBdr>
                                <w:top w:val="none" w:sz="0" w:space="0" w:color="auto"/>
                                <w:left w:val="none" w:sz="0" w:space="0" w:color="auto"/>
                                <w:bottom w:val="none" w:sz="0" w:space="0" w:color="auto"/>
                                <w:right w:val="none" w:sz="0" w:space="0" w:color="auto"/>
                              </w:divBdr>
                              <w:divsChild>
                                <w:div w:id="18141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69330">
                          <w:marLeft w:val="0"/>
                          <w:marRight w:val="0"/>
                          <w:marTop w:val="0"/>
                          <w:marBottom w:val="0"/>
                          <w:divBdr>
                            <w:top w:val="none" w:sz="0" w:space="0" w:color="auto"/>
                            <w:left w:val="none" w:sz="0" w:space="0" w:color="auto"/>
                            <w:bottom w:val="none" w:sz="0" w:space="0" w:color="auto"/>
                            <w:right w:val="none" w:sz="0" w:space="0" w:color="auto"/>
                          </w:divBdr>
                        </w:div>
                        <w:div w:id="1760560021">
                          <w:marLeft w:val="0"/>
                          <w:marRight w:val="0"/>
                          <w:marTop w:val="0"/>
                          <w:marBottom w:val="0"/>
                          <w:divBdr>
                            <w:top w:val="none" w:sz="0" w:space="0" w:color="auto"/>
                            <w:left w:val="none" w:sz="0" w:space="0" w:color="auto"/>
                            <w:bottom w:val="none" w:sz="0" w:space="0" w:color="auto"/>
                            <w:right w:val="none" w:sz="0" w:space="0" w:color="auto"/>
                          </w:divBdr>
                          <w:divsChild>
                            <w:div w:id="1639410939">
                              <w:marLeft w:val="0"/>
                              <w:marRight w:val="0"/>
                              <w:marTop w:val="0"/>
                              <w:marBottom w:val="0"/>
                              <w:divBdr>
                                <w:top w:val="none" w:sz="0" w:space="0" w:color="auto"/>
                                <w:left w:val="none" w:sz="0" w:space="0" w:color="auto"/>
                                <w:bottom w:val="none" w:sz="0" w:space="0" w:color="auto"/>
                                <w:right w:val="none" w:sz="0" w:space="0" w:color="auto"/>
                              </w:divBdr>
                              <w:divsChild>
                                <w:div w:id="2117099055">
                                  <w:marLeft w:val="0"/>
                                  <w:marRight w:val="0"/>
                                  <w:marTop w:val="0"/>
                                  <w:marBottom w:val="0"/>
                                  <w:divBdr>
                                    <w:top w:val="none" w:sz="0" w:space="0" w:color="auto"/>
                                    <w:left w:val="none" w:sz="0" w:space="0" w:color="auto"/>
                                    <w:bottom w:val="none" w:sz="0" w:space="0" w:color="auto"/>
                                    <w:right w:val="none" w:sz="0" w:space="0" w:color="auto"/>
                                  </w:divBdr>
                                  <w:divsChild>
                                    <w:div w:id="122907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4228">
                              <w:marLeft w:val="0"/>
                              <w:marRight w:val="0"/>
                              <w:marTop w:val="0"/>
                              <w:marBottom w:val="0"/>
                              <w:divBdr>
                                <w:top w:val="none" w:sz="0" w:space="0" w:color="auto"/>
                                <w:left w:val="none" w:sz="0" w:space="0" w:color="auto"/>
                                <w:bottom w:val="none" w:sz="0" w:space="0" w:color="auto"/>
                                <w:right w:val="none" w:sz="0" w:space="0" w:color="auto"/>
                              </w:divBdr>
                            </w:div>
                            <w:div w:id="1678918575">
                              <w:marLeft w:val="0"/>
                              <w:marRight w:val="0"/>
                              <w:marTop w:val="0"/>
                              <w:marBottom w:val="0"/>
                              <w:divBdr>
                                <w:top w:val="none" w:sz="0" w:space="0" w:color="auto"/>
                                <w:left w:val="none" w:sz="0" w:space="0" w:color="auto"/>
                                <w:bottom w:val="none" w:sz="0" w:space="0" w:color="auto"/>
                                <w:right w:val="none" w:sz="0" w:space="0" w:color="auto"/>
                              </w:divBdr>
                            </w:div>
                            <w:div w:id="10063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42704">
                      <w:marLeft w:val="0"/>
                      <w:marRight w:val="0"/>
                      <w:marTop w:val="0"/>
                      <w:marBottom w:val="0"/>
                      <w:divBdr>
                        <w:top w:val="none" w:sz="0" w:space="0" w:color="auto"/>
                        <w:left w:val="none" w:sz="0" w:space="0" w:color="auto"/>
                        <w:bottom w:val="none" w:sz="0" w:space="0" w:color="auto"/>
                        <w:right w:val="none" w:sz="0" w:space="0" w:color="auto"/>
                      </w:divBdr>
                      <w:divsChild>
                        <w:div w:id="1307851950">
                          <w:marLeft w:val="0"/>
                          <w:marRight w:val="0"/>
                          <w:marTop w:val="0"/>
                          <w:marBottom w:val="0"/>
                          <w:divBdr>
                            <w:top w:val="none" w:sz="0" w:space="0" w:color="auto"/>
                            <w:left w:val="none" w:sz="0" w:space="0" w:color="auto"/>
                            <w:bottom w:val="none" w:sz="0" w:space="0" w:color="auto"/>
                            <w:right w:val="none" w:sz="0" w:space="0" w:color="auto"/>
                          </w:divBdr>
                          <w:divsChild>
                            <w:div w:id="878319793">
                              <w:marLeft w:val="0"/>
                              <w:marRight w:val="0"/>
                              <w:marTop w:val="0"/>
                              <w:marBottom w:val="0"/>
                              <w:divBdr>
                                <w:top w:val="none" w:sz="0" w:space="0" w:color="auto"/>
                                <w:left w:val="none" w:sz="0" w:space="0" w:color="auto"/>
                                <w:bottom w:val="none" w:sz="0" w:space="0" w:color="auto"/>
                                <w:right w:val="none" w:sz="0" w:space="0" w:color="auto"/>
                              </w:divBdr>
                              <w:divsChild>
                                <w:div w:id="213733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1827">
                  <w:marLeft w:val="0"/>
                  <w:marRight w:val="0"/>
                  <w:marTop w:val="0"/>
                  <w:marBottom w:val="0"/>
                  <w:divBdr>
                    <w:top w:val="none" w:sz="0" w:space="0" w:color="auto"/>
                    <w:left w:val="none" w:sz="0" w:space="0" w:color="auto"/>
                    <w:bottom w:val="none" w:sz="0" w:space="0" w:color="auto"/>
                    <w:right w:val="none" w:sz="0" w:space="0" w:color="auto"/>
                  </w:divBdr>
                  <w:divsChild>
                    <w:div w:id="333722550">
                      <w:marLeft w:val="0"/>
                      <w:marRight w:val="0"/>
                      <w:marTop w:val="0"/>
                      <w:marBottom w:val="0"/>
                      <w:divBdr>
                        <w:top w:val="none" w:sz="0" w:space="0" w:color="auto"/>
                        <w:left w:val="none" w:sz="0" w:space="0" w:color="auto"/>
                        <w:bottom w:val="none" w:sz="0" w:space="0" w:color="auto"/>
                        <w:right w:val="none" w:sz="0" w:space="0" w:color="auto"/>
                      </w:divBdr>
                      <w:divsChild>
                        <w:div w:id="1785273159">
                          <w:marLeft w:val="0"/>
                          <w:marRight w:val="0"/>
                          <w:marTop w:val="0"/>
                          <w:marBottom w:val="0"/>
                          <w:divBdr>
                            <w:top w:val="none" w:sz="0" w:space="0" w:color="auto"/>
                            <w:left w:val="none" w:sz="0" w:space="0" w:color="auto"/>
                            <w:bottom w:val="none" w:sz="0" w:space="0" w:color="auto"/>
                            <w:right w:val="none" w:sz="0" w:space="0" w:color="auto"/>
                          </w:divBdr>
                          <w:divsChild>
                            <w:div w:id="105685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15717">
                      <w:marLeft w:val="0"/>
                      <w:marRight w:val="0"/>
                      <w:marTop w:val="0"/>
                      <w:marBottom w:val="0"/>
                      <w:divBdr>
                        <w:top w:val="none" w:sz="0" w:space="0" w:color="auto"/>
                        <w:left w:val="none" w:sz="0" w:space="0" w:color="auto"/>
                        <w:bottom w:val="none" w:sz="0" w:space="0" w:color="auto"/>
                        <w:right w:val="none" w:sz="0" w:space="0" w:color="auto"/>
                      </w:divBdr>
                    </w:div>
                    <w:div w:id="1071660345">
                      <w:marLeft w:val="0"/>
                      <w:marRight w:val="0"/>
                      <w:marTop w:val="0"/>
                      <w:marBottom w:val="0"/>
                      <w:divBdr>
                        <w:top w:val="none" w:sz="0" w:space="0" w:color="auto"/>
                        <w:left w:val="none" w:sz="0" w:space="0" w:color="auto"/>
                        <w:bottom w:val="none" w:sz="0" w:space="0" w:color="auto"/>
                        <w:right w:val="none" w:sz="0" w:space="0" w:color="auto"/>
                      </w:divBdr>
                      <w:divsChild>
                        <w:div w:id="261451510">
                          <w:marLeft w:val="0"/>
                          <w:marRight w:val="0"/>
                          <w:marTop w:val="0"/>
                          <w:marBottom w:val="0"/>
                          <w:divBdr>
                            <w:top w:val="none" w:sz="0" w:space="0" w:color="auto"/>
                            <w:left w:val="none" w:sz="0" w:space="0" w:color="auto"/>
                            <w:bottom w:val="none" w:sz="0" w:space="0" w:color="auto"/>
                            <w:right w:val="none" w:sz="0" w:space="0" w:color="auto"/>
                          </w:divBdr>
                          <w:divsChild>
                            <w:div w:id="1167284327">
                              <w:marLeft w:val="0"/>
                              <w:marRight w:val="0"/>
                              <w:marTop w:val="0"/>
                              <w:marBottom w:val="0"/>
                              <w:divBdr>
                                <w:top w:val="none" w:sz="0" w:space="0" w:color="auto"/>
                                <w:left w:val="none" w:sz="0" w:space="0" w:color="auto"/>
                                <w:bottom w:val="none" w:sz="0" w:space="0" w:color="auto"/>
                                <w:right w:val="none" w:sz="0" w:space="0" w:color="auto"/>
                              </w:divBdr>
                              <w:divsChild>
                                <w:div w:id="124761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16802">
                          <w:marLeft w:val="0"/>
                          <w:marRight w:val="0"/>
                          <w:marTop w:val="0"/>
                          <w:marBottom w:val="0"/>
                          <w:divBdr>
                            <w:top w:val="none" w:sz="0" w:space="0" w:color="auto"/>
                            <w:left w:val="none" w:sz="0" w:space="0" w:color="auto"/>
                            <w:bottom w:val="none" w:sz="0" w:space="0" w:color="auto"/>
                            <w:right w:val="none" w:sz="0" w:space="0" w:color="auto"/>
                          </w:divBdr>
                        </w:div>
                        <w:div w:id="1722972998">
                          <w:marLeft w:val="0"/>
                          <w:marRight w:val="0"/>
                          <w:marTop w:val="0"/>
                          <w:marBottom w:val="0"/>
                          <w:divBdr>
                            <w:top w:val="none" w:sz="0" w:space="0" w:color="auto"/>
                            <w:left w:val="none" w:sz="0" w:space="0" w:color="auto"/>
                            <w:bottom w:val="none" w:sz="0" w:space="0" w:color="auto"/>
                            <w:right w:val="none" w:sz="0" w:space="0" w:color="auto"/>
                          </w:divBdr>
                          <w:divsChild>
                            <w:div w:id="51274807">
                              <w:marLeft w:val="0"/>
                              <w:marRight w:val="0"/>
                              <w:marTop w:val="0"/>
                              <w:marBottom w:val="0"/>
                              <w:divBdr>
                                <w:top w:val="none" w:sz="0" w:space="0" w:color="auto"/>
                                <w:left w:val="none" w:sz="0" w:space="0" w:color="auto"/>
                                <w:bottom w:val="none" w:sz="0" w:space="0" w:color="auto"/>
                                <w:right w:val="none" w:sz="0" w:space="0" w:color="auto"/>
                              </w:divBdr>
                              <w:divsChild>
                                <w:div w:id="1913158595">
                                  <w:marLeft w:val="0"/>
                                  <w:marRight w:val="0"/>
                                  <w:marTop w:val="0"/>
                                  <w:marBottom w:val="0"/>
                                  <w:divBdr>
                                    <w:top w:val="none" w:sz="0" w:space="0" w:color="auto"/>
                                    <w:left w:val="none" w:sz="0" w:space="0" w:color="auto"/>
                                    <w:bottom w:val="none" w:sz="0" w:space="0" w:color="auto"/>
                                    <w:right w:val="none" w:sz="0" w:space="0" w:color="auto"/>
                                  </w:divBdr>
                                  <w:divsChild>
                                    <w:div w:id="166004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09603">
                              <w:marLeft w:val="0"/>
                              <w:marRight w:val="0"/>
                              <w:marTop w:val="0"/>
                              <w:marBottom w:val="0"/>
                              <w:divBdr>
                                <w:top w:val="none" w:sz="0" w:space="0" w:color="auto"/>
                                <w:left w:val="none" w:sz="0" w:space="0" w:color="auto"/>
                                <w:bottom w:val="none" w:sz="0" w:space="0" w:color="auto"/>
                                <w:right w:val="none" w:sz="0" w:space="0" w:color="auto"/>
                              </w:divBdr>
                            </w:div>
                          </w:divsChild>
                        </w:div>
                        <w:div w:id="350568627">
                          <w:marLeft w:val="0"/>
                          <w:marRight w:val="0"/>
                          <w:marTop w:val="0"/>
                          <w:marBottom w:val="0"/>
                          <w:divBdr>
                            <w:top w:val="none" w:sz="0" w:space="0" w:color="auto"/>
                            <w:left w:val="none" w:sz="0" w:space="0" w:color="auto"/>
                            <w:bottom w:val="none" w:sz="0" w:space="0" w:color="auto"/>
                            <w:right w:val="none" w:sz="0" w:space="0" w:color="auto"/>
                          </w:divBdr>
                          <w:divsChild>
                            <w:div w:id="663357675">
                              <w:marLeft w:val="0"/>
                              <w:marRight w:val="0"/>
                              <w:marTop w:val="0"/>
                              <w:marBottom w:val="0"/>
                              <w:divBdr>
                                <w:top w:val="none" w:sz="0" w:space="0" w:color="auto"/>
                                <w:left w:val="none" w:sz="0" w:space="0" w:color="auto"/>
                                <w:bottom w:val="none" w:sz="0" w:space="0" w:color="auto"/>
                                <w:right w:val="none" w:sz="0" w:space="0" w:color="auto"/>
                              </w:divBdr>
                              <w:divsChild>
                                <w:div w:id="816728744">
                                  <w:marLeft w:val="0"/>
                                  <w:marRight w:val="0"/>
                                  <w:marTop w:val="0"/>
                                  <w:marBottom w:val="0"/>
                                  <w:divBdr>
                                    <w:top w:val="none" w:sz="0" w:space="0" w:color="auto"/>
                                    <w:left w:val="none" w:sz="0" w:space="0" w:color="auto"/>
                                    <w:bottom w:val="none" w:sz="0" w:space="0" w:color="auto"/>
                                    <w:right w:val="none" w:sz="0" w:space="0" w:color="auto"/>
                                  </w:divBdr>
                                  <w:divsChild>
                                    <w:div w:id="161856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6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0136">
                      <w:marLeft w:val="0"/>
                      <w:marRight w:val="0"/>
                      <w:marTop w:val="0"/>
                      <w:marBottom w:val="0"/>
                      <w:divBdr>
                        <w:top w:val="none" w:sz="0" w:space="0" w:color="auto"/>
                        <w:left w:val="none" w:sz="0" w:space="0" w:color="auto"/>
                        <w:bottom w:val="none" w:sz="0" w:space="0" w:color="auto"/>
                        <w:right w:val="none" w:sz="0" w:space="0" w:color="auto"/>
                      </w:divBdr>
                      <w:divsChild>
                        <w:div w:id="1120876247">
                          <w:marLeft w:val="0"/>
                          <w:marRight w:val="0"/>
                          <w:marTop w:val="0"/>
                          <w:marBottom w:val="0"/>
                          <w:divBdr>
                            <w:top w:val="none" w:sz="0" w:space="0" w:color="auto"/>
                            <w:left w:val="none" w:sz="0" w:space="0" w:color="auto"/>
                            <w:bottom w:val="none" w:sz="0" w:space="0" w:color="auto"/>
                            <w:right w:val="none" w:sz="0" w:space="0" w:color="auto"/>
                          </w:divBdr>
                          <w:divsChild>
                            <w:div w:id="28409746">
                              <w:marLeft w:val="0"/>
                              <w:marRight w:val="0"/>
                              <w:marTop w:val="0"/>
                              <w:marBottom w:val="0"/>
                              <w:divBdr>
                                <w:top w:val="none" w:sz="0" w:space="0" w:color="auto"/>
                                <w:left w:val="none" w:sz="0" w:space="0" w:color="auto"/>
                                <w:bottom w:val="none" w:sz="0" w:space="0" w:color="auto"/>
                                <w:right w:val="none" w:sz="0" w:space="0" w:color="auto"/>
                              </w:divBdr>
                              <w:divsChild>
                                <w:div w:id="102709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963938">
              <w:marLeft w:val="0"/>
              <w:marRight w:val="0"/>
              <w:marTop w:val="0"/>
              <w:marBottom w:val="0"/>
              <w:divBdr>
                <w:top w:val="none" w:sz="0" w:space="0" w:color="auto"/>
                <w:left w:val="none" w:sz="0" w:space="0" w:color="auto"/>
                <w:bottom w:val="none" w:sz="0" w:space="0" w:color="auto"/>
                <w:right w:val="none" w:sz="0" w:space="0" w:color="auto"/>
              </w:divBdr>
              <w:divsChild>
                <w:div w:id="649137427">
                  <w:marLeft w:val="0"/>
                  <w:marRight w:val="0"/>
                  <w:marTop w:val="0"/>
                  <w:marBottom w:val="0"/>
                  <w:divBdr>
                    <w:top w:val="none" w:sz="0" w:space="0" w:color="auto"/>
                    <w:left w:val="none" w:sz="0" w:space="0" w:color="auto"/>
                    <w:bottom w:val="none" w:sz="0" w:space="0" w:color="auto"/>
                    <w:right w:val="none" w:sz="0" w:space="0" w:color="auto"/>
                  </w:divBdr>
                  <w:divsChild>
                    <w:div w:id="1621960361">
                      <w:marLeft w:val="0"/>
                      <w:marRight w:val="0"/>
                      <w:marTop w:val="0"/>
                      <w:marBottom w:val="0"/>
                      <w:divBdr>
                        <w:top w:val="none" w:sz="0" w:space="0" w:color="auto"/>
                        <w:left w:val="none" w:sz="0" w:space="0" w:color="auto"/>
                        <w:bottom w:val="none" w:sz="0" w:space="0" w:color="auto"/>
                        <w:right w:val="none" w:sz="0" w:space="0" w:color="auto"/>
                      </w:divBdr>
                      <w:divsChild>
                        <w:div w:id="60164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96245">
                  <w:marLeft w:val="0"/>
                  <w:marRight w:val="0"/>
                  <w:marTop w:val="0"/>
                  <w:marBottom w:val="0"/>
                  <w:divBdr>
                    <w:top w:val="none" w:sz="0" w:space="0" w:color="auto"/>
                    <w:left w:val="none" w:sz="0" w:space="0" w:color="auto"/>
                    <w:bottom w:val="none" w:sz="0" w:space="0" w:color="auto"/>
                    <w:right w:val="none" w:sz="0" w:space="0" w:color="auto"/>
                  </w:divBdr>
                  <w:divsChild>
                    <w:div w:id="1866558849">
                      <w:marLeft w:val="0"/>
                      <w:marRight w:val="0"/>
                      <w:marTop w:val="0"/>
                      <w:marBottom w:val="0"/>
                      <w:divBdr>
                        <w:top w:val="none" w:sz="0" w:space="0" w:color="auto"/>
                        <w:left w:val="none" w:sz="0" w:space="0" w:color="auto"/>
                        <w:bottom w:val="none" w:sz="0" w:space="0" w:color="auto"/>
                        <w:right w:val="none" w:sz="0" w:space="0" w:color="auto"/>
                      </w:divBdr>
                      <w:divsChild>
                        <w:div w:id="1657219224">
                          <w:marLeft w:val="0"/>
                          <w:marRight w:val="0"/>
                          <w:marTop w:val="0"/>
                          <w:marBottom w:val="0"/>
                          <w:divBdr>
                            <w:top w:val="none" w:sz="0" w:space="0" w:color="auto"/>
                            <w:left w:val="none" w:sz="0" w:space="0" w:color="auto"/>
                            <w:bottom w:val="none" w:sz="0" w:space="0" w:color="auto"/>
                            <w:right w:val="none" w:sz="0" w:space="0" w:color="auto"/>
                          </w:divBdr>
                          <w:divsChild>
                            <w:div w:id="57304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0444">
                      <w:marLeft w:val="0"/>
                      <w:marRight w:val="0"/>
                      <w:marTop w:val="0"/>
                      <w:marBottom w:val="0"/>
                      <w:divBdr>
                        <w:top w:val="none" w:sz="0" w:space="0" w:color="auto"/>
                        <w:left w:val="none" w:sz="0" w:space="0" w:color="auto"/>
                        <w:bottom w:val="none" w:sz="0" w:space="0" w:color="auto"/>
                        <w:right w:val="none" w:sz="0" w:space="0" w:color="auto"/>
                      </w:divBdr>
                    </w:div>
                    <w:div w:id="772894606">
                      <w:marLeft w:val="0"/>
                      <w:marRight w:val="0"/>
                      <w:marTop w:val="0"/>
                      <w:marBottom w:val="0"/>
                      <w:divBdr>
                        <w:top w:val="none" w:sz="0" w:space="0" w:color="auto"/>
                        <w:left w:val="none" w:sz="0" w:space="0" w:color="auto"/>
                        <w:bottom w:val="none" w:sz="0" w:space="0" w:color="auto"/>
                        <w:right w:val="none" w:sz="0" w:space="0" w:color="auto"/>
                      </w:divBdr>
                      <w:divsChild>
                        <w:div w:id="1926647092">
                          <w:marLeft w:val="0"/>
                          <w:marRight w:val="0"/>
                          <w:marTop w:val="0"/>
                          <w:marBottom w:val="0"/>
                          <w:divBdr>
                            <w:top w:val="none" w:sz="0" w:space="0" w:color="auto"/>
                            <w:left w:val="none" w:sz="0" w:space="0" w:color="auto"/>
                            <w:bottom w:val="none" w:sz="0" w:space="0" w:color="auto"/>
                            <w:right w:val="none" w:sz="0" w:space="0" w:color="auto"/>
                          </w:divBdr>
                          <w:divsChild>
                            <w:div w:id="1553081603">
                              <w:marLeft w:val="0"/>
                              <w:marRight w:val="0"/>
                              <w:marTop w:val="0"/>
                              <w:marBottom w:val="0"/>
                              <w:divBdr>
                                <w:top w:val="none" w:sz="0" w:space="0" w:color="auto"/>
                                <w:left w:val="none" w:sz="0" w:space="0" w:color="auto"/>
                                <w:bottom w:val="none" w:sz="0" w:space="0" w:color="auto"/>
                                <w:right w:val="none" w:sz="0" w:space="0" w:color="auto"/>
                              </w:divBdr>
                              <w:divsChild>
                                <w:div w:id="4071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0173">
                          <w:marLeft w:val="0"/>
                          <w:marRight w:val="0"/>
                          <w:marTop w:val="0"/>
                          <w:marBottom w:val="0"/>
                          <w:divBdr>
                            <w:top w:val="none" w:sz="0" w:space="0" w:color="auto"/>
                            <w:left w:val="none" w:sz="0" w:space="0" w:color="auto"/>
                            <w:bottom w:val="none" w:sz="0" w:space="0" w:color="auto"/>
                            <w:right w:val="none" w:sz="0" w:space="0" w:color="auto"/>
                          </w:divBdr>
                        </w:div>
                        <w:div w:id="489291957">
                          <w:marLeft w:val="0"/>
                          <w:marRight w:val="0"/>
                          <w:marTop w:val="0"/>
                          <w:marBottom w:val="0"/>
                          <w:divBdr>
                            <w:top w:val="none" w:sz="0" w:space="0" w:color="auto"/>
                            <w:left w:val="none" w:sz="0" w:space="0" w:color="auto"/>
                            <w:bottom w:val="none" w:sz="0" w:space="0" w:color="auto"/>
                            <w:right w:val="none" w:sz="0" w:space="0" w:color="auto"/>
                          </w:divBdr>
                          <w:divsChild>
                            <w:div w:id="434642390">
                              <w:marLeft w:val="0"/>
                              <w:marRight w:val="0"/>
                              <w:marTop w:val="0"/>
                              <w:marBottom w:val="0"/>
                              <w:divBdr>
                                <w:top w:val="none" w:sz="0" w:space="0" w:color="auto"/>
                                <w:left w:val="none" w:sz="0" w:space="0" w:color="auto"/>
                                <w:bottom w:val="none" w:sz="0" w:space="0" w:color="auto"/>
                                <w:right w:val="none" w:sz="0" w:space="0" w:color="auto"/>
                              </w:divBdr>
                              <w:divsChild>
                                <w:div w:id="936786678">
                                  <w:marLeft w:val="0"/>
                                  <w:marRight w:val="0"/>
                                  <w:marTop w:val="0"/>
                                  <w:marBottom w:val="0"/>
                                  <w:divBdr>
                                    <w:top w:val="none" w:sz="0" w:space="0" w:color="auto"/>
                                    <w:left w:val="none" w:sz="0" w:space="0" w:color="auto"/>
                                    <w:bottom w:val="none" w:sz="0" w:space="0" w:color="auto"/>
                                    <w:right w:val="none" w:sz="0" w:space="0" w:color="auto"/>
                                  </w:divBdr>
                                  <w:divsChild>
                                    <w:div w:id="82158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8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307538">
              <w:marLeft w:val="0"/>
              <w:marRight w:val="0"/>
              <w:marTop w:val="0"/>
              <w:marBottom w:val="0"/>
              <w:divBdr>
                <w:top w:val="none" w:sz="0" w:space="0" w:color="auto"/>
                <w:left w:val="none" w:sz="0" w:space="0" w:color="auto"/>
                <w:bottom w:val="none" w:sz="0" w:space="0" w:color="auto"/>
                <w:right w:val="none" w:sz="0" w:space="0" w:color="auto"/>
              </w:divBdr>
              <w:divsChild>
                <w:div w:id="895043269">
                  <w:marLeft w:val="0"/>
                  <w:marRight w:val="0"/>
                  <w:marTop w:val="0"/>
                  <w:marBottom w:val="0"/>
                  <w:divBdr>
                    <w:top w:val="none" w:sz="0" w:space="0" w:color="auto"/>
                    <w:left w:val="none" w:sz="0" w:space="0" w:color="auto"/>
                    <w:bottom w:val="none" w:sz="0" w:space="0" w:color="auto"/>
                    <w:right w:val="none" w:sz="0" w:space="0" w:color="auto"/>
                  </w:divBdr>
                  <w:divsChild>
                    <w:div w:id="1896118222">
                      <w:marLeft w:val="0"/>
                      <w:marRight w:val="0"/>
                      <w:marTop w:val="0"/>
                      <w:marBottom w:val="0"/>
                      <w:divBdr>
                        <w:top w:val="none" w:sz="0" w:space="0" w:color="auto"/>
                        <w:left w:val="none" w:sz="0" w:space="0" w:color="auto"/>
                        <w:bottom w:val="none" w:sz="0" w:space="0" w:color="auto"/>
                        <w:right w:val="none" w:sz="0" w:space="0" w:color="auto"/>
                      </w:divBdr>
                      <w:divsChild>
                        <w:div w:id="46670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30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27919">
      <w:bodyDiv w:val="1"/>
      <w:marLeft w:val="720"/>
      <w:marRight w:val="0"/>
      <w:marTop w:val="0"/>
      <w:marBottom w:val="0"/>
      <w:divBdr>
        <w:top w:val="none" w:sz="0" w:space="0" w:color="auto"/>
        <w:left w:val="none" w:sz="0" w:space="0" w:color="auto"/>
        <w:bottom w:val="none" w:sz="0" w:space="0" w:color="auto"/>
        <w:right w:val="none" w:sz="0" w:space="0" w:color="auto"/>
      </w:divBdr>
      <w:divsChild>
        <w:div w:id="265384686">
          <w:marLeft w:val="0"/>
          <w:marRight w:val="0"/>
          <w:marTop w:val="0"/>
          <w:marBottom w:val="0"/>
          <w:divBdr>
            <w:top w:val="none" w:sz="0" w:space="0" w:color="auto"/>
            <w:left w:val="none" w:sz="0" w:space="0" w:color="auto"/>
            <w:bottom w:val="none" w:sz="0" w:space="0" w:color="auto"/>
            <w:right w:val="none" w:sz="0" w:space="0" w:color="auto"/>
          </w:divBdr>
          <w:divsChild>
            <w:div w:id="174461913">
              <w:marLeft w:val="0"/>
              <w:marRight w:val="0"/>
              <w:marTop w:val="0"/>
              <w:marBottom w:val="0"/>
              <w:divBdr>
                <w:top w:val="none" w:sz="0" w:space="0" w:color="auto"/>
                <w:left w:val="none" w:sz="0" w:space="0" w:color="auto"/>
                <w:bottom w:val="none" w:sz="0" w:space="0" w:color="auto"/>
                <w:right w:val="none" w:sz="0" w:space="0" w:color="auto"/>
              </w:divBdr>
              <w:divsChild>
                <w:div w:id="1541161755">
                  <w:marLeft w:val="0"/>
                  <w:marRight w:val="0"/>
                  <w:marTop w:val="0"/>
                  <w:marBottom w:val="0"/>
                  <w:divBdr>
                    <w:top w:val="none" w:sz="0" w:space="0" w:color="auto"/>
                    <w:left w:val="none" w:sz="0" w:space="0" w:color="auto"/>
                    <w:bottom w:val="none" w:sz="0" w:space="0" w:color="auto"/>
                    <w:right w:val="none" w:sz="0" w:space="0" w:color="auto"/>
                  </w:divBdr>
                  <w:divsChild>
                    <w:div w:id="9987170">
                      <w:marLeft w:val="0"/>
                      <w:marRight w:val="0"/>
                      <w:marTop w:val="0"/>
                      <w:marBottom w:val="0"/>
                      <w:divBdr>
                        <w:top w:val="none" w:sz="0" w:space="0" w:color="auto"/>
                        <w:left w:val="none" w:sz="0" w:space="0" w:color="auto"/>
                        <w:bottom w:val="none" w:sz="0" w:space="0" w:color="auto"/>
                        <w:right w:val="none" w:sz="0" w:space="0" w:color="auto"/>
                      </w:divBdr>
                      <w:divsChild>
                        <w:div w:id="617446255">
                          <w:marLeft w:val="0"/>
                          <w:marRight w:val="0"/>
                          <w:marTop w:val="0"/>
                          <w:marBottom w:val="0"/>
                          <w:divBdr>
                            <w:top w:val="none" w:sz="0" w:space="0" w:color="auto"/>
                            <w:left w:val="none" w:sz="0" w:space="0" w:color="auto"/>
                            <w:bottom w:val="none" w:sz="0" w:space="0" w:color="auto"/>
                            <w:right w:val="none" w:sz="0" w:space="0" w:color="auto"/>
                          </w:divBdr>
                          <w:divsChild>
                            <w:div w:id="1252928676">
                              <w:marLeft w:val="0"/>
                              <w:marRight w:val="0"/>
                              <w:marTop w:val="0"/>
                              <w:marBottom w:val="0"/>
                              <w:divBdr>
                                <w:top w:val="none" w:sz="0" w:space="0" w:color="auto"/>
                                <w:left w:val="none" w:sz="0" w:space="0" w:color="auto"/>
                                <w:bottom w:val="none" w:sz="0" w:space="0" w:color="auto"/>
                                <w:right w:val="none" w:sz="0" w:space="0" w:color="auto"/>
                              </w:divBdr>
                              <w:divsChild>
                                <w:div w:id="26477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391480">
                      <w:marLeft w:val="0"/>
                      <w:marRight w:val="0"/>
                      <w:marTop w:val="0"/>
                      <w:marBottom w:val="0"/>
                      <w:divBdr>
                        <w:top w:val="none" w:sz="0" w:space="0" w:color="auto"/>
                        <w:left w:val="none" w:sz="0" w:space="0" w:color="auto"/>
                        <w:bottom w:val="none" w:sz="0" w:space="0" w:color="auto"/>
                        <w:right w:val="none" w:sz="0" w:space="0" w:color="auto"/>
                      </w:divBdr>
                      <w:divsChild>
                        <w:div w:id="570700032">
                          <w:marLeft w:val="0"/>
                          <w:marRight w:val="0"/>
                          <w:marTop w:val="0"/>
                          <w:marBottom w:val="0"/>
                          <w:divBdr>
                            <w:top w:val="none" w:sz="0" w:space="0" w:color="auto"/>
                            <w:left w:val="none" w:sz="0" w:space="0" w:color="auto"/>
                            <w:bottom w:val="none" w:sz="0" w:space="0" w:color="auto"/>
                            <w:right w:val="none" w:sz="0" w:space="0" w:color="auto"/>
                          </w:divBdr>
                          <w:divsChild>
                            <w:div w:id="20134830">
                              <w:marLeft w:val="0"/>
                              <w:marRight w:val="0"/>
                              <w:marTop w:val="0"/>
                              <w:marBottom w:val="0"/>
                              <w:divBdr>
                                <w:top w:val="none" w:sz="0" w:space="0" w:color="auto"/>
                                <w:left w:val="none" w:sz="0" w:space="0" w:color="auto"/>
                                <w:bottom w:val="none" w:sz="0" w:space="0" w:color="auto"/>
                                <w:right w:val="none" w:sz="0" w:space="0" w:color="auto"/>
                              </w:divBdr>
                              <w:divsChild>
                                <w:div w:id="60496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965">
                          <w:marLeft w:val="0"/>
                          <w:marRight w:val="0"/>
                          <w:marTop w:val="0"/>
                          <w:marBottom w:val="0"/>
                          <w:divBdr>
                            <w:top w:val="none" w:sz="0" w:space="0" w:color="auto"/>
                            <w:left w:val="none" w:sz="0" w:space="0" w:color="auto"/>
                            <w:bottom w:val="none" w:sz="0" w:space="0" w:color="auto"/>
                            <w:right w:val="none" w:sz="0" w:space="0" w:color="auto"/>
                          </w:divBdr>
                        </w:div>
                      </w:divsChild>
                    </w:div>
                    <w:div w:id="200628671">
                      <w:marLeft w:val="0"/>
                      <w:marRight w:val="0"/>
                      <w:marTop w:val="0"/>
                      <w:marBottom w:val="0"/>
                      <w:divBdr>
                        <w:top w:val="none" w:sz="0" w:space="0" w:color="auto"/>
                        <w:left w:val="none" w:sz="0" w:space="0" w:color="auto"/>
                        <w:bottom w:val="none" w:sz="0" w:space="0" w:color="auto"/>
                        <w:right w:val="none" w:sz="0" w:space="0" w:color="auto"/>
                      </w:divBdr>
                      <w:divsChild>
                        <w:div w:id="2030906124">
                          <w:marLeft w:val="0"/>
                          <w:marRight w:val="0"/>
                          <w:marTop w:val="0"/>
                          <w:marBottom w:val="0"/>
                          <w:divBdr>
                            <w:top w:val="none" w:sz="0" w:space="0" w:color="auto"/>
                            <w:left w:val="none" w:sz="0" w:space="0" w:color="auto"/>
                            <w:bottom w:val="none" w:sz="0" w:space="0" w:color="auto"/>
                            <w:right w:val="none" w:sz="0" w:space="0" w:color="auto"/>
                          </w:divBdr>
                          <w:divsChild>
                            <w:div w:id="94176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5793">
                      <w:marLeft w:val="0"/>
                      <w:marRight w:val="0"/>
                      <w:marTop w:val="0"/>
                      <w:marBottom w:val="0"/>
                      <w:divBdr>
                        <w:top w:val="none" w:sz="0" w:space="0" w:color="auto"/>
                        <w:left w:val="none" w:sz="0" w:space="0" w:color="auto"/>
                        <w:bottom w:val="none" w:sz="0" w:space="0" w:color="auto"/>
                        <w:right w:val="none" w:sz="0" w:space="0" w:color="auto"/>
                      </w:divBdr>
                      <w:divsChild>
                        <w:div w:id="871071238">
                          <w:marLeft w:val="0"/>
                          <w:marRight w:val="0"/>
                          <w:marTop w:val="0"/>
                          <w:marBottom w:val="0"/>
                          <w:divBdr>
                            <w:top w:val="none" w:sz="0" w:space="0" w:color="auto"/>
                            <w:left w:val="none" w:sz="0" w:space="0" w:color="auto"/>
                            <w:bottom w:val="none" w:sz="0" w:space="0" w:color="auto"/>
                            <w:right w:val="none" w:sz="0" w:space="0" w:color="auto"/>
                          </w:divBdr>
                          <w:divsChild>
                            <w:div w:id="1086195120">
                              <w:marLeft w:val="0"/>
                              <w:marRight w:val="0"/>
                              <w:marTop w:val="0"/>
                              <w:marBottom w:val="0"/>
                              <w:divBdr>
                                <w:top w:val="none" w:sz="0" w:space="0" w:color="auto"/>
                                <w:left w:val="none" w:sz="0" w:space="0" w:color="auto"/>
                                <w:bottom w:val="none" w:sz="0" w:space="0" w:color="auto"/>
                                <w:right w:val="none" w:sz="0" w:space="0" w:color="auto"/>
                              </w:divBdr>
                              <w:divsChild>
                                <w:div w:id="45752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702573">
                  <w:marLeft w:val="0"/>
                  <w:marRight w:val="0"/>
                  <w:marTop w:val="0"/>
                  <w:marBottom w:val="0"/>
                  <w:divBdr>
                    <w:top w:val="none" w:sz="0" w:space="0" w:color="auto"/>
                    <w:left w:val="none" w:sz="0" w:space="0" w:color="auto"/>
                    <w:bottom w:val="none" w:sz="0" w:space="0" w:color="auto"/>
                    <w:right w:val="none" w:sz="0" w:space="0" w:color="auto"/>
                  </w:divBdr>
                  <w:divsChild>
                    <w:div w:id="1519734722">
                      <w:marLeft w:val="0"/>
                      <w:marRight w:val="0"/>
                      <w:marTop w:val="0"/>
                      <w:marBottom w:val="0"/>
                      <w:divBdr>
                        <w:top w:val="none" w:sz="0" w:space="0" w:color="auto"/>
                        <w:left w:val="none" w:sz="0" w:space="0" w:color="auto"/>
                        <w:bottom w:val="none" w:sz="0" w:space="0" w:color="auto"/>
                        <w:right w:val="none" w:sz="0" w:space="0" w:color="auto"/>
                      </w:divBdr>
                      <w:divsChild>
                        <w:div w:id="667442472">
                          <w:marLeft w:val="0"/>
                          <w:marRight w:val="0"/>
                          <w:marTop w:val="0"/>
                          <w:marBottom w:val="0"/>
                          <w:divBdr>
                            <w:top w:val="none" w:sz="0" w:space="0" w:color="auto"/>
                            <w:left w:val="none" w:sz="0" w:space="0" w:color="auto"/>
                            <w:bottom w:val="none" w:sz="0" w:space="0" w:color="auto"/>
                            <w:right w:val="none" w:sz="0" w:space="0" w:color="auto"/>
                          </w:divBdr>
                          <w:divsChild>
                            <w:div w:id="674959902">
                              <w:marLeft w:val="0"/>
                              <w:marRight w:val="0"/>
                              <w:marTop w:val="0"/>
                              <w:marBottom w:val="0"/>
                              <w:divBdr>
                                <w:top w:val="none" w:sz="0" w:space="0" w:color="auto"/>
                                <w:left w:val="none" w:sz="0" w:space="0" w:color="auto"/>
                                <w:bottom w:val="none" w:sz="0" w:space="0" w:color="auto"/>
                                <w:right w:val="none" w:sz="0" w:space="0" w:color="auto"/>
                              </w:divBdr>
                              <w:divsChild>
                                <w:div w:id="5263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56924">
                      <w:marLeft w:val="0"/>
                      <w:marRight w:val="0"/>
                      <w:marTop w:val="0"/>
                      <w:marBottom w:val="0"/>
                      <w:divBdr>
                        <w:top w:val="none" w:sz="0" w:space="0" w:color="auto"/>
                        <w:left w:val="none" w:sz="0" w:space="0" w:color="auto"/>
                        <w:bottom w:val="none" w:sz="0" w:space="0" w:color="auto"/>
                        <w:right w:val="none" w:sz="0" w:space="0" w:color="auto"/>
                      </w:divBdr>
                      <w:divsChild>
                        <w:div w:id="1141771035">
                          <w:marLeft w:val="0"/>
                          <w:marRight w:val="0"/>
                          <w:marTop w:val="0"/>
                          <w:marBottom w:val="0"/>
                          <w:divBdr>
                            <w:top w:val="none" w:sz="0" w:space="0" w:color="auto"/>
                            <w:left w:val="none" w:sz="0" w:space="0" w:color="auto"/>
                            <w:bottom w:val="none" w:sz="0" w:space="0" w:color="auto"/>
                            <w:right w:val="none" w:sz="0" w:space="0" w:color="auto"/>
                          </w:divBdr>
                          <w:divsChild>
                            <w:div w:id="26982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5596">
                      <w:marLeft w:val="0"/>
                      <w:marRight w:val="0"/>
                      <w:marTop w:val="0"/>
                      <w:marBottom w:val="0"/>
                      <w:divBdr>
                        <w:top w:val="none" w:sz="0" w:space="0" w:color="auto"/>
                        <w:left w:val="none" w:sz="0" w:space="0" w:color="auto"/>
                        <w:bottom w:val="none" w:sz="0" w:space="0" w:color="auto"/>
                        <w:right w:val="none" w:sz="0" w:space="0" w:color="auto"/>
                      </w:divBdr>
                      <w:divsChild>
                        <w:div w:id="236938458">
                          <w:marLeft w:val="0"/>
                          <w:marRight w:val="0"/>
                          <w:marTop w:val="0"/>
                          <w:marBottom w:val="0"/>
                          <w:divBdr>
                            <w:top w:val="none" w:sz="0" w:space="0" w:color="auto"/>
                            <w:left w:val="none" w:sz="0" w:space="0" w:color="auto"/>
                            <w:bottom w:val="none" w:sz="0" w:space="0" w:color="auto"/>
                            <w:right w:val="none" w:sz="0" w:space="0" w:color="auto"/>
                          </w:divBdr>
                        </w:div>
                        <w:div w:id="814758659">
                          <w:marLeft w:val="0"/>
                          <w:marRight w:val="0"/>
                          <w:marTop w:val="0"/>
                          <w:marBottom w:val="0"/>
                          <w:divBdr>
                            <w:top w:val="none" w:sz="0" w:space="0" w:color="auto"/>
                            <w:left w:val="none" w:sz="0" w:space="0" w:color="auto"/>
                            <w:bottom w:val="none" w:sz="0" w:space="0" w:color="auto"/>
                            <w:right w:val="none" w:sz="0" w:space="0" w:color="auto"/>
                          </w:divBdr>
                          <w:divsChild>
                            <w:div w:id="2144612053">
                              <w:marLeft w:val="0"/>
                              <w:marRight w:val="0"/>
                              <w:marTop w:val="0"/>
                              <w:marBottom w:val="0"/>
                              <w:divBdr>
                                <w:top w:val="none" w:sz="0" w:space="0" w:color="auto"/>
                                <w:left w:val="none" w:sz="0" w:space="0" w:color="auto"/>
                                <w:bottom w:val="none" w:sz="0" w:space="0" w:color="auto"/>
                                <w:right w:val="none" w:sz="0" w:space="0" w:color="auto"/>
                              </w:divBdr>
                              <w:divsChild>
                                <w:div w:id="133831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131256">
                      <w:marLeft w:val="0"/>
                      <w:marRight w:val="0"/>
                      <w:marTop w:val="0"/>
                      <w:marBottom w:val="0"/>
                      <w:divBdr>
                        <w:top w:val="none" w:sz="0" w:space="0" w:color="auto"/>
                        <w:left w:val="none" w:sz="0" w:space="0" w:color="auto"/>
                        <w:bottom w:val="none" w:sz="0" w:space="0" w:color="auto"/>
                        <w:right w:val="none" w:sz="0" w:space="0" w:color="auto"/>
                      </w:divBdr>
                      <w:divsChild>
                        <w:div w:id="1108234972">
                          <w:marLeft w:val="0"/>
                          <w:marRight w:val="0"/>
                          <w:marTop w:val="0"/>
                          <w:marBottom w:val="0"/>
                          <w:divBdr>
                            <w:top w:val="none" w:sz="0" w:space="0" w:color="auto"/>
                            <w:left w:val="none" w:sz="0" w:space="0" w:color="auto"/>
                            <w:bottom w:val="none" w:sz="0" w:space="0" w:color="auto"/>
                            <w:right w:val="none" w:sz="0" w:space="0" w:color="auto"/>
                          </w:divBdr>
                          <w:divsChild>
                            <w:div w:id="2103526853">
                              <w:marLeft w:val="0"/>
                              <w:marRight w:val="0"/>
                              <w:marTop w:val="0"/>
                              <w:marBottom w:val="0"/>
                              <w:divBdr>
                                <w:top w:val="none" w:sz="0" w:space="0" w:color="auto"/>
                                <w:left w:val="none" w:sz="0" w:space="0" w:color="auto"/>
                                <w:bottom w:val="none" w:sz="0" w:space="0" w:color="auto"/>
                                <w:right w:val="none" w:sz="0" w:space="0" w:color="auto"/>
                              </w:divBdr>
                              <w:divsChild>
                                <w:div w:id="7601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665951">
                      <w:marLeft w:val="0"/>
                      <w:marRight w:val="0"/>
                      <w:marTop w:val="0"/>
                      <w:marBottom w:val="0"/>
                      <w:divBdr>
                        <w:top w:val="none" w:sz="0" w:space="0" w:color="auto"/>
                        <w:left w:val="none" w:sz="0" w:space="0" w:color="auto"/>
                        <w:bottom w:val="none" w:sz="0" w:space="0" w:color="auto"/>
                        <w:right w:val="none" w:sz="0" w:space="0" w:color="auto"/>
                      </w:divBdr>
                      <w:divsChild>
                        <w:div w:id="1064139836">
                          <w:marLeft w:val="0"/>
                          <w:marRight w:val="0"/>
                          <w:marTop w:val="0"/>
                          <w:marBottom w:val="0"/>
                          <w:divBdr>
                            <w:top w:val="none" w:sz="0" w:space="0" w:color="auto"/>
                            <w:left w:val="none" w:sz="0" w:space="0" w:color="auto"/>
                            <w:bottom w:val="none" w:sz="0" w:space="0" w:color="auto"/>
                            <w:right w:val="none" w:sz="0" w:space="0" w:color="auto"/>
                          </w:divBdr>
                          <w:divsChild>
                            <w:div w:id="1090464602">
                              <w:marLeft w:val="0"/>
                              <w:marRight w:val="0"/>
                              <w:marTop w:val="0"/>
                              <w:marBottom w:val="0"/>
                              <w:divBdr>
                                <w:top w:val="none" w:sz="0" w:space="0" w:color="auto"/>
                                <w:left w:val="none" w:sz="0" w:space="0" w:color="auto"/>
                                <w:bottom w:val="none" w:sz="0" w:space="0" w:color="auto"/>
                                <w:right w:val="none" w:sz="0" w:space="0" w:color="auto"/>
                              </w:divBdr>
                              <w:divsChild>
                                <w:div w:id="152655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014781">
                  <w:marLeft w:val="0"/>
                  <w:marRight w:val="0"/>
                  <w:marTop w:val="0"/>
                  <w:marBottom w:val="0"/>
                  <w:divBdr>
                    <w:top w:val="none" w:sz="0" w:space="0" w:color="auto"/>
                    <w:left w:val="none" w:sz="0" w:space="0" w:color="auto"/>
                    <w:bottom w:val="none" w:sz="0" w:space="0" w:color="auto"/>
                    <w:right w:val="none" w:sz="0" w:space="0" w:color="auto"/>
                  </w:divBdr>
                  <w:divsChild>
                    <w:div w:id="93016577">
                      <w:marLeft w:val="0"/>
                      <w:marRight w:val="0"/>
                      <w:marTop w:val="0"/>
                      <w:marBottom w:val="0"/>
                      <w:divBdr>
                        <w:top w:val="none" w:sz="0" w:space="0" w:color="auto"/>
                        <w:left w:val="none" w:sz="0" w:space="0" w:color="auto"/>
                        <w:bottom w:val="none" w:sz="0" w:space="0" w:color="auto"/>
                        <w:right w:val="none" w:sz="0" w:space="0" w:color="auto"/>
                      </w:divBdr>
                    </w:div>
                    <w:div w:id="407845734">
                      <w:marLeft w:val="0"/>
                      <w:marRight w:val="0"/>
                      <w:marTop w:val="0"/>
                      <w:marBottom w:val="0"/>
                      <w:divBdr>
                        <w:top w:val="none" w:sz="0" w:space="0" w:color="auto"/>
                        <w:left w:val="none" w:sz="0" w:space="0" w:color="auto"/>
                        <w:bottom w:val="none" w:sz="0" w:space="0" w:color="auto"/>
                        <w:right w:val="none" w:sz="0" w:space="0" w:color="auto"/>
                      </w:divBdr>
                      <w:divsChild>
                        <w:div w:id="912197396">
                          <w:marLeft w:val="0"/>
                          <w:marRight w:val="0"/>
                          <w:marTop w:val="0"/>
                          <w:marBottom w:val="0"/>
                          <w:divBdr>
                            <w:top w:val="none" w:sz="0" w:space="0" w:color="auto"/>
                            <w:left w:val="none" w:sz="0" w:space="0" w:color="auto"/>
                            <w:bottom w:val="none" w:sz="0" w:space="0" w:color="auto"/>
                            <w:right w:val="none" w:sz="0" w:space="0" w:color="auto"/>
                          </w:divBdr>
                          <w:divsChild>
                            <w:div w:id="187198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7263">
                      <w:marLeft w:val="0"/>
                      <w:marRight w:val="0"/>
                      <w:marTop w:val="0"/>
                      <w:marBottom w:val="0"/>
                      <w:divBdr>
                        <w:top w:val="none" w:sz="0" w:space="0" w:color="auto"/>
                        <w:left w:val="none" w:sz="0" w:space="0" w:color="auto"/>
                        <w:bottom w:val="none" w:sz="0" w:space="0" w:color="auto"/>
                        <w:right w:val="none" w:sz="0" w:space="0" w:color="auto"/>
                      </w:divBdr>
                    </w:div>
                    <w:div w:id="624583539">
                      <w:marLeft w:val="0"/>
                      <w:marRight w:val="0"/>
                      <w:marTop w:val="0"/>
                      <w:marBottom w:val="0"/>
                      <w:divBdr>
                        <w:top w:val="none" w:sz="0" w:space="0" w:color="auto"/>
                        <w:left w:val="none" w:sz="0" w:space="0" w:color="auto"/>
                        <w:bottom w:val="none" w:sz="0" w:space="0" w:color="auto"/>
                        <w:right w:val="none" w:sz="0" w:space="0" w:color="auto"/>
                      </w:divBdr>
                    </w:div>
                    <w:div w:id="759106172">
                      <w:marLeft w:val="0"/>
                      <w:marRight w:val="0"/>
                      <w:marTop w:val="0"/>
                      <w:marBottom w:val="0"/>
                      <w:divBdr>
                        <w:top w:val="none" w:sz="0" w:space="0" w:color="auto"/>
                        <w:left w:val="none" w:sz="0" w:space="0" w:color="auto"/>
                        <w:bottom w:val="none" w:sz="0" w:space="0" w:color="auto"/>
                        <w:right w:val="none" w:sz="0" w:space="0" w:color="auto"/>
                      </w:divBdr>
                    </w:div>
                    <w:div w:id="764106621">
                      <w:marLeft w:val="0"/>
                      <w:marRight w:val="0"/>
                      <w:marTop w:val="0"/>
                      <w:marBottom w:val="0"/>
                      <w:divBdr>
                        <w:top w:val="none" w:sz="0" w:space="0" w:color="auto"/>
                        <w:left w:val="none" w:sz="0" w:space="0" w:color="auto"/>
                        <w:bottom w:val="none" w:sz="0" w:space="0" w:color="auto"/>
                        <w:right w:val="none" w:sz="0" w:space="0" w:color="auto"/>
                      </w:divBdr>
                    </w:div>
                    <w:div w:id="784036495">
                      <w:marLeft w:val="0"/>
                      <w:marRight w:val="0"/>
                      <w:marTop w:val="0"/>
                      <w:marBottom w:val="0"/>
                      <w:divBdr>
                        <w:top w:val="none" w:sz="0" w:space="0" w:color="auto"/>
                        <w:left w:val="none" w:sz="0" w:space="0" w:color="auto"/>
                        <w:bottom w:val="none" w:sz="0" w:space="0" w:color="auto"/>
                        <w:right w:val="none" w:sz="0" w:space="0" w:color="auto"/>
                      </w:divBdr>
                    </w:div>
                    <w:div w:id="950161868">
                      <w:marLeft w:val="0"/>
                      <w:marRight w:val="0"/>
                      <w:marTop w:val="0"/>
                      <w:marBottom w:val="0"/>
                      <w:divBdr>
                        <w:top w:val="none" w:sz="0" w:space="0" w:color="auto"/>
                        <w:left w:val="none" w:sz="0" w:space="0" w:color="auto"/>
                        <w:bottom w:val="none" w:sz="0" w:space="0" w:color="auto"/>
                        <w:right w:val="none" w:sz="0" w:space="0" w:color="auto"/>
                      </w:divBdr>
                    </w:div>
                    <w:div w:id="1214931022">
                      <w:marLeft w:val="0"/>
                      <w:marRight w:val="0"/>
                      <w:marTop w:val="0"/>
                      <w:marBottom w:val="0"/>
                      <w:divBdr>
                        <w:top w:val="none" w:sz="0" w:space="0" w:color="auto"/>
                        <w:left w:val="none" w:sz="0" w:space="0" w:color="auto"/>
                        <w:bottom w:val="none" w:sz="0" w:space="0" w:color="auto"/>
                        <w:right w:val="none" w:sz="0" w:space="0" w:color="auto"/>
                      </w:divBdr>
                    </w:div>
                    <w:div w:id="1480027215">
                      <w:marLeft w:val="0"/>
                      <w:marRight w:val="0"/>
                      <w:marTop w:val="0"/>
                      <w:marBottom w:val="0"/>
                      <w:divBdr>
                        <w:top w:val="none" w:sz="0" w:space="0" w:color="auto"/>
                        <w:left w:val="none" w:sz="0" w:space="0" w:color="auto"/>
                        <w:bottom w:val="none" w:sz="0" w:space="0" w:color="auto"/>
                        <w:right w:val="none" w:sz="0" w:space="0" w:color="auto"/>
                      </w:divBdr>
                    </w:div>
                    <w:div w:id="1727220012">
                      <w:marLeft w:val="0"/>
                      <w:marRight w:val="0"/>
                      <w:marTop w:val="0"/>
                      <w:marBottom w:val="0"/>
                      <w:divBdr>
                        <w:top w:val="none" w:sz="0" w:space="0" w:color="auto"/>
                        <w:left w:val="none" w:sz="0" w:space="0" w:color="auto"/>
                        <w:bottom w:val="none" w:sz="0" w:space="0" w:color="auto"/>
                        <w:right w:val="none" w:sz="0" w:space="0" w:color="auto"/>
                      </w:divBdr>
                    </w:div>
                    <w:div w:id="1778713436">
                      <w:marLeft w:val="0"/>
                      <w:marRight w:val="0"/>
                      <w:marTop w:val="0"/>
                      <w:marBottom w:val="0"/>
                      <w:divBdr>
                        <w:top w:val="none" w:sz="0" w:space="0" w:color="auto"/>
                        <w:left w:val="none" w:sz="0" w:space="0" w:color="auto"/>
                        <w:bottom w:val="none" w:sz="0" w:space="0" w:color="auto"/>
                        <w:right w:val="none" w:sz="0" w:space="0" w:color="auto"/>
                      </w:divBdr>
                    </w:div>
                    <w:div w:id="1828784055">
                      <w:marLeft w:val="0"/>
                      <w:marRight w:val="0"/>
                      <w:marTop w:val="0"/>
                      <w:marBottom w:val="0"/>
                      <w:divBdr>
                        <w:top w:val="none" w:sz="0" w:space="0" w:color="auto"/>
                        <w:left w:val="none" w:sz="0" w:space="0" w:color="auto"/>
                        <w:bottom w:val="none" w:sz="0" w:space="0" w:color="auto"/>
                        <w:right w:val="none" w:sz="0" w:space="0" w:color="auto"/>
                      </w:divBdr>
                    </w:div>
                    <w:div w:id="1958482199">
                      <w:marLeft w:val="0"/>
                      <w:marRight w:val="0"/>
                      <w:marTop w:val="0"/>
                      <w:marBottom w:val="0"/>
                      <w:divBdr>
                        <w:top w:val="none" w:sz="0" w:space="0" w:color="auto"/>
                        <w:left w:val="none" w:sz="0" w:space="0" w:color="auto"/>
                        <w:bottom w:val="none" w:sz="0" w:space="0" w:color="auto"/>
                        <w:right w:val="none" w:sz="0" w:space="0" w:color="auto"/>
                      </w:divBdr>
                    </w:div>
                  </w:divsChild>
                </w:div>
                <w:div w:id="1172797934">
                  <w:marLeft w:val="0"/>
                  <w:marRight w:val="0"/>
                  <w:marTop w:val="0"/>
                  <w:marBottom w:val="0"/>
                  <w:divBdr>
                    <w:top w:val="none" w:sz="0" w:space="0" w:color="auto"/>
                    <w:left w:val="none" w:sz="0" w:space="0" w:color="auto"/>
                    <w:bottom w:val="none" w:sz="0" w:space="0" w:color="auto"/>
                    <w:right w:val="none" w:sz="0" w:space="0" w:color="auto"/>
                  </w:divBdr>
                  <w:divsChild>
                    <w:div w:id="1657030500">
                      <w:marLeft w:val="0"/>
                      <w:marRight w:val="0"/>
                      <w:marTop w:val="0"/>
                      <w:marBottom w:val="0"/>
                      <w:divBdr>
                        <w:top w:val="none" w:sz="0" w:space="0" w:color="auto"/>
                        <w:left w:val="none" w:sz="0" w:space="0" w:color="auto"/>
                        <w:bottom w:val="none" w:sz="0" w:space="0" w:color="auto"/>
                        <w:right w:val="none" w:sz="0" w:space="0" w:color="auto"/>
                      </w:divBdr>
                      <w:divsChild>
                        <w:div w:id="271330490">
                          <w:marLeft w:val="0"/>
                          <w:marRight w:val="0"/>
                          <w:marTop w:val="0"/>
                          <w:marBottom w:val="0"/>
                          <w:divBdr>
                            <w:top w:val="none" w:sz="0" w:space="0" w:color="auto"/>
                            <w:left w:val="none" w:sz="0" w:space="0" w:color="auto"/>
                            <w:bottom w:val="none" w:sz="0" w:space="0" w:color="auto"/>
                            <w:right w:val="none" w:sz="0" w:space="0" w:color="auto"/>
                          </w:divBdr>
                          <w:divsChild>
                            <w:div w:id="16419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79204">
                      <w:marLeft w:val="0"/>
                      <w:marRight w:val="0"/>
                      <w:marTop w:val="0"/>
                      <w:marBottom w:val="0"/>
                      <w:divBdr>
                        <w:top w:val="none" w:sz="0" w:space="0" w:color="auto"/>
                        <w:left w:val="none" w:sz="0" w:space="0" w:color="auto"/>
                        <w:bottom w:val="none" w:sz="0" w:space="0" w:color="auto"/>
                        <w:right w:val="none" w:sz="0" w:space="0" w:color="auto"/>
                      </w:divBdr>
                    </w:div>
                  </w:divsChild>
                </w:div>
                <w:div w:id="1865054727">
                  <w:marLeft w:val="0"/>
                  <w:marRight w:val="0"/>
                  <w:marTop w:val="0"/>
                  <w:marBottom w:val="0"/>
                  <w:divBdr>
                    <w:top w:val="none" w:sz="0" w:space="0" w:color="auto"/>
                    <w:left w:val="none" w:sz="0" w:space="0" w:color="auto"/>
                    <w:bottom w:val="none" w:sz="0" w:space="0" w:color="auto"/>
                    <w:right w:val="none" w:sz="0" w:space="0" w:color="auto"/>
                  </w:divBdr>
                  <w:divsChild>
                    <w:div w:id="367073549">
                      <w:marLeft w:val="0"/>
                      <w:marRight w:val="0"/>
                      <w:marTop w:val="0"/>
                      <w:marBottom w:val="0"/>
                      <w:divBdr>
                        <w:top w:val="none" w:sz="0" w:space="0" w:color="auto"/>
                        <w:left w:val="none" w:sz="0" w:space="0" w:color="auto"/>
                        <w:bottom w:val="none" w:sz="0" w:space="0" w:color="auto"/>
                        <w:right w:val="none" w:sz="0" w:space="0" w:color="auto"/>
                      </w:divBdr>
                      <w:divsChild>
                        <w:div w:id="681709223">
                          <w:marLeft w:val="0"/>
                          <w:marRight w:val="0"/>
                          <w:marTop w:val="0"/>
                          <w:marBottom w:val="0"/>
                          <w:divBdr>
                            <w:top w:val="none" w:sz="0" w:space="0" w:color="auto"/>
                            <w:left w:val="none" w:sz="0" w:space="0" w:color="auto"/>
                            <w:bottom w:val="none" w:sz="0" w:space="0" w:color="auto"/>
                            <w:right w:val="none" w:sz="0" w:space="0" w:color="auto"/>
                          </w:divBdr>
                          <w:divsChild>
                            <w:div w:id="117198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4340">
                      <w:marLeft w:val="0"/>
                      <w:marRight w:val="0"/>
                      <w:marTop w:val="0"/>
                      <w:marBottom w:val="0"/>
                      <w:divBdr>
                        <w:top w:val="none" w:sz="0" w:space="0" w:color="auto"/>
                        <w:left w:val="none" w:sz="0" w:space="0" w:color="auto"/>
                        <w:bottom w:val="none" w:sz="0" w:space="0" w:color="auto"/>
                        <w:right w:val="none" w:sz="0" w:space="0" w:color="auto"/>
                      </w:divBdr>
                    </w:div>
                  </w:divsChild>
                </w:div>
                <w:div w:id="1312445204">
                  <w:marLeft w:val="0"/>
                  <w:marRight w:val="0"/>
                  <w:marTop w:val="0"/>
                  <w:marBottom w:val="0"/>
                  <w:divBdr>
                    <w:top w:val="none" w:sz="0" w:space="0" w:color="auto"/>
                    <w:left w:val="none" w:sz="0" w:space="0" w:color="auto"/>
                    <w:bottom w:val="none" w:sz="0" w:space="0" w:color="auto"/>
                    <w:right w:val="none" w:sz="0" w:space="0" w:color="auto"/>
                  </w:divBdr>
                </w:div>
                <w:div w:id="1505852443">
                  <w:marLeft w:val="0"/>
                  <w:marRight w:val="0"/>
                  <w:marTop w:val="0"/>
                  <w:marBottom w:val="0"/>
                  <w:divBdr>
                    <w:top w:val="none" w:sz="0" w:space="0" w:color="auto"/>
                    <w:left w:val="none" w:sz="0" w:space="0" w:color="auto"/>
                    <w:bottom w:val="none" w:sz="0" w:space="0" w:color="auto"/>
                    <w:right w:val="none" w:sz="0" w:space="0" w:color="auto"/>
                  </w:divBdr>
                  <w:divsChild>
                    <w:div w:id="2044557443">
                      <w:marLeft w:val="0"/>
                      <w:marRight w:val="0"/>
                      <w:marTop w:val="0"/>
                      <w:marBottom w:val="0"/>
                      <w:divBdr>
                        <w:top w:val="none" w:sz="0" w:space="0" w:color="auto"/>
                        <w:left w:val="none" w:sz="0" w:space="0" w:color="auto"/>
                        <w:bottom w:val="none" w:sz="0" w:space="0" w:color="auto"/>
                        <w:right w:val="none" w:sz="0" w:space="0" w:color="auto"/>
                      </w:divBdr>
                      <w:divsChild>
                        <w:div w:id="15950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419376">
              <w:marLeft w:val="0"/>
              <w:marRight w:val="0"/>
              <w:marTop w:val="0"/>
              <w:marBottom w:val="0"/>
              <w:divBdr>
                <w:top w:val="none" w:sz="0" w:space="0" w:color="auto"/>
                <w:left w:val="none" w:sz="0" w:space="0" w:color="auto"/>
                <w:bottom w:val="none" w:sz="0" w:space="0" w:color="auto"/>
                <w:right w:val="none" w:sz="0" w:space="0" w:color="auto"/>
              </w:divBdr>
              <w:divsChild>
                <w:div w:id="1437168515">
                  <w:marLeft w:val="0"/>
                  <w:marRight w:val="0"/>
                  <w:marTop w:val="0"/>
                  <w:marBottom w:val="0"/>
                  <w:divBdr>
                    <w:top w:val="none" w:sz="0" w:space="0" w:color="auto"/>
                    <w:left w:val="none" w:sz="0" w:space="0" w:color="auto"/>
                    <w:bottom w:val="none" w:sz="0" w:space="0" w:color="auto"/>
                    <w:right w:val="none" w:sz="0" w:space="0" w:color="auto"/>
                  </w:divBdr>
                  <w:divsChild>
                    <w:div w:id="883371474">
                      <w:marLeft w:val="0"/>
                      <w:marRight w:val="0"/>
                      <w:marTop w:val="0"/>
                      <w:marBottom w:val="0"/>
                      <w:divBdr>
                        <w:top w:val="none" w:sz="0" w:space="0" w:color="auto"/>
                        <w:left w:val="none" w:sz="0" w:space="0" w:color="auto"/>
                        <w:bottom w:val="none" w:sz="0" w:space="0" w:color="auto"/>
                        <w:right w:val="none" w:sz="0" w:space="0" w:color="auto"/>
                      </w:divBdr>
                      <w:divsChild>
                        <w:div w:id="546261665">
                          <w:marLeft w:val="0"/>
                          <w:marRight w:val="0"/>
                          <w:marTop w:val="0"/>
                          <w:marBottom w:val="0"/>
                          <w:divBdr>
                            <w:top w:val="none" w:sz="0" w:space="0" w:color="auto"/>
                            <w:left w:val="none" w:sz="0" w:space="0" w:color="auto"/>
                            <w:bottom w:val="none" w:sz="0" w:space="0" w:color="auto"/>
                            <w:right w:val="none" w:sz="0" w:space="0" w:color="auto"/>
                          </w:divBdr>
                          <w:divsChild>
                            <w:div w:id="15039010">
                              <w:marLeft w:val="0"/>
                              <w:marRight w:val="0"/>
                              <w:marTop w:val="0"/>
                              <w:marBottom w:val="0"/>
                              <w:divBdr>
                                <w:top w:val="none" w:sz="0" w:space="0" w:color="auto"/>
                                <w:left w:val="none" w:sz="0" w:space="0" w:color="auto"/>
                                <w:bottom w:val="none" w:sz="0" w:space="0" w:color="auto"/>
                                <w:right w:val="none" w:sz="0" w:space="0" w:color="auto"/>
                              </w:divBdr>
                              <w:divsChild>
                                <w:div w:id="180508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0804">
                          <w:marLeft w:val="0"/>
                          <w:marRight w:val="0"/>
                          <w:marTop w:val="0"/>
                          <w:marBottom w:val="0"/>
                          <w:divBdr>
                            <w:top w:val="none" w:sz="0" w:space="0" w:color="auto"/>
                            <w:left w:val="none" w:sz="0" w:space="0" w:color="auto"/>
                            <w:bottom w:val="none" w:sz="0" w:space="0" w:color="auto"/>
                            <w:right w:val="none" w:sz="0" w:space="0" w:color="auto"/>
                          </w:divBdr>
                          <w:divsChild>
                            <w:div w:id="437288958">
                              <w:marLeft w:val="0"/>
                              <w:marRight w:val="0"/>
                              <w:marTop w:val="0"/>
                              <w:marBottom w:val="0"/>
                              <w:divBdr>
                                <w:top w:val="none" w:sz="0" w:space="0" w:color="auto"/>
                                <w:left w:val="none" w:sz="0" w:space="0" w:color="auto"/>
                                <w:bottom w:val="none" w:sz="0" w:space="0" w:color="auto"/>
                                <w:right w:val="none" w:sz="0" w:space="0" w:color="auto"/>
                              </w:divBdr>
                            </w:div>
                            <w:div w:id="1798643505">
                              <w:marLeft w:val="0"/>
                              <w:marRight w:val="0"/>
                              <w:marTop w:val="0"/>
                              <w:marBottom w:val="0"/>
                              <w:divBdr>
                                <w:top w:val="none" w:sz="0" w:space="0" w:color="auto"/>
                                <w:left w:val="none" w:sz="0" w:space="0" w:color="auto"/>
                                <w:bottom w:val="none" w:sz="0" w:space="0" w:color="auto"/>
                                <w:right w:val="none" w:sz="0" w:space="0" w:color="auto"/>
                              </w:divBdr>
                              <w:divsChild>
                                <w:div w:id="605891726">
                                  <w:marLeft w:val="0"/>
                                  <w:marRight w:val="0"/>
                                  <w:marTop w:val="0"/>
                                  <w:marBottom w:val="0"/>
                                  <w:divBdr>
                                    <w:top w:val="none" w:sz="0" w:space="0" w:color="auto"/>
                                    <w:left w:val="none" w:sz="0" w:space="0" w:color="auto"/>
                                    <w:bottom w:val="none" w:sz="0" w:space="0" w:color="auto"/>
                                    <w:right w:val="none" w:sz="0" w:space="0" w:color="auto"/>
                                  </w:divBdr>
                                  <w:divsChild>
                                    <w:div w:id="199563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068746">
                          <w:marLeft w:val="0"/>
                          <w:marRight w:val="0"/>
                          <w:marTop w:val="0"/>
                          <w:marBottom w:val="0"/>
                          <w:divBdr>
                            <w:top w:val="none" w:sz="0" w:space="0" w:color="auto"/>
                            <w:left w:val="none" w:sz="0" w:space="0" w:color="auto"/>
                            <w:bottom w:val="none" w:sz="0" w:space="0" w:color="auto"/>
                            <w:right w:val="none" w:sz="0" w:space="0" w:color="auto"/>
                          </w:divBdr>
                        </w:div>
                      </w:divsChild>
                    </w:div>
                    <w:div w:id="2145006996">
                      <w:marLeft w:val="0"/>
                      <w:marRight w:val="0"/>
                      <w:marTop w:val="0"/>
                      <w:marBottom w:val="0"/>
                      <w:divBdr>
                        <w:top w:val="none" w:sz="0" w:space="0" w:color="auto"/>
                        <w:left w:val="none" w:sz="0" w:space="0" w:color="auto"/>
                        <w:bottom w:val="none" w:sz="0" w:space="0" w:color="auto"/>
                        <w:right w:val="none" w:sz="0" w:space="0" w:color="auto"/>
                      </w:divBdr>
                      <w:divsChild>
                        <w:div w:id="1101149801">
                          <w:marLeft w:val="0"/>
                          <w:marRight w:val="0"/>
                          <w:marTop w:val="0"/>
                          <w:marBottom w:val="0"/>
                          <w:divBdr>
                            <w:top w:val="none" w:sz="0" w:space="0" w:color="auto"/>
                            <w:left w:val="none" w:sz="0" w:space="0" w:color="auto"/>
                            <w:bottom w:val="none" w:sz="0" w:space="0" w:color="auto"/>
                            <w:right w:val="none" w:sz="0" w:space="0" w:color="auto"/>
                          </w:divBdr>
                          <w:divsChild>
                            <w:div w:id="115784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35758">
                      <w:marLeft w:val="0"/>
                      <w:marRight w:val="0"/>
                      <w:marTop w:val="0"/>
                      <w:marBottom w:val="0"/>
                      <w:divBdr>
                        <w:top w:val="none" w:sz="0" w:space="0" w:color="auto"/>
                        <w:left w:val="none" w:sz="0" w:space="0" w:color="auto"/>
                        <w:bottom w:val="none" w:sz="0" w:space="0" w:color="auto"/>
                        <w:right w:val="none" w:sz="0" w:space="0" w:color="auto"/>
                      </w:divBdr>
                    </w:div>
                  </w:divsChild>
                </w:div>
                <w:div w:id="424880830">
                  <w:marLeft w:val="0"/>
                  <w:marRight w:val="0"/>
                  <w:marTop w:val="0"/>
                  <w:marBottom w:val="0"/>
                  <w:divBdr>
                    <w:top w:val="none" w:sz="0" w:space="0" w:color="auto"/>
                    <w:left w:val="none" w:sz="0" w:space="0" w:color="auto"/>
                    <w:bottom w:val="none" w:sz="0" w:space="0" w:color="auto"/>
                    <w:right w:val="none" w:sz="0" w:space="0" w:color="auto"/>
                  </w:divBdr>
                  <w:divsChild>
                    <w:div w:id="265356666">
                      <w:marLeft w:val="0"/>
                      <w:marRight w:val="0"/>
                      <w:marTop w:val="0"/>
                      <w:marBottom w:val="0"/>
                      <w:divBdr>
                        <w:top w:val="none" w:sz="0" w:space="0" w:color="auto"/>
                        <w:left w:val="none" w:sz="0" w:space="0" w:color="auto"/>
                        <w:bottom w:val="none" w:sz="0" w:space="0" w:color="auto"/>
                        <w:right w:val="none" w:sz="0" w:space="0" w:color="auto"/>
                      </w:divBdr>
                      <w:divsChild>
                        <w:div w:id="11540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084980">
              <w:marLeft w:val="0"/>
              <w:marRight w:val="0"/>
              <w:marTop w:val="0"/>
              <w:marBottom w:val="0"/>
              <w:divBdr>
                <w:top w:val="none" w:sz="0" w:space="0" w:color="auto"/>
                <w:left w:val="none" w:sz="0" w:space="0" w:color="auto"/>
                <w:bottom w:val="none" w:sz="0" w:space="0" w:color="auto"/>
                <w:right w:val="none" w:sz="0" w:space="0" w:color="auto"/>
              </w:divBdr>
              <w:divsChild>
                <w:div w:id="48265498">
                  <w:marLeft w:val="0"/>
                  <w:marRight w:val="0"/>
                  <w:marTop w:val="0"/>
                  <w:marBottom w:val="0"/>
                  <w:divBdr>
                    <w:top w:val="none" w:sz="0" w:space="0" w:color="auto"/>
                    <w:left w:val="none" w:sz="0" w:space="0" w:color="auto"/>
                    <w:bottom w:val="none" w:sz="0" w:space="0" w:color="auto"/>
                    <w:right w:val="none" w:sz="0" w:space="0" w:color="auto"/>
                  </w:divBdr>
                  <w:divsChild>
                    <w:div w:id="336467341">
                      <w:marLeft w:val="0"/>
                      <w:marRight w:val="0"/>
                      <w:marTop w:val="0"/>
                      <w:marBottom w:val="0"/>
                      <w:divBdr>
                        <w:top w:val="none" w:sz="0" w:space="0" w:color="auto"/>
                        <w:left w:val="none" w:sz="0" w:space="0" w:color="auto"/>
                        <w:bottom w:val="none" w:sz="0" w:space="0" w:color="auto"/>
                        <w:right w:val="none" w:sz="0" w:space="0" w:color="auto"/>
                      </w:divBdr>
                    </w:div>
                    <w:div w:id="371073096">
                      <w:marLeft w:val="0"/>
                      <w:marRight w:val="0"/>
                      <w:marTop w:val="0"/>
                      <w:marBottom w:val="0"/>
                      <w:divBdr>
                        <w:top w:val="none" w:sz="0" w:space="0" w:color="auto"/>
                        <w:left w:val="none" w:sz="0" w:space="0" w:color="auto"/>
                        <w:bottom w:val="none" w:sz="0" w:space="0" w:color="auto"/>
                        <w:right w:val="none" w:sz="0" w:space="0" w:color="auto"/>
                      </w:divBdr>
                    </w:div>
                    <w:div w:id="1629628534">
                      <w:marLeft w:val="0"/>
                      <w:marRight w:val="0"/>
                      <w:marTop w:val="0"/>
                      <w:marBottom w:val="0"/>
                      <w:divBdr>
                        <w:top w:val="none" w:sz="0" w:space="0" w:color="auto"/>
                        <w:left w:val="none" w:sz="0" w:space="0" w:color="auto"/>
                        <w:bottom w:val="none" w:sz="0" w:space="0" w:color="auto"/>
                        <w:right w:val="none" w:sz="0" w:space="0" w:color="auto"/>
                      </w:divBdr>
                      <w:divsChild>
                        <w:div w:id="447505344">
                          <w:marLeft w:val="0"/>
                          <w:marRight w:val="0"/>
                          <w:marTop w:val="0"/>
                          <w:marBottom w:val="0"/>
                          <w:divBdr>
                            <w:top w:val="none" w:sz="0" w:space="0" w:color="auto"/>
                            <w:left w:val="none" w:sz="0" w:space="0" w:color="auto"/>
                            <w:bottom w:val="none" w:sz="0" w:space="0" w:color="auto"/>
                            <w:right w:val="none" w:sz="0" w:space="0" w:color="auto"/>
                          </w:divBdr>
                        </w:div>
                      </w:divsChild>
                    </w:div>
                    <w:div w:id="451364405">
                      <w:marLeft w:val="0"/>
                      <w:marRight w:val="0"/>
                      <w:marTop w:val="0"/>
                      <w:marBottom w:val="0"/>
                      <w:divBdr>
                        <w:top w:val="none" w:sz="0" w:space="0" w:color="auto"/>
                        <w:left w:val="none" w:sz="0" w:space="0" w:color="auto"/>
                        <w:bottom w:val="none" w:sz="0" w:space="0" w:color="auto"/>
                        <w:right w:val="none" w:sz="0" w:space="0" w:color="auto"/>
                      </w:divBdr>
                    </w:div>
                    <w:div w:id="615524681">
                      <w:marLeft w:val="0"/>
                      <w:marRight w:val="0"/>
                      <w:marTop w:val="0"/>
                      <w:marBottom w:val="0"/>
                      <w:divBdr>
                        <w:top w:val="none" w:sz="0" w:space="0" w:color="auto"/>
                        <w:left w:val="none" w:sz="0" w:space="0" w:color="auto"/>
                        <w:bottom w:val="none" w:sz="0" w:space="0" w:color="auto"/>
                        <w:right w:val="none" w:sz="0" w:space="0" w:color="auto"/>
                      </w:divBdr>
                    </w:div>
                    <w:div w:id="1173493505">
                      <w:marLeft w:val="0"/>
                      <w:marRight w:val="0"/>
                      <w:marTop w:val="0"/>
                      <w:marBottom w:val="0"/>
                      <w:divBdr>
                        <w:top w:val="none" w:sz="0" w:space="0" w:color="auto"/>
                        <w:left w:val="none" w:sz="0" w:space="0" w:color="auto"/>
                        <w:bottom w:val="none" w:sz="0" w:space="0" w:color="auto"/>
                        <w:right w:val="none" w:sz="0" w:space="0" w:color="auto"/>
                      </w:divBdr>
                    </w:div>
                    <w:div w:id="1191260821">
                      <w:marLeft w:val="0"/>
                      <w:marRight w:val="0"/>
                      <w:marTop w:val="0"/>
                      <w:marBottom w:val="0"/>
                      <w:divBdr>
                        <w:top w:val="none" w:sz="0" w:space="0" w:color="auto"/>
                        <w:left w:val="none" w:sz="0" w:space="0" w:color="auto"/>
                        <w:bottom w:val="none" w:sz="0" w:space="0" w:color="auto"/>
                        <w:right w:val="none" w:sz="0" w:space="0" w:color="auto"/>
                      </w:divBdr>
                    </w:div>
                    <w:div w:id="1250888295">
                      <w:marLeft w:val="0"/>
                      <w:marRight w:val="0"/>
                      <w:marTop w:val="0"/>
                      <w:marBottom w:val="0"/>
                      <w:divBdr>
                        <w:top w:val="none" w:sz="0" w:space="0" w:color="auto"/>
                        <w:left w:val="none" w:sz="0" w:space="0" w:color="auto"/>
                        <w:bottom w:val="none" w:sz="0" w:space="0" w:color="auto"/>
                        <w:right w:val="none" w:sz="0" w:space="0" w:color="auto"/>
                      </w:divBdr>
                    </w:div>
                    <w:div w:id="1457140541">
                      <w:marLeft w:val="0"/>
                      <w:marRight w:val="0"/>
                      <w:marTop w:val="0"/>
                      <w:marBottom w:val="0"/>
                      <w:divBdr>
                        <w:top w:val="none" w:sz="0" w:space="0" w:color="auto"/>
                        <w:left w:val="none" w:sz="0" w:space="0" w:color="auto"/>
                        <w:bottom w:val="none" w:sz="0" w:space="0" w:color="auto"/>
                        <w:right w:val="none" w:sz="0" w:space="0" w:color="auto"/>
                      </w:divBdr>
                    </w:div>
                    <w:div w:id="205357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70194">
              <w:marLeft w:val="0"/>
              <w:marRight w:val="0"/>
              <w:marTop w:val="0"/>
              <w:marBottom w:val="0"/>
              <w:divBdr>
                <w:top w:val="none" w:sz="0" w:space="0" w:color="auto"/>
                <w:left w:val="none" w:sz="0" w:space="0" w:color="auto"/>
                <w:bottom w:val="none" w:sz="0" w:space="0" w:color="auto"/>
                <w:right w:val="none" w:sz="0" w:space="0" w:color="auto"/>
              </w:divBdr>
              <w:divsChild>
                <w:div w:id="1958637667">
                  <w:marLeft w:val="0"/>
                  <w:marRight w:val="0"/>
                  <w:marTop w:val="0"/>
                  <w:marBottom w:val="0"/>
                  <w:divBdr>
                    <w:top w:val="none" w:sz="0" w:space="0" w:color="auto"/>
                    <w:left w:val="none" w:sz="0" w:space="0" w:color="auto"/>
                    <w:bottom w:val="none" w:sz="0" w:space="0" w:color="auto"/>
                    <w:right w:val="none" w:sz="0" w:space="0" w:color="auto"/>
                  </w:divBdr>
                  <w:divsChild>
                    <w:div w:id="464662835">
                      <w:marLeft w:val="0"/>
                      <w:marRight w:val="0"/>
                      <w:marTop w:val="0"/>
                      <w:marBottom w:val="0"/>
                      <w:divBdr>
                        <w:top w:val="none" w:sz="0" w:space="0" w:color="auto"/>
                        <w:left w:val="none" w:sz="0" w:space="0" w:color="auto"/>
                        <w:bottom w:val="none" w:sz="0" w:space="0" w:color="auto"/>
                        <w:right w:val="none" w:sz="0" w:space="0" w:color="auto"/>
                      </w:divBdr>
                      <w:divsChild>
                        <w:div w:id="1218467792">
                          <w:marLeft w:val="0"/>
                          <w:marRight w:val="0"/>
                          <w:marTop w:val="0"/>
                          <w:marBottom w:val="0"/>
                          <w:divBdr>
                            <w:top w:val="none" w:sz="0" w:space="0" w:color="auto"/>
                            <w:left w:val="none" w:sz="0" w:space="0" w:color="auto"/>
                            <w:bottom w:val="none" w:sz="0" w:space="0" w:color="auto"/>
                            <w:right w:val="none" w:sz="0" w:space="0" w:color="auto"/>
                          </w:divBdr>
                          <w:divsChild>
                            <w:div w:id="204758697">
                              <w:marLeft w:val="0"/>
                              <w:marRight w:val="0"/>
                              <w:marTop w:val="0"/>
                              <w:marBottom w:val="0"/>
                              <w:divBdr>
                                <w:top w:val="none" w:sz="0" w:space="0" w:color="auto"/>
                                <w:left w:val="none" w:sz="0" w:space="0" w:color="auto"/>
                                <w:bottom w:val="none" w:sz="0" w:space="0" w:color="auto"/>
                                <w:right w:val="none" w:sz="0" w:space="0" w:color="auto"/>
                              </w:divBdr>
                              <w:divsChild>
                                <w:div w:id="106629771">
                                  <w:marLeft w:val="0"/>
                                  <w:marRight w:val="0"/>
                                  <w:marTop w:val="0"/>
                                  <w:marBottom w:val="0"/>
                                  <w:divBdr>
                                    <w:top w:val="none" w:sz="0" w:space="0" w:color="auto"/>
                                    <w:left w:val="none" w:sz="0" w:space="0" w:color="auto"/>
                                    <w:bottom w:val="none" w:sz="0" w:space="0" w:color="auto"/>
                                    <w:right w:val="none" w:sz="0" w:space="0" w:color="auto"/>
                                  </w:divBdr>
                                  <w:divsChild>
                                    <w:div w:id="176306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96556">
                              <w:marLeft w:val="0"/>
                              <w:marRight w:val="0"/>
                              <w:marTop w:val="0"/>
                              <w:marBottom w:val="0"/>
                              <w:divBdr>
                                <w:top w:val="none" w:sz="0" w:space="0" w:color="auto"/>
                                <w:left w:val="none" w:sz="0" w:space="0" w:color="auto"/>
                                <w:bottom w:val="none" w:sz="0" w:space="0" w:color="auto"/>
                                <w:right w:val="none" w:sz="0" w:space="0" w:color="auto"/>
                              </w:divBdr>
                            </w:div>
                          </w:divsChild>
                        </w:div>
                        <w:div w:id="1445925236">
                          <w:marLeft w:val="0"/>
                          <w:marRight w:val="0"/>
                          <w:marTop w:val="0"/>
                          <w:marBottom w:val="0"/>
                          <w:divBdr>
                            <w:top w:val="none" w:sz="0" w:space="0" w:color="auto"/>
                            <w:left w:val="none" w:sz="0" w:space="0" w:color="auto"/>
                            <w:bottom w:val="none" w:sz="0" w:space="0" w:color="auto"/>
                            <w:right w:val="none" w:sz="0" w:space="0" w:color="auto"/>
                          </w:divBdr>
                          <w:divsChild>
                            <w:div w:id="957025446">
                              <w:marLeft w:val="0"/>
                              <w:marRight w:val="0"/>
                              <w:marTop w:val="0"/>
                              <w:marBottom w:val="0"/>
                              <w:divBdr>
                                <w:top w:val="none" w:sz="0" w:space="0" w:color="auto"/>
                                <w:left w:val="none" w:sz="0" w:space="0" w:color="auto"/>
                                <w:bottom w:val="none" w:sz="0" w:space="0" w:color="auto"/>
                                <w:right w:val="none" w:sz="0" w:space="0" w:color="auto"/>
                              </w:divBdr>
                            </w:div>
                            <w:div w:id="2132086029">
                              <w:marLeft w:val="0"/>
                              <w:marRight w:val="0"/>
                              <w:marTop w:val="0"/>
                              <w:marBottom w:val="0"/>
                              <w:divBdr>
                                <w:top w:val="none" w:sz="0" w:space="0" w:color="auto"/>
                                <w:left w:val="none" w:sz="0" w:space="0" w:color="auto"/>
                                <w:bottom w:val="none" w:sz="0" w:space="0" w:color="auto"/>
                                <w:right w:val="none" w:sz="0" w:space="0" w:color="auto"/>
                              </w:divBdr>
                              <w:divsChild>
                                <w:div w:id="1504664229">
                                  <w:marLeft w:val="0"/>
                                  <w:marRight w:val="0"/>
                                  <w:marTop w:val="0"/>
                                  <w:marBottom w:val="0"/>
                                  <w:divBdr>
                                    <w:top w:val="none" w:sz="0" w:space="0" w:color="auto"/>
                                    <w:left w:val="none" w:sz="0" w:space="0" w:color="auto"/>
                                    <w:bottom w:val="none" w:sz="0" w:space="0" w:color="auto"/>
                                    <w:right w:val="none" w:sz="0" w:space="0" w:color="auto"/>
                                  </w:divBdr>
                                  <w:divsChild>
                                    <w:div w:id="20388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599516">
                          <w:marLeft w:val="0"/>
                          <w:marRight w:val="0"/>
                          <w:marTop w:val="0"/>
                          <w:marBottom w:val="0"/>
                          <w:divBdr>
                            <w:top w:val="none" w:sz="0" w:space="0" w:color="auto"/>
                            <w:left w:val="none" w:sz="0" w:space="0" w:color="auto"/>
                            <w:bottom w:val="none" w:sz="0" w:space="0" w:color="auto"/>
                            <w:right w:val="none" w:sz="0" w:space="0" w:color="auto"/>
                          </w:divBdr>
                          <w:divsChild>
                            <w:div w:id="2143959257">
                              <w:marLeft w:val="0"/>
                              <w:marRight w:val="0"/>
                              <w:marTop w:val="0"/>
                              <w:marBottom w:val="0"/>
                              <w:divBdr>
                                <w:top w:val="none" w:sz="0" w:space="0" w:color="auto"/>
                                <w:left w:val="none" w:sz="0" w:space="0" w:color="auto"/>
                                <w:bottom w:val="none" w:sz="0" w:space="0" w:color="auto"/>
                                <w:right w:val="none" w:sz="0" w:space="0" w:color="auto"/>
                              </w:divBdr>
                              <w:divsChild>
                                <w:div w:id="99287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1364">
                          <w:marLeft w:val="0"/>
                          <w:marRight w:val="0"/>
                          <w:marTop w:val="0"/>
                          <w:marBottom w:val="0"/>
                          <w:divBdr>
                            <w:top w:val="none" w:sz="0" w:space="0" w:color="auto"/>
                            <w:left w:val="none" w:sz="0" w:space="0" w:color="auto"/>
                            <w:bottom w:val="none" w:sz="0" w:space="0" w:color="auto"/>
                            <w:right w:val="none" w:sz="0" w:space="0" w:color="auto"/>
                          </w:divBdr>
                        </w:div>
                      </w:divsChild>
                    </w:div>
                    <w:div w:id="777601645">
                      <w:marLeft w:val="0"/>
                      <w:marRight w:val="0"/>
                      <w:marTop w:val="0"/>
                      <w:marBottom w:val="0"/>
                      <w:divBdr>
                        <w:top w:val="none" w:sz="0" w:space="0" w:color="auto"/>
                        <w:left w:val="none" w:sz="0" w:space="0" w:color="auto"/>
                        <w:bottom w:val="none" w:sz="0" w:space="0" w:color="auto"/>
                        <w:right w:val="none" w:sz="0" w:space="0" w:color="auto"/>
                      </w:divBdr>
                      <w:divsChild>
                        <w:div w:id="573245468">
                          <w:marLeft w:val="0"/>
                          <w:marRight w:val="0"/>
                          <w:marTop w:val="0"/>
                          <w:marBottom w:val="0"/>
                          <w:divBdr>
                            <w:top w:val="none" w:sz="0" w:space="0" w:color="auto"/>
                            <w:left w:val="none" w:sz="0" w:space="0" w:color="auto"/>
                            <w:bottom w:val="none" w:sz="0" w:space="0" w:color="auto"/>
                            <w:right w:val="none" w:sz="0" w:space="0" w:color="auto"/>
                          </w:divBdr>
                          <w:divsChild>
                            <w:div w:id="1174802060">
                              <w:marLeft w:val="0"/>
                              <w:marRight w:val="0"/>
                              <w:marTop w:val="0"/>
                              <w:marBottom w:val="0"/>
                              <w:divBdr>
                                <w:top w:val="none" w:sz="0" w:space="0" w:color="auto"/>
                                <w:left w:val="none" w:sz="0" w:space="0" w:color="auto"/>
                                <w:bottom w:val="none" w:sz="0" w:space="0" w:color="auto"/>
                                <w:right w:val="none" w:sz="0" w:space="0" w:color="auto"/>
                              </w:divBdr>
                              <w:divsChild>
                                <w:div w:id="209454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91217">
                          <w:marLeft w:val="0"/>
                          <w:marRight w:val="0"/>
                          <w:marTop w:val="0"/>
                          <w:marBottom w:val="0"/>
                          <w:divBdr>
                            <w:top w:val="none" w:sz="0" w:space="0" w:color="auto"/>
                            <w:left w:val="none" w:sz="0" w:space="0" w:color="auto"/>
                            <w:bottom w:val="none" w:sz="0" w:space="0" w:color="auto"/>
                            <w:right w:val="none" w:sz="0" w:space="0" w:color="auto"/>
                          </w:divBdr>
                        </w:div>
                      </w:divsChild>
                    </w:div>
                    <w:div w:id="894125694">
                      <w:marLeft w:val="0"/>
                      <w:marRight w:val="0"/>
                      <w:marTop w:val="0"/>
                      <w:marBottom w:val="0"/>
                      <w:divBdr>
                        <w:top w:val="none" w:sz="0" w:space="0" w:color="auto"/>
                        <w:left w:val="none" w:sz="0" w:space="0" w:color="auto"/>
                        <w:bottom w:val="none" w:sz="0" w:space="0" w:color="auto"/>
                        <w:right w:val="none" w:sz="0" w:space="0" w:color="auto"/>
                      </w:divBdr>
                      <w:divsChild>
                        <w:div w:id="686181396">
                          <w:marLeft w:val="0"/>
                          <w:marRight w:val="0"/>
                          <w:marTop w:val="0"/>
                          <w:marBottom w:val="0"/>
                          <w:divBdr>
                            <w:top w:val="none" w:sz="0" w:space="0" w:color="auto"/>
                            <w:left w:val="none" w:sz="0" w:space="0" w:color="auto"/>
                            <w:bottom w:val="none" w:sz="0" w:space="0" w:color="auto"/>
                            <w:right w:val="none" w:sz="0" w:space="0" w:color="auto"/>
                          </w:divBdr>
                          <w:divsChild>
                            <w:div w:id="170139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4932">
                      <w:marLeft w:val="0"/>
                      <w:marRight w:val="0"/>
                      <w:marTop w:val="0"/>
                      <w:marBottom w:val="0"/>
                      <w:divBdr>
                        <w:top w:val="none" w:sz="0" w:space="0" w:color="auto"/>
                        <w:left w:val="none" w:sz="0" w:space="0" w:color="auto"/>
                        <w:bottom w:val="none" w:sz="0" w:space="0" w:color="auto"/>
                        <w:right w:val="none" w:sz="0" w:space="0" w:color="auto"/>
                      </w:divBdr>
                    </w:div>
                  </w:divsChild>
                </w:div>
                <w:div w:id="520976565">
                  <w:marLeft w:val="0"/>
                  <w:marRight w:val="0"/>
                  <w:marTop w:val="0"/>
                  <w:marBottom w:val="0"/>
                  <w:divBdr>
                    <w:top w:val="none" w:sz="0" w:space="0" w:color="auto"/>
                    <w:left w:val="none" w:sz="0" w:space="0" w:color="auto"/>
                    <w:bottom w:val="none" w:sz="0" w:space="0" w:color="auto"/>
                    <w:right w:val="none" w:sz="0" w:space="0" w:color="auto"/>
                  </w:divBdr>
                  <w:divsChild>
                    <w:div w:id="1391806366">
                      <w:marLeft w:val="0"/>
                      <w:marRight w:val="0"/>
                      <w:marTop w:val="0"/>
                      <w:marBottom w:val="0"/>
                      <w:divBdr>
                        <w:top w:val="none" w:sz="0" w:space="0" w:color="auto"/>
                        <w:left w:val="none" w:sz="0" w:space="0" w:color="auto"/>
                        <w:bottom w:val="none" w:sz="0" w:space="0" w:color="auto"/>
                        <w:right w:val="none" w:sz="0" w:space="0" w:color="auto"/>
                      </w:divBdr>
                      <w:divsChild>
                        <w:div w:id="1510219957">
                          <w:marLeft w:val="0"/>
                          <w:marRight w:val="0"/>
                          <w:marTop w:val="0"/>
                          <w:marBottom w:val="0"/>
                          <w:divBdr>
                            <w:top w:val="none" w:sz="0" w:space="0" w:color="auto"/>
                            <w:left w:val="none" w:sz="0" w:space="0" w:color="auto"/>
                            <w:bottom w:val="none" w:sz="0" w:space="0" w:color="auto"/>
                            <w:right w:val="none" w:sz="0" w:space="0" w:color="auto"/>
                          </w:divBdr>
                          <w:divsChild>
                            <w:div w:id="180896838">
                              <w:marLeft w:val="0"/>
                              <w:marRight w:val="0"/>
                              <w:marTop w:val="0"/>
                              <w:marBottom w:val="0"/>
                              <w:divBdr>
                                <w:top w:val="none" w:sz="0" w:space="0" w:color="auto"/>
                                <w:left w:val="none" w:sz="0" w:space="0" w:color="auto"/>
                                <w:bottom w:val="none" w:sz="0" w:space="0" w:color="auto"/>
                                <w:right w:val="none" w:sz="0" w:space="0" w:color="auto"/>
                              </w:divBdr>
                            </w:div>
                            <w:div w:id="463618972">
                              <w:marLeft w:val="0"/>
                              <w:marRight w:val="0"/>
                              <w:marTop w:val="0"/>
                              <w:marBottom w:val="0"/>
                              <w:divBdr>
                                <w:top w:val="none" w:sz="0" w:space="0" w:color="auto"/>
                                <w:left w:val="none" w:sz="0" w:space="0" w:color="auto"/>
                                <w:bottom w:val="none" w:sz="0" w:space="0" w:color="auto"/>
                                <w:right w:val="none" w:sz="0" w:space="0" w:color="auto"/>
                              </w:divBdr>
                            </w:div>
                            <w:div w:id="1402363167">
                              <w:marLeft w:val="0"/>
                              <w:marRight w:val="0"/>
                              <w:marTop w:val="0"/>
                              <w:marBottom w:val="0"/>
                              <w:divBdr>
                                <w:top w:val="none" w:sz="0" w:space="0" w:color="auto"/>
                                <w:left w:val="none" w:sz="0" w:space="0" w:color="auto"/>
                                <w:bottom w:val="none" w:sz="0" w:space="0" w:color="auto"/>
                                <w:right w:val="none" w:sz="0" w:space="0" w:color="auto"/>
                              </w:divBdr>
                              <w:divsChild>
                                <w:div w:id="1461873400">
                                  <w:marLeft w:val="0"/>
                                  <w:marRight w:val="0"/>
                                  <w:marTop w:val="0"/>
                                  <w:marBottom w:val="0"/>
                                  <w:divBdr>
                                    <w:top w:val="none" w:sz="0" w:space="0" w:color="auto"/>
                                    <w:left w:val="none" w:sz="0" w:space="0" w:color="auto"/>
                                    <w:bottom w:val="none" w:sz="0" w:space="0" w:color="auto"/>
                                    <w:right w:val="none" w:sz="0" w:space="0" w:color="auto"/>
                                  </w:divBdr>
                                  <w:divsChild>
                                    <w:div w:id="97341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69906">
                              <w:marLeft w:val="0"/>
                              <w:marRight w:val="0"/>
                              <w:marTop w:val="0"/>
                              <w:marBottom w:val="0"/>
                              <w:divBdr>
                                <w:top w:val="none" w:sz="0" w:space="0" w:color="auto"/>
                                <w:left w:val="none" w:sz="0" w:space="0" w:color="auto"/>
                                <w:bottom w:val="none" w:sz="0" w:space="0" w:color="auto"/>
                                <w:right w:val="none" w:sz="0" w:space="0" w:color="auto"/>
                              </w:divBdr>
                            </w:div>
                          </w:divsChild>
                        </w:div>
                        <w:div w:id="1177381818">
                          <w:marLeft w:val="0"/>
                          <w:marRight w:val="0"/>
                          <w:marTop w:val="0"/>
                          <w:marBottom w:val="0"/>
                          <w:divBdr>
                            <w:top w:val="none" w:sz="0" w:space="0" w:color="auto"/>
                            <w:left w:val="none" w:sz="0" w:space="0" w:color="auto"/>
                            <w:bottom w:val="none" w:sz="0" w:space="0" w:color="auto"/>
                            <w:right w:val="none" w:sz="0" w:space="0" w:color="auto"/>
                          </w:divBdr>
                          <w:divsChild>
                            <w:div w:id="1811316353">
                              <w:marLeft w:val="0"/>
                              <w:marRight w:val="0"/>
                              <w:marTop w:val="0"/>
                              <w:marBottom w:val="0"/>
                              <w:divBdr>
                                <w:top w:val="none" w:sz="0" w:space="0" w:color="auto"/>
                                <w:left w:val="none" w:sz="0" w:space="0" w:color="auto"/>
                                <w:bottom w:val="none" w:sz="0" w:space="0" w:color="auto"/>
                                <w:right w:val="none" w:sz="0" w:space="0" w:color="auto"/>
                              </w:divBdr>
                              <w:divsChild>
                                <w:div w:id="170139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20033">
                          <w:marLeft w:val="0"/>
                          <w:marRight w:val="0"/>
                          <w:marTop w:val="0"/>
                          <w:marBottom w:val="0"/>
                          <w:divBdr>
                            <w:top w:val="none" w:sz="0" w:space="0" w:color="auto"/>
                            <w:left w:val="none" w:sz="0" w:space="0" w:color="auto"/>
                            <w:bottom w:val="none" w:sz="0" w:space="0" w:color="auto"/>
                            <w:right w:val="none" w:sz="0" w:space="0" w:color="auto"/>
                          </w:divBdr>
                        </w:div>
                      </w:divsChild>
                    </w:div>
                    <w:div w:id="1079445778">
                      <w:marLeft w:val="0"/>
                      <w:marRight w:val="0"/>
                      <w:marTop w:val="0"/>
                      <w:marBottom w:val="0"/>
                      <w:divBdr>
                        <w:top w:val="none" w:sz="0" w:space="0" w:color="auto"/>
                        <w:left w:val="none" w:sz="0" w:space="0" w:color="auto"/>
                        <w:bottom w:val="none" w:sz="0" w:space="0" w:color="auto"/>
                        <w:right w:val="none" w:sz="0" w:space="0" w:color="auto"/>
                      </w:divBdr>
                      <w:divsChild>
                        <w:div w:id="1008099213">
                          <w:marLeft w:val="0"/>
                          <w:marRight w:val="0"/>
                          <w:marTop w:val="0"/>
                          <w:marBottom w:val="0"/>
                          <w:divBdr>
                            <w:top w:val="none" w:sz="0" w:space="0" w:color="auto"/>
                            <w:left w:val="none" w:sz="0" w:space="0" w:color="auto"/>
                            <w:bottom w:val="none" w:sz="0" w:space="0" w:color="auto"/>
                            <w:right w:val="none" w:sz="0" w:space="0" w:color="auto"/>
                          </w:divBdr>
                          <w:divsChild>
                            <w:div w:id="7415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99857">
                      <w:marLeft w:val="0"/>
                      <w:marRight w:val="0"/>
                      <w:marTop w:val="0"/>
                      <w:marBottom w:val="0"/>
                      <w:divBdr>
                        <w:top w:val="none" w:sz="0" w:space="0" w:color="auto"/>
                        <w:left w:val="none" w:sz="0" w:space="0" w:color="auto"/>
                        <w:bottom w:val="none" w:sz="0" w:space="0" w:color="auto"/>
                        <w:right w:val="none" w:sz="0" w:space="0" w:color="auto"/>
                      </w:divBdr>
                    </w:div>
                  </w:divsChild>
                </w:div>
                <w:div w:id="1983271549">
                  <w:marLeft w:val="0"/>
                  <w:marRight w:val="0"/>
                  <w:marTop w:val="0"/>
                  <w:marBottom w:val="0"/>
                  <w:divBdr>
                    <w:top w:val="none" w:sz="0" w:space="0" w:color="auto"/>
                    <w:left w:val="none" w:sz="0" w:space="0" w:color="auto"/>
                    <w:bottom w:val="none" w:sz="0" w:space="0" w:color="auto"/>
                    <w:right w:val="none" w:sz="0" w:space="0" w:color="auto"/>
                  </w:divBdr>
                  <w:divsChild>
                    <w:div w:id="1633630832">
                      <w:marLeft w:val="0"/>
                      <w:marRight w:val="0"/>
                      <w:marTop w:val="0"/>
                      <w:marBottom w:val="0"/>
                      <w:divBdr>
                        <w:top w:val="none" w:sz="0" w:space="0" w:color="auto"/>
                        <w:left w:val="none" w:sz="0" w:space="0" w:color="auto"/>
                        <w:bottom w:val="none" w:sz="0" w:space="0" w:color="auto"/>
                        <w:right w:val="none" w:sz="0" w:space="0" w:color="auto"/>
                      </w:divBdr>
                      <w:divsChild>
                        <w:div w:id="173573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20760">
              <w:marLeft w:val="0"/>
              <w:marRight w:val="0"/>
              <w:marTop w:val="0"/>
              <w:marBottom w:val="0"/>
              <w:divBdr>
                <w:top w:val="none" w:sz="0" w:space="0" w:color="auto"/>
                <w:left w:val="none" w:sz="0" w:space="0" w:color="auto"/>
                <w:bottom w:val="none" w:sz="0" w:space="0" w:color="auto"/>
                <w:right w:val="none" w:sz="0" w:space="0" w:color="auto"/>
              </w:divBdr>
              <w:divsChild>
                <w:div w:id="206452303">
                  <w:marLeft w:val="0"/>
                  <w:marRight w:val="0"/>
                  <w:marTop w:val="0"/>
                  <w:marBottom w:val="0"/>
                  <w:divBdr>
                    <w:top w:val="none" w:sz="0" w:space="0" w:color="auto"/>
                    <w:left w:val="none" w:sz="0" w:space="0" w:color="auto"/>
                    <w:bottom w:val="none" w:sz="0" w:space="0" w:color="auto"/>
                    <w:right w:val="none" w:sz="0" w:space="0" w:color="auto"/>
                  </w:divBdr>
                  <w:divsChild>
                    <w:div w:id="269633178">
                      <w:marLeft w:val="0"/>
                      <w:marRight w:val="0"/>
                      <w:marTop w:val="0"/>
                      <w:marBottom w:val="0"/>
                      <w:divBdr>
                        <w:top w:val="none" w:sz="0" w:space="0" w:color="auto"/>
                        <w:left w:val="none" w:sz="0" w:space="0" w:color="auto"/>
                        <w:bottom w:val="none" w:sz="0" w:space="0" w:color="auto"/>
                        <w:right w:val="none" w:sz="0" w:space="0" w:color="auto"/>
                      </w:divBdr>
                      <w:divsChild>
                        <w:div w:id="140884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106476">
              <w:marLeft w:val="0"/>
              <w:marRight w:val="0"/>
              <w:marTop w:val="0"/>
              <w:marBottom w:val="0"/>
              <w:divBdr>
                <w:top w:val="none" w:sz="0" w:space="0" w:color="auto"/>
                <w:left w:val="none" w:sz="0" w:space="0" w:color="auto"/>
                <w:bottom w:val="none" w:sz="0" w:space="0" w:color="auto"/>
                <w:right w:val="none" w:sz="0" w:space="0" w:color="auto"/>
              </w:divBdr>
              <w:divsChild>
                <w:div w:id="331878796">
                  <w:marLeft w:val="0"/>
                  <w:marRight w:val="0"/>
                  <w:marTop w:val="0"/>
                  <w:marBottom w:val="0"/>
                  <w:divBdr>
                    <w:top w:val="none" w:sz="0" w:space="0" w:color="auto"/>
                    <w:left w:val="none" w:sz="0" w:space="0" w:color="auto"/>
                    <w:bottom w:val="none" w:sz="0" w:space="0" w:color="auto"/>
                    <w:right w:val="none" w:sz="0" w:space="0" w:color="auto"/>
                  </w:divBdr>
                  <w:divsChild>
                    <w:div w:id="1997831868">
                      <w:marLeft w:val="0"/>
                      <w:marRight w:val="0"/>
                      <w:marTop w:val="0"/>
                      <w:marBottom w:val="0"/>
                      <w:divBdr>
                        <w:top w:val="none" w:sz="0" w:space="0" w:color="auto"/>
                        <w:left w:val="none" w:sz="0" w:space="0" w:color="auto"/>
                        <w:bottom w:val="none" w:sz="0" w:space="0" w:color="auto"/>
                        <w:right w:val="none" w:sz="0" w:space="0" w:color="auto"/>
                      </w:divBdr>
                      <w:divsChild>
                        <w:div w:id="19404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85148">
                  <w:marLeft w:val="0"/>
                  <w:marRight w:val="0"/>
                  <w:marTop w:val="0"/>
                  <w:marBottom w:val="0"/>
                  <w:divBdr>
                    <w:top w:val="none" w:sz="0" w:space="0" w:color="auto"/>
                    <w:left w:val="none" w:sz="0" w:space="0" w:color="auto"/>
                    <w:bottom w:val="none" w:sz="0" w:space="0" w:color="auto"/>
                    <w:right w:val="none" w:sz="0" w:space="0" w:color="auto"/>
                  </w:divBdr>
                  <w:divsChild>
                    <w:div w:id="891502031">
                      <w:marLeft w:val="0"/>
                      <w:marRight w:val="0"/>
                      <w:marTop w:val="0"/>
                      <w:marBottom w:val="0"/>
                      <w:divBdr>
                        <w:top w:val="none" w:sz="0" w:space="0" w:color="auto"/>
                        <w:left w:val="none" w:sz="0" w:space="0" w:color="auto"/>
                        <w:bottom w:val="none" w:sz="0" w:space="0" w:color="auto"/>
                        <w:right w:val="none" w:sz="0" w:space="0" w:color="auto"/>
                      </w:divBdr>
                      <w:divsChild>
                        <w:div w:id="1817722619">
                          <w:marLeft w:val="0"/>
                          <w:marRight w:val="0"/>
                          <w:marTop w:val="0"/>
                          <w:marBottom w:val="0"/>
                          <w:divBdr>
                            <w:top w:val="none" w:sz="0" w:space="0" w:color="auto"/>
                            <w:left w:val="none" w:sz="0" w:space="0" w:color="auto"/>
                            <w:bottom w:val="none" w:sz="0" w:space="0" w:color="auto"/>
                            <w:right w:val="none" w:sz="0" w:space="0" w:color="auto"/>
                          </w:divBdr>
                          <w:divsChild>
                            <w:div w:id="71797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462178">
              <w:marLeft w:val="0"/>
              <w:marRight w:val="0"/>
              <w:marTop w:val="0"/>
              <w:marBottom w:val="0"/>
              <w:divBdr>
                <w:top w:val="none" w:sz="0" w:space="0" w:color="auto"/>
                <w:left w:val="none" w:sz="0" w:space="0" w:color="auto"/>
                <w:bottom w:val="none" w:sz="0" w:space="0" w:color="auto"/>
                <w:right w:val="none" w:sz="0" w:space="0" w:color="auto"/>
              </w:divBdr>
            </w:div>
            <w:div w:id="185711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yperlink" Target="mailto:stefan@aaa-se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3830A2-B303-714C-8DF1-B5208979D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10999</Words>
  <Characters>62698</Characters>
  <Application>Microsoft Macintosh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DSS Extension for Federated Central Signing Services - Version 1.1</vt:lpstr>
    </vt:vector>
  </TitlesOfParts>
  <Company/>
  <LinksUpToDate>false</LinksUpToDate>
  <CharactersWithSpaces>73550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DSS Extension for Federated Central Signing Services - Version 1.1</dc:title>
  <dc:subject/>
  <dc:creator>stefan@aaa-sec.com</dc:creator>
  <cp:keywords/>
  <dc:description/>
  <cp:lastModifiedBy>Martin Lindström</cp:lastModifiedBy>
  <cp:revision>2</cp:revision>
  <dcterms:created xsi:type="dcterms:W3CDTF">2015-08-14T15:45:00Z</dcterms:created>
  <dcterms:modified xsi:type="dcterms:W3CDTF">2015-08-17T15:23:00Z</dcterms:modified>
</cp:coreProperties>
</file>