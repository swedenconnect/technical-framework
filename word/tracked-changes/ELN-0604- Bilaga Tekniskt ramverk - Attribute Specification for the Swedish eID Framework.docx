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1AE7846" w:rsidR="00B05A68" w:rsidRDefault="00D846B6" w:rsidP="00471134">
      <w:pPr>
        <w:spacing w:line="240" w:lineRule="auto"/>
        <w:jc w:val="center"/>
        <w:rPr>
          <w:lang w:val="en-US"/>
        </w:rPr>
      </w:pPr>
      <w:r w:rsidRPr="00D846B6">
        <w:rPr>
          <w:lang w:val="en-US"/>
        </w:rPr>
        <w:t>ELN-0604-v1.</w:t>
      </w:r>
      <w:ins w:id="1" w:author="Martin Lindström" w:date="2015-08-04T16:43:00Z">
        <w:r w:rsidR="008745E6">
          <w:rPr>
            <w:lang w:val="en-US"/>
          </w:rPr>
          <w:t>3</w:t>
        </w:r>
      </w:ins>
      <w:del w:id="2" w:author="Martin Lindström" w:date="2015-08-04T16:43:00Z">
        <w:r w:rsidR="00A84344" w:rsidDel="008745E6">
          <w:rPr>
            <w:lang w:val="en-US"/>
          </w:rPr>
          <w:delText>2</w:delText>
        </w:r>
      </w:del>
      <w:r>
        <w:rPr>
          <w:lang w:val="en-US"/>
        </w:rPr>
        <w:br/>
      </w:r>
      <w:r w:rsidR="006E23A8" w:rsidRPr="006C4EAB">
        <w:rPr>
          <w:lang w:val="en-US"/>
        </w:rPr>
        <w:t xml:space="preserve">Version </w:t>
      </w:r>
      <w:r w:rsidR="00AD5EF9">
        <w:rPr>
          <w:lang w:val="en-US"/>
        </w:rPr>
        <w:t>1.</w:t>
      </w:r>
      <w:ins w:id="3" w:author="Martin Lindström" w:date="2015-08-04T16:43:00Z">
        <w:r w:rsidR="008745E6">
          <w:rPr>
            <w:lang w:val="en-US"/>
          </w:rPr>
          <w:t>3</w:t>
        </w:r>
      </w:ins>
      <w:del w:id="4" w:author="Martin Lindström" w:date="2015-08-04T16:43:00Z">
        <w:r w:rsidR="00A84344" w:rsidDel="008745E6">
          <w:rPr>
            <w:lang w:val="en-US"/>
          </w:rPr>
          <w:delText>2</w:delText>
        </w:r>
      </w:del>
    </w:p>
    <w:p w14:paraId="174C0B25" w14:textId="5FE6FE2A" w:rsidR="005D5595" w:rsidRDefault="00225F4F" w:rsidP="00471134">
      <w:pPr>
        <w:spacing w:line="240" w:lineRule="auto"/>
        <w:jc w:val="center"/>
        <w:rPr>
          <w:lang w:val="en-US"/>
        </w:rPr>
      </w:pPr>
      <w:r>
        <w:rPr>
          <w:lang w:val="en-US"/>
        </w:rPr>
        <w:t>2015</w:t>
      </w:r>
      <w:r w:rsidR="00FF1289">
        <w:rPr>
          <w:lang w:val="en-US"/>
        </w:rPr>
        <w:t>-</w:t>
      </w:r>
      <w:r>
        <w:rPr>
          <w:lang w:val="en-US"/>
        </w:rPr>
        <w:t>0</w:t>
      </w:r>
      <w:ins w:id="5" w:author="Martin Lindström" w:date="2015-08-04T16:43:00Z">
        <w:r w:rsidR="005373E3">
          <w:rPr>
            <w:lang w:val="en-US"/>
          </w:rPr>
          <w:t>8-13</w:t>
        </w:r>
      </w:ins>
      <w:del w:id="6" w:author="Martin Lindström" w:date="2015-08-04T16:43:00Z">
        <w:r w:rsidDel="008745E6">
          <w:rPr>
            <w:lang w:val="en-US"/>
          </w:rPr>
          <w:delText>4</w:delText>
        </w:r>
        <w:r w:rsidR="00FF1289" w:rsidDel="008745E6">
          <w:rPr>
            <w:lang w:val="en-US"/>
          </w:rPr>
          <w:delText>-</w:delText>
        </w:r>
        <w:r w:rsidDel="008745E6">
          <w:rPr>
            <w:lang w:val="en-US"/>
          </w:rPr>
          <w:delText>29</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104BEF" w14:textId="77777777" w:rsidR="001F3C70"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1F3C70" w:rsidRPr="00CD32C1">
        <w:rPr>
          <w:noProof/>
          <w:lang w:val="en-US"/>
        </w:rPr>
        <w:t>1</w:t>
      </w:r>
      <w:r w:rsidR="001F3C70">
        <w:rPr>
          <w:rFonts w:eastAsiaTheme="minorEastAsia" w:cstheme="minorBidi"/>
          <w:b w:val="0"/>
          <w:bCs w:val="0"/>
          <w:caps w:val="0"/>
          <w:noProof/>
          <w:color w:val="auto"/>
          <w:kern w:val="0"/>
          <w:sz w:val="24"/>
          <w:szCs w:val="24"/>
          <w:u w:val="none"/>
          <w:lang w:eastAsia="ja-JP"/>
        </w:rPr>
        <w:tab/>
      </w:r>
      <w:r w:rsidR="001F3C70" w:rsidRPr="00CD32C1">
        <w:rPr>
          <w:noProof/>
          <w:lang w:val="en-US"/>
        </w:rPr>
        <w:t>Introduction</w:t>
      </w:r>
      <w:r w:rsidR="001F3C70">
        <w:rPr>
          <w:noProof/>
        </w:rPr>
        <w:tab/>
      </w:r>
      <w:r w:rsidR="001F3C70">
        <w:rPr>
          <w:noProof/>
        </w:rPr>
        <w:fldChar w:fldCharType="begin"/>
      </w:r>
      <w:r w:rsidR="001F3C70">
        <w:rPr>
          <w:noProof/>
        </w:rPr>
        <w:instrText xml:space="preserve"> PAGEREF _Toc300477341 \h </w:instrText>
      </w:r>
      <w:r w:rsidR="001F3C70">
        <w:rPr>
          <w:noProof/>
        </w:rPr>
      </w:r>
      <w:r w:rsidR="001F3C70">
        <w:rPr>
          <w:noProof/>
        </w:rPr>
        <w:fldChar w:fldCharType="separate"/>
      </w:r>
      <w:r w:rsidR="001E4F33">
        <w:rPr>
          <w:noProof/>
        </w:rPr>
        <w:t>3</w:t>
      </w:r>
      <w:r w:rsidR="001F3C70">
        <w:rPr>
          <w:noProof/>
        </w:rPr>
        <w:fldChar w:fldCharType="end"/>
      </w:r>
    </w:p>
    <w:p w14:paraId="3A3DBC2F"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1.1</w:t>
      </w:r>
      <w:r>
        <w:rPr>
          <w:rFonts w:eastAsiaTheme="minorEastAsia" w:cstheme="minorBidi"/>
          <w:b w:val="0"/>
          <w:bCs w:val="0"/>
          <w:smallCaps w:val="0"/>
          <w:noProof/>
          <w:color w:val="auto"/>
          <w:kern w:val="0"/>
          <w:sz w:val="24"/>
          <w:szCs w:val="24"/>
          <w:lang w:eastAsia="ja-JP"/>
        </w:rPr>
        <w:tab/>
      </w:r>
      <w:r w:rsidRPr="00CD32C1">
        <w:rPr>
          <w:noProof/>
          <w:lang w:val="en-US"/>
        </w:rPr>
        <w:t>Terminology</w:t>
      </w:r>
      <w:r>
        <w:rPr>
          <w:noProof/>
        </w:rPr>
        <w:tab/>
      </w:r>
      <w:r>
        <w:rPr>
          <w:noProof/>
        </w:rPr>
        <w:fldChar w:fldCharType="begin"/>
      </w:r>
      <w:r>
        <w:rPr>
          <w:noProof/>
        </w:rPr>
        <w:instrText xml:space="preserve"> PAGEREF _Toc300477342 \h </w:instrText>
      </w:r>
      <w:r>
        <w:rPr>
          <w:noProof/>
        </w:rPr>
      </w:r>
      <w:r>
        <w:rPr>
          <w:noProof/>
        </w:rPr>
        <w:fldChar w:fldCharType="separate"/>
      </w:r>
      <w:r w:rsidR="001E4F33">
        <w:rPr>
          <w:noProof/>
        </w:rPr>
        <w:t>3</w:t>
      </w:r>
      <w:r>
        <w:rPr>
          <w:noProof/>
        </w:rPr>
        <w:fldChar w:fldCharType="end"/>
      </w:r>
    </w:p>
    <w:p w14:paraId="6D691EEE"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1.2</w:t>
      </w:r>
      <w:r>
        <w:rPr>
          <w:rFonts w:eastAsiaTheme="minorEastAsia" w:cstheme="minorBidi"/>
          <w:b w:val="0"/>
          <w:bCs w:val="0"/>
          <w:smallCaps w:val="0"/>
          <w:noProof/>
          <w:color w:val="auto"/>
          <w:kern w:val="0"/>
          <w:sz w:val="24"/>
          <w:szCs w:val="24"/>
          <w:lang w:eastAsia="ja-JP"/>
        </w:rPr>
        <w:tab/>
      </w:r>
      <w:r w:rsidRPr="00CD32C1">
        <w:rPr>
          <w:noProof/>
          <w:lang w:val="en-US"/>
        </w:rPr>
        <w:t>Requirement key words</w:t>
      </w:r>
      <w:r>
        <w:rPr>
          <w:noProof/>
        </w:rPr>
        <w:tab/>
      </w:r>
      <w:r>
        <w:rPr>
          <w:noProof/>
        </w:rPr>
        <w:fldChar w:fldCharType="begin"/>
      </w:r>
      <w:r>
        <w:rPr>
          <w:noProof/>
        </w:rPr>
        <w:instrText xml:space="preserve"> PAGEREF _Toc300477343 \h </w:instrText>
      </w:r>
      <w:r>
        <w:rPr>
          <w:noProof/>
        </w:rPr>
      </w:r>
      <w:r>
        <w:rPr>
          <w:noProof/>
        </w:rPr>
        <w:fldChar w:fldCharType="separate"/>
      </w:r>
      <w:r w:rsidR="001E4F33">
        <w:rPr>
          <w:noProof/>
        </w:rPr>
        <w:t>3</w:t>
      </w:r>
      <w:r>
        <w:rPr>
          <w:noProof/>
        </w:rPr>
        <w:fldChar w:fldCharType="end"/>
      </w:r>
    </w:p>
    <w:p w14:paraId="74D471B7"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1.3</w:t>
      </w:r>
      <w:r>
        <w:rPr>
          <w:rFonts w:eastAsiaTheme="minorEastAsia" w:cstheme="minorBidi"/>
          <w:b w:val="0"/>
          <w:bCs w:val="0"/>
          <w:smallCaps w:val="0"/>
          <w:noProof/>
          <w:color w:val="auto"/>
          <w:kern w:val="0"/>
          <w:sz w:val="24"/>
          <w:szCs w:val="24"/>
          <w:lang w:eastAsia="ja-JP"/>
        </w:rPr>
        <w:tab/>
      </w:r>
      <w:r w:rsidRPr="00CD32C1">
        <w:rPr>
          <w:noProof/>
          <w:lang w:val="en-US"/>
        </w:rPr>
        <w:t>Name space references</w:t>
      </w:r>
      <w:r>
        <w:rPr>
          <w:noProof/>
        </w:rPr>
        <w:tab/>
      </w:r>
      <w:r>
        <w:rPr>
          <w:noProof/>
        </w:rPr>
        <w:fldChar w:fldCharType="begin"/>
      </w:r>
      <w:r>
        <w:rPr>
          <w:noProof/>
        </w:rPr>
        <w:instrText xml:space="preserve"> PAGEREF _Toc300477344 \h </w:instrText>
      </w:r>
      <w:r>
        <w:rPr>
          <w:noProof/>
        </w:rPr>
      </w:r>
      <w:r>
        <w:rPr>
          <w:noProof/>
        </w:rPr>
        <w:fldChar w:fldCharType="separate"/>
      </w:r>
      <w:r w:rsidR="001E4F33">
        <w:rPr>
          <w:noProof/>
        </w:rPr>
        <w:t>3</w:t>
      </w:r>
      <w:r>
        <w:rPr>
          <w:noProof/>
        </w:rPr>
        <w:fldChar w:fldCharType="end"/>
      </w:r>
    </w:p>
    <w:p w14:paraId="151B70FE"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1.4</w:t>
      </w:r>
      <w:r>
        <w:rPr>
          <w:rFonts w:eastAsiaTheme="minorEastAsia" w:cstheme="minorBidi"/>
          <w:b w:val="0"/>
          <w:bCs w:val="0"/>
          <w:smallCaps w:val="0"/>
          <w:noProof/>
          <w:color w:val="auto"/>
          <w:kern w:val="0"/>
          <w:sz w:val="24"/>
          <w:szCs w:val="24"/>
          <w:lang w:eastAsia="ja-JP"/>
        </w:rPr>
        <w:tab/>
      </w:r>
      <w:r w:rsidRPr="00CD32C1">
        <w:rPr>
          <w:noProof/>
          <w:lang w:val="en-US"/>
        </w:rPr>
        <w:t>Structure</w:t>
      </w:r>
      <w:r>
        <w:rPr>
          <w:noProof/>
        </w:rPr>
        <w:tab/>
      </w:r>
      <w:r>
        <w:rPr>
          <w:noProof/>
        </w:rPr>
        <w:fldChar w:fldCharType="begin"/>
      </w:r>
      <w:r>
        <w:rPr>
          <w:noProof/>
        </w:rPr>
        <w:instrText xml:space="preserve"> PAGEREF _Toc300477345 \h </w:instrText>
      </w:r>
      <w:r>
        <w:rPr>
          <w:noProof/>
        </w:rPr>
      </w:r>
      <w:r>
        <w:rPr>
          <w:noProof/>
        </w:rPr>
        <w:fldChar w:fldCharType="separate"/>
      </w:r>
      <w:r w:rsidR="001E4F33">
        <w:rPr>
          <w:noProof/>
        </w:rPr>
        <w:t>3</w:t>
      </w:r>
      <w:r>
        <w:rPr>
          <w:noProof/>
        </w:rPr>
        <w:fldChar w:fldCharType="end"/>
      </w:r>
    </w:p>
    <w:p w14:paraId="58CA8F52" w14:textId="77777777" w:rsidR="001F3C70" w:rsidRDefault="001F3C70">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D32C1">
        <w:rPr>
          <w:noProof/>
          <w:lang w:val="en-US"/>
        </w:rPr>
        <w:t>2</w:t>
      </w:r>
      <w:r>
        <w:rPr>
          <w:rFonts w:eastAsiaTheme="minorEastAsia" w:cstheme="minorBidi"/>
          <w:b w:val="0"/>
          <w:bCs w:val="0"/>
          <w:caps w:val="0"/>
          <w:noProof/>
          <w:color w:val="auto"/>
          <w:kern w:val="0"/>
          <w:sz w:val="24"/>
          <w:szCs w:val="24"/>
          <w:u w:val="none"/>
          <w:lang w:eastAsia="ja-JP"/>
        </w:rPr>
        <w:tab/>
      </w:r>
      <w:r w:rsidRPr="00CD32C1">
        <w:rPr>
          <w:noProof/>
          <w:lang w:val="en-US"/>
        </w:rPr>
        <w:t>Attribute Sets</w:t>
      </w:r>
      <w:r>
        <w:rPr>
          <w:noProof/>
        </w:rPr>
        <w:tab/>
      </w:r>
      <w:r>
        <w:rPr>
          <w:noProof/>
        </w:rPr>
        <w:fldChar w:fldCharType="begin"/>
      </w:r>
      <w:r>
        <w:rPr>
          <w:noProof/>
        </w:rPr>
        <w:instrText xml:space="preserve"> PAGEREF _Toc300477346 \h </w:instrText>
      </w:r>
      <w:r>
        <w:rPr>
          <w:noProof/>
        </w:rPr>
      </w:r>
      <w:r>
        <w:rPr>
          <w:noProof/>
        </w:rPr>
        <w:fldChar w:fldCharType="separate"/>
      </w:r>
      <w:r w:rsidR="001E4F33">
        <w:rPr>
          <w:noProof/>
        </w:rPr>
        <w:t>4</w:t>
      </w:r>
      <w:r>
        <w:rPr>
          <w:noProof/>
        </w:rPr>
        <w:fldChar w:fldCharType="end"/>
      </w:r>
    </w:p>
    <w:p w14:paraId="6DE92ED4"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2.1</w:t>
      </w:r>
      <w:r>
        <w:rPr>
          <w:rFonts w:eastAsiaTheme="minorEastAsia" w:cstheme="minorBidi"/>
          <w:b w:val="0"/>
          <w:bCs w:val="0"/>
          <w:smallCaps w:val="0"/>
          <w:noProof/>
          <w:color w:val="auto"/>
          <w:kern w:val="0"/>
          <w:sz w:val="24"/>
          <w:szCs w:val="24"/>
          <w:lang w:eastAsia="ja-JP"/>
        </w:rPr>
        <w:tab/>
      </w:r>
      <w:r w:rsidRPr="00CD32C1">
        <w:rPr>
          <w:noProof/>
          <w:lang w:val="en-US"/>
        </w:rPr>
        <w:t>Pseudonym Identity</w:t>
      </w:r>
      <w:r>
        <w:rPr>
          <w:noProof/>
        </w:rPr>
        <w:tab/>
      </w:r>
      <w:r>
        <w:rPr>
          <w:noProof/>
        </w:rPr>
        <w:fldChar w:fldCharType="begin"/>
      </w:r>
      <w:r>
        <w:rPr>
          <w:noProof/>
        </w:rPr>
        <w:instrText xml:space="preserve"> PAGEREF _Toc300477347 \h </w:instrText>
      </w:r>
      <w:r>
        <w:rPr>
          <w:noProof/>
        </w:rPr>
      </w:r>
      <w:r>
        <w:rPr>
          <w:noProof/>
        </w:rPr>
        <w:fldChar w:fldCharType="separate"/>
      </w:r>
      <w:r w:rsidR="001E4F33">
        <w:rPr>
          <w:noProof/>
        </w:rPr>
        <w:t>4</w:t>
      </w:r>
      <w:r>
        <w:rPr>
          <w:noProof/>
        </w:rPr>
        <w:fldChar w:fldCharType="end"/>
      </w:r>
    </w:p>
    <w:p w14:paraId="25B66664"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2.2</w:t>
      </w:r>
      <w:r>
        <w:rPr>
          <w:rFonts w:eastAsiaTheme="minorEastAsia" w:cstheme="minorBidi"/>
          <w:b w:val="0"/>
          <w:bCs w:val="0"/>
          <w:smallCaps w:val="0"/>
          <w:noProof/>
          <w:color w:val="auto"/>
          <w:kern w:val="0"/>
          <w:sz w:val="24"/>
          <w:szCs w:val="24"/>
          <w:lang w:eastAsia="ja-JP"/>
        </w:rPr>
        <w:tab/>
      </w:r>
      <w:r w:rsidRPr="00CD32C1">
        <w:rPr>
          <w:noProof/>
          <w:lang w:val="en-US"/>
        </w:rPr>
        <w:t>Natural Personal Identity without Civic Registration Number</w:t>
      </w:r>
      <w:r>
        <w:rPr>
          <w:noProof/>
        </w:rPr>
        <w:tab/>
      </w:r>
      <w:r>
        <w:rPr>
          <w:noProof/>
        </w:rPr>
        <w:fldChar w:fldCharType="begin"/>
      </w:r>
      <w:r>
        <w:rPr>
          <w:noProof/>
        </w:rPr>
        <w:instrText xml:space="preserve"> PAGEREF _Toc300477348 \h </w:instrText>
      </w:r>
      <w:r>
        <w:rPr>
          <w:noProof/>
        </w:rPr>
      </w:r>
      <w:r>
        <w:rPr>
          <w:noProof/>
        </w:rPr>
        <w:fldChar w:fldCharType="separate"/>
      </w:r>
      <w:r w:rsidR="001E4F33">
        <w:rPr>
          <w:noProof/>
        </w:rPr>
        <w:t>4</w:t>
      </w:r>
      <w:r>
        <w:rPr>
          <w:noProof/>
        </w:rPr>
        <w:fldChar w:fldCharType="end"/>
      </w:r>
    </w:p>
    <w:p w14:paraId="6182C90B"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2.3</w:t>
      </w:r>
      <w:r>
        <w:rPr>
          <w:rFonts w:eastAsiaTheme="minorEastAsia" w:cstheme="minorBidi"/>
          <w:b w:val="0"/>
          <w:bCs w:val="0"/>
          <w:smallCaps w:val="0"/>
          <w:noProof/>
          <w:color w:val="auto"/>
          <w:kern w:val="0"/>
          <w:sz w:val="24"/>
          <w:szCs w:val="24"/>
          <w:lang w:eastAsia="ja-JP"/>
        </w:rPr>
        <w:tab/>
      </w:r>
      <w:r w:rsidRPr="00CD32C1">
        <w:rPr>
          <w:noProof/>
          <w:lang w:val="en-US"/>
        </w:rPr>
        <w:t>Natural Personal Identity with Civic Registration Number (</w:t>
      </w:r>
      <w:r>
        <w:rPr>
          <w:noProof/>
        </w:rPr>
        <w:t>Personnummer</w:t>
      </w:r>
      <w:r w:rsidRPr="00CD32C1">
        <w:rPr>
          <w:noProof/>
          <w:lang w:val="en-US"/>
        </w:rPr>
        <w:t>)</w:t>
      </w:r>
      <w:r>
        <w:rPr>
          <w:noProof/>
        </w:rPr>
        <w:tab/>
      </w:r>
      <w:r>
        <w:rPr>
          <w:noProof/>
        </w:rPr>
        <w:fldChar w:fldCharType="begin"/>
      </w:r>
      <w:r>
        <w:rPr>
          <w:noProof/>
        </w:rPr>
        <w:instrText xml:space="preserve"> PAGEREF _Toc300477349 \h </w:instrText>
      </w:r>
      <w:r>
        <w:rPr>
          <w:noProof/>
        </w:rPr>
      </w:r>
      <w:r>
        <w:rPr>
          <w:noProof/>
        </w:rPr>
        <w:fldChar w:fldCharType="separate"/>
      </w:r>
      <w:r w:rsidR="001E4F33">
        <w:rPr>
          <w:noProof/>
        </w:rPr>
        <w:t>5</w:t>
      </w:r>
      <w:r>
        <w:rPr>
          <w:noProof/>
        </w:rPr>
        <w:fldChar w:fldCharType="end"/>
      </w:r>
    </w:p>
    <w:p w14:paraId="7167861B"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2.4</w:t>
      </w:r>
      <w:r>
        <w:rPr>
          <w:rFonts w:eastAsiaTheme="minorEastAsia" w:cstheme="minorBidi"/>
          <w:b w:val="0"/>
          <w:bCs w:val="0"/>
          <w:smallCaps w:val="0"/>
          <w:noProof/>
          <w:color w:val="auto"/>
          <w:kern w:val="0"/>
          <w:sz w:val="24"/>
          <w:szCs w:val="24"/>
          <w:lang w:eastAsia="ja-JP"/>
        </w:rPr>
        <w:tab/>
      </w:r>
      <w:r w:rsidRPr="00CD32C1">
        <w:rPr>
          <w:noProof/>
          <w:lang w:val="en-US"/>
        </w:rPr>
        <w:t>Organizational Identity for Natural Persons</w:t>
      </w:r>
      <w:r>
        <w:rPr>
          <w:noProof/>
        </w:rPr>
        <w:tab/>
      </w:r>
      <w:r>
        <w:rPr>
          <w:noProof/>
        </w:rPr>
        <w:fldChar w:fldCharType="begin"/>
      </w:r>
      <w:r>
        <w:rPr>
          <w:noProof/>
        </w:rPr>
        <w:instrText xml:space="preserve"> PAGEREF _Toc300477350 \h </w:instrText>
      </w:r>
      <w:r>
        <w:rPr>
          <w:noProof/>
        </w:rPr>
      </w:r>
      <w:r>
        <w:rPr>
          <w:noProof/>
        </w:rPr>
        <w:fldChar w:fldCharType="separate"/>
      </w:r>
      <w:r w:rsidR="001E4F33">
        <w:rPr>
          <w:noProof/>
        </w:rPr>
        <w:t>5</w:t>
      </w:r>
      <w:r>
        <w:rPr>
          <w:noProof/>
        </w:rPr>
        <w:fldChar w:fldCharType="end"/>
      </w:r>
    </w:p>
    <w:p w14:paraId="2B90B538" w14:textId="77777777" w:rsidR="001F3C70" w:rsidRDefault="001F3C70">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D32C1">
        <w:rPr>
          <w:noProof/>
          <w:lang w:val="en-US"/>
        </w:rPr>
        <w:t>3</w:t>
      </w:r>
      <w:r>
        <w:rPr>
          <w:rFonts w:eastAsiaTheme="minorEastAsia" w:cstheme="minorBidi"/>
          <w:b w:val="0"/>
          <w:bCs w:val="0"/>
          <w:caps w:val="0"/>
          <w:noProof/>
          <w:color w:val="auto"/>
          <w:kern w:val="0"/>
          <w:sz w:val="24"/>
          <w:szCs w:val="24"/>
          <w:u w:val="none"/>
          <w:lang w:eastAsia="ja-JP"/>
        </w:rPr>
        <w:tab/>
      </w:r>
      <w:r w:rsidRPr="00CD32C1">
        <w:rPr>
          <w:noProof/>
          <w:lang w:val="en-US"/>
        </w:rPr>
        <w:t>Attribute Definitions</w:t>
      </w:r>
      <w:r>
        <w:rPr>
          <w:noProof/>
        </w:rPr>
        <w:tab/>
      </w:r>
      <w:r>
        <w:rPr>
          <w:noProof/>
        </w:rPr>
        <w:fldChar w:fldCharType="begin"/>
      </w:r>
      <w:r>
        <w:rPr>
          <w:noProof/>
        </w:rPr>
        <w:instrText xml:space="preserve"> PAGEREF _Toc300477351 \h </w:instrText>
      </w:r>
      <w:r>
        <w:rPr>
          <w:noProof/>
        </w:rPr>
      </w:r>
      <w:r>
        <w:rPr>
          <w:noProof/>
        </w:rPr>
        <w:fldChar w:fldCharType="separate"/>
      </w:r>
      <w:r w:rsidR="001E4F33">
        <w:rPr>
          <w:noProof/>
        </w:rPr>
        <w:t>6</w:t>
      </w:r>
      <w:r>
        <w:rPr>
          <w:noProof/>
        </w:rPr>
        <w:fldChar w:fldCharType="end"/>
      </w:r>
    </w:p>
    <w:p w14:paraId="6984DF1C"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3.1</w:t>
      </w:r>
      <w:r>
        <w:rPr>
          <w:rFonts w:eastAsiaTheme="minorEastAsia" w:cstheme="minorBidi"/>
          <w:b w:val="0"/>
          <w:bCs w:val="0"/>
          <w:smallCaps w:val="0"/>
          <w:noProof/>
          <w:color w:val="auto"/>
          <w:kern w:val="0"/>
          <w:sz w:val="24"/>
          <w:szCs w:val="24"/>
          <w:lang w:eastAsia="ja-JP"/>
        </w:rPr>
        <w:tab/>
      </w:r>
      <w:r w:rsidRPr="00CD32C1">
        <w:rPr>
          <w:noProof/>
          <w:lang w:val="en-US"/>
        </w:rPr>
        <w:t>Attributes</w:t>
      </w:r>
      <w:r>
        <w:rPr>
          <w:noProof/>
        </w:rPr>
        <w:tab/>
      </w:r>
      <w:r>
        <w:rPr>
          <w:noProof/>
        </w:rPr>
        <w:fldChar w:fldCharType="begin"/>
      </w:r>
      <w:r>
        <w:rPr>
          <w:noProof/>
        </w:rPr>
        <w:instrText xml:space="preserve"> PAGEREF _Toc300477352 \h </w:instrText>
      </w:r>
      <w:r>
        <w:rPr>
          <w:noProof/>
        </w:rPr>
      </w:r>
      <w:r>
        <w:rPr>
          <w:noProof/>
        </w:rPr>
        <w:fldChar w:fldCharType="separate"/>
      </w:r>
      <w:r w:rsidR="001E4F33">
        <w:rPr>
          <w:noProof/>
        </w:rPr>
        <w:t>6</w:t>
      </w:r>
      <w:r>
        <w:rPr>
          <w:noProof/>
        </w:rPr>
        <w:fldChar w:fldCharType="end"/>
      </w:r>
    </w:p>
    <w:p w14:paraId="29703719" w14:textId="77777777" w:rsidR="001F3C70" w:rsidRDefault="001F3C70">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CD32C1">
        <w:rPr>
          <w:noProof/>
          <w:lang w:val="en-US"/>
        </w:rPr>
        <w:t>3.2</w:t>
      </w:r>
      <w:r>
        <w:rPr>
          <w:rFonts w:eastAsiaTheme="minorEastAsia" w:cstheme="minorBidi"/>
          <w:b w:val="0"/>
          <w:bCs w:val="0"/>
          <w:smallCaps w:val="0"/>
          <w:noProof/>
          <w:color w:val="auto"/>
          <w:kern w:val="0"/>
          <w:sz w:val="24"/>
          <w:szCs w:val="24"/>
          <w:lang w:eastAsia="ja-JP"/>
        </w:rPr>
        <w:tab/>
      </w:r>
      <w:r w:rsidRPr="00CD32C1">
        <w:rPr>
          <w:noProof/>
          <w:lang w:val="en-US"/>
        </w:rPr>
        <w:t>SAML Attribute Format</w:t>
      </w:r>
      <w:r>
        <w:rPr>
          <w:noProof/>
        </w:rPr>
        <w:tab/>
      </w:r>
      <w:r>
        <w:rPr>
          <w:noProof/>
        </w:rPr>
        <w:fldChar w:fldCharType="begin"/>
      </w:r>
      <w:r>
        <w:rPr>
          <w:noProof/>
        </w:rPr>
        <w:instrText xml:space="preserve"> PAGEREF _Toc300477353 \h </w:instrText>
      </w:r>
      <w:r>
        <w:rPr>
          <w:noProof/>
        </w:rPr>
      </w:r>
      <w:r>
        <w:rPr>
          <w:noProof/>
        </w:rPr>
        <w:fldChar w:fldCharType="separate"/>
      </w:r>
      <w:r w:rsidR="001E4F33">
        <w:rPr>
          <w:noProof/>
        </w:rPr>
        <w:t>7</w:t>
      </w:r>
      <w:r>
        <w:rPr>
          <w:noProof/>
        </w:rPr>
        <w:fldChar w:fldCharType="end"/>
      </w:r>
    </w:p>
    <w:p w14:paraId="50FE9292" w14:textId="77777777" w:rsidR="001F3C70" w:rsidRDefault="001F3C70">
      <w:pPr>
        <w:pStyle w:val="TOC3"/>
        <w:tabs>
          <w:tab w:val="left" w:pos="696"/>
          <w:tab w:val="right" w:pos="9910"/>
        </w:tabs>
        <w:rPr>
          <w:rFonts w:eastAsiaTheme="minorEastAsia" w:cstheme="minorBidi"/>
          <w:smallCaps w:val="0"/>
          <w:noProof/>
          <w:color w:val="auto"/>
          <w:kern w:val="0"/>
          <w:sz w:val="24"/>
          <w:szCs w:val="24"/>
          <w:lang w:eastAsia="ja-JP"/>
        </w:rPr>
      </w:pPr>
      <w:r w:rsidRPr="00CD32C1">
        <w:rPr>
          <w:noProof/>
          <w:lang w:val="en-GB"/>
        </w:rPr>
        <w:t>3.2.1</w:t>
      </w:r>
      <w:r>
        <w:rPr>
          <w:rFonts w:eastAsiaTheme="minorEastAsia" w:cstheme="minorBidi"/>
          <w:smallCaps w:val="0"/>
          <w:noProof/>
          <w:color w:val="auto"/>
          <w:kern w:val="0"/>
          <w:sz w:val="24"/>
          <w:szCs w:val="24"/>
          <w:lang w:eastAsia="ja-JP"/>
        </w:rPr>
        <w:tab/>
      </w:r>
      <w:r w:rsidRPr="00CD32C1">
        <w:rPr>
          <w:noProof/>
          <w:lang w:val="en-GB"/>
        </w:rPr>
        <w:t>The authContextParams Attribute</w:t>
      </w:r>
      <w:r>
        <w:rPr>
          <w:noProof/>
        </w:rPr>
        <w:tab/>
      </w:r>
      <w:r>
        <w:rPr>
          <w:noProof/>
        </w:rPr>
        <w:fldChar w:fldCharType="begin"/>
      </w:r>
      <w:r>
        <w:rPr>
          <w:noProof/>
        </w:rPr>
        <w:instrText xml:space="preserve"> PAGEREF _Toc300477354 \h </w:instrText>
      </w:r>
      <w:r>
        <w:rPr>
          <w:noProof/>
        </w:rPr>
      </w:r>
      <w:r>
        <w:rPr>
          <w:noProof/>
        </w:rPr>
        <w:fldChar w:fldCharType="separate"/>
      </w:r>
      <w:r w:rsidR="001E4F33">
        <w:rPr>
          <w:noProof/>
        </w:rPr>
        <w:t>7</w:t>
      </w:r>
      <w:r>
        <w:rPr>
          <w:noProof/>
        </w:rPr>
        <w:fldChar w:fldCharType="end"/>
      </w:r>
    </w:p>
    <w:p w14:paraId="5149D8BC" w14:textId="77777777" w:rsidR="001F3C70" w:rsidRDefault="001F3C70">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D32C1">
        <w:rPr>
          <w:noProof/>
          <w:lang w:val="en-US"/>
        </w:rPr>
        <w:t>4</w:t>
      </w:r>
      <w:r>
        <w:rPr>
          <w:rFonts w:eastAsiaTheme="minorEastAsia" w:cstheme="minorBidi"/>
          <w:b w:val="0"/>
          <w:bCs w:val="0"/>
          <w:caps w:val="0"/>
          <w:noProof/>
          <w:color w:val="auto"/>
          <w:kern w:val="0"/>
          <w:sz w:val="24"/>
          <w:szCs w:val="24"/>
          <w:u w:val="none"/>
          <w:lang w:eastAsia="ja-JP"/>
        </w:rPr>
        <w:tab/>
      </w:r>
      <w:r w:rsidRPr="00CD32C1">
        <w:rPr>
          <w:noProof/>
          <w:lang w:val="en-US"/>
        </w:rPr>
        <w:t>References</w:t>
      </w:r>
      <w:r>
        <w:rPr>
          <w:noProof/>
        </w:rPr>
        <w:tab/>
      </w:r>
      <w:r>
        <w:rPr>
          <w:noProof/>
        </w:rPr>
        <w:fldChar w:fldCharType="begin"/>
      </w:r>
      <w:r>
        <w:rPr>
          <w:noProof/>
        </w:rPr>
        <w:instrText xml:space="preserve"> PAGEREF _Toc300477355 \h </w:instrText>
      </w:r>
      <w:r>
        <w:rPr>
          <w:noProof/>
        </w:rPr>
      </w:r>
      <w:r>
        <w:rPr>
          <w:noProof/>
        </w:rPr>
        <w:fldChar w:fldCharType="separate"/>
      </w:r>
      <w:r w:rsidR="001E4F33">
        <w:rPr>
          <w:noProof/>
        </w:rPr>
        <w:t>8</w:t>
      </w:r>
      <w:r>
        <w:rPr>
          <w:noProof/>
        </w:rPr>
        <w:fldChar w:fldCharType="end"/>
      </w:r>
    </w:p>
    <w:p w14:paraId="190C7B24" w14:textId="77777777" w:rsidR="001F3C70" w:rsidRDefault="001F3C70">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CD32C1">
        <w:rPr>
          <w:noProof/>
          <w:lang w:val="en-US"/>
        </w:rPr>
        <w:t>5</w:t>
      </w:r>
      <w:r>
        <w:rPr>
          <w:rFonts w:eastAsiaTheme="minorEastAsia" w:cstheme="minorBidi"/>
          <w:b w:val="0"/>
          <w:bCs w:val="0"/>
          <w:caps w:val="0"/>
          <w:noProof/>
          <w:color w:val="auto"/>
          <w:kern w:val="0"/>
          <w:sz w:val="24"/>
          <w:szCs w:val="24"/>
          <w:u w:val="none"/>
          <w:lang w:eastAsia="ja-JP"/>
        </w:rPr>
        <w:tab/>
      </w:r>
      <w:r w:rsidRPr="00CD32C1">
        <w:rPr>
          <w:noProof/>
          <w:lang w:val="en-US"/>
        </w:rPr>
        <w:t>Changes between versions</w:t>
      </w:r>
      <w:r>
        <w:rPr>
          <w:noProof/>
        </w:rPr>
        <w:tab/>
      </w:r>
      <w:r>
        <w:rPr>
          <w:noProof/>
        </w:rPr>
        <w:fldChar w:fldCharType="begin"/>
      </w:r>
      <w:r>
        <w:rPr>
          <w:noProof/>
        </w:rPr>
        <w:instrText xml:space="preserve"> PAGEREF _Toc300477356 \h </w:instrText>
      </w:r>
      <w:r>
        <w:rPr>
          <w:noProof/>
        </w:rPr>
      </w:r>
      <w:r>
        <w:rPr>
          <w:noProof/>
        </w:rPr>
        <w:fldChar w:fldCharType="separate"/>
      </w:r>
      <w:r w:rsidR="001E4F33">
        <w:rPr>
          <w:noProof/>
        </w:rPr>
        <w:t>9</w:t>
      </w:r>
      <w:r>
        <w:rPr>
          <w:noProof/>
        </w:rPr>
        <w:fldChar w:fldCharType="end"/>
      </w:r>
    </w:p>
    <w:p w14:paraId="5D388495" w14:textId="77777777" w:rsidR="00545753" w:rsidDel="001F3C70" w:rsidRDefault="00545753">
      <w:pPr>
        <w:pStyle w:val="TOC1"/>
        <w:tabs>
          <w:tab w:val="left" w:pos="370"/>
          <w:tab w:val="right" w:pos="9910"/>
        </w:tabs>
        <w:rPr>
          <w:del w:id="7" w:author="Martin Lindström" w:date="2015-08-06T10:46:00Z"/>
          <w:rFonts w:eastAsiaTheme="minorEastAsia" w:cstheme="minorBidi"/>
          <w:b w:val="0"/>
          <w:bCs w:val="0"/>
          <w:caps w:val="0"/>
          <w:noProof/>
          <w:color w:val="auto"/>
          <w:kern w:val="0"/>
          <w:sz w:val="24"/>
          <w:szCs w:val="24"/>
          <w:u w:val="none"/>
          <w:lang w:val="en-US" w:eastAsia="ja-JP"/>
        </w:rPr>
      </w:pPr>
      <w:del w:id="8" w:author="Martin Lindström" w:date="2015-08-06T10:46:00Z">
        <w:r w:rsidRPr="006528D8" w:rsidDel="001F3C70">
          <w:rPr>
            <w:noProof/>
            <w:lang w:val="en-US"/>
          </w:rPr>
          <w:delText>1</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Introduction</w:delText>
        </w:r>
        <w:r w:rsidRPr="00144451" w:rsidDel="001F3C70">
          <w:rPr>
            <w:noProof/>
            <w:lang w:val="en-US"/>
          </w:rPr>
          <w:tab/>
        </w:r>
        <w:r w:rsidR="00877F52" w:rsidDel="001F3C70">
          <w:rPr>
            <w:noProof/>
            <w:lang w:val="en-US"/>
          </w:rPr>
          <w:delText>3</w:delText>
        </w:r>
      </w:del>
    </w:p>
    <w:p w14:paraId="5C433200" w14:textId="77777777" w:rsidR="00545753" w:rsidDel="001F3C70" w:rsidRDefault="00545753">
      <w:pPr>
        <w:pStyle w:val="TOC2"/>
        <w:tabs>
          <w:tab w:val="left" w:pos="552"/>
          <w:tab w:val="right" w:pos="9910"/>
        </w:tabs>
        <w:rPr>
          <w:del w:id="9" w:author="Martin Lindström" w:date="2015-08-06T10:46:00Z"/>
          <w:rFonts w:eastAsiaTheme="minorEastAsia" w:cstheme="minorBidi"/>
          <w:b w:val="0"/>
          <w:bCs w:val="0"/>
          <w:smallCaps w:val="0"/>
          <w:noProof/>
          <w:color w:val="auto"/>
          <w:kern w:val="0"/>
          <w:sz w:val="24"/>
          <w:szCs w:val="24"/>
          <w:lang w:val="en-US" w:eastAsia="ja-JP"/>
        </w:rPr>
      </w:pPr>
      <w:del w:id="10" w:author="Martin Lindström" w:date="2015-08-06T10:46:00Z">
        <w:r w:rsidRPr="006528D8" w:rsidDel="001F3C70">
          <w:rPr>
            <w:noProof/>
            <w:lang w:val="en-US"/>
          </w:rPr>
          <w:delText>1.1</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Terminology</w:delText>
        </w:r>
        <w:r w:rsidRPr="00144451" w:rsidDel="001F3C70">
          <w:rPr>
            <w:noProof/>
            <w:lang w:val="en-US"/>
          </w:rPr>
          <w:tab/>
        </w:r>
        <w:r w:rsidR="00877F52" w:rsidDel="001F3C70">
          <w:rPr>
            <w:noProof/>
            <w:lang w:val="en-US"/>
          </w:rPr>
          <w:delText>3</w:delText>
        </w:r>
      </w:del>
    </w:p>
    <w:p w14:paraId="18E21D18" w14:textId="77777777" w:rsidR="00545753" w:rsidDel="001F3C70" w:rsidRDefault="00545753">
      <w:pPr>
        <w:pStyle w:val="TOC2"/>
        <w:tabs>
          <w:tab w:val="left" w:pos="552"/>
          <w:tab w:val="right" w:pos="9910"/>
        </w:tabs>
        <w:rPr>
          <w:del w:id="11" w:author="Martin Lindström" w:date="2015-08-06T10:46:00Z"/>
          <w:rFonts w:eastAsiaTheme="minorEastAsia" w:cstheme="minorBidi"/>
          <w:b w:val="0"/>
          <w:bCs w:val="0"/>
          <w:smallCaps w:val="0"/>
          <w:noProof/>
          <w:color w:val="auto"/>
          <w:kern w:val="0"/>
          <w:sz w:val="24"/>
          <w:szCs w:val="24"/>
          <w:lang w:val="en-US" w:eastAsia="ja-JP"/>
        </w:rPr>
      </w:pPr>
      <w:del w:id="12" w:author="Martin Lindström" w:date="2015-08-06T10:46:00Z">
        <w:r w:rsidRPr="006528D8" w:rsidDel="001F3C70">
          <w:rPr>
            <w:noProof/>
            <w:lang w:val="en-US"/>
          </w:rPr>
          <w:delText>1.2</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Requirement key words</w:delText>
        </w:r>
        <w:r w:rsidRPr="00144451" w:rsidDel="001F3C70">
          <w:rPr>
            <w:noProof/>
            <w:lang w:val="en-US"/>
          </w:rPr>
          <w:tab/>
        </w:r>
        <w:r w:rsidR="00877F52" w:rsidDel="001F3C70">
          <w:rPr>
            <w:noProof/>
            <w:lang w:val="en-US"/>
          </w:rPr>
          <w:delText>3</w:delText>
        </w:r>
      </w:del>
    </w:p>
    <w:p w14:paraId="3582D532" w14:textId="77777777" w:rsidR="00545753" w:rsidDel="001F3C70" w:rsidRDefault="00545753">
      <w:pPr>
        <w:pStyle w:val="TOC2"/>
        <w:tabs>
          <w:tab w:val="left" w:pos="552"/>
          <w:tab w:val="right" w:pos="9910"/>
        </w:tabs>
        <w:rPr>
          <w:del w:id="13" w:author="Martin Lindström" w:date="2015-08-06T10:46:00Z"/>
          <w:rFonts w:eastAsiaTheme="minorEastAsia" w:cstheme="minorBidi"/>
          <w:b w:val="0"/>
          <w:bCs w:val="0"/>
          <w:smallCaps w:val="0"/>
          <w:noProof/>
          <w:color w:val="auto"/>
          <w:kern w:val="0"/>
          <w:sz w:val="24"/>
          <w:szCs w:val="24"/>
          <w:lang w:val="en-US" w:eastAsia="ja-JP"/>
        </w:rPr>
      </w:pPr>
      <w:del w:id="14" w:author="Martin Lindström" w:date="2015-08-06T10:46:00Z">
        <w:r w:rsidRPr="006528D8" w:rsidDel="001F3C70">
          <w:rPr>
            <w:noProof/>
            <w:lang w:val="en-US"/>
          </w:rPr>
          <w:delText>1.3</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Name space references</w:delText>
        </w:r>
        <w:r w:rsidRPr="00144451" w:rsidDel="001F3C70">
          <w:rPr>
            <w:noProof/>
            <w:lang w:val="en-US"/>
          </w:rPr>
          <w:tab/>
        </w:r>
        <w:r w:rsidR="00877F52" w:rsidDel="001F3C70">
          <w:rPr>
            <w:noProof/>
            <w:lang w:val="en-US"/>
          </w:rPr>
          <w:delText>3</w:delText>
        </w:r>
      </w:del>
    </w:p>
    <w:p w14:paraId="7739B0D5" w14:textId="77777777" w:rsidR="00545753" w:rsidDel="001F3C70" w:rsidRDefault="00545753">
      <w:pPr>
        <w:pStyle w:val="TOC2"/>
        <w:tabs>
          <w:tab w:val="left" w:pos="552"/>
          <w:tab w:val="right" w:pos="9910"/>
        </w:tabs>
        <w:rPr>
          <w:del w:id="15" w:author="Martin Lindström" w:date="2015-08-06T10:46:00Z"/>
          <w:rFonts w:eastAsiaTheme="minorEastAsia" w:cstheme="minorBidi"/>
          <w:b w:val="0"/>
          <w:bCs w:val="0"/>
          <w:smallCaps w:val="0"/>
          <w:noProof/>
          <w:color w:val="auto"/>
          <w:kern w:val="0"/>
          <w:sz w:val="24"/>
          <w:szCs w:val="24"/>
          <w:lang w:val="en-US" w:eastAsia="ja-JP"/>
        </w:rPr>
      </w:pPr>
      <w:del w:id="16" w:author="Martin Lindström" w:date="2015-08-06T10:46:00Z">
        <w:r w:rsidRPr="006528D8" w:rsidDel="001F3C70">
          <w:rPr>
            <w:noProof/>
            <w:lang w:val="en-US"/>
          </w:rPr>
          <w:delText>1.4</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Structure</w:delText>
        </w:r>
        <w:r w:rsidRPr="00144451" w:rsidDel="001F3C70">
          <w:rPr>
            <w:noProof/>
            <w:lang w:val="en-US"/>
          </w:rPr>
          <w:tab/>
        </w:r>
        <w:r w:rsidR="00877F52" w:rsidDel="001F3C70">
          <w:rPr>
            <w:noProof/>
            <w:lang w:val="en-US"/>
          </w:rPr>
          <w:delText>3</w:delText>
        </w:r>
      </w:del>
    </w:p>
    <w:p w14:paraId="7B41DB21" w14:textId="77777777" w:rsidR="00545753" w:rsidDel="001F3C70" w:rsidRDefault="00545753">
      <w:pPr>
        <w:pStyle w:val="TOC1"/>
        <w:tabs>
          <w:tab w:val="left" w:pos="370"/>
          <w:tab w:val="right" w:pos="9910"/>
        </w:tabs>
        <w:rPr>
          <w:del w:id="17" w:author="Martin Lindström" w:date="2015-08-06T10:46:00Z"/>
          <w:rFonts w:eastAsiaTheme="minorEastAsia" w:cstheme="minorBidi"/>
          <w:b w:val="0"/>
          <w:bCs w:val="0"/>
          <w:caps w:val="0"/>
          <w:noProof/>
          <w:color w:val="auto"/>
          <w:kern w:val="0"/>
          <w:sz w:val="24"/>
          <w:szCs w:val="24"/>
          <w:u w:val="none"/>
          <w:lang w:val="en-US" w:eastAsia="ja-JP"/>
        </w:rPr>
      </w:pPr>
      <w:del w:id="18" w:author="Martin Lindström" w:date="2015-08-06T10:46:00Z">
        <w:r w:rsidRPr="006528D8" w:rsidDel="001F3C70">
          <w:rPr>
            <w:noProof/>
            <w:lang w:val="en-US"/>
          </w:rPr>
          <w:delText>2</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NameID</w:delText>
        </w:r>
        <w:r w:rsidRPr="00144451" w:rsidDel="001F3C70">
          <w:rPr>
            <w:noProof/>
            <w:lang w:val="en-US"/>
          </w:rPr>
          <w:tab/>
        </w:r>
        <w:r w:rsidR="00877F52" w:rsidDel="001F3C70">
          <w:rPr>
            <w:noProof/>
            <w:lang w:val="en-US"/>
          </w:rPr>
          <w:delText>4</w:delText>
        </w:r>
      </w:del>
    </w:p>
    <w:p w14:paraId="288075A7" w14:textId="77777777" w:rsidR="00545753" w:rsidDel="001F3C70" w:rsidRDefault="00545753">
      <w:pPr>
        <w:pStyle w:val="TOC1"/>
        <w:tabs>
          <w:tab w:val="left" w:pos="370"/>
          <w:tab w:val="right" w:pos="9910"/>
        </w:tabs>
        <w:rPr>
          <w:del w:id="19" w:author="Martin Lindström" w:date="2015-08-06T10:46:00Z"/>
          <w:rFonts w:eastAsiaTheme="minorEastAsia" w:cstheme="minorBidi"/>
          <w:b w:val="0"/>
          <w:bCs w:val="0"/>
          <w:caps w:val="0"/>
          <w:noProof/>
          <w:color w:val="auto"/>
          <w:kern w:val="0"/>
          <w:sz w:val="24"/>
          <w:szCs w:val="24"/>
          <w:u w:val="none"/>
          <w:lang w:val="en-US" w:eastAsia="ja-JP"/>
        </w:rPr>
      </w:pPr>
      <w:del w:id="20" w:author="Martin Lindström" w:date="2015-08-06T10:46:00Z">
        <w:r w:rsidRPr="006528D8" w:rsidDel="001F3C70">
          <w:rPr>
            <w:noProof/>
            <w:lang w:val="en-US"/>
          </w:rPr>
          <w:delText>3</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Attribute Profiles</w:delText>
        </w:r>
        <w:r w:rsidRPr="00144451" w:rsidDel="001F3C70">
          <w:rPr>
            <w:noProof/>
            <w:lang w:val="en-US"/>
          </w:rPr>
          <w:tab/>
        </w:r>
        <w:r w:rsidR="00877F52" w:rsidDel="001F3C70">
          <w:rPr>
            <w:noProof/>
            <w:lang w:val="en-US"/>
          </w:rPr>
          <w:delText>4</w:delText>
        </w:r>
      </w:del>
    </w:p>
    <w:p w14:paraId="632E5A76" w14:textId="77777777" w:rsidR="00545753" w:rsidDel="001F3C70" w:rsidRDefault="00545753">
      <w:pPr>
        <w:pStyle w:val="TOC2"/>
        <w:tabs>
          <w:tab w:val="left" w:pos="552"/>
          <w:tab w:val="right" w:pos="9910"/>
        </w:tabs>
        <w:rPr>
          <w:del w:id="21" w:author="Martin Lindström" w:date="2015-08-06T10:46:00Z"/>
          <w:rFonts w:eastAsiaTheme="minorEastAsia" w:cstheme="minorBidi"/>
          <w:b w:val="0"/>
          <w:bCs w:val="0"/>
          <w:smallCaps w:val="0"/>
          <w:noProof/>
          <w:color w:val="auto"/>
          <w:kern w:val="0"/>
          <w:sz w:val="24"/>
          <w:szCs w:val="24"/>
          <w:lang w:val="en-US" w:eastAsia="ja-JP"/>
        </w:rPr>
      </w:pPr>
      <w:del w:id="22" w:author="Martin Lindström" w:date="2015-08-06T10:46:00Z">
        <w:r w:rsidRPr="006528D8" w:rsidDel="001F3C70">
          <w:rPr>
            <w:noProof/>
            <w:lang w:val="en-US"/>
          </w:rPr>
          <w:delText>3.1</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Pseudonym Identity</w:delText>
        </w:r>
        <w:r w:rsidRPr="00144451" w:rsidDel="001F3C70">
          <w:rPr>
            <w:noProof/>
            <w:lang w:val="en-US"/>
          </w:rPr>
          <w:tab/>
        </w:r>
        <w:r w:rsidR="00877F52" w:rsidDel="001F3C70">
          <w:rPr>
            <w:noProof/>
            <w:lang w:val="en-US"/>
          </w:rPr>
          <w:delText>4</w:delText>
        </w:r>
      </w:del>
    </w:p>
    <w:p w14:paraId="0451560F" w14:textId="77777777" w:rsidR="00545753" w:rsidDel="001F3C70" w:rsidRDefault="00545753">
      <w:pPr>
        <w:pStyle w:val="TOC2"/>
        <w:tabs>
          <w:tab w:val="left" w:pos="552"/>
          <w:tab w:val="right" w:pos="9910"/>
        </w:tabs>
        <w:rPr>
          <w:del w:id="23" w:author="Martin Lindström" w:date="2015-08-06T10:46:00Z"/>
          <w:rFonts w:eastAsiaTheme="minorEastAsia" w:cstheme="minorBidi"/>
          <w:b w:val="0"/>
          <w:bCs w:val="0"/>
          <w:smallCaps w:val="0"/>
          <w:noProof/>
          <w:color w:val="auto"/>
          <w:kern w:val="0"/>
          <w:sz w:val="24"/>
          <w:szCs w:val="24"/>
          <w:lang w:val="en-US" w:eastAsia="ja-JP"/>
        </w:rPr>
      </w:pPr>
      <w:del w:id="24" w:author="Martin Lindström" w:date="2015-08-06T10:46:00Z">
        <w:r w:rsidRPr="006528D8" w:rsidDel="001F3C70">
          <w:rPr>
            <w:noProof/>
            <w:lang w:val="en-US"/>
          </w:rPr>
          <w:delText>3.2</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Natural Personal Identity without Civic Registration Number</w:delText>
        </w:r>
        <w:r w:rsidRPr="00144451" w:rsidDel="001F3C70">
          <w:rPr>
            <w:noProof/>
            <w:lang w:val="en-US"/>
          </w:rPr>
          <w:tab/>
        </w:r>
        <w:r w:rsidR="00877F52" w:rsidDel="001F3C70">
          <w:rPr>
            <w:noProof/>
            <w:lang w:val="en-US"/>
          </w:rPr>
          <w:delText>4</w:delText>
        </w:r>
      </w:del>
    </w:p>
    <w:p w14:paraId="3F5F3439" w14:textId="77777777" w:rsidR="00545753" w:rsidDel="001F3C70" w:rsidRDefault="00545753">
      <w:pPr>
        <w:pStyle w:val="TOC2"/>
        <w:tabs>
          <w:tab w:val="left" w:pos="552"/>
          <w:tab w:val="right" w:pos="9910"/>
        </w:tabs>
        <w:rPr>
          <w:del w:id="25" w:author="Martin Lindström" w:date="2015-08-06T10:46:00Z"/>
          <w:rFonts w:eastAsiaTheme="minorEastAsia" w:cstheme="minorBidi"/>
          <w:b w:val="0"/>
          <w:bCs w:val="0"/>
          <w:smallCaps w:val="0"/>
          <w:noProof/>
          <w:color w:val="auto"/>
          <w:kern w:val="0"/>
          <w:sz w:val="24"/>
          <w:szCs w:val="24"/>
          <w:lang w:val="en-US" w:eastAsia="ja-JP"/>
        </w:rPr>
      </w:pPr>
      <w:del w:id="26" w:author="Martin Lindström" w:date="2015-08-06T10:46:00Z">
        <w:r w:rsidRPr="006528D8" w:rsidDel="001F3C70">
          <w:rPr>
            <w:noProof/>
            <w:lang w:val="en-US"/>
          </w:rPr>
          <w:delText>3.3</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Natural Personal Identity with Civic Registration Number (</w:delText>
        </w:r>
        <w:r w:rsidRPr="00144451" w:rsidDel="001F3C70">
          <w:rPr>
            <w:noProof/>
            <w:lang w:val="en-US"/>
          </w:rPr>
          <w:delText>Personnummer</w:delText>
        </w:r>
        <w:r w:rsidRPr="006528D8" w:rsidDel="001F3C70">
          <w:rPr>
            <w:noProof/>
            <w:lang w:val="en-US"/>
          </w:rPr>
          <w:delText>)</w:delText>
        </w:r>
        <w:r w:rsidRPr="00144451" w:rsidDel="001F3C70">
          <w:rPr>
            <w:noProof/>
            <w:lang w:val="en-US"/>
          </w:rPr>
          <w:tab/>
        </w:r>
        <w:r w:rsidR="00877F52" w:rsidDel="001F3C70">
          <w:rPr>
            <w:noProof/>
            <w:lang w:val="en-US"/>
          </w:rPr>
          <w:delText>5</w:delText>
        </w:r>
      </w:del>
    </w:p>
    <w:p w14:paraId="42634014" w14:textId="77777777" w:rsidR="00545753" w:rsidDel="001F3C70" w:rsidRDefault="00545753">
      <w:pPr>
        <w:pStyle w:val="TOC2"/>
        <w:tabs>
          <w:tab w:val="left" w:pos="552"/>
          <w:tab w:val="right" w:pos="9910"/>
        </w:tabs>
        <w:rPr>
          <w:del w:id="27" w:author="Martin Lindström" w:date="2015-08-06T10:46:00Z"/>
          <w:rFonts w:eastAsiaTheme="minorEastAsia" w:cstheme="minorBidi"/>
          <w:b w:val="0"/>
          <w:bCs w:val="0"/>
          <w:smallCaps w:val="0"/>
          <w:noProof/>
          <w:color w:val="auto"/>
          <w:kern w:val="0"/>
          <w:sz w:val="24"/>
          <w:szCs w:val="24"/>
          <w:lang w:val="en-US" w:eastAsia="ja-JP"/>
        </w:rPr>
      </w:pPr>
      <w:del w:id="28" w:author="Martin Lindström" w:date="2015-08-06T10:46:00Z">
        <w:r w:rsidRPr="006528D8" w:rsidDel="001F3C70">
          <w:rPr>
            <w:noProof/>
            <w:lang w:val="en-US"/>
          </w:rPr>
          <w:delText>3.4</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Organizational Identity for Natural Persons</w:delText>
        </w:r>
        <w:r w:rsidRPr="00144451" w:rsidDel="001F3C70">
          <w:rPr>
            <w:noProof/>
            <w:lang w:val="en-US"/>
          </w:rPr>
          <w:tab/>
        </w:r>
        <w:r w:rsidR="00877F52" w:rsidDel="001F3C70">
          <w:rPr>
            <w:noProof/>
            <w:lang w:val="en-US"/>
          </w:rPr>
          <w:delText>5</w:delText>
        </w:r>
      </w:del>
    </w:p>
    <w:p w14:paraId="749E2324" w14:textId="77777777" w:rsidR="00545753" w:rsidDel="001F3C70" w:rsidRDefault="00545753">
      <w:pPr>
        <w:pStyle w:val="TOC1"/>
        <w:tabs>
          <w:tab w:val="left" w:pos="370"/>
          <w:tab w:val="right" w:pos="9910"/>
        </w:tabs>
        <w:rPr>
          <w:del w:id="29" w:author="Martin Lindström" w:date="2015-08-06T10:46:00Z"/>
          <w:rFonts w:eastAsiaTheme="minorEastAsia" w:cstheme="minorBidi"/>
          <w:b w:val="0"/>
          <w:bCs w:val="0"/>
          <w:caps w:val="0"/>
          <w:noProof/>
          <w:color w:val="auto"/>
          <w:kern w:val="0"/>
          <w:sz w:val="24"/>
          <w:szCs w:val="24"/>
          <w:u w:val="none"/>
          <w:lang w:val="en-US" w:eastAsia="ja-JP"/>
        </w:rPr>
      </w:pPr>
      <w:del w:id="30" w:author="Martin Lindström" w:date="2015-08-06T10:46:00Z">
        <w:r w:rsidRPr="006528D8" w:rsidDel="001F3C70">
          <w:rPr>
            <w:noProof/>
            <w:lang w:val="en-US"/>
          </w:rPr>
          <w:delText>4</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Attribute Definitions</w:delText>
        </w:r>
        <w:r w:rsidRPr="00144451" w:rsidDel="001F3C70">
          <w:rPr>
            <w:noProof/>
            <w:lang w:val="en-US"/>
          </w:rPr>
          <w:tab/>
        </w:r>
        <w:r w:rsidR="00877F52" w:rsidDel="001F3C70">
          <w:rPr>
            <w:noProof/>
            <w:lang w:val="en-US"/>
          </w:rPr>
          <w:delText>6</w:delText>
        </w:r>
      </w:del>
    </w:p>
    <w:p w14:paraId="71B72126" w14:textId="77777777" w:rsidR="00545753" w:rsidDel="001F3C70" w:rsidRDefault="00545753">
      <w:pPr>
        <w:pStyle w:val="TOC2"/>
        <w:tabs>
          <w:tab w:val="left" w:pos="552"/>
          <w:tab w:val="right" w:pos="9910"/>
        </w:tabs>
        <w:rPr>
          <w:del w:id="31" w:author="Martin Lindström" w:date="2015-08-06T10:46:00Z"/>
          <w:rFonts w:eastAsiaTheme="minorEastAsia" w:cstheme="minorBidi"/>
          <w:b w:val="0"/>
          <w:bCs w:val="0"/>
          <w:smallCaps w:val="0"/>
          <w:noProof/>
          <w:color w:val="auto"/>
          <w:kern w:val="0"/>
          <w:sz w:val="24"/>
          <w:szCs w:val="24"/>
          <w:lang w:val="en-US" w:eastAsia="ja-JP"/>
        </w:rPr>
      </w:pPr>
      <w:del w:id="32" w:author="Martin Lindström" w:date="2015-08-06T10:46:00Z">
        <w:r w:rsidRPr="006528D8" w:rsidDel="001F3C70">
          <w:rPr>
            <w:noProof/>
            <w:lang w:val="en-US"/>
          </w:rPr>
          <w:delText>4.1</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Attributes</w:delText>
        </w:r>
        <w:r w:rsidRPr="00144451" w:rsidDel="001F3C70">
          <w:rPr>
            <w:noProof/>
            <w:lang w:val="en-US"/>
          </w:rPr>
          <w:tab/>
        </w:r>
        <w:r w:rsidR="00877F52" w:rsidDel="001F3C70">
          <w:rPr>
            <w:noProof/>
            <w:lang w:val="en-US"/>
          </w:rPr>
          <w:delText>6</w:delText>
        </w:r>
      </w:del>
    </w:p>
    <w:p w14:paraId="197F9F6D" w14:textId="77777777" w:rsidR="00545753" w:rsidDel="001F3C70" w:rsidRDefault="00545753">
      <w:pPr>
        <w:pStyle w:val="TOC2"/>
        <w:tabs>
          <w:tab w:val="left" w:pos="552"/>
          <w:tab w:val="right" w:pos="9910"/>
        </w:tabs>
        <w:rPr>
          <w:del w:id="33" w:author="Martin Lindström" w:date="2015-08-06T10:46:00Z"/>
          <w:rFonts w:eastAsiaTheme="minorEastAsia" w:cstheme="minorBidi"/>
          <w:b w:val="0"/>
          <w:bCs w:val="0"/>
          <w:smallCaps w:val="0"/>
          <w:noProof/>
          <w:color w:val="auto"/>
          <w:kern w:val="0"/>
          <w:sz w:val="24"/>
          <w:szCs w:val="24"/>
          <w:lang w:val="en-US" w:eastAsia="ja-JP"/>
        </w:rPr>
      </w:pPr>
      <w:del w:id="34" w:author="Martin Lindström" w:date="2015-08-06T10:46:00Z">
        <w:r w:rsidRPr="006528D8" w:rsidDel="001F3C70">
          <w:rPr>
            <w:noProof/>
            <w:lang w:val="en-US"/>
          </w:rPr>
          <w:delText>4.2</w:delText>
        </w:r>
        <w:r w:rsidDel="001F3C70">
          <w:rPr>
            <w:rFonts w:eastAsiaTheme="minorEastAsia" w:cstheme="minorBidi"/>
            <w:b w:val="0"/>
            <w:bCs w:val="0"/>
            <w:smallCaps w:val="0"/>
            <w:noProof/>
            <w:color w:val="auto"/>
            <w:kern w:val="0"/>
            <w:sz w:val="24"/>
            <w:szCs w:val="24"/>
            <w:lang w:val="en-US" w:eastAsia="ja-JP"/>
          </w:rPr>
          <w:tab/>
        </w:r>
        <w:r w:rsidRPr="006528D8" w:rsidDel="001F3C70">
          <w:rPr>
            <w:noProof/>
            <w:lang w:val="en-US"/>
          </w:rPr>
          <w:delText>SAML Attribute Format</w:delText>
        </w:r>
        <w:r w:rsidRPr="00144451" w:rsidDel="001F3C70">
          <w:rPr>
            <w:noProof/>
            <w:lang w:val="en-US"/>
          </w:rPr>
          <w:tab/>
        </w:r>
        <w:r w:rsidR="00877F52" w:rsidDel="001F3C70">
          <w:rPr>
            <w:noProof/>
            <w:lang w:val="en-US"/>
          </w:rPr>
          <w:delText>7</w:delText>
        </w:r>
      </w:del>
    </w:p>
    <w:p w14:paraId="5013CC5F" w14:textId="77777777" w:rsidR="00545753" w:rsidDel="001F3C70" w:rsidRDefault="00545753">
      <w:pPr>
        <w:pStyle w:val="TOC1"/>
        <w:tabs>
          <w:tab w:val="left" w:pos="370"/>
          <w:tab w:val="right" w:pos="9910"/>
        </w:tabs>
        <w:rPr>
          <w:del w:id="35" w:author="Martin Lindström" w:date="2015-08-06T10:46:00Z"/>
          <w:rFonts w:eastAsiaTheme="minorEastAsia" w:cstheme="minorBidi"/>
          <w:b w:val="0"/>
          <w:bCs w:val="0"/>
          <w:caps w:val="0"/>
          <w:noProof/>
          <w:color w:val="auto"/>
          <w:kern w:val="0"/>
          <w:sz w:val="24"/>
          <w:szCs w:val="24"/>
          <w:u w:val="none"/>
          <w:lang w:val="en-US" w:eastAsia="ja-JP"/>
        </w:rPr>
      </w:pPr>
      <w:del w:id="36" w:author="Martin Lindström" w:date="2015-08-06T10:46:00Z">
        <w:r w:rsidRPr="006528D8" w:rsidDel="001F3C70">
          <w:rPr>
            <w:noProof/>
            <w:lang w:val="en-US"/>
          </w:rPr>
          <w:delText>5</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References</w:delText>
        </w:r>
        <w:r w:rsidRPr="00144451" w:rsidDel="001F3C70">
          <w:rPr>
            <w:noProof/>
            <w:lang w:val="en-US"/>
          </w:rPr>
          <w:tab/>
        </w:r>
        <w:r w:rsidR="00877F52" w:rsidDel="001F3C70">
          <w:rPr>
            <w:noProof/>
            <w:lang w:val="en-US"/>
          </w:rPr>
          <w:delText>7</w:delText>
        </w:r>
      </w:del>
    </w:p>
    <w:p w14:paraId="2294460F" w14:textId="77777777" w:rsidR="00545753" w:rsidDel="001F3C70" w:rsidRDefault="00545753">
      <w:pPr>
        <w:pStyle w:val="TOC1"/>
        <w:tabs>
          <w:tab w:val="left" w:pos="370"/>
          <w:tab w:val="right" w:pos="9910"/>
        </w:tabs>
        <w:rPr>
          <w:del w:id="37" w:author="Martin Lindström" w:date="2015-08-06T10:46:00Z"/>
          <w:rFonts w:eastAsiaTheme="minorEastAsia" w:cstheme="minorBidi"/>
          <w:b w:val="0"/>
          <w:bCs w:val="0"/>
          <w:caps w:val="0"/>
          <w:noProof/>
          <w:color w:val="auto"/>
          <w:kern w:val="0"/>
          <w:sz w:val="24"/>
          <w:szCs w:val="24"/>
          <w:u w:val="none"/>
          <w:lang w:val="en-US" w:eastAsia="ja-JP"/>
        </w:rPr>
      </w:pPr>
      <w:del w:id="38" w:author="Martin Lindström" w:date="2015-08-06T10:46:00Z">
        <w:r w:rsidRPr="006528D8" w:rsidDel="001F3C70">
          <w:rPr>
            <w:noProof/>
            <w:lang w:val="en-US"/>
          </w:rPr>
          <w:delText>6</w:delText>
        </w:r>
        <w:r w:rsidDel="001F3C70">
          <w:rPr>
            <w:rFonts w:eastAsiaTheme="minorEastAsia" w:cstheme="minorBidi"/>
            <w:b w:val="0"/>
            <w:bCs w:val="0"/>
            <w:caps w:val="0"/>
            <w:noProof/>
            <w:color w:val="auto"/>
            <w:kern w:val="0"/>
            <w:sz w:val="24"/>
            <w:szCs w:val="24"/>
            <w:u w:val="none"/>
            <w:lang w:val="en-US" w:eastAsia="ja-JP"/>
          </w:rPr>
          <w:tab/>
        </w:r>
        <w:r w:rsidRPr="006528D8" w:rsidDel="001F3C70">
          <w:rPr>
            <w:noProof/>
            <w:lang w:val="en-US"/>
          </w:rPr>
          <w:delText>Changes between versions</w:delText>
        </w:r>
        <w:r w:rsidDel="001F3C70">
          <w:rPr>
            <w:noProof/>
          </w:rPr>
          <w:tab/>
        </w:r>
        <w:r w:rsidR="00877F52" w:rsidDel="001F3C70">
          <w:rPr>
            <w:noProof/>
          </w:rPr>
          <w:delText>8</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ins w:id="39" w:author="Martin Lindström" w:date="2015-08-04T16:44:00Z"/>
          <w:lang w:val="en-US"/>
        </w:rPr>
      </w:pPr>
      <w:bookmarkStart w:id="40" w:name="_Toc300477341"/>
      <w:bookmarkStart w:id="41" w:name="_Toc351991989"/>
      <w:r>
        <w:rPr>
          <w:lang w:val="en-US"/>
        </w:rPr>
        <w:lastRenderedPageBreak/>
        <w:t>Introduction</w:t>
      </w:r>
      <w:bookmarkEnd w:id="40"/>
    </w:p>
    <w:p w14:paraId="0B806AEC" w14:textId="14F2CB3D" w:rsidR="007B6093" w:rsidRDefault="00F74AF8" w:rsidP="00F74AF8">
      <w:pPr>
        <w:rPr>
          <w:ins w:id="42" w:author="Martin Lindström" w:date="2015-08-04T16:46:00Z"/>
          <w:lang w:val="en-GB"/>
        </w:rPr>
      </w:pPr>
      <w:ins w:id="43" w:author="Martin Lindström" w:date="2015-08-04T16:44:00Z">
        <w:r>
          <w:rPr>
            <w:lang w:val="en-GB"/>
          </w:rPr>
          <w:t>This document specifies an attribute profile for the Swedish eID Framework</w:t>
        </w:r>
      </w:ins>
      <w:ins w:id="44" w:author="Martin Lindström" w:date="2015-08-04T16:45:00Z">
        <w:r>
          <w:rPr>
            <w:lang w:val="en-GB"/>
          </w:rPr>
          <w:t xml:space="preserve">. The </w:t>
        </w:r>
      </w:ins>
      <w:ins w:id="45" w:author="Martin Lindström" w:date="2015-08-05T16:20:00Z">
        <w:r w:rsidR="00C97CBF">
          <w:rPr>
            <w:lang w:val="en-GB"/>
          </w:rPr>
          <w:t xml:space="preserve">attribute profile </w:t>
        </w:r>
      </w:ins>
      <w:ins w:id="46" w:author="Martin Lindström" w:date="2015-08-05T16:21:00Z">
        <w:r w:rsidR="00C97CBF">
          <w:rPr>
            <w:lang w:val="en-GB"/>
          </w:rPr>
          <w:t>defines</w:t>
        </w:r>
      </w:ins>
      <w:ins w:id="47" w:author="Martin Lindström" w:date="2015-08-04T16:45:00Z">
        <w:r>
          <w:rPr>
            <w:lang w:val="en-GB"/>
          </w:rPr>
          <w:t xml:space="preserve"> attri</w:t>
        </w:r>
        <w:r>
          <w:rPr>
            <w:lang w:val="en-GB"/>
          </w:rPr>
          <w:t>b</w:t>
        </w:r>
        <w:r>
          <w:rPr>
            <w:lang w:val="en-GB"/>
          </w:rPr>
          <w:t xml:space="preserve">utes </w:t>
        </w:r>
        <w:r w:rsidR="007A1DB0">
          <w:rPr>
            <w:lang w:val="en-GB"/>
          </w:rPr>
          <w:t xml:space="preserve">for use within the </w:t>
        </w:r>
      </w:ins>
      <w:ins w:id="48" w:author="Martin Lindström" w:date="2015-08-05T16:21:00Z">
        <w:r w:rsidR="00C97CBF">
          <w:rPr>
            <w:lang w:val="en-GB"/>
          </w:rPr>
          <w:t>Swedish eID Framework</w:t>
        </w:r>
      </w:ins>
      <w:ins w:id="49" w:author="Martin Lindström" w:date="2015-08-04T16:45:00Z">
        <w:r w:rsidR="007A1DB0">
          <w:rPr>
            <w:lang w:val="en-GB"/>
          </w:rPr>
          <w:t xml:space="preserve">, and a number of </w:t>
        </w:r>
      </w:ins>
      <w:ins w:id="50" w:author="stefan@aaa-sec.com" w:date="2015-08-13T15:50:00Z">
        <w:r w:rsidR="005410BE">
          <w:rPr>
            <w:lang w:val="en-GB"/>
          </w:rPr>
          <w:t>defined</w:t>
        </w:r>
      </w:ins>
      <w:ins w:id="51" w:author="Martin Lindström" w:date="2015-08-04T16:45:00Z">
        <w:r w:rsidR="007A1DB0">
          <w:rPr>
            <w:lang w:val="en-GB"/>
          </w:rPr>
          <w:t xml:space="preserve"> attribute sets</w:t>
        </w:r>
      </w:ins>
      <w:ins w:id="52" w:author="stefan@aaa-sec.com" w:date="2015-08-13T15:52:00Z">
        <w:r w:rsidR="005410BE">
          <w:rPr>
            <w:lang w:val="en-GB"/>
          </w:rPr>
          <w:t xml:space="preserve"> that may be referenced by other documents as </w:t>
        </w:r>
      </w:ins>
      <w:ins w:id="53" w:author="stefan@aaa-sec.com" w:date="2015-08-13T15:53:00Z">
        <w:r w:rsidR="005410BE">
          <w:rPr>
            <w:lang w:val="en-GB"/>
          </w:rPr>
          <w:t>means to specify</w:t>
        </w:r>
      </w:ins>
      <w:ins w:id="54" w:author="stefan@aaa-sec.com" w:date="2015-08-13T15:52:00Z">
        <w:r w:rsidR="005410BE">
          <w:rPr>
            <w:lang w:val="en-GB"/>
          </w:rPr>
          <w:t xml:space="preserve"> </w:t>
        </w:r>
      </w:ins>
      <w:ins w:id="55" w:author="stefan@aaa-sec.com" w:date="2015-08-13T15:53:00Z">
        <w:r w:rsidR="005410BE">
          <w:rPr>
            <w:lang w:val="en-GB"/>
          </w:rPr>
          <w:t xml:space="preserve">specific </w:t>
        </w:r>
      </w:ins>
      <w:ins w:id="56" w:author="stefan@aaa-sec.com" w:date="2015-08-13T15:52:00Z">
        <w:r w:rsidR="005410BE">
          <w:rPr>
            <w:lang w:val="en-GB"/>
          </w:rPr>
          <w:t>attribute release requirements</w:t>
        </w:r>
      </w:ins>
      <w:ins w:id="57" w:author="Martin Lindström" w:date="2015-08-05T16:21:00Z">
        <w:r w:rsidR="000C4B3E">
          <w:rPr>
            <w:lang w:val="en-GB"/>
          </w:rPr>
          <w:t>.</w:t>
        </w:r>
      </w:ins>
    </w:p>
    <w:p w14:paraId="783D32A9" w14:textId="77777777" w:rsidR="001D52F9" w:rsidRDefault="001D52F9" w:rsidP="001D52F9">
      <w:pPr>
        <w:pStyle w:val="Heading2"/>
        <w:spacing w:before="200" w:after="0" w:line="276" w:lineRule="auto"/>
        <w:rPr>
          <w:lang w:val="en-US"/>
        </w:rPr>
      </w:pPr>
      <w:bookmarkStart w:id="58" w:name="_Toc300477342"/>
      <w:r>
        <w:rPr>
          <w:lang w:val="en-US"/>
        </w:rPr>
        <w:t>Terminology</w:t>
      </w:r>
      <w:bookmarkEnd w:id="41"/>
      <w:bookmarkEnd w:id="58"/>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59" w:name="_Toc351991990"/>
      <w:bookmarkStart w:id="60" w:name="_Toc300477343"/>
      <w:r>
        <w:rPr>
          <w:lang w:val="en-US"/>
        </w:rPr>
        <w:t>Requirement key words</w:t>
      </w:r>
      <w:bookmarkEnd w:id="59"/>
      <w:bookmarkEnd w:id="60"/>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61" w:name="_Toc351991991"/>
      <w:bookmarkStart w:id="62" w:name="_Toc300477344"/>
      <w:r>
        <w:rPr>
          <w:lang w:val="en-US"/>
        </w:rPr>
        <w:t>Name space references</w:t>
      </w:r>
      <w:bookmarkEnd w:id="61"/>
      <w:bookmarkEnd w:id="62"/>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D52F9" w:rsidRPr="00225F4F" w:rsidDel="004B476D" w14:paraId="6B9FC7E5" w14:textId="2CA532E1" w:rsidTr="00D57700">
        <w:tblPrEx>
          <w:tblBorders>
            <w:top w:val="none" w:sz="0" w:space="0" w:color="auto"/>
          </w:tblBorders>
        </w:tblPrEx>
        <w:trPr>
          <w:del w:id="63" w:author="Martin Lindström" w:date="2015-08-06T10:45:00Z"/>
        </w:trPr>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39AE76D" w14:textId="2D3A53F9" w:rsidR="001D52F9" w:rsidRPr="00D57700" w:rsidDel="004B476D" w:rsidRDefault="00D91A83" w:rsidP="00EF0572">
            <w:pPr>
              <w:autoSpaceDE w:val="0"/>
              <w:autoSpaceDN w:val="0"/>
              <w:adjustRightInd w:val="0"/>
              <w:spacing w:line="240" w:lineRule="auto"/>
              <w:rPr>
                <w:del w:id="64" w:author="Martin Lindström" w:date="2015-08-06T10:45:00Z"/>
                <w:rStyle w:val="Code"/>
              </w:rPr>
            </w:pPr>
            <w:del w:id="65" w:author="Martin Lindström" w:date="2015-08-06T10:45:00Z">
              <w:r w:rsidRPr="00D57700" w:rsidDel="004B476D">
                <w:rPr>
                  <w:rStyle w:val="Code"/>
                </w:rPr>
                <w:delText>samlp</w:delText>
              </w:r>
            </w:del>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AD1352" w14:textId="3441350A" w:rsidR="001D52F9" w:rsidRPr="00D57700" w:rsidDel="004B476D" w:rsidRDefault="00D91A83" w:rsidP="00EF0572">
            <w:pPr>
              <w:autoSpaceDE w:val="0"/>
              <w:autoSpaceDN w:val="0"/>
              <w:adjustRightInd w:val="0"/>
              <w:spacing w:line="240" w:lineRule="auto"/>
              <w:rPr>
                <w:del w:id="66" w:author="Martin Lindström" w:date="2015-08-06T10:45:00Z"/>
                <w:rStyle w:val="Code"/>
              </w:rPr>
            </w:pPr>
            <w:del w:id="67" w:author="Martin Lindström" w:date="2015-08-06T10:45:00Z">
              <w:r w:rsidRPr="00D57700" w:rsidDel="004B476D">
                <w:rPr>
                  <w:rStyle w:val="Code"/>
                </w:rPr>
                <w:delText>urn:oasis:names:tc:SAML:2.0:protocol</w:delText>
              </w:r>
            </w:del>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2CAF8A4" w14:textId="23812640" w:rsidR="001D52F9" w:rsidRPr="00D34495" w:rsidDel="004B476D" w:rsidRDefault="00D57700" w:rsidP="00D91A83">
            <w:pPr>
              <w:autoSpaceDE w:val="0"/>
              <w:autoSpaceDN w:val="0"/>
              <w:adjustRightInd w:val="0"/>
              <w:spacing w:line="240" w:lineRule="auto"/>
              <w:rPr>
                <w:del w:id="68" w:author="Martin Lindström" w:date="2015-08-06T10:45:00Z"/>
                <w:rFonts w:ascii="Helvetica" w:eastAsia="Times New Roman" w:hAnsi="Helvetica" w:cs="Helvetica"/>
                <w:color w:val="auto"/>
                <w:kern w:val="0"/>
                <w:szCs w:val="20"/>
                <w:lang w:val="en-US" w:eastAsia="en-US"/>
              </w:rPr>
            </w:pPr>
            <w:del w:id="69" w:author="Martin Lindström" w:date="2015-08-06T10:45:00Z">
              <w:r w:rsidDel="004B476D">
                <w:rPr>
                  <w:rFonts w:ascii="Helvetica" w:eastAsia="Times New Roman" w:hAnsi="Helvetica" w:cs="Helvetica"/>
                  <w:color w:val="auto"/>
                  <w:kern w:val="0"/>
                  <w:szCs w:val="20"/>
                  <w:lang w:val="en-US" w:eastAsia="en-US"/>
                </w:rPr>
                <w:delText>T</w:delText>
              </w:r>
              <w:r w:rsidR="00D91A83" w:rsidRPr="00D34495" w:rsidDel="004B476D">
                <w:rPr>
                  <w:rFonts w:ascii="Helvetica" w:eastAsia="Times New Roman" w:hAnsi="Helvetica" w:cs="Helvetica"/>
                  <w:color w:val="auto"/>
                  <w:kern w:val="0"/>
                  <w:szCs w:val="20"/>
                  <w:lang w:val="en-US" w:eastAsia="en-US"/>
                </w:rPr>
                <w:delText>he SAML V2.0 protocol namespace, defined in the schema [SAMLP-XSD].</w:delText>
              </w:r>
            </w:del>
          </w:p>
        </w:tc>
      </w:tr>
      <w:tr w:rsidR="00BB0D0A" w:rsidRPr="00BB0D0A" w:rsidDel="004B476D" w14:paraId="7DF3130F" w14:textId="138569E7" w:rsidTr="00D57700">
        <w:tblPrEx>
          <w:tblBorders>
            <w:top w:val="none" w:sz="0" w:space="0" w:color="auto"/>
          </w:tblBorders>
        </w:tblPrEx>
        <w:trPr>
          <w:del w:id="70" w:author="Martin Lindström" w:date="2015-08-06T10:45:00Z"/>
        </w:trPr>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EF9ABF" w14:textId="1FB1293E" w:rsidR="00BB0D0A" w:rsidRPr="00D57700" w:rsidDel="004B476D" w:rsidRDefault="00BB0D0A" w:rsidP="00EF0572">
            <w:pPr>
              <w:autoSpaceDE w:val="0"/>
              <w:autoSpaceDN w:val="0"/>
              <w:adjustRightInd w:val="0"/>
              <w:spacing w:line="240" w:lineRule="auto"/>
              <w:rPr>
                <w:del w:id="71" w:author="Martin Lindström" w:date="2015-08-06T10:45:00Z"/>
                <w:rStyle w:val="Code"/>
              </w:rPr>
            </w:pPr>
            <w:del w:id="72" w:author="Martin Lindström" w:date="2015-08-06T10:45:00Z">
              <w:r w:rsidDel="004B476D">
                <w:rPr>
                  <w:rStyle w:val="Code"/>
                </w:rPr>
                <w:delText>md</w:delText>
              </w:r>
            </w:del>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7103B7F" w14:textId="7AAEE213" w:rsidR="00BB0D0A" w:rsidRPr="00D57700" w:rsidDel="004B476D" w:rsidRDefault="00BB0D0A" w:rsidP="00EF0572">
            <w:pPr>
              <w:autoSpaceDE w:val="0"/>
              <w:autoSpaceDN w:val="0"/>
              <w:adjustRightInd w:val="0"/>
              <w:spacing w:line="240" w:lineRule="auto"/>
              <w:rPr>
                <w:del w:id="73" w:author="Martin Lindström" w:date="2015-08-06T10:45:00Z"/>
                <w:rStyle w:val="Code"/>
              </w:rPr>
            </w:pPr>
            <w:del w:id="74" w:author="Martin Lindström" w:date="2015-08-06T10:45:00Z">
              <w:r w:rsidRPr="00BB0D0A" w:rsidDel="004B476D">
                <w:rPr>
                  <w:rStyle w:val="Code"/>
                </w:rPr>
                <w:delText>urn:oasis:names:tc:SAML:2.0:metadata</w:delText>
              </w:r>
            </w:del>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C7541F" w14:textId="1A49927C" w:rsidR="00BB0D0A" w:rsidRPr="00BB0D0A" w:rsidDel="004B476D" w:rsidRDefault="00BB0D0A" w:rsidP="00D91A83">
            <w:pPr>
              <w:autoSpaceDE w:val="0"/>
              <w:autoSpaceDN w:val="0"/>
              <w:adjustRightInd w:val="0"/>
              <w:spacing w:line="240" w:lineRule="auto"/>
              <w:rPr>
                <w:del w:id="75" w:author="Martin Lindström" w:date="2015-08-06T10:45:00Z"/>
                <w:rFonts w:ascii="Helvetica" w:eastAsia="Times New Roman" w:hAnsi="Helvetica" w:cs="Helvetica"/>
                <w:color w:val="auto"/>
                <w:kern w:val="0"/>
                <w:szCs w:val="20"/>
                <w:lang w:val="en-US" w:eastAsia="en-US"/>
              </w:rPr>
            </w:pPr>
            <w:del w:id="76" w:author="Martin Lindström" w:date="2015-08-06T10:45:00Z">
              <w:r w:rsidRPr="00BB0D0A" w:rsidDel="004B476D">
                <w:rPr>
                  <w:rFonts w:ascii="Helvetica" w:eastAsia="Times New Roman" w:hAnsi="Helvetica" w:cs="Helvetica"/>
                  <w:color w:val="auto"/>
                  <w:kern w:val="0"/>
                  <w:szCs w:val="20"/>
                  <w:lang w:val="en-US" w:eastAsia="en-US"/>
                </w:rPr>
                <w:delText>The SAML V.2.0 metadata namespace, defined in [</w:delText>
              </w:r>
              <w:r w:rsidR="00F24A36" w:rsidRPr="00F24A36" w:rsidDel="004B476D">
                <w:delText>SAM</w:delText>
              </w:r>
              <w:r w:rsidR="00F24A36" w:rsidDel="004B476D">
                <w:delText>L</w:delText>
              </w:r>
              <w:r w:rsidR="00F24A36" w:rsidRPr="00F24A36" w:rsidDel="004B476D">
                <w:delText>-</w:delText>
              </w:r>
              <w:r w:rsidR="00F24A36" w:rsidDel="004B476D">
                <w:delText>META-</w:delText>
              </w:r>
              <w:r w:rsidR="00F24A36" w:rsidRPr="00F24A36" w:rsidDel="004B476D">
                <w:delText>XSD</w:delText>
              </w:r>
              <w:r w:rsidRPr="00BB0D0A" w:rsidDel="004B476D">
                <w:rPr>
                  <w:rFonts w:ascii="Helvetica" w:eastAsia="Times New Roman" w:hAnsi="Helvetica" w:cs="Helvetica"/>
                  <w:color w:val="auto"/>
                  <w:kern w:val="0"/>
                  <w:szCs w:val="20"/>
                  <w:lang w:val="en-US" w:eastAsia="en-US"/>
                </w:rPr>
                <w:delText>]</w:delText>
              </w:r>
            </w:del>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77" w:name="_Toc351991993"/>
      <w:bookmarkStart w:id="78" w:name="_Toc300477345"/>
      <w:r>
        <w:rPr>
          <w:lang w:val="en-US"/>
        </w:rPr>
        <w:t>Structure</w:t>
      </w:r>
      <w:bookmarkEnd w:id="77"/>
      <w:bookmarkEnd w:id="78"/>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34D4352B" w14:textId="153835F9" w:rsidR="00E103E5" w:rsidDel="00D06D96" w:rsidRDefault="00E103E5" w:rsidP="00AB44F9">
      <w:pPr>
        <w:pStyle w:val="Heading1"/>
        <w:rPr>
          <w:del w:id="79" w:author="Martin Lindström" w:date="2015-08-05T15:17:00Z"/>
          <w:lang w:val="en-US"/>
        </w:rPr>
      </w:pPr>
      <w:del w:id="80" w:author="Martin Lindström" w:date="2015-08-05T15:17:00Z">
        <w:r w:rsidDel="00D06D96">
          <w:rPr>
            <w:lang w:val="en-US"/>
          </w:rPr>
          <w:lastRenderedPageBreak/>
          <w:delText>NameID</w:delText>
        </w:r>
      </w:del>
    </w:p>
    <w:p w14:paraId="3DFCA40E" w14:textId="151C2A54" w:rsidR="00AB44F9" w:rsidDel="00D06D96" w:rsidRDefault="00AB44F9" w:rsidP="00FE17CE">
      <w:pPr>
        <w:rPr>
          <w:del w:id="81" w:author="Martin Lindström" w:date="2015-08-05T15:17:00Z"/>
          <w:lang w:val="en-US"/>
        </w:rPr>
      </w:pPr>
      <w:del w:id="82" w:author="Martin Lindström" w:date="2015-08-05T15:17:00Z">
        <w:r w:rsidDel="00D06D96">
          <w:rPr>
            <w:lang w:val="en-US"/>
          </w:rPr>
          <w:delText xml:space="preserve">Each identity assertion issued according to this specification MUST have a </w:delText>
        </w:r>
        <w:r w:rsidRPr="0097649C" w:rsidDel="00D06D96">
          <w:rPr>
            <w:rStyle w:val="Code"/>
          </w:rPr>
          <w:delText>&lt;saml:Subject&gt;</w:delText>
        </w:r>
        <w:r w:rsidDel="00D06D96">
          <w:rPr>
            <w:lang w:val="en-US"/>
          </w:rPr>
          <w:delText xml:space="preserve"> </w:delText>
        </w:r>
        <w:r w:rsidR="00D13106" w:rsidDel="00D06D96">
          <w:rPr>
            <w:lang w:val="en-US"/>
          </w:rPr>
          <w:delText>element that</w:delText>
        </w:r>
        <w:r w:rsidR="00FE17CE" w:rsidDel="00D06D96">
          <w:rPr>
            <w:lang w:val="en-US"/>
          </w:rPr>
          <w:delText xml:space="preserve"> </w:delText>
        </w:r>
        <w:r w:rsidR="00FE17CE" w:rsidRPr="00FE17CE" w:rsidDel="00D06D96">
          <w:rPr>
            <w:lang w:val="en-US"/>
          </w:rPr>
          <w:delText>specifies the principal that is the subject of all of the statements in the assertion.</w:delText>
        </w:r>
      </w:del>
    </w:p>
    <w:p w14:paraId="7A2A1792" w14:textId="749090DC" w:rsidR="00FE17CE" w:rsidDel="00D06D96" w:rsidRDefault="00FE17CE" w:rsidP="00FE17CE">
      <w:pPr>
        <w:rPr>
          <w:del w:id="83" w:author="Martin Lindström" w:date="2015-08-05T15:17:00Z"/>
          <w:lang w:val="en-US"/>
        </w:rPr>
      </w:pPr>
    </w:p>
    <w:p w14:paraId="4C98DED0" w14:textId="77E92403" w:rsidR="00FE17CE" w:rsidDel="00D06D96" w:rsidRDefault="00FE17CE" w:rsidP="00FE17CE">
      <w:pPr>
        <w:rPr>
          <w:del w:id="84" w:author="Martin Lindström" w:date="2015-08-05T15:17:00Z"/>
          <w:lang w:val="en-US"/>
        </w:rPr>
      </w:pPr>
      <w:del w:id="85" w:author="Martin Lindström" w:date="2015-08-05T15:17:00Z">
        <w:r w:rsidDel="00D06D96">
          <w:rPr>
            <w:lang w:val="en-US"/>
          </w:rPr>
          <w:delText xml:space="preserve">The </w:delText>
        </w:r>
        <w:r w:rsidRPr="0097649C" w:rsidDel="00D06D96">
          <w:rPr>
            <w:rStyle w:val="Code"/>
          </w:rPr>
          <w:delText>&lt;saml:Subject&gt;</w:delText>
        </w:r>
        <w:r w:rsidDel="00D06D96">
          <w:rPr>
            <w:lang w:val="en-US"/>
          </w:rPr>
          <w:delText xml:space="preserve"> element MUST hold a pseudonym identifier of the </w:delText>
        </w:r>
        <w:r w:rsidR="0097649C" w:rsidDel="00D06D96">
          <w:rPr>
            <w:lang w:val="en-US"/>
          </w:rPr>
          <w:delText>subject, which</w:delText>
        </w:r>
        <w:r w:rsidDel="00D06D96">
          <w:rPr>
            <w:lang w:val="en-US"/>
          </w:rPr>
          <w:delText xml:space="preserve"> SHALL be:</w:delText>
        </w:r>
      </w:del>
    </w:p>
    <w:p w14:paraId="3BD73294" w14:textId="584EC6CA" w:rsidR="00FE17CE" w:rsidDel="00D06D96" w:rsidRDefault="00FE17CE" w:rsidP="00FE17CE">
      <w:pPr>
        <w:pStyle w:val="ListParagraph"/>
        <w:numPr>
          <w:ilvl w:val="0"/>
          <w:numId w:val="32"/>
        </w:numPr>
        <w:rPr>
          <w:del w:id="86" w:author="Martin Lindström" w:date="2015-08-05T15:17:00Z"/>
          <w:lang w:val="en-US"/>
        </w:rPr>
      </w:pPr>
      <w:del w:id="87" w:author="Martin Lindström" w:date="2015-08-05T15:17:00Z">
        <w:r w:rsidDel="00D06D96">
          <w:rPr>
            <w:lang w:val="en-US"/>
          </w:rPr>
          <w:delText>U</w:delText>
        </w:r>
        <w:r w:rsidRPr="00FE17CE" w:rsidDel="00D06D96">
          <w:rPr>
            <w:lang w:val="en-US"/>
          </w:rPr>
          <w:delText>nique for the IDP – SP combin</w:delText>
        </w:r>
        <w:r w:rsidRPr="00FE17CE" w:rsidDel="00D06D96">
          <w:rPr>
            <w:lang w:val="en-US"/>
          </w:rPr>
          <w:delText>a</w:delText>
        </w:r>
        <w:r w:rsidRPr="00FE17CE" w:rsidDel="00D06D96">
          <w:rPr>
            <w:lang w:val="en-US"/>
          </w:rPr>
          <w:delText>tion being the issuer and recipient for the assertion.</w:delText>
        </w:r>
      </w:del>
    </w:p>
    <w:p w14:paraId="506A4111" w14:textId="181B7654" w:rsidR="00FE17CE" w:rsidRPr="00FE17CE" w:rsidDel="00D06D96" w:rsidRDefault="00FE17CE" w:rsidP="00FE17CE">
      <w:pPr>
        <w:pStyle w:val="ListParagraph"/>
        <w:numPr>
          <w:ilvl w:val="0"/>
          <w:numId w:val="32"/>
        </w:numPr>
        <w:rPr>
          <w:del w:id="88" w:author="Martin Lindström" w:date="2015-08-05T15:17:00Z"/>
          <w:lang w:val="en-US"/>
        </w:rPr>
      </w:pPr>
      <w:del w:id="89" w:author="Martin Lindström" w:date="2015-08-05T15:17:00Z">
        <w:r w:rsidDel="00D06D96">
          <w:rPr>
            <w:lang w:val="en-US"/>
          </w:rPr>
          <w:delText>Con</w:delText>
        </w:r>
        <w:r w:rsidR="0097649C" w:rsidDel="00D06D96">
          <w:rPr>
            <w:lang w:val="en-US"/>
          </w:rPr>
          <w:delText>s</w:delText>
        </w:r>
        <w:r w:rsidDel="00D06D96">
          <w:rPr>
            <w:lang w:val="en-US"/>
          </w:rPr>
          <w:delText xml:space="preserve">tructed in a </w:delText>
        </w:r>
        <w:r w:rsidR="002D2722" w:rsidDel="00D06D96">
          <w:rPr>
            <w:lang w:val="en-US"/>
          </w:rPr>
          <w:delText>manner that</w:delText>
        </w:r>
        <w:r w:rsidDel="00D06D96">
          <w:rPr>
            <w:lang w:val="en-US"/>
          </w:rPr>
          <w:delText xml:space="preserve"> does not reveal the registered identity of the subject.</w:delText>
        </w:r>
      </w:del>
    </w:p>
    <w:p w14:paraId="701B18F9" w14:textId="649AB882" w:rsidR="0014367E" w:rsidRDefault="00DA68CA" w:rsidP="008B4498">
      <w:pPr>
        <w:pStyle w:val="Heading1"/>
        <w:rPr>
          <w:lang w:val="en-US"/>
        </w:rPr>
      </w:pPr>
      <w:bookmarkStart w:id="90" w:name="_Ref300476881"/>
      <w:bookmarkStart w:id="91" w:name="_Toc300477346"/>
      <w:r>
        <w:rPr>
          <w:lang w:val="en-US"/>
        </w:rPr>
        <w:t xml:space="preserve">Attribute </w:t>
      </w:r>
      <w:ins w:id="92" w:author="Martin Lindström" w:date="2015-08-05T11:56:00Z">
        <w:r w:rsidR="002A6DAD">
          <w:rPr>
            <w:lang w:val="en-US"/>
          </w:rPr>
          <w:t>Sets</w:t>
        </w:r>
      </w:ins>
      <w:bookmarkEnd w:id="90"/>
      <w:bookmarkEnd w:id="91"/>
      <w:del w:id="93" w:author="Martin Lindström" w:date="2015-08-05T11:56:00Z">
        <w:r w:rsidR="00B772B9" w:rsidDel="002A6DAD">
          <w:rPr>
            <w:lang w:val="en-US"/>
          </w:rPr>
          <w:delText>Profiles</w:delText>
        </w:r>
      </w:del>
    </w:p>
    <w:p w14:paraId="58B2BB62" w14:textId="67D9848D" w:rsidR="002139B3" w:rsidRDefault="00B772B9">
      <w:pPr>
        <w:spacing w:line="240" w:lineRule="auto"/>
        <w:rPr>
          <w:ins w:id="94" w:author="Martin Lindström" w:date="2015-08-05T11:59:00Z"/>
          <w:lang w:val="en-US"/>
        </w:rPr>
      </w:pPr>
      <w:r>
        <w:rPr>
          <w:lang w:val="en-US"/>
        </w:rPr>
        <w:t xml:space="preserve">This section defines attribute </w:t>
      </w:r>
      <w:del w:id="95" w:author="Martin Lindström" w:date="2015-08-05T11:56:00Z">
        <w:r w:rsidDel="007E12DC">
          <w:rPr>
            <w:lang w:val="en-US"/>
          </w:rPr>
          <w:delText xml:space="preserve">profiles </w:delText>
        </w:r>
      </w:del>
      <w:ins w:id="96" w:author="Martin Lindström" w:date="2015-08-05T11:56:00Z">
        <w:r w:rsidR="007E12DC">
          <w:rPr>
            <w:lang w:val="en-US"/>
          </w:rPr>
          <w:t xml:space="preserve">sets </w:t>
        </w:r>
      </w:ins>
      <w:r>
        <w:rPr>
          <w:lang w:val="en-US"/>
        </w:rPr>
        <w:t>based on attribute definitions in section</w:t>
      </w:r>
      <w:r w:rsidR="00D13106">
        <w:rPr>
          <w:lang w:val="en-US"/>
        </w:rPr>
        <w:t xml:space="preserve"> </w:t>
      </w:r>
      <w:r w:rsidR="00D13106">
        <w:rPr>
          <w:lang w:val="en-US"/>
        </w:rPr>
        <w:fldChar w:fldCharType="begin"/>
      </w:r>
      <w:r w:rsidR="00D13106">
        <w:rPr>
          <w:lang w:val="en-US"/>
        </w:rPr>
        <w:instrText xml:space="preserve"> REF _Ref226526412 \r \h </w:instrText>
      </w:r>
      <w:r w:rsidR="00D13106">
        <w:rPr>
          <w:lang w:val="en-US"/>
        </w:rPr>
      </w:r>
      <w:r w:rsidR="00D13106">
        <w:rPr>
          <w:lang w:val="en-US"/>
        </w:rPr>
        <w:fldChar w:fldCharType="separate"/>
      </w:r>
      <w:ins w:id="97" w:author="Martin Lindström" w:date="2015-08-18T16:06:00Z">
        <w:r w:rsidR="001E4F33">
          <w:rPr>
            <w:lang w:val="en-US"/>
          </w:rPr>
          <w:t>0</w:t>
        </w:r>
      </w:ins>
      <w:del w:id="98" w:author="Martin Lindström" w:date="2015-08-05T16:09:00Z">
        <w:r w:rsidR="00877F52" w:rsidDel="001A1CDD">
          <w:rPr>
            <w:lang w:val="en-US"/>
          </w:rPr>
          <w:delText>4</w:delText>
        </w:r>
      </w:del>
      <w:r w:rsidR="00D13106">
        <w:rPr>
          <w:lang w:val="en-US"/>
        </w:rPr>
        <w:fldChar w:fldCharType="end"/>
      </w:r>
      <w:r w:rsidR="002139B3">
        <w:rPr>
          <w:lang w:val="en-US"/>
        </w:rPr>
        <w:t>.</w:t>
      </w:r>
      <w:r w:rsidR="00FE7734">
        <w:rPr>
          <w:lang w:val="en-US"/>
        </w:rPr>
        <w:t xml:space="preserve"> Common to all </w:t>
      </w:r>
      <w:del w:id="99" w:author="Martin Lindström" w:date="2015-08-05T11:57:00Z">
        <w:r w:rsidR="00FE7734" w:rsidDel="003F0475">
          <w:rPr>
            <w:lang w:val="en-US"/>
          </w:rPr>
          <w:delText xml:space="preserve">these </w:delText>
        </w:r>
      </w:del>
      <w:r w:rsidR="00FE7734">
        <w:rPr>
          <w:lang w:val="en-US"/>
        </w:rPr>
        <w:t xml:space="preserve">attribute </w:t>
      </w:r>
      <w:del w:id="100" w:author="Martin Lindström" w:date="2015-08-05T11:57:00Z">
        <w:r w:rsidR="00FE7734" w:rsidDel="003F0475">
          <w:rPr>
            <w:lang w:val="en-US"/>
          </w:rPr>
          <w:delText xml:space="preserve">profiles </w:delText>
        </w:r>
      </w:del>
      <w:ins w:id="101" w:author="Martin Lindström" w:date="2015-08-05T11:57:00Z">
        <w:r w:rsidR="003F0475">
          <w:rPr>
            <w:lang w:val="en-US"/>
          </w:rPr>
          <w:t xml:space="preserve">sets </w:t>
        </w:r>
      </w:ins>
      <w:r w:rsidR="00FE7734">
        <w:rPr>
          <w:lang w:val="en-US"/>
        </w:rPr>
        <w:t xml:space="preserve">is that each attribute </w:t>
      </w:r>
      <w:del w:id="102" w:author="Martin Lindström" w:date="2015-08-05T11:57:00Z">
        <w:r w:rsidR="00FE7734" w:rsidDel="00984DF9">
          <w:rPr>
            <w:lang w:val="en-US"/>
          </w:rPr>
          <w:delText>only can</w:delText>
        </w:r>
      </w:del>
      <w:ins w:id="103" w:author="Martin Lindström" w:date="2015-08-05T11:57:00Z">
        <w:r w:rsidR="00984DF9">
          <w:rPr>
            <w:lang w:val="en-US"/>
          </w:rPr>
          <w:t>MUST NOT</w:t>
        </w:r>
      </w:ins>
      <w:r w:rsidR="00FE7734">
        <w:rPr>
          <w:lang w:val="en-US"/>
        </w:rPr>
        <w:t xml:space="preserve"> be </w:t>
      </w:r>
      <w:del w:id="104" w:author="Martin Lindström" w:date="2015-08-05T11:58:00Z">
        <w:r w:rsidR="00FE7734" w:rsidDel="00984DF9">
          <w:rPr>
            <w:lang w:val="en-US"/>
          </w:rPr>
          <w:delText xml:space="preserve">provided </w:delText>
        </w:r>
      </w:del>
      <w:ins w:id="105" w:author="Martin Lindström" w:date="2015-08-05T11:58:00Z">
        <w:r w:rsidR="00984DF9">
          <w:rPr>
            <w:lang w:val="en-US"/>
          </w:rPr>
          <w:t xml:space="preserve">present more than </w:t>
        </w:r>
      </w:ins>
      <w:r w:rsidR="00FE7734">
        <w:rPr>
          <w:lang w:val="en-US"/>
        </w:rPr>
        <w:t xml:space="preserve">once. An attribute that has more than one value </w:t>
      </w:r>
      <w:del w:id="106" w:author="Martin Lindström" w:date="2015-08-05T11:58:00Z">
        <w:r w:rsidR="00FE7734" w:rsidDel="00F13AAB">
          <w:rPr>
            <w:lang w:val="en-US"/>
          </w:rPr>
          <w:delText xml:space="preserve">is </w:delText>
        </w:r>
      </w:del>
      <w:ins w:id="107" w:author="Martin Lindström" w:date="2015-08-05T11:58:00Z">
        <w:r w:rsidR="00F13AAB">
          <w:rPr>
            <w:lang w:val="en-US"/>
          </w:rPr>
          <w:t xml:space="preserve">MUST be </w:t>
        </w:r>
      </w:ins>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ins w:id="108" w:author="Martin Lindström" w:date="2015-08-18T16:06:00Z">
        <w:r w:rsidR="001E4F33">
          <w:rPr>
            <w:lang w:val="en-US"/>
          </w:rPr>
          <w:t>3.1</w:t>
        </w:r>
      </w:ins>
      <w:del w:id="109" w:author="Martin Lindström" w:date="2015-08-05T16:23:00Z">
        <w:r w:rsidR="00877F52" w:rsidDel="00D33260">
          <w:rPr>
            <w:lang w:val="en-US"/>
          </w:rPr>
          <w:delText>4.1</w:delText>
        </w:r>
      </w:del>
      <w:r w:rsidR="00FE7734">
        <w:rPr>
          <w:lang w:val="en-US"/>
        </w:rPr>
        <w:fldChar w:fldCharType="end"/>
      </w:r>
      <w:r w:rsidR="00FE7734">
        <w:rPr>
          <w:lang w:val="en-US"/>
        </w:rPr>
        <w:t>.</w:t>
      </w:r>
    </w:p>
    <w:p w14:paraId="43891ED8" w14:textId="77777777" w:rsidR="0065228F" w:rsidRDefault="0065228F">
      <w:pPr>
        <w:spacing w:line="240" w:lineRule="auto"/>
        <w:rPr>
          <w:ins w:id="110" w:author="Martin Lindström" w:date="2015-08-05T11:59:00Z"/>
          <w:lang w:val="en-US"/>
        </w:rPr>
      </w:pPr>
    </w:p>
    <w:p w14:paraId="33354F54" w14:textId="118AEA9D" w:rsidR="00CA65ED" w:rsidRDefault="0065228F">
      <w:pPr>
        <w:spacing w:line="240" w:lineRule="auto"/>
        <w:rPr>
          <w:ins w:id="111" w:author="Martin Lindström" w:date="2015-08-05T12:04:00Z"/>
          <w:lang w:val="en-US"/>
        </w:rPr>
      </w:pPr>
      <w:ins w:id="112" w:author="Martin Lindström" w:date="2015-08-05T11:59:00Z">
        <w:r w:rsidRPr="003A3D93">
          <w:rPr>
            <w:lang w:val="en-US"/>
          </w:rPr>
          <w:t>An identifier, named “</w:t>
        </w:r>
        <w:r>
          <w:rPr>
            <w:lang w:val="en-US"/>
          </w:rPr>
          <w:t>Attribute Set</w:t>
        </w:r>
        <w:r w:rsidRPr="003A3D93">
          <w:rPr>
            <w:lang w:val="en-US"/>
          </w:rPr>
          <w:t xml:space="preserve"> Identifier”, </w:t>
        </w:r>
      </w:ins>
      <w:ins w:id="113" w:author="Martin Lindström" w:date="2015-08-05T12:34:00Z">
        <w:r w:rsidR="009F415C">
          <w:rPr>
            <w:lang w:val="en-US"/>
          </w:rPr>
          <w:t>and an URI, are</w:t>
        </w:r>
      </w:ins>
      <w:ins w:id="114" w:author="Martin Lindström" w:date="2015-08-05T12:00:00Z">
        <w:r w:rsidR="00CA65ED">
          <w:rPr>
            <w:lang w:val="en-US"/>
          </w:rPr>
          <w:t xml:space="preserve"> defined for</w:t>
        </w:r>
      </w:ins>
      <w:ins w:id="115" w:author="Martin Lindström" w:date="2015-08-05T11:59:00Z">
        <w:r w:rsidRPr="003A3D93">
          <w:rPr>
            <w:lang w:val="en-US"/>
          </w:rPr>
          <w:t xml:space="preserve"> each </w:t>
        </w:r>
      </w:ins>
      <w:ins w:id="116" w:author="Martin Lindström" w:date="2015-08-05T12:01:00Z">
        <w:r w:rsidR="00CA65ED">
          <w:rPr>
            <w:lang w:val="en-US"/>
          </w:rPr>
          <w:t xml:space="preserve">attribute </w:t>
        </w:r>
      </w:ins>
      <w:ins w:id="117" w:author="Martin Lindström" w:date="2015-08-05T12:00:00Z">
        <w:r w:rsidR="00CA65ED">
          <w:rPr>
            <w:lang w:val="en-US"/>
          </w:rPr>
          <w:t>set as means for</w:t>
        </w:r>
      </w:ins>
      <w:ins w:id="118" w:author="Martin Lindström" w:date="2015-08-05T12:01:00Z">
        <w:r w:rsidR="00CA65ED">
          <w:rPr>
            <w:lang w:val="en-US"/>
          </w:rPr>
          <w:t xml:space="preserve"> other documents to reference</w:t>
        </w:r>
      </w:ins>
      <w:ins w:id="119" w:author="Martin Lindström" w:date="2015-08-05T12:02:00Z">
        <w:r w:rsidR="00CA65ED">
          <w:rPr>
            <w:lang w:val="en-US"/>
          </w:rPr>
          <w:t xml:space="preserve"> </w:t>
        </w:r>
      </w:ins>
      <w:ins w:id="120" w:author="Martin Lindström" w:date="2015-08-05T12:34:00Z">
        <w:r w:rsidR="002366D3">
          <w:rPr>
            <w:lang w:val="en-US"/>
          </w:rPr>
          <w:t xml:space="preserve">specific </w:t>
        </w:r>
      </w:ins>
      <w:ins w:id="121" w:author="Martin Lindström" w:date="2015-08-05T12:02:00Z">
        <w:r w:rsidR="00CA65ED">
          <w:rPr>
            <w:lang w:val="en-US"/>
          </w:rPr>
          <w:t>attribute set</w:t>
        </w:r>
      </w:ins>
      <w:ins w:id="122" w:author="Martin Lindström" w:date="2015-08-05T12:34:00Z">
        <w:r w:rsidR="00191DE0">
          <w:rPr>
            <w:lang w:val="en-US"/>
          </w:rPr>
          <w:t>s</w:t>
        </w:r>
      </w:ins>
      <w:ins w:id="123" w:author="Martin Lindström" w:date="2015-08-05T11:59:00Z">
        <w:r w:rsidRPr="003A3D93">
          <w:rPr>
            <w:lang w:val="en-US"/>
          </w:rPr>
          <w:t>.</w:t>
        </w:r>
      </w:ins>
    </w:p>
    <w:p w14:paraId="7F675200" w14:textId="77777777" w:rsidR="00005721" w:rsidRDefault="00005721">
      <w:pPr>
        <w:spacing w:line="240" w:lineRule="auto"/>
        <w:rPr>
          <w:ins w:id="124" w:author="Martin Lindström" w:date="2015-08-05T12:04:00Z"/>
          <w:lang w:val="en-US"/>
        </w:rPr>
      </w:pPr>
    </w:p>
    <w:p w14:paraId="39C1B4D9" w14:textId="19574C8C" w:rsidR="00005721" w:rsidRDefault="00D33260">
      <w:pPr>
        <w:spacing w:line="240" w:lineRule="auto"/>
        <w:rPr>
          <w:ins w:id="125" w:author="Martin Lindström" w:date="2015-08-05T12:01:00Z"/>
          <w:lang w:val="en-US"/>
        </w:rPr>
      </w:pPr>
      <w:ins w:id="126" w:author="Martin Lindström" w:date="2015-08-05T16:24:00Z">
        <w:r>
          <w:rPr>
            <w:lang w:val="en-US"/>
          </w:rPr>
          <w:t>Each</w:t>
        </w:r>
      </w:ins>
      <w:ins w:id="127" w:author="Martin Lindström" w:date="2015-08-05T12:04:00Z">
        <w:r w:rsidR="00005721">
          <w:rPr>
            <w:lang w:val="en-US"/>
          </w:rPr>
          <w:t xml:space="preserve"> attribute </w:t>
        </w:r>
      </w:ins>
      <w:ins w:id="128" w:author="Martin Lindström" w:date="2015-08-05T12:05:00Z">
        <w:r w:rsidR="00005721">
          <w:rPr>
            <w:lang w:val="en-US"/>
          </w:rPr>
          <w:t>set</w:t>
        </w:r>
      </w:ins>
      <w:ins w:id="129" w:author="Martin Lindström" w:date="2015-08-05T12:04:00Z">
        <w:r w:rsidR="00005721">
          <w:rPr>
            <w:lang w:val="en-US"/>
          </w:rPr>
          <w:t xml:space="preserve"> defines a </w:t>
        </w:r>
      </w:ins>
      <w:ins w:id="130" w:author="Martin Lindström" w:date="2015-08-05T16:26:00Z">
        <w:r w:rsidR="00DE4ECA">
          <w:rPr>
            <w:lang w:val="en-US"/>
          </w:rPr>
          <w:t>number</w:t>
        </w:r>
      </w:ins>
      <w:ins w:id="131" w:author="Martin Lindström" w:date="2015-08-05T12:04:00Z">
        <w:r w:rsidR="00005721">
          <w:rPr>
            <w:lang w:val="en-US"/>
          </w:rPr>
          <w:t xml:space="preserve"> of mandatory attributes that MUST be </w:t>
        </w:r>
      </w:ins>
      <w:ins w:id="132" w:author="Martin Lindström" w:date="2015-08-05T12:52:00Z">
        <w:r w:rsidR="00F904E0">
          <w:rPr>
            <w:lang w:val="en-US"/>
          </w:rPr>
          <w:t>released</w:t>
        </w:r>
      </w:ins>
      <w:ins w:id="133" w:author="Martin Lindström" w:date="2015-08-05T12:04:00Z">
        <w:r w:rsidR="00005721">
          <w:rPr>
            <w:lang w:val="en-US"/>
          </w:rPr>
          <w:t xml:space="preserve"> by an Attribute Provider</w:t>
        </w:r>
        <w:r w:rsidR="00005721">
          <w:rPr>
            <w:rStyle w:val="FootnoteReference"/>
            <w:lang w:val="en-US"/>
          </w:rPr>
          <w:footnoteReference w:id="1"/>
        </w:r>
        <w:r w:rsidR="00005721">
          <w:rPr>
            <w:lang w:val="en-US"/>
          </w:rPr>
          <w:t xml:space="preserve"> that </w:t>
        </w:r>
      </w:ins>
      <w:ins w:id="136" w:author="Martin Lindström" w:date="2015-08-05T12:53:00Z">
        <w:r w:rsidR="00BB5DDB">
          <w:rPr>
            <w:lang w:val="en-US"/>
          </w:rPr>
          <w:t>provides</w:t>
        </w:r>
      </w:ins>
      <w:ins w:id="137" w:author="Martin Lindström" w:date="2015-08-05T12:04:00Z">
        <w:r w:rsidR="00005721">
          <w:rPr>
            <w:lang w:val="en-US"/>
          </w:rPr>
          <w:t xml:space="preserve"> attributes according to the given attribute </w:t>
        </w:r>
      </w:ins>
      <w:ins w:id="138" w:author="Martin Lindström" w:date="2015-08-05T12:49:00Z">
        <w:r w:rsidR="00BE2EEC">
          <w:rPr>
            <w:lang w:val="en-US"/>
          </w:rPr>
          <w:t>set</w:t>
        </w:r>
      </w:ins>
      <w:ins w:id="139" w:author="Martin Lindström" w:date="2015-08-05T12:04:00Z">
        <w:r w:rsidR="00DE4ECA">
          <w:rPr>
            <w:lang w:val="en-US"/>
          </w:rPr>
          <w:t xml:space="preserve">, and optionally </w:t>
        </w:r>
      </w:ins>
      <w:ins w:id="140" w:author="Martin Lindström" w:date="2015-08-05T16:27:00Z">
        <w:r w:rsidR="00DE4ECA">
          <w:rPr>
            <w:lang w:val="en-US"/>
          </w:rPr>
          <w:t xml:space="preserve">recommended attributes that SHOULD be released as part of the attribute set if they are available to the </w:t>
        </w:r>
      </w:ins>
      <w:ins w:id="141" w:author="Martin Lindström" w:date="2015-08-05T16:28:00Z">
        <w:r w:rsidR="00874ACA">
          <w:rPr>
            <w:lang w:val="en-US"/>
          </w:rPr>
          <w:t>provider</w:t>
        </w:r>
      </w:ins>
      <w:ins w:id="142" w:author="Martin Lindström" w:date="2015-08-05T16:27:00Z">
        <w:r w:rsidR="00DE4ECA">
          <w:rPr>
            <w:lang w:val="en-US"/>
          </w:rPr>
          <w:t>.</w:t>
        </w:r>
      </w:ins>
      <w:ins w:id="143" w:author="Martin Lindström" w:date="2015-08-05T12:04:00Z">
        <w:r w:rsidR="00DE4ECA">
          <w:rPr>
            <w:lang w:val="en-US"/>
          </w:rPr>
          <w:t xml:space="preserve"> </w:t>
        </w:r>
      </w:ins>
    </w:p>
    <w:p w14:paraId="2CB333B8" w14:textId="77777777" w:rsidR="00BB0D0A" w:rsidRDefault="00BB0D0A">
      <w:pPr>
        <w:spacing w:line="240" w:lineRule="auto"/>
        <w:rPr>
          <w:lang w:val="en-US"/>
        </w:rPr>
      </w:pPr>
    </w:p>
    <w:p w14:paraId="71D3F3E8" w14:textId="077C92C0" w:rsidR="00BB0D0A" w:rsidRDefault="007F2024">
      <w:pPr>
        <w:spacing w:line="240" w:lineRule="auto"/>
        <w:rPr>
          <w:lang w:val="en-US"/>
        </w:rPr>
      </w:pPr>
      <w:ins w:id="144" w:author="Martin Lindström" w:date="2015-08-05T16:28:00Z">
        <w:r>
          <w:rPr>
            <w:lang w:val="en-US"/>
          </w:rPr>
          <w:t>In order to comply with a defined attribute set, the following attribute requirements apply:</w:t>
        </w:r>
      </w:ins>
      <w:del w:id="145" w:author="Martin Lindström" w:date="2015-08-05T16:28:00Z">
        <w:r w:rsidR="00BB0D0A" w:rsidDel="007F2024">
          <w:rPr>
            <w:lang w:val="en-US"/>
          </w:rPr>
          <w:delText>Requirement levels for attri</w:delText>
        </w:r>
        <w:r w:rsidR="00BB0D0A" w:rsidDel="007F2024">
          <w:rPr>
            <w:lang w:val="en-US"/>
          </w:rPr>
          <w:delText>b</w:delText>
        </w:r>
        <w:r w:rsidR="00BB0D0A" w:rsidDel="007F2024">
          <w:rPr>
            <w:lang w:val="en-US"/>
          </w:rPr>
          <w:delText>utes in the profiles in the following se</w:delText>
        </w:r>
        <w:r w:rsidR="00BB0D0A" w:rsidDel="007F2024">
          <w:rPr>
            <w:lang w:val="en-US"/>
          </w:rPr>
          <w:delText>c</w:delText>
        </w:r>
        <w:r w:rsidR="00BB0D0A" w:rsidDel="007F2024">
          <w:rPr>
            <w:lang w:val="en-US"/>
          </w:rPr>
          <w:delText>tions are:</w:delText>
        </w:r>
      </w:del>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42C82B36"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del w:id="146" w:author="Martin Lindström" w:date="2015-08-05T16:29:00Z">
              <w:r w:rsidRPr="00F24A36" w:rsidDel="00045AEC">
                <w:rPr>
                  <w:b/>
                  <w:lang w:val="en-US"/>
                </w:rPr>
                <w:delText>ALLOWED</w:delText>
              </w:r>
            </w:del>
            <w:ins w:id="147" w:author="Martin Lindström" w:date="2015-08-05T16:29:00Z">
              <w:r w:rsidR="00045AEC">
                <w:rPr>
                  <w:b/>
                  <w:lang w:val="en-US"/>
                </w:rPr>
                <w:t>RECOMMENDED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007906DB"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del w:id="148" w:author="Martin Lindström" w:date="2015-08-05T16:29:00Z">
              <w:r w:rsidDel="0098180D">
                <w:rPr>
                  <w:lang w:val="en-US"/>
                </w:rPr>
                <w:delText xml:space="preserve">MAY </w:delText>
              </w:r>
            </w:del>
            <w:ins w:id="149" w:author="Martin Lindström" w:date="2015-08-05T16:29:00Z">
              <w:r w:rsidR="0098180D">
                <w:rPr>
                  <w:lang w:val="en-US"/>
                </w:rPr>
                <w:t xml:space="preserve">SHOULD </w:t>
              </w:r>
            </w:ins>
            <w:r>
              <w:rPr>
                <w:lang w:val="en-US"/>
              </w:rPr>
              <w:t>be present</w:t>
            </w:r>
            <w:ins w:id="150" w:author="Martin Lindström" w:date="2015-08-05T16:29:00Z">
              <w:r w:rsidR="0098180D">
                <w:rPr>
                  <w:lang w:val="en-US"/>
                </w:rPr>
                <w:t>, if available.</w:t>
              </w:r>
            </w:ins>
            <w:del w:id="151" w:author="Martin Lindström" w:date="2015-08-05T16:29:00Z">
              <w:r w:rsidDel="0098180D">
                <w:rPr>
                  <w:lang w:val="en-US"/>
                </w:rPr>
                <w:delText xml:space="preserve"> at the discretion of the Identity Provider or Attribute Authority.</w:delText>
              </w:r>
            </w:del>
          </w:p>
        </w:tc>
      </w:tr>
      <w:tr w:rsidR="003159B5" w:rsidRPr="00225F4F" w:rsidDel="00AA7729" w14:paraId="085A9515" w14:textId="5E5E21C0" w:rsidTr="003159B5">
        <w:tblPrEx>
          <w:tblBorders>
            <w:top w:val="none" w:sz="0" w:space="0" w:color="auto"/>
          </w:tblBorders>
        </w:tblPrEx>
        <w:trPr>
          <w:del w:id="152" w:author="Martin Lindström" w:date="2015-08-05T16:29: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F622C8E" w14:textId="2EA86435" w:rsidR="003159B5" w:rsidRPr="00856CE2" w:rsidDel="00AA7729" w:rsidRDefault="003159B5" w:rsidP="003159B5">
            <w:pPr>
              <w:autoSpaceDE w:val="0"/>
              <w:autoSpaceDN w:val="0"/>
              <w:adjustRightInd w:val="0"/>
              <w:spacing w:line="240" w:lineRule="auto"/>
              <w:rPr>
                <w:del w:id="153" w:author="Martin Lindström" w:date="2015-08-05T16:29:00Z"/>
                <w:rFonts w:ascii="Helvetica" w:eastAsia="Times New Roman" w:hAnsi="Helvetica" w:cs="Helvetica"/>
                <w:noProof/>
                <w:color w:val="auto"/>
                <w:kern w:val="0"/>
                <w:sz w:val="14"/>
                <w:szCs w:val="14"/>
                <w:lang w:val="en-US" w:eastAsia="en-US"/>
              </w:rPr>
            </w:pPr>
            <w:del w:id="154" w:author="Martin Lindström" w:date="2015-08-05T16:29:00Z">
              <w:r w:rsidRPr="00F24A36" w:rsidDel="00AA7729">
                <w:rPr>
                  <w:b/>
                  <w:lang w:val="en-US"/>
                </w:rPr>
                <w:delText>IF REQUESTED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5409F2" w14:textId="3B87A8A9" w:rsidR="003159B5" w:rsidRPr="00856CE2" w:rsidDel="00AA7729" w:rsidRDefault="003159B5" w:rsidP="003159B5">
            <w:pPr>
              <w:autoSpaceDE w:val="0"/>
              <w:autoSpaceDN w:val="0"/>
              <w:adjustRightInd w:val="0"/>
              <w:spacing w:line="240" w:lineRule="auto"/>
              <w:rPr>
                <w:del w:id="155" w:author="Martin Lindström" w:date="2015-08-05T16:29:00Z"/>
                <w:rFonts w:ascii="Helvetica" w:eastAsia="Times New Roman" w:hAnsi="Helvetica" w:cs="Helvetica"/>
                <w:color w:val="auto"/>
                <w:kern w:val="0"/>
                <w:sz w:val="14"/>
                <w:szCs w:val="14"/>
                <w:lang w:val="en-US" w:eastAsia="en-US"/>
              </w:rPr>
            </w:pPr>
            <w:del w:id="156" w:author="Martin Lindström" w:date="2015-08-05T16:29:00Z">
              <w:r w:rsidDel="00AA7729">
                <w:rPr>
                  <w:lang w:val="en-US"/>
                </w:rPr>
                <w:delText xml:space="preserve">Attributes that MUST NOT be included except when this attribute is explicitly requested by a Service Provider that specifies this attribute in its metadata in a </w:delText>
              </w:r>
              <w:r w:rsidRPr="00DA21DF" w:rsidDel="00AA7729">
                <w:rPr>
                  <w:rStyle w:val="Code"/>
                </w:rPr>
                <w:delText>&lt;md:RequestedAttribute&gt;</w:delText>
              </w:r>
              <w:r w:rsidDel="00AA7729">
                <w:rPr>
                  <w:lang w:val="en-US"/>
                </w:rPr>
                <w:delText xml:space="preserve"> element.</w:delText>
              </w:r>
            </w:del>
          </w:p>
        </w:tc>
      </w:tr>
      <w:tr w:rsidR="003159B5" w:rsidRPr="00225F4F" w:rsidDel="00AA7729" w14:paraId="51DEFA03" w14:textId="1E8DB10E" w:rsidTr="003159B5">
        <w:tblPrEx>
          <w:tblBorders>
            <w:top w:val="none" w:sz="0" w:space="0" w:color="auto"/>
          </w:tblBorders>
        </w:tblPrEx>
        <w:trPr>
          <w:del w:id="157" w:author="Martin Lindström" w:date="2015-08-05T16:29: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086FC0" w14:textId="5C41B218" w:rsidR="003159B5" w:rsidRPr="00F24A36" w:rsidDel="00AA7729" w:rsidRDefault="003159B5" w:rsidP="003159B5">
            <w:pPr>
              <w:autoSpaceDE w:val="0"/>
              <w:autoSpaceDN w:val="0"/>
              <w:adjustRightInd w:val="0"/>
              <w:spacing w:line="240" w:lineRule="auto"/>
              <w:rPr>
                <w:del w:id="158" w:author="Martin Lindström" w:date="2015-08-05T16:29:00Z"/>
                <w:b/>
                <w:lang w:val="en-US"/>
              </w:rPr>
            </w:pPr>
            <w:del w:id="159" w:author="Martin Lindström" w:date="2015-08-05T16:29:00Z">
              <w:r w:rsidRPr="00F24A36" w:rsidDel="00AA7729">
                <w:rPr>
                  <w:b/>
                  <w:lang w:val="en-US"/>
                </w:rPr>
                <w:delText>PROHIBITED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AB3E182" w14:textId="5F5A1969" w:rsidR="003159B5" w:rsidDel="00AA7729" w:rsidRDefault="003159B5" w:rsidP="003159B5">
            <w:pPr>
              <w:autoSpaceDE w:val="0"/>
              <w:autoSpaceDN w:val="0"/>
              <w:adjustRightInd w:val="0"/>
              <w:spacing w:line="240" w:lineRule="auto"/>
              <w:rPr>
                <w:del w:id="160" w:author="Martin Lindström" w:date="2015-08-05T16:29:00Z"/>
                <w:lang w:val="en-US"/>
              </w:rPr>
            </w:pPr>
            <w:del w:id="161" w:author="Martin Lindström" w:date="2015-08-05T16:29:00Z">
              <w:r w:rsidDel="00AA7729">
                <w:rPr>
                  <w:lang w:val="en-US"/>
                </w:rPr>
                <w:delText>Attributes that MUST NOT be present.</w:delText>
              </w:r>
            </w:del>
          </w:p>
        </w:tc>
      </w:tr>
    </w:tbl>
    <w:p w14:paraId="3CD68693" w14:textId="77777777" w:rsidR="00BB0D0A" w:rsidRDefault="00BB0D0A">
      <w:pPr>
        <w:spacing w:line="240" w:lineRule="auto"/>
        <w:rPr>
          <w:lang w:val="en-US"/>
        </w:rPr>
      </w:pPr>
    </w:p>
    <w:p w14:paraId="5E271F58" w14:textId="4D3CABB4" w:rsidR="003159B5" w:rsidRDefault="005F282C">
      <w:pPr>
        <w:spacing w:line="240" w:lineRule="auto"/>
        <w:rPr>
          <w:lang w:val="en-US"/>
        </w:rPr>
      </w:pPr>
      <w:ins w:id="162" w:author="Martin Lindström" w:date="2015-08-05T16:30:00Z">
        <w:r>
          <w:rPr>
            <w:lang w:val="en-US"/>
          </w:rPr>
          <w:t>A defined attribute set does not define any rules for attributes other than those listed as required or reco</w:t>
        </w:r>
        <w:r>
          <w:rPr>
            <w:lang w:val="en-US"/>
          </w:rPr>
          <w:t>m</w:t>
        </w:r>
        <w:r>
          <w:rPr>
            <w:lang w:val="en-US"/>
          </w:rPr>
          <w:t>mended.</w:t>
        </w:r>
      </w:ins>
      <w:del w:id="163" w:author="Martin Lindström" w:date="2015-08-05T16:30:00Z">
        <w:r w:rsidR="003A3D93" w:rsidRPr="003A3D93" w:rsidDel="005F282C">
          <w:rPr>
            <w:lang w:val="en-US"/>
          </w:rPr>
          <w:delText>An identifier, named “Profile Identifier”, identifies each attribute profile. This identifier is provided as means to allow other documents to reference a specific attribute profile. Profile identifiers are only defined to be unique within the context of this document.</w:delText>
        </w:r>
      </w:del>
    </w:p>
    <w:p w14:paraId="04510284" w14:textId="76B6C059" w:rsidR="002139B3" w:rsidRDefault="002139B3" w:rsidP="002139B3">
      <w:pPr>
        <w:pStyle w:val="Heading2"/>
        <w:rPr>
          <w:lang w:val="en-US"/>
        </w:rPr>
      </w:pPr>
      <w:bookmarkStart w:id="164" w:name="_Toc300477347"/>
      <w:r>
        <w:rPr>
          <w:lang w:val="en-US"/>
        </w:rPr>
        <w:t>Pseudonym Identity</w:t>
      </w:r>
      <w:bookmarkEnd w:id="164"/>
    </w:p>
    <w:p w14:paraId="5349FFAE" w14:textId="0FFBC5BD" w:rsidR="003159B5" w:rsidRDefault="003159B5" w:rsidP="003159B5">
      <w:pPr>
        <w:rPr>
          <w:lang w:val="en-US"/>
        </w:rPr>
      </w:pPr>
      <w:del w:id="165" w:author="Martin Lindström" w:date="2015-08-05T16:30:00Z">
        <w:r w:rsidDel="00EE5A7F">
          <w:rPr>
            <w:lang w:val="en-US"/>
          </w:rPr>
          <w:delText xml:space="preserve">Profile </w:delText>
        </w:r>
      </w:del>
      <w:ins w:id="166" w:author="Martin Lindström" w:date="2015-08-05T16:30:00Z">
        <w:r w:rsidR="00EE5A7F">
          <w:rPr>
            <w:lang w:val="en-US"/>
          </w:rPr>
          <w:t xml:space="preserve">Attribute set </w:t>
        </w:r>
      </w:ins>
      <w:r>
        <w:rPr>
          <w:lang w:val="en-US"/>
        </w:rPr>
        <w:t xml:space="preserve">identifier: </w:t>
      </w:r>
      <w:r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ins w:id="167" w:author="Martin Lindström" w:date="2015-08-06T09:56:00Z"/>
          <w:lang w:val="en-US"/>
        </w:rPr>
      </w:pPr>
      <w:ins w:id="168" w:author="Martin Lindström" w:date="2015-08-05T16:32:00Z">
        <w:r>
          <w:rPr>
            <w:lang w:val="en-US"/>
          </w:rPr>
          <w:t>This attribute set specifies the condition where there are no mandatory or recommended attributes</w:t>
        </w:r>
      </w:ins>
      <w:ins w:id="169" w:author="Martin Lindström" w:date="2015-08-05T16:33:00Z">
        <w:r>
          <w:rPr>
            <w:lang w:val="en-US"/>
          </w:rPr>
          <w:t>.</w:t>
        </w:r>
      </w:ins>
    </w:p>
    <w:p w14:paraId="43402877" w14:textId="77777777" w:rsidR="008A046F" w:rsidRDefault="008A046F">
      <w:pPr>
        <w:spacing w:line="240" w:lineRule="auto"/>
        <w:rPr>
          <w:ins w:id="170" w:author="Martin Lindström" w:date="2015-08-06T09:56:00Z"/>
          <w:lang w:val="en-US"/>
        </w:rPr>
      </w:pPr>
    </w:p>
    <w:p w14:paraId="0F5D4649" w14:textId="09614A4E" w:rsidR="008A046F" w:rsidRDefault="008A046F">
      <w:pPr>
        <w:spacing w:line="240" w:lineRule="auto"/>
        <w:rPr>
          <w:ins w:id="171" w:author="Martin Lindström" w:date="2015-08-05T16:32:00Z"/>
          <w:lang w:val="en-US"/>
        </w:rPr>
      </w:pPr>
      <w:ins w:id="172" w:author="Martin Lindström" w:date="2015-08-06T09:56:00Z">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ins>
    </w:p>
    <w:p w14:paraId="32DA2B2A" w14:textId="34D991B8" w:rsidR="002139B3" w:rsidDel="00BD23C8" w:rsidRDefault="0021556C">
      <w:pPr>
        <w:spacing w:line="240" w:lineRule="auto"/>
        <w:rPr>
          <w:del w:id="173" w:author="Martin Lindström" w:date="2015-08-05T16:33:00Z"/>
          <w:lang w:val="en-US"/>
        </w:rPr>
      </w:pPr>
      <w:del w:id="174" w:author="Martin Lindström" w:date="2015-08-06T09:56:00Z">
        <w:r w:rsidDel="008A046F">
          <w:rPr>
            <w:lang w:val="en-US"/>
          </w:rPr>
          <w:delText xml:space="preserve">The Pseudonym Identity profile is used to convey an </w:delText>
        </w:r>
        <w:r w:rsidR="001D7CF2" w:rsidDel="008A046F">
          <w:rPr>
            <w:lang w:val="en-US"/>
          </w:rPr>
          <w:delText>identity that</w:delText>
        </w:r>
        <w:r w:rsidDel="008A046F">
          <w:rPr>
            <w:lang w:val="en-US"/>
          </w:rPr>
          <w:delText xml:space="preserve"> in itself does not reveal the true identity of the subject entity.</w:delText>
        </w:r>
      </w:del>
    </w:p>
    <w:p w14:paraId="70067B3F" w14:textId="19B80262" w:rsidR="0021556C" w:rsidDel="008A046F" w:rsidRDefault="0021556C">
      <w:pPr>
        <w:spacing w:line="240" w:lineRule="auto"/>
        <w:rPr>
          <w:del w:id="175" w:author="Martin Lindström" w:date="2015-08-06T09:56:00Z"/>
          <w:lang w:val="en-US"/>
        </w:rPr>
      </w:pPr>
    </w:p>
    <w:p w14:paraId="461FEF5A" w14:textId="03810EDC" w:rsidR="0021556C" w:rsidDel="00BD23C8" w:rsidRDefault="0021556C">
      <w:pPr>
        <w:spacing w:line="240" w:lineRule="auto"/>
        <w:rPr>
          <w:del w:id="176" w:author="Martin Lindström" w:date="2015-08-05T16:33:00Z"/>
          <w:lang w:val="en-US"/>
        </w:rPr>
      </w:pPr>
      <w:del w:id="177" w:author="Martin Lindström" w:date="2015-08-05T16:33:00Z">
        <w:r w:rsidDel="00BD23C8">
          <w:rPr>
            <w:lang w:val="en-US"/>
          </w:rPr>
          <w:delText>Assertions conformant with this attribute profile SHALL NOT contain any SAML attributes. (The subject is only identified using the present NameID).</w:delText>
        </w:r>
      </w:del>
    </w:p>
    <w:p w14:paraId="2A8A39B0" w14:textId="791A3CFF" w:rsidR="002139B3" w:rsidRDefault="00FF132A" w:rsidP="002139B3">
      <w:pPr>
        <w:pStyle w:val="Heading2"/>
        <w:rPr>
          <w:lang w:val="en-US"/>
        </w:rPr>
      </w:pPr>
      <w:bookmarkStart w:id="178" w:name="_Ref300476962"/>
      <w:bookmarkStart w:id="179" w:name="_Ref300477050"/>
      <w:bookmarkStart w:id="180" w:name="_Toc300477348"/>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78"/>
      <w:bookmarkEnd w:id="179"/>
      <w:bookmarkEnd w:id="180"/>
    </w:p>
    <w:p w14:paraId="61D2A8FD" w14:textId="593DE802" w:rsidR="00FF132A" w:rsidRDefault="00FF132A" w:rsidP="00FF132A">
      <w:pPr>
        <w:rPr>
          <w:lang w:val="en-US"/>
        </w:rPr>
      </w:pPr>
      <w:del w:id="181" w:author="Martin Lindström" w:date="2015-08-06T09:57:00Z">
        <w:r w:rsidDel="001A549E">
          <w:rPr>
            <w:lang w:val="en-US"/>
          </w:rPr>
          <w:delText xml:space="preserve">Profile </w:delText>
        </w:r>
      </w:del>
      <w:ins w:id="182" w:author="Martin Lindström" w:date="2015-08-06T09:57:00Z">
        <w:r w:rsidR="001A549E">
          <w:rPr>
            <w:lang w:val="en-US"/>
          </w:rPr>
          <w:t xml:space="preserve">Attribute set </w:t>
        </w:r>
      </w:ins>
      <w:r>
        <w:rPr>
          <w:lang w:val="en-US"/>
        </w:rPr>
        <w:t xml:space="preserve">identifier: </w:t>
      </w:r>
      <w:r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3DCCF105" w:rsidR="002139B3" w:rsidRDefault="00EF0572">
      <w:pPr>
        <w:spacing w:line="240" w:lineRule="auto"/>
        <w:rPr>
          <w:lang w:val="en-US"/>
        </w:rPr>
      </w:pPr>
      <w:r>
        <w:rPr>
          <w:lang w:val="en-US"/>
        </w:rPr>
        <w:t xml:space="preserve">The </w:t>
      </w:r>
      <w:ins w:id="183" w:author="Martin Lindström" w:date="2015-08-06T09:57:00Z">
        <w:r w:rsidR="0065325A">
          <w:rPr>
            <w:lang w:val="en-US"/>
          </w:rPr>
          <w:t>“</w:t>
        </w:r>
      </w:ins>
      <w:r>
        <w:rPr>
          <w:lang w:val="en-US"/>
        </w:rPr>
        <w:t xml:space="preserve">Personal Identity without </w:t>
      </w:r>
      <w:r w:rsidR="00F93F60">
        <w:rPr>
          <w:lang w:val="en-US"/>
        </w:rPr>
        <w:t>Civic Registration Number</w:t>
      </w:r>
      <w:ins w:id="184" w:author="Martin Lindström" w:date="2015-08-06T09:57:00Z">
        <w:r w:rsidR="0065325A">
          <w:rPr>
            <w:lang w:val="en-US"/>
          </w:rPr>
          <w:t>”</w:t>
        </w:r>
      </w:ins>
      <w:r w:rsidR="00F93F60">
        <w:rPr>
          <w:lang w:val="en-US"/>
        </w:rPr>
        <w:t xml:space="preserve"> </w:t>
      </w:r>
      <w:del w:id="185" w:author="Martin Lindström" w:date="2015-08-06T09:57:00Z">
        <w:r w:rsidR="00273955" w:rsidDel="0065325A">
          <w:rPr>
            <w:lang w:val="en-US"/>
          </w:rPr>
          <w:delText xml:space="preserve">profile </w:delText>
        </w:r>
      </w:del>
      <w:ins w:id="186" w:author="Martin Lindström" w:date="2015-08-06T09:57:00Z">
        <w:r w:rsidR="0065325A">
          <w:rPr>
            <w:lang w:val="en-US"/>
          </w:rPr>
          <w:t xml:space="preserve">attribute set </w:t>
        </w:r>
      </w:ins>
      <w:r>
        <w:rPr>
          <w:lang w:val="en-US"/>
        </w:rPr>
        <w:t xml:space="preserve">provides </w:t>
      </w:r>
      <w:del w:id="187" w:author="Martin Lindström" w:date="2015-08-06T09:58:00Z">
        <w:r w:rsidDel="0065325A">
          <w:rPr>
            <w:lang w:val="en-US"/>
          </w:rPr>
          <w:delText>personal attributes of a subject</w:delText>
        </w:r>
      </w:del>
      <w:ins w:id="188" w:author="Martin Lindström" w:date="2015-08-06T09:58:00Z">
        <w:r w:rsidR="0065325A">
          <w:rPr>
            <w:lang w:val="en-US"/>
          </w:rPr>
          <w:t>basic natural person information</w:t>
        </w:r>
      </w:ins>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ins w:id="189" w:author="Martin Lindström" w:date="2015-08-06T09:59:00Z"/>
                <w:lang w:val="en-US"/>
              </w:rPr>
            </w:pPr>
            <w:ins w:id="190" w:author="Martin Lindström" w:date="2015-08-06T09:59:00Z">
              <w:r w:rsidRPr="00C47FFB">
                <w:rPr>
                  <w:rStyle w:val="Code"/>
                </w:rPr>
                <w:t>sn</w:t>
              </w:r>
              <w:r>
                <w:rPr>
                  <w:lang w:val="en-US"/>
                </w:rPr>
                <w:t xml:space="preserve"> (Surname)</w:t>
              </w:r>
            </w:ins>
          </w:p>
          <w:p w14:paraId="38FCF73E" w14:textId="03C1D81E" w:rsidR="0065325A" w:rsidRDefault="0065325A" w:rsidP="0065325A">
            <w:pPr>
              <w:autoSpaceDE w:val="0"/>
              <w:autoSpaceDN w:val="0"/>
              <w:adjustRightInd w:val="0"/>
              <w:spacing w:line="240" w:lineRule="auto"/>
              <w:rPr>
                <w:ins w:id="191" w:author="Martin Lindström" w:date="2015-08-06T09:59:00Z"/>
                <w:rStyle w:val="Code"/>
              </w:rPr>
            </w:pPr>
            <w:ins w:id="192" w:author="Martin Lindström" w:date="2015-08-06T09:59:00Z">
              <w:r w:rsidRPr="00C47FFB">
                <w:rPr>
                  <w:rStyle w:val="Code"/>
                </w:rPr>
                <w:t>givenName</w:t>
              </w:r>
              <w:r>
                <w:rPr>
                  <w:lang w:val="en-US"/>
                </w:rPr>
                <w:t xml:space="preserve"> (Given name)</w:t>
              </w:r>
            </w:ins>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r w:rsidR="003159B5" w:rsidRPr="00225F4F" w:rsidDel="0065325A" w14:paraId="7344E65B" w14:textId="2E8F3754" w:rsidTr="00734E73">
        <w:tblPrEx>
          <w:tblBorders>
            <w:top w:val="none" w:sz="0" w:space="0" w:color="auto"/>
          </w:tblBorders>
        </w:tblPrEx>
        <w:trPr>
          <w:del w:id="193" w:author="Martin Lindström" w:date="2015-08-06T10:00: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8067C17" w14:textId="6977B513" w:rsidR="003159B5" w:rsidRPr="00856CE2" w:rsidDel="0065325A" w:rsidRDefault="003159B5" w:rsidP="00734E73">
            <w:pPr>
              <w:autoSpaceDE w:val="0"/>
              <w:autoSpaceDN w:val="0"/>
              <w:adjustRightInd w:val="0"/>
              <w:spacing w:line="240" w:lineRule="auto"/>
              <w:rPr>
                <w:del w:id="194" w:author="Martin Lindström" w:date="2015-08-06T10:00:00Z"/>
                <w:rFonts w:ascii="Helvetica" w:eastAsia="Times New Roman" w:hAnsi="Helvetica" w:cs="Helvetica"/>
                <w:noProof/>
                <w:color w:val="auto"/>
                <w:kern w:val="0"/>
                <w:sz w:val="14"/>
                <w:szCs w:val="14"/>
                <w:lang w:val="en-US" w:eastAsia="en-US"/>
              </w:rPr>
            </w:pPr>
            <w:del w:id="195" w:author="Martin Lindström" w:date="2015-08-06T10:00:00Z">
              <w:r w:rsidRPr="00F24A36" w:rsidDel="0065325A">
                <w:rPr>
                  <w:b/>
                  <w:lang w:val="en-US"/>
                </w:rPr>
                <w:delText>ALLOWED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619BE9" w14:textId="415D2577" w:rsidR="003159B5" w:rsidDel="0065325A" w:rsidRDefault="00CF6D11" w:rsidP="00734E73">
            <w:pPr>
              <w:autoSpaceDE w:val="0"/>
              <w:autoSpaceDN w:val="0"/>
              <w:adjustRightInd w:val="0"/>
              <w:spacing w:line="240" w:lineRule="auto"/>
              <w:rPr>
                <w:del w:id="196" w:author="Martin Lindström" w:date="2015-08-06T10:00:00Z"/>
                <w:lang w:val="en-US"/>
              </w:rPr>
            </w:pPr>
            <w:del w:id="197" w:author="Martin Lindström" w:date="2015-08-06T10:00:00Z">
              <w:r w:rsidRPr="00C47FFB" w:rsidDel="0065325A">
                <w:rPr>
                  <w:rStyle w:val="Code"/>
                </w:rPr>
                <w:delText>sn</w:delText>
              </w:r>
              <w:r w:rsidDel="0065325A">
                <w:rPr>
                  <w:lang w:val="en-US"/>
                </w:rPr>
                <w:delText xml:space="preserve"> (Surname)</w:delText>
              </w:r>
            </w:del>
          </w:p>
          <w:p w14:paraId="7BD34682" w14:textId="7275DC3E" w:rsidR="00CF6D11" w:rsidRPr="00856CE2" w:rsidDel="0065325A" w:rsidRDefault="00CF6D11" w:rsidP="00CF6D11">
            <w:pPr>
              <w:autoSpaceDE w:val="0"/>
              <w:autoSpaceDN w:val="0"/>
              <w:adjustRightInd w:val="0"/>
              <w:spacing w:line="240" w:lineRule="auto"/>
              <w:rPr>
                <w:del w:id="198" w:author="Martin Lindström" w:date="2015-08-06T10:00:00Z"/>
                <w:rFonts w:ascii="Helvetica" w:eastAsia="Times New Roman" w:hAnsi="Helvetica" w:cs="Helvetica"/>
                <w:color w:val="auto"/>
                <w:kern w:val="0"/>
                <w:sz w:val="14"/>
                <w:szCs w:val="14"/>
                <w:lang w:val="en-US" w:eastAsia="en-US"/>
              </w:rPr>
            </w:pPr>
            <w:del w:id="199" w:author="Martin Lindström" w:date="2015-08-06T10:00:00Z">
              <w:r w:rsidRPr="00C47FFB" w:rsidDel="0065325A">
                <w:rPr>
                  <w:rStyle w:val="Code"/>
                </w:rPr>
                <w:delText>givenName</w:delText>
              </w:r>
              <w:r w:rsidDel="0065325A">
                <w:rPr>
                  <w:lang w:val="en-US"/>
                </w:rPr>
                <w:delText xml:space="preserve"> (Given name)</w:delText>
              </w:r>
            </w:del>
          </w:p>
        </w:tc>
      </w:tr>
      <w:tr w:rsidR="003159B5" w:rsidRPr="00225F4F" w:rsidDel="0065325A" w14:paraId="4FE49616" w14:textId="53F9E925" w:rsidTr="00734E73">
        <w:tblPrEx>
          <w:tblBorders>
            <w:top w:val="none" w:sz="0" w:space="0" w:color="auto"/>
          </w:tblBorders>
        </w:tblPrEx>
        <w:trPr>
          <w:del w:id="200" w:author="Martin Lindström" w:date="2015-08-06T10:00: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5461816" w14:textId="08AA05EA" w:rsidR="003159B5" w:rsidRPr="00856CE2" w:rsidDel="0065325A" w:rsidRDefault="003159B5" w:rsidP="00734E73">
            <w:pPr>
              <w:autoSpaceDE w:val="0"/>
              <w:autoSpaceDN w:val="0"/>
              <w:adjustRightInd w:val="0"/>
              <w:spacing w:line="240" w:lineRule="auto"/>
              <w:rPr>
                <w:del w:id="201" w:author="Martin Lindström" w:date="2015-08-06T10:00:00Z"/>
                <w:rFonts w:ascii="Helvetica" w:eastAsia="Times New Roman" w:hAnsi="Helvetica" w:cs="Helvetica"/>
                <w:noProof/>
                <w:color w:val="auto"/>
                <w:kern w:val="0"/>
                <w:sz w:val="14"/>
                <w:szCs w:val="14"/>
                <w:lang w:val="en-US" w:eastAsia="en-US"/>
              </w:rPr>
            </w:pPr>
            <w:del w:id="202" w:author="Martin Lindström" w:date="2015-08-06T10:00:00Z">
              <w:r w:rsidRPr="00F24A36" w:rsidDel="0065325A">
                <w:rPr>
                  <w:b/>
                  <w:lang w:val="en-US"/>
                </w:rPr>
                <w:delText>IF REQUESTED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16D48A" w14:textId="1F45CDEE" w:rsidR="003159B5" w:rsidRPr="00856CE2" w:rsidDel="0065325A" w:rsidRDefault="00CF6D11" w:rsidP="00734E73">
            <w:pPr>
              <w:autoSpaceDE w:val="0"/>
              <w:autoSpaceDN w:val="0"/>
              <w:adjustRightInd w:val="0"/>
              <w:spacing w:line="240" w:lineRule="auto"/>
              <w:rPr>
                <w:del w:id="203" w:author="Martin Lindström" w:date="2015-08-06T10:00:00Z"/>
                <w:rFonts w:ascii="Helvetica" w:eastAsia="Times New Roman" w:hAnsi="Helvetica" w:cs="Helvetica"/>
                <w:color w:val="auto"/>
                <w:kern w:val="0"/>
                <w:sz w:val="14"/>
                <w:szCs w:val="14"/>
                <w:lang w:val="en-US" w:eastAsia="en-US"/>
              </w:rPr>
            </w:pPr>
            <w:del w:id="204" w:author="Martin Lindström" w:date="2015-08-06T10:00:00Z">
              <w:r w:rsidDel="0065325A">
                <w:rPr>
                  <w:lang w:val="en-US"/>
                </w:rPr>
                <w:delText xml:space="preserve">Any other attribute in section </w:delText>
              </w:r>
              <w:r w:rsidDel="0065325A">
                <w:rPr>
                  <w:lang w:val="en-US"/>
                </w:rPr>
                <w:fldChar w:fldCharType="begin"/>
              </w:r>
              <w:r w:rsidDel="0065325A">
                <w:rPr>
                  <w:lang w:val="en-US"/>
                </w:rPr>
                <w:delInstrText xml:space="preserve"> REF _Ref352102230 \r \h </w:delInstrText>
              </w:r>
              <w:r w:rsidDel="0065325A">
                <w:rPr>
                  <w:lang w:val="en-US"/>
                </w:rPr>
              </w:r>
              <w:r w:rsidDel="0065325A">
                <w:rPr>
                  <w:lang w:val="en-US"/>
                </w:rPr>
                <w:fldChar w:fldCharType="separate"/>
              </w:r>
              <w:r w:rsidR="00877F52" w:rsidDel="0065325A">
                <w:rPr>
                  <w:lang w:val="en-US"/>
                </w:rPr>
                <w:delText>4.1</w:delText>
              </w:r>
              <w:r w:rsidDel="0065325A">
                <w:rPr>
                  <w:lang w:val="en-US"/>
                </w:rPr>
                <w:fldChar w:fldCharType="end"/>
              </w:r>
              <w:r w:rsidDel="0065325A">
                <w:rPr>
                  <w:lang w:val="en-US"/>
                </w:rPr>
                <w:delText xml:space="preserve"> that is not listed in this table.</w:delText>
              </w:r>
            </w:del>
          </w:p>
        </w:tc>
      </w:tr>
      <w:tr w:rsidR="003159B5" w:rsidRPr="00225F4F" w:rsidDel="0065325A" w14:paraId="3A77CAD6" w14:textId="6077FFBB" w:rsidTr="00734E73">
        <w:tblPrEx>
          <w:tblBorders>
            <w:top w:val="none" w:sz="0" w:space="0" w:color="auto"/>
          </w:tblBorders>
        </w:tblPrEx>
        <w:trPr>
          <w:del w:id="205" w:author="Martin Lindström" w:date="2015-08-06T10:00: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5EAFAC" w14:textId="3572076F" w:rsidR="003159B5" w:rsidRPr="00F24A36" w:rsidDel="0065325A" w:rsidRDefault="003159B5" w:rsidP="00734E73">
            <w:pPr>
              <w:autoSpaceDE w:val="0"/>
              <w:autoSpaceDN w:val="0"/>
              <w:adjustRightInd w:val="0"/>
              <w:spacing w:line="240" w:lineRule="auto"/>
              <w:rPr>
                <w:del w:id="206" w:author="Martin Lindström" w:date="2015-08-06T10:00:00Z"/>
                <w:b/>
                <w:lang w:val="en-US"/>
              </w:rPr>
            </w:pPr>
            <w:del w:id="207" w:author="Martin Lindström" w:date="2015-08-06T10:00:00Z">
              <w:r w:rsidRPr="00F24A36" w:rsidDel="0065325A">
                <w:rPr>
                  <w:b/>
                  <w:lang w:val="en-US"/>
                </w:rPr>
                <w:delText>PROHIBITED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DF4059" w14:textId="01F0539D" w:rsidR="003159B5" w:rsidDel="0065325A" w:rsidRDefault="003159B5" w:rsidP="00734E73">
            <w:pPr>
              <w:autoSpaceDE w:val="0"/>
              <w:autoSpaceDN w:val="0"/>
              <w:adjustRightInd w:val="0"/>
              <w:spacing w:line="240" w:lineRule="auto"/>
              <w:rPr>
                <w:del w:id="208" w:author="Martin Lindström" w:date="2015-08-06T10:00:00Z"/>
                <w:lang w:val="en-US"/>
              </w:rPr>
            </w:pPr>
            <w:del w:id="209" w:author="Martin Lindström" w:date="2015-08-06T10:00:00Z">
              <w:r w:rsidRPr="007E73E7" w:rsidDel="0065325A">
                <w:rPr>
                  <w:rStyle w:val="Code"/>
                </w:rPr>
                <w:delText>personalIdentityNumber</w:delText>
              </w:r>
              <w:r w:rsidDel="0065325A">
                <w:rPr>
                  <w:lang w:val="en-US"/>
                </w:rPr>
                <w:delText xml:space="preserve"> </w:delText>
              </w:r>
              <w:r w:rsidR="00CF6D11" w:rsidDel="0065325A">
                <w:rPr>
                  <w:lang w:val="en-US"/>
                </w:rPr>
                <w:delText>(</w:delText>
              </w:r>
              <w:r w:rsidDel="0065325A">
                <w:rPr>
                  <w:lang w:val="en-US"/>
                </w:rPr>
                <w:delText>National civic registration number</w:delText>
              </w:r>
              <w:r w:rsidR="00CF6D11" w:rsidDel="0065325A">
                <w:rPr>
                  <w:lang w:val="en-US"/>
                </w:rPr>
                <w:delText>)</w:delText>
              </w:r>
            </w:del>
          </w:p>
          <w:p w14:paraId="51A675B2" w14:textId="448E2C5F" w:rsidR="003159B5" w:rsidRPr="003159B5" w:rsidDel="0065325A" w:rsidRDefault="003159B5" w:rsidP="003159B5">
            <w:pPr>
              <w:spacing w:line="240" w:lineRule="auto"/>
              <w:rPr>
                <w:del w:id="210" w:author="Martin Lindström" w:date="2015-08-06T10:00:00Z"/>
                <w:lang w:val="en-US"/>
              </w:rPr>
            </w:pPr>
            <w:del w:id="211" w:author="Martin Lindström" w:date="2015-08-06T10:00:00Z">
              <w:r w:rsidRPr="007E73E7" w:rsidDel="0065325A">
                <w:rPr>
                  <w:rStyle w:val="Code"/>
                </w:rPr>
                <w:delText>organizationIdentifier</w:delText>
              </w:r>
              <w:r w:rsidRPr="003159B5" w:rsidDel="0065325A">
                <w:rPr>
                  <w:lang w:val="en-US"/>
                </w:rPr>
                <w:delText xml:space="preserve"> </w:delText>
              </w:r>
              <w:r w:rsidR="00CF6D11" w:rsidDel="0065325A">
                <w:rPr>
                  <w:lang w:val="en-US"/>
                </w:rPr>
                <w:delText>(</w:delText>
              </w:r>
              <w:r w:rsidDel="0065325A">
                <w:rPr>
                  <w:lang w:val="en-US"/>
                </w:rPr>
                <w:delText>Organizational identifier code</w:delText>
              </w:r>
              <w:r w:rsidR="00CF6D11" w:rsidDel="0065325A">
                <w:rPr>
                  <w:lang w:val="en-US"/>
                </w:rPr>
                <w:delText>)</w:delText>
              </w:r>
            </w:del>
          </w:p>
          <w:p w14:paraId="79FE1630" w14:textId="04DFA813" w:rsidR="003159B5" w:rsidRPr="003159B5" w:rsidDel="0065325A" w:rsidRDefault="003159B5" w:rsidP="003159B5">
            <w:pPr>
              <w:spacing w:line="240" w:lineRule="auto"/>
              <w:rPr>
                <w:del w:id="212" w:author="Martin Lindström" w:date="2015-08-06T10:00:00Z"/>
                <w:lang w:val="en-US"/>
              </w:rPr>
            </w:pPr>
            <w:del w:id="213" w:author="Martin Lindström" w:date="2015-08-06T10:00:00Z">
              <w:r w:rsidRPr="007E73E7" w:rsidDel="0065325A">
                <w:rPr>
                  <w:rStyle w:val="Code"/>
                </w:rPr>
                <w:delText>orgAffiliation</w:delText>
              </w:r>
              <w:r w:rsidRPr="003159B5" w:rsidDel="0065325A">
                <w:rPr>
                  <w:lang w:val="en-US"/>
                </w:rPr>
                <w:delText xml:space="preserve"> </w:delText>
              </w:r>
              <w:r w:rsidR="00CF6D11" w:rsidDel="0065325A">
                <w:rPr>
                  <w:lang w:val="en-US"/>
                </w:rPr>
                <w:delText>(</w:delText>
              </w:r>
              <w:r w:rsidRPr="003159B5" w:rsidDel="0065325A">
                <w:rPr>
                  <w:lang w:val="en-US"/>
                </w:rPr>
                <w:delText>Personal identifier and</w:delText>
              </w:r>
              <w:r w:rsidDel="0065325A">
                <w:rPr>
                  <w:lang w:val="en-US"/>
                </w:rPr>
                <w:delText xml:space="preserve"> organizational identifier code</w:delText>
              </w:r>
              <w:r w:rsidR="00CF6D11" w:rsidDel="0065325A">
                <w:rPr>
                  <w:lang w:val="en-US"/>
                </w:rPr>
                <w:delText>)</w:delText>
              </w:r>
            </w:del>
          </w:p>
          <w:p w14:paraId="23A61830" w14:textId="5F98B7BE" w:rsidR="003159B5" w:rsidRPr="003159B5" w:rsidDel="0065325A" w:rsidRDefault="003159B5" w:rsidP="003159B5">
            <w:pPr>
              <w:spacing w:line="240" w:lineRule="auto"/>
              <w:rPr>
                <w:del w:id="214" w:author="Martin Lindström" w:date="2015-08-06T10:00:00Z"/>
                <w:lang w:val="en-US"/>
              </w:rPr>
            </w:pPr>
            <w:del w:id="215" w:author="Martin Lindström" w:date="2015-08-06T10:00:00Z">
              <w:r w:rsidRPr="007E73E7" w:rsidDel="0065325A">
                <w:rPr>
                  <w:rStyle w:val="Code"/>
                </w:rPr>
                <w:delText>o</w:delText>
              </w:r>
              <w:r w:rsidDel="0065325A">
                <w:rPr>
                  <w:lang w:val="en-US"/>
                </w:rPr>
                <w:delText xml:space="preserve"> </w:delText>
              </w:r>
              <w:r w:rsidR="00CF6D11" w:rsidDel="0065325A">
                <w:rPr>
                  <w:lang w:val="en-US"/>
                </w:rPr>
                <w:delText>(</w:delText>
              </w:r>
              <w:r w:rsidDel="0065325A">
                <w:rPr>
                  <w:lang w:val="en-US"/>
                </w:rPr>
                <w:delText>Organization name</w:delText>
              </w:r>
              <w:r w:rsidR="00CF6D11" w:rsidDel="0065325A">
                <w:rPr>
                  <w:lang w:val="en-US"/>
                </w:rPr>
                <w:delText>)</w:delText>
              </w:r>
            </w:del>
          </w:p>
          <w:p w14:paraId="3E861F9E" w14:textId="1BE5F86C" w:rsidR="003159B5" w:rsidDel="0065325A" w:rsidRDefault="003159B5" w:rsidP="00B93AD2">
            <w:pPr>
              <w:spacing w:line="240" w:lineRule="auto"/>
              <w:rPr>
                <w:del w:id="216" w:author="Martin Lindström" w:date="2015-08-06T10:00:00Z"/>
                <w:lang w:val="en-US"/>
              </w:rPr>
            </w:pPr>
            <w:del w:id="217" w:author="Martin Lindström" w:date="2015-08-06T10:00:00Z">
              <w:r w:rsidRPr="007E73E7" w:rsidDel="0065325A">
                <w:rPr>
                  <w:rStyle w:val="Code"/>
                </w:rPr>
                <w:delText>ou</w:delText>
              </w:r>
              <w:r w:rsidDel="0065325A">
                <w:rPr>
                  <w:lang w:val="en-US"/>
                </w:rPr>
                <w:delText xml:space="preserve"> </w:delText>
              </w:r>
              <w:r w:rsidR="00CF6D11" w:rsidDel="0065325A">
                <w:rPr>
                  <w:lang w:val="en-US"/>
                </w:rPr>
                <w:delText>(</w:delText>
              </w:r>
              <w:r w:rsidDel="0065325A">
                <w:rPr>
                  <w:lang w:val="en-US"/>
                </w:rPr>
                <w:delText>Organizational unit name</w:delText>
              </w:r>
              <w:r w:rsidR="00CF6D11" w:rsidDel="0065325A">
                <w:rPr>
                  <w:lang w:val="en-US"/>
                </w:rPr>
                <w:delText>)</w:delText>
              </w:r>
            </w:del>
          </w:p>
        </w:tc>
      </w:tr>
    </w:tbl>
    <w:p w14:paraId="6A831CFC" w14:textId="7AE649C2" w:rsidR="00EF0572" w:rsidRDefault="00EF0572" w:rsidP="00CF6D11">
      <w:pPr>
        <w:spacing w:line="240" w:lineRule="auto"/>
        <w:rPr>
          <w:ins w:id="218" w:author="Martin Lindström" w:date="2015-08-06T10:00:00Z"/>
          <w:lang w:val="en-US"/>
        </w:rPr>
      </w:pPr>
    </w:p>
    <w:p w14:paraId="769A811F" w14:textId="59043A61" w:rsidR="0065325A" w:rsidRPr="00CF6D11" w:rsidRDefault="0065325A" w:rsidP="00CF6D11">
      <w:pPr>
        <w:spacing w:line="240" w:lineRule="auto"/>
        <w:rPr>
          <w:lang w:val="en-US"/>
        </w:rPr>
      </w:pPr>
      <w:ins w:id="219" w:author="Martin Lindström" w:date="2015-08-06T10:00:00Z">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ins>
    </w:p>
    <w:p w14:paraId="7D643A44" w14:textId="1B7F2E27" w:rsidR="0021556C" w:rsidRDefault="00FF132A" w:rsidP="0021556C">
      <w:pPr>
        <w:pStyle w:val="Heading2"/>
        <w:rPr>
          <w:lang w:val="en-US"/>
        </w:rPr>
      </w:pPr>
      <w:bookmarkStart w:id="220" w:name="_Ref300476972"/>
      <w:bookmarkStart w:id="221" w:name="_Toc300477349"/>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220"/>
      <w:bookmarkEnd w:id="221"/>
    </w:p>
    <w:p w14:paraId="35D16A31" w14:textId="2E3E5381" w:rsidR="00FF132A" w:rsidRDefault="00FF132A" w:rsidP="00FF132A">
      <w:pPr>
        <w:rPr>
          <w:b/>
          <w:lang w:val="en-US"/>
        </w:rPr>
      </w:pPr>
      <w:del w:id="222" w:author="Martin Lindström" w:date="2015-08-06T10:01:00Z">
        <w:r w:rsidDel="005E39F4">
          <w:rPr>
            <w:lang w:val="en-US"/>
          </w:rPr>
          <w:delText xml:space="preserve">Profile </w:delText>
        </w:r>
      </w:del>
      <w:ins w:id="223" w:author="Martin Lindström" w:date="2015-08-06T10:01:00Z">
        <w:r w:rsidR="005E39F4">
          <w:rPr>
            <w:lang w:val="en-US"/>
          </w:rPr>
          <w:t xml:space="preserve">Attribute set </w:t>
        </w:r>
      </w:ins>
      <w:r>
        <w:rPr>
          <w:lang w:val="en-US"/>
        </w:rPr>
        <w:t xml:space="preserve">identifier: </w:t>
      </w:r>
      <w:r w:rsidRPr="003159B5">
        <w:rPr>
          <w:b/>
          <w:lang w:val="en-US"/>
        </w:rPr>
        <w:t>ELN-AP-P</w:t>
      </w:r>
      <w:r>
        <w:rPr>
          <w:b/>
          <w:lang w:val="en-US"/>
        </w:rPr>
        <w:t>nr</w:t>
      </w:r>
      <w:r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5C8627D3" w:rsidR="00EF0572" w:rsidRDefault="00EF0572" w:rsidP="00EF0572">
      <w:pPr>
        <w:spacing w:line="240" w:lineRule="auto"/>
        <w:rPr>
          <w:lang w:val="en-US"/>
        </w:rPr>
      </w:pPr>
      <w:r>
        <w:rPr>
          <w:lang w:val="en-US"/>
        </w:rPr>
        <w:t xml:space="preserve">The </w:t>
      </w:r>
      <w:ins w:id="224" w:author="Martin Lindström" w:date="2015-08-06T10:01:00Z">
        <w:r w:rsidR="00866075">
          <w:rPr>
            <w:lang w:val="en-US"/>
          </w:rPr>
          <w:t>“</w:t>
        </w:r>
      </w:ins>
      <w:r>
        <w:rPr>
          <w:lang w:val="en-US"/>
        </w:rPr>
        <w:t xml:space="preserve">Personal Identity with </w:t>
      </w:r>
      <w:r w:rsidR="00BE797F">
        <w:rPr>
          <w:lang w:val="en-US"/>
        </w:rPr>
        <w:t>Civic Registration Number</w:t>
      </w:r>
      <w:ins w:id="225" w:author="Martin Lindström" w:date="2015-08-06T10:01:00Z">
        <w:r w:rsidR="00866075">
          <w:rPr>
            <w:lang w:val="en-US"/>
          </w:rPr>
          <w:t>”</w:t>
        </w:r>
      </w:ins>
      <w:r w:rsidR="00BE797F">
        <w:rPr>
          <w:lang w:val="en-US"/>
        </w:rPr>
        <w:t xml:space="preserve"> </w:t>
      </w:r>
      <w:del w:id="226" w:author="Martin Lindström" w:date="2015-08-06T10:01:00Z">
        <w:r w:rsidR="00BE797F" w:rsidDel="00866075">
          <w:rPr>
            <w:lang w:val="en-US"/>
          </w:rPr>
          <w:delText>p</w:delText>
        </w:r>
        <w:r w:rsidR="00A51D79" w:rsidDel="00866075">
          <w:rPr>
            <w:lang w:val="en-US"/>
          </w:rPr>
          <w:delText>rofile</w:delText>
        </w:r>
        <w:r w:rsidR="00BE797F" w:rsidDel="00866075">
          <w:rPr>
            <w:lang w:val="en-US"/>
          </w:rPr>
          <w:delText xml:space="preserve"> </w:delText>
        </w:r>
      </w:del>
      <w:ins w:id="227" w:author="Martin Lindström" w:date="2015-08-06T10:01:00Z">
        <w:r w:rsidR="00866075">
          <w:rPr>
            <w:lang w:val="en-US"/>
          </w:rPr>
          <w:t xml:space="preserve">attribute set </w:t>
        </w:r>
      </w:ins>
      <w:r>
        <w:rPr>
          <w:lang w:val="en-US"/>
        </w:rPr>
        <w:t xml:space="preserve">provides </w:t>
      </w:r>
      <w:ins w:id="228" w:author="Martin Lindström" w:date="2015-08-06T10:01:00Z">
        <w:r w:rsidR="00866075">
          <w:rPr>
            <w:lang w:val="en-US"/>
          </w:rPr>
          <w:t xml:space="preserve">basic </w:t>
        </w:r>
      </w:ins>
      <w:r>
        <w:rPr>
          <w:lang w:val="en-US"/>
        </w:rPr>
        <w:t xml:space="preserve">personal </w:t>
      </w:r>
      <w:del w:id="229" w:author="Martin Lindström" w:date="2015-08-06T10:02:00Z">
        <w:r w:rsidDel="00866075">
          <w:rPr>
            <w:lang w:val="en-US"/>
          </w:rPr>
          <w:delText xml:space="preserve">attributes </w:delText>
        </w:r>
      </w:del>
      <w:ins w:id="230" w:author="Martin Lindström" w:date="2015-08-06T10:02:00Z">
        <w:r w:rsidR="00866075">
          <w:rPr>
            <w:lang w:val="en-US"/>
          </w:rPr>
          <w:t xml:space="preserve">identity information </w:t>
        </w:r>
      </w:ins>
      <w:del w:id="231" w:author="Martin Lindström" w:date="2015-08-06T10:02:00Z">
        <w:r w:rsidDel="00866075">
          <w:rPr>
            <w:lang w:val="en-US"/>
          </w:rPr>
          <w:delText xml:space="preserve">of a subject which </w:delText>
        </w:r>
      </w:del>
      <w:r>
        <w:rPr>
          <w:lang w:val="en-US"/>
        </w:rPr>
        <w:t>includ</w:t>
      </w:r>
      <w:ins w:id="232" w:author="Martin Lindström" w:date="2015-08-06T10:02:00Z">
        <w:r w:rsidR="00866075">
          <w:rPr>
            <w:lang w:val="en-US"/>
          </w:rPr>
          <w:t>ing</w:t>
        </w:r>
      </w:ins>
      <w:del w:id="233" w:author="Martin Lindström" w:date="2015-08-06T10:02:00Z">
        <w:r w:rsidDel="00866075">
          <w:rPr>
            <w:lang w:val="en-US"/>
          </w:rPr>
          <w:delText>es</w:delText>
        </w:r>
      </w:del>
      <w:r>
        <w:rPr>
          <w:lang w:val="en-US"/>
        </w:rPr>
        <w:t xml:space="preserve"> </w:t>
      </w:r>
      <w:del w:id="234" w:author="Martin Lindström" w:date="2015-08-06T10:02:00Z">
        <w:r w:rsidDel="00866075">
          <w:rPr>
            <w:lang w:val="en-US"/>
          </w:rPr>
          <w:delText xml:space="preserve">the </w:delText>
        </w:r>
      </w:del>
      <w:ins w:id="235" w:author="Martin Lindström" w:date="2015-08-06T10:02:00Z">
        <w:r w:rsidR="00866075">
          <w:rPr>
            <w:lang w:val="en-US"/>
          </w:rPr>
          <w:t xml:space="preserve">a </w:t>
        </w:r>
        <w:r w:rsidR="000D7E16">
          <w:rPr>
            <w:lang w:val="en-US"/>
          </w:rPr>
          <w:t xml:space="preserve">Swedish </w:t>
        </w:r>
      </w:ins>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ins w:id="236" w:author="Martin Lindström" w:date="2015-08-06T10:03:00Z"/>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ins w:id="237" w:author="Martin Lindström" w:date="2015-08-06T10:03:00Z">
              <w:r w:rsidRPr="007E73E7">
                <w:rPr>
                  <w:rStyle w:val="Code"/>
                </w:rPr>
                <w:t>displayName</w:t>
              </w:r>
              <w:r>
                <w:rPr>
                  <w:lang w:val="en-US"/>
                </w:rPr>
                <w:t xml:space="preserve"> (</w:t>
              </w:r>
              <w:r w:rsidRPr="00CF6D11">
                <w:rPr>
                  <w:lang w:val="en-US"/>
                </w:rPr>
                <w:t>Display name</w:t>
              </w:r>
              <w:r>
                <w:rPr>
                  <w:lang w:val="en-US"/>
                </w:rPr>
                <w:t>)</w:t>
              </w:r>
            </w:ins>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r w:rsidR="00CF6D11" w:rsidRPr="003159B5" w:rsidDel="0017245D" w14:paraId="34CF11EA" w14:textId="4D9FB415" w:rsidTr="00734E73">
        <w:tblPrEx>
          <w:tblBorders>
            <w:top w:val="none" w:sz="0" w:space="0" w:color="auto"/>
          </w:tblBorders>
        </w:tblPrEx>
        <w:trPr>
          <w:del w:id="238" w:author="Martin Lindström" w:date="2015-08-06T10:04: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3CE060F" w14:textId="7740A4EE" w:rsidR="00CF6D11" w:rsidRPr="00856CE2" w:rsidDel="0017245D" w:rsidRDefault="00CF6D11" w:rsidP="00734E73">
            <w:pPr>
              <w:autoSpaceDE w:val="0"/>
              <w:autoSpaceDN w:val="0"/>
              <w:adjustRightInd w:val="0"/>
              <w:spacing w:line="240" w:lineRule="auto"/>
              <w:rPr>
                <w:del w:id="239" w:author="Martin Lindström" w:date="2015-08-06T10:04:00Z"/>
                <w:rFonts w:ascii="Helvetica" w:eastAsia="Times New Roman" w:hAnsi="Helvetica" w:cs="Helvetica"/>
                <w:noProof/>
                <w:color w:val="auto"/>
                <w:kern w:val="0"/>
                <w:sz w:val="14"/>
                <w:szCs w:val="14"/>
                <w:lang w:val="en-US" w:eastAsia="en-US"/>
              </w:rPr>
            </w:pPr>
            <w:del w:id="240" w:author="Martin Lindström" w:date="2015-08-06T10:04:00Z">
              <w:r w:rsidRPr="00F24A36" w:rsidDel="0017245D">
                <w:rPr>
                  <w:b/>
                  <w:lang w:val="en-US"/>
                </w:rPr>
                <w:delText>ALLOWED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FB9C534" w14:textId="213371C1" w:rsidR="00CF6D11" w:rsidRPr="00856CE2" w:rsidDel="0017245D" w:rsidRDefault="00CF6D11" w:rsidP="00CF6D11">
            <w:pPr>
              <w:autoSpaceDE w:val="0"/>
              <w:autoSpaceDN w:val="0"/>
              <w:adjustRightInd w:val="0"/>
              <w:spacing w:line="240" w:lineRule="auto"/>
              <w:rPr>
                <w:del w:id="241" w:author="Martin Lindström" w:date="2015-08-06T10:04:00Z"/>
                <w:rFonts w:ascii="Helvetica" w:eastAsia="Times New Roman" w:hAnsi="Helvetica" w:cs="Helvetica"/>
                <w:color w:val="auto"/>
                <w:kern w:val="0"/>
                <w:sz w:val="14"/>
                <w:szCs w:val="14"/>
                <w:lang w:val="en-US" w:eastAsia="en-US"/>
              </w:rPr>
            </w:pPr>
            <w:del w:id="242" w:author="Martin Lindström" w:date="2015-08-06T10:04:00Z">
              <w:r w:rsidRPr="007E73E7" w:rsidDel="0017245D">
                <w:rPr>
                  <w:rStyle w:val="Code"/>
                </w:rPr>
                <w:delText>displayName</w:delText>
              </w:r>
              <w:r w:rsidDel="0017245D">
                <w:rPr>
                  <w:lang w:val="en-US"/>
                </w:rPr>
                <w:delText xml:space="preserve"> (</w:delText>
              </w:r>
              <w:r w:rsidRPr="00CF6D11" w:rsidDel="0017245D">
                <w:rPr>
                  <w:lang w:val="en-US"/>
                </w:rPr>
                <w:delText>Display name</w:delText>
              </w:r>
              <w:r w:rsidDel="0017245D">
                <w:rPr>
                  <w:lang w:val="en-US"/>
                </w:rPr>
                <w:delText>)</w:delText>
              </w:r>
            </w:del>
          </w:p>
        </w:tc>
      </w:tr>
      <w:tr w:rsidR="00CF6D11" w:rsidRPr="00225F4F" w:rsidDel="0017245D" w14:paraId="24D69F55" w14:textId="2D1F8F5A" w:rsidTr="00734E73">
        <w:tblPrEx>
          <w:tblBorders>
            <w:top w:val="none" w:sz="0" w:space="0" w:color="auto"/>
          </w:tblBorders>
        </w:tblPrEx>
        <w:trPr>
          <w:del w:id="243" w:author="Martin Lindström" w:date="2015-08-06T10:04: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6EF166D" w14:textId="75C8E77F" w:rsidR="00CF6D11" w:rsidRPr="00856CE2" w:rsidDel="0017245D" w:rsidRDefault="00CF6D11" w:rsidP="00734E73">
            <w:pPr>
              <w:autoSpaceDE w:val="0"/>
              <w:autoSpaceDN w:val="0"/>
              <w:adjustRightInd w:val="0"/>
              <w:spacing w:line="240" w:lineRule="auto"/>
              <w:rPr>
                <w:del w:id="244" w:author="Martin Lindström" w:date="2015-08-06T10:04:00Z"/>
                <w:rFonts w:ascii="Helvetica" w:eastAsia="Times New Roman" w:hAnsi="Helvetica" w:cs="Helvetica"/>
                <w:noProof/>
                <w:color w:val="auto"/>
                <w:kern w:val="0"/>
                <w:sz w:val="14"/>
                <w:szCs w:val="14"/>
                <w:lang w:val="en-US" w:eastAsia="en-US"/>
              </w:rPr>
            </w:pPr>
            <w:del w:id="245" w:author="Martin Lindström" w:date="2015-08-06T10:04:00Z">
              <w:r w:rsidRPr="00F24A36" w:rsidDel="0017245D">
                <w:rPr>
                  <w:b/>
                  <w:lang w:val="en-US"/>
                </w:rPr>
                <w:delText>IF REQUESTED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3C13F7" w14:textId="155D0899" w:rsidR="00CF6D11" w:rsidRPr="00856CE2" w:rsidDel="0017245D" w:rsidRDefault="00CF6D11" w:rsidP="00734E73">
            <w:pPr>
              <w:autoSpaceDE w:val="0"/>
              <w:autoSpaceDN w:val="0"/>
              <w:adjustRightInd w:val="0"/>
              <w:spacing w:line="240" w:lineRule="auto"/>
              <w:rPr>
                <w:del w:id="246" w:author="Martin Lindström" w:date="2015-08-06T10:04:00Z"/>
                <w:rFonts w:ascii="Helvetica" w:eastAsia="Times New Roman" w:hAnsi="Helvetica" w:cs="Helvetica"/>
                <w:color w:val="auto"/>
                <w:kern w:val="0"/>
                <w:sz w:val="14"/>
                <w:szCs w:val="14"/>
                <w:lang w:val="en-US" w:eastAsia="en-US"/>
              </w:rPr>
            </w:pPr>
            <w:del w:id="247" w:author="Martin Lindström" w:date="2015-08-06T10:04:00Z">
              <w:r w:rsidDel="0017245D">
                <w:rPr>
                  <w:lang w:val="en-US"/>
                </w:rPr>
                <w:delText xml:space="preserve">Any other attribute in section </w:delText>
              </w:r>
              <w:r w:rsidDel="0017245D">
                <w:rPr>
                  <w:lang w:val="en-US"/>
                </w:rPr>
                <w:fldChar w:fldCharType="begin"/>
              </w:r>
              <w:r w:rsidDel="0017245D">
                <w:rPr>
                  <w:lang w:val="en-US"/>
                </w:rPr>
                <w:delInstrText xml:space="preserve"> REF _Ref352102230 \r \h </w:delInstrText>
              </w:r>
              <w:r w:rsidDel="0017245D">
                <w:rPr>
                  <w:lang w:val="en-US"/>
                </w:rPr>
              </w:r>
              <w:r w:rsidDel="0017245D">
                <w:rPr>
                  <w:lang w:val="en-US"/>
                </w:rPr>
                <w:fldChar w:fldCharType="separate"/>
              </w:r>
              <w:r w:rsidR="00877F52" w:rsidDel="0017245D">
                <w:rPr>
                  <w:lang w:val="en-US"/>
                </w:rPr>
                <w:delText>4.1</w:delText>
              </w:r>
              <w:r w:rsidDel="0017245D">
                <w:rPr>
                  <w:lang w:val="en-US"/>
                </w:rPr>
                <w:fldChar w:fldCharType="end"/>
              </w:r>
              <w:r w:rsidDel="0017245D">
                <w:rPr>
                  <w:lang w:val="en-US"/>
                </w:rPr>
                <w:delText xml:space="preserve"> that is not listed in this table.</w:delText>
              </w:r>
              <w:r w:rsidR="00FF132A" w:rsidDel="0017245D">
                <w:rPr>
                  <w:lang w:val="en-US"/>
                </w:rPr>
                <w:delText xml:space="preserve"> Any address attributes SHALL represent the address on file in the Swedish</w:delText>
              </w:r>
              <w:r w:rsidR="00FF132A" w:rsidRPr="00BF1826" w:rsidDel="0017245D">
                <w:rPr>
                  <w:lang w:val="en-US"/>
                </w:rPr>
                <w:delText xml:space="preserve"> central population database</w:delText>
              </w:r>
              <w:r w:rsidR="00FF132A" w:rsidDel="0017245D">
                <w:rPr>
                  <w:lang w:val="en-US"/>
                </w:rPr>
                <w:delText xml:space="preserve"> (</w:delText>
              </w:r>
              <w:r w:rsidR="00FF132A" w:rsidRPr="00144451" w:rsidDel="0017245D">
                <w:rPr>
                  <w:lang w:val="en-US"/>
                </w:rPr>
                <w:delText>Folkbokföringsregistret</w:delText>
              </w:r>
              <w:r w:rsidR="00FF132A" w:rsidDel="0017245D">
                <w:rPr>
                  <w:lang w:val="en-US"/>
                </w:rPr>
                <w:delText>).</w:delText>
              </w:r>
            </w:del>
          </w:p>
        </w:tc>
      </w:tr>
      <w:tr w:rsidR="00CF6D11" w:rsidRPr="00225F4F" w:rsidDel="0017245D" w14:paraId="075F72BA" w14:textId="64E657C3" w:rsidTr="00734E73">
        <w:tblPrEx>
          <w:tblBorders>
            <w:top w:val="none" w:sz="0" w:space="0" w:color="auto"/>
          </w:tblBorders>
        </w:tblPrEx>
        <w:trPr>
          <w:del w:id="248" w:author="Martin Lindström" w:date="2015-08-06T10:04: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AB46FC" w14:textId="2ECB4B42" w:rsidR="00CF6D11" w:rsidRPr="00F24A36" w:rsidDel="0017245D" w:rsidRDefault="00CF6D11" w:rsidP="00734E73">
            <w:pPr>
              <w:autoSpaceDE w:val="0"/>
              <w:autoSpaceDN w:val="0"/>
              <w:adjustRightInd w:val="0"/>
              <w:spacing w:line="240" w:lineRule="auto"/>
              <w:rPr>
                <w:del w:id="249" w:author="Martin Lindström" w:date="2015-08-06T10:04:00Z"/>
                <w:b/>
                <w:lang w:val="en-US"/>
              </w:rPr>
            </w:pPr>
            <w:del w:id="250" w:author="Martin Lindström" w:date="2015-08-06T10:04:00Z">
              <w:r w:rsidRPr="00F24A36" w:rsidDel="0017245D">
                <w:rPr>
                  <w:b/>
                  <w:lang w:val="en-US"/>
                </w:rPr>
                <w:delText>PROHIBITED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D1F6DAD" w14:textId="04F4D009" w:rsidR="00CF6D11" w:rsidRPr="003159B5" w:rsidDel="0017245D" w:rsidRDefault="00CF6D11" w:rsidP="00734E73">
            <w:pPr>
              <w:spacing w:line="240" w:lineRule="auto"/>
              <w:rPr>
                <w:del w:id="251" w:author="Martin Lindström" w:date="2015-08-06T10:04:00Z"/>
                <w:lang w:val="en-US"/>
              </w:rPr>
            </w:pPr>
            <w:del w:id="252" w:author="Martin Lindström" w:date="2015-08-06T10:04:00Z">
              <w:r w:rsidRPr="007E73E7" w:rsidDel="0017245D">
                <w:rPr>
                  <w:rStyle w:val="Code"/>
                </w:rPr>
                <w:delText>organizationIdentifier</w:delText>
              </w:r>
              <w:r w:rsidRPr="003159B5" w:rsidDel="0017245D">
                <w:rPr>
                  <w:lang w:val="en-US"/>
                </w:rPr>
                <w:delText xml:space="preserve"> </w:delText>
              </w:r>
              <w:r w:rsidDel="0017245D">
                <w:rPr>
                  <w:lang w:val="en-US"/>
                </w:rPr>
                <w:delText>(Organizational identifier code)</w:delText>
              </w:r>
            </w:del>
          </w:p>
          <w:p w14:paraId="49BF6981" w14:textId="22C67E2C" w:rsidR="00CF6D11" w:rsidRPr="003159B5" w:rsidDel="0017245D" w:rsidRDefault="00CF6D11" w:rsidP="00734E73">
            <w:pPr>
              <w:spacing w:line="240" w:lineRule="auto"/>
              <w:rPr>
                <w:del w:id="253" w:author="Martin Lindström" w:date="2015-08-06T10:04:00Z"/>
                <w:lang w:val="en-US"/>
              </w:rPr>
            </w:pPr>
            <w:del w:id="254" w:author="Martin Lindström" w:date="2015-08-06T10:04:00Z">
              <w:r w:rsidRPr="007E73E7" w:rsidDel="0017245D">
                <w:rPr>
                  <w:rStyle w:val="Code"/>
                </w:rPr>
                <w:delText>orgAffiliation</w:delText>
              </w:r>
              <w:r w:rsidRPr="003159B5" w:rsidDel="0017245D">
                <w:rPr>
                  <w:lang w:val="en-US"/>
                </w:rPr>
                <w:delText xml:space="preserve"> </w:delText>
              </w:r>
              <w:r w:rsidDel="0017245D">
                <w:rPr>
                  <w:lang w:val="en-US"/>
                </w:rPr>
                <w:delText>(</w:delText>
              </w:r>
              <w:r w:rsidRPr="003159B5" w:rsidDel="0017245D">
                <w:rPr>
                  <w:lang w:val="en-US"/>
                </w:rPr>
                <w:delText>Personal identifier and</w:delText>
              </w:r>
              <w:r w:rsidDel="0017245D">
                <w:rPr>
                  <w:lang w:val="en-US"/>
                </w:rPr>
                <w:delText xml:space="preserve"> organizational identifier code)</w:delText>
              </w:r>
            </w:del>
          </w:p>
          <w:p w14:paraId="4F3F43AB" w14:textId="7702A512" w:rsidR="00CF6D11" w:rsidRPr="003159B5" w:rsidDel="0017245D" w:rsidRDefault="00CF6D11" w:rsidP="00734E73">
            <w:pPr>
              <w:spacing w:line="240" w:lineRule="auto"/>
              <w:rPr>
                <w:del w:id="255" w:author="Martin Lindström" w:date="2015-08-06T10:04:00Z"/>
                <w:lang w:val="en-US"/>
              </w:rPr>
            </w:pPr>
            <w:del w:id="256" w:author="Martin Lindström" w:date="2015-08-06T10:04:00Z">
              <w:r w:rsidRPr="007E73E7" w:rsidDel="0017245D">
                <w:rPr>
                  <w:rStyle w:val="Code"/>
                </w:rPr>
                <w:delText>o</w:delText>
              </w:r>
              <w:r w:rsidR="00B93AD2" w:rsidDel="0017245D">
                <w:rPr>
                  <w:lang w:val="en-US"/>
                </w:rPr>
                <w:delText xml:space="preserve"> </w:delText>
              </w:r>
              <w:r w:rsidDel="0017245D">
                <w:rPr>
                  <w:lang w:val="en-US"/>
                </w:rPr>
                <w:delText>(Organization name)</w:delText>
              </w:r>
            </w:del>
          </w:p>
          <w:p w14:paraId="17C8A49A" w14:textId="1936C312" w:rsidR="00CF6D11" w:rsidDel="0017245D" w:rsidRDefault="00CF6D11" w:rsidP="00DA21DF">
            <w:pPr>
              <w:spacing w:line="240" w:lineRule="auto"/>
              <w:rPr>
                <w:del w:id="257" w:author="Martin Lindström" w:date="2015-08-06T10:04:00Z"/>
                <w:lang w:val="en-US"/>
              </w:rPr>
            </w:pPr>
            <w:del w:id="258" w:author="Martin Lindström" w:date="2015-08-06T10:04:00Z">
              <w:r w:rsidRPr="007E73E7" w:rsidDel="0017245D">
                <w:rPr>
                  <w:rStyle w:val="Code"/>
                </w:rPr>
                <w:delText>ou</w:delText>
              </w:r>
              <w:r w:rsidR="00B93AD2" w:rsidDel="0017245D">
                <w:rPr>
                  <w:lang w:val="en-US"/>
                </w:rPr>
                <w:delText xml:space="preserve"> </w:delText>
              </w:r>
              <w:r w:rsidDel="0017245D">
                <w:rPr>
                  <w:lang w:val="en-US"/>
                </w:rPr>
                <w:delText>(Organizational unit name)</w:delText>
              </w:r>
            </w:del>
          </w:p>
        </w:tc>
      </w:tr>
    </w:tbl>
    <w:p w14:paraId="20EC26AF" w14:textId="77777777" w:rsidR="00CF6D11" w:rsidRDefault="00CF6D11" w:rsidP="00EF0572">
      <w:pPr>
        <w:spacing w:line="240" w:lineRule="auto"/>
        <w:rPr>
          <w:ins w:id="259" w:author="Martin Lindström" w:date="2015-08-06T10:03:00Z"/>
          <w:lang w:val="en-US"/>
        </w:rPr>
      </w:pPr>
    </w:p>
    <w:p w14:paraId="570522DF" w14:textId="1D75C8A4" w:rsidR="00D877F3" w:rsidRDefault="00D877F3" w:rsidP="00EF0572">
      <w:pPr>
        <w:spacing w:line="240" w:lineRule="auto"/>
        <w:rPr>
          <w:lang w:val="en-US"/>
        </w:rPr>
      </w:pPr>
      <w:ins w:id="260" w:author="Martin Lindström" w:date="2015-08-06T10:03:00Z">
        <w:r w:rsidRPr="0017245D">
          <w:rPr>
            <w:b/>
            <w:lang w:val="en-US"/>
          </w:rPr>
          <w:t>Typical use</w:t>
        </w:r>
        <w:r>
          <w:rPr>
            <w:lang w:val="en-US"/>
          </w:rPr>
          <w:t>: In an attribute release policy that provides basic user name information together with the person’s Swedish civic registration number.</w:t>
        </w:r>
      </w:ins>
    </w:p>
    <w:p w14:paraId="5BFE0B38" w14:textId="0F43998E" w:rsidR="002139B3" w:rsidRDefault="002139B3" w:rsidP="002139B3">
      <w:pPr>
        <w:pStyle w:val="Heading2"/>
        <w:rPr>
          <w:lang w:val="en-US"/>
        </w:rPr>
      </w:pPr>
      <w:bookmarkStart w:id="261" w:name="_Ref263961441"/>
      <w:bookmarkStart w:id="262" w:name="_Ref263961446"/>
      <w:bookmarkStart w:id="263" w:name="_Ref300477014"/>
      <w:bookmarkStart w:id="264" w:name="_Toc300477350"/>
      <w:r>
        <w:rPr>
          <w:lang w:val="en-US"/>
        </w:rPr>
        <w:t>Organizational Identity</w:t>
      </w:r>
      <w:r w:rsidR="00FF132A">
        <w:rPr>
          <w:lang w:val="en-US"/>
        </w:rPr>
        <w:t xml:space="preserve"> for </w:t>
      </w:r>
      <w:r w:rsidR="002014D1">
        <w:rPr>
          <w:lang w:val="en-US"/>
        </w:rPr>
        <w:t xml:space="preserve">Natural </w:t>
      </w:r>
      <w:bookmarkEnd w:id="261"/>
      <w:bookmarkEnd w:id="262"/>
      <w:r w:rsidR="002014D1">
        <w:rPr>
          <w:lang w:val="en-US"/>
        </w:rPr>
        <w:t>Persons</w:t>
      </w:r>
      <w:bookmarkEnd w:id="263"/>
      <w:bookmarkEnd w:id="264"/>
    </w:p>
    <w:p w14:paraId="64DF5BB2" w14:textId="7FDDBA5C" w:rsidR="00FF132A" w:rsidRDefault="00FF132A" w:rsidP="00FF132A">
      <w:pPr>
        <w:rPr>
          <w:lang w:val="en-US"/>
        </w:rPr>
      </w:pPr>
      <w:del w:id="265" w:author="Martin Lindström" w:date="2015-08-06T10:04:00Z">
        <w:r w:rsidDel="000E63AA">
          <w:rPr>
            <w:lang w:val="en-US"/>
          </w:rPr>
          <w:delText xml:space="preserve">Profile </w:delText>
        </w:r>
      </w:del>
      <w:ins w:id="266" w:author="Martin Lindström" w:date="2015-08-06T10:04:00Z">
        <w:r w:rsidR="000E63AA">
          <w:rPr>
            <w:lang w:val="en-US"/>
          </w:rPr>
          <w:t xml:space="preserve">Attribute set </w:t>
        </w:r>
      </w:ins>
      <w:r>
        <w:rPr>
          <w:lang w:val="en-US"/>
        </w:rPr>
        <w:t xml:space="preserve">identifier: </w:t>
      </w:r>
      <w:r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5D8C28" w:rsidR="007B3191" w:rsidRDefault="00BF1826" w:rsidP="00BF1826">
      <w:pPr>
        <w:spacing w:line="240" w:lineRule="auto"/>
        <w:rPr>
          <w:lang w:val="en-US"/>
        </w:rPr>
      </w:pPr>
      <w:r>
        <w:rPr>
          <w:lang w:val="en-US"/>
        </w:rPr>
        <w:t xml:space="preserve">The </w:t>
      </w:r>
      <w:ins w:id="267" w:author="Martin Lindström" w:date="2015-08-06T10:04:00Z">
        <w:r w:rsidR="00246B3A">
          <w:rPr>
            <w:lang w:val="en-US"/>
          </w:rPr>
          <w:t>“</w:t>
        </w:r>
      </w:ins>
      <w:r>
        <w:rPr>
          <w:lang w:val="en-US"/>
        </w:rPr>
        <w:t>Organizational Identity</w:t>
      </w:r>
      <w:ins w:id="268" w:author="Martin Lindström" w:date="2015-08-06T10:04:00Z">
        <w:r w:rsidR="00246B3A">
          <w:rPr>
            <w:lang w:val="en-US"/>
          </w:rPr>
          <w:t xml:space="preserve"> for Natural Persons”</w:t>
        </w:r>
      </w:ins>
      <w:r>
        <w:rPr>
          <w:lang w:val="en-US"/>
        </w:rPr>
        <w:t xml:space="preserve"> </w:t>
      </w:r>
      <w:del w:id="269" w:author="Martin Lindström" w:date="2015-08-06T10:05:00Z">
        <w:r w:rsidR="00693127" w:rsidDel="00246B3A">
          <w:rPr>
            <w:lang w:val="en-US"/>
          </w:rPr>
          <w:delText xml:space="preserve">profile </w:delText>
        </w:r>
      </w:del>
      <w:ins w:id="270" w:author="Martin Lindström" w:date="2015-08-06T10:05:00Z">
        <w:r w:rsidR="00246B3A">
          <w:rPr>
            <w:lang w:val="en-US"/>
          </w:rPr>
          <w:t xml:space="preserve">attribute set </w:t>
        </w:r>
      </w:ins>
      <w:r>
        <w:rPr>
          <w:lang w:val="en-US"/>
        </w:rPr>
        <w:t xml:space="preserve">provides </w:t>
      </w:r>
      <w:del w:id="271" w:author="Martin Lindström" w:date="2015-08-06T10:10:00Z">
        <w:r w:rsidDel="00E8454A">
          <w:rPr>
            <w:lang w:val="en-US"/>
          </w:rPr>
          <w:delText xml:space="preserve">an </w:delText>
        </w:r>
      </w:del>
      <w:ins w:id="272" w:author="Martin Lindström" w:date="2015-08-06T10:10:00Z">
        <w:r w:rsidR="00E8454A">
          <w:rPr>
            <w:lang w:val="en-US"/>
          </w:rPr>
          <w:t xml:space="preserve">basic organizational </w:t>
        </w:r>
      </w:ins>
      <w:r>
        <w:rPr>
          <w:lang w:val="en-US"/>
        </w:rPr>
        <w:t xml:space="preserve">identity </w:t>
      </w:r>
      <w:ins w:id="273" w:author="Martin Lindström" w:date="2015-08-06T10:11:00Z">
        <w:r w:rsidR="00E8454A">
          <w:rPr>
            <w:lang w:val="en-US"/>
          </w:rPr>
          <w:t xml:space="preserve">information </w:t>
        </w:r>
      </w:ins>
      <w:del w:id="274" w:author="Martin Lindström" w:date="2015-08-06T10:11:00Z">
        <w:r w:rsidDel="00E8454A">
          <w:rPr>
            <w:lang w:val="en-US"/>
          </w:rPr>
          <w:delText>of a subject that has been pr</w:delText>
        </w:r>
        <w:r w:rsidDel="00E8454A">
          <w:rPr>
            <w:lang w:val="en-US"/>
          </w:rPr>
          <w:delText>o</w:delText>
        </w:r>
        <w:r w:rsidDel="00E8454A">
          <w:rPr>
            <w:lang w:val="en-US"/>
          </w:rPr>
          <w:delText>vided by an organization</w:delText>
        </w:r>
      </w:del>
      <w:ins w:id="275" w:author="Martin Lindström" w:date="2015-08-06T10:11:00Z">
        <w:r w:rsidR="00E8454A">
          <w:rPr>
            <w:lang w:val="en-US"/>
          </w:rPr>
          <w:t>about a person</w:t>
        </w:r>
      </w:ins>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ins w:id="276" w:author="Martin Lindström" w:date="2015-08-06T10:05:00Z"/>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ins w:id="277" w:author="Martin Lindström" w:date="2015-08-06T10:05:00Z">
              <w:r w:rsidRPr="007E73E7">
                <w:rPr>
                  <w:rStyle w:val="Code"/>
                </w:rPr>
                <w:t>displayName</w:t>
              </w:r>
              <w:r>
                <w:rPr>
                  <w:lang w:val="en-US"/>
                </w:rPr>
                <w:t xml:space="preserve"> (</w:t>
              </w:r>
              <w:r w:rsidRPr="00CF6D11">
                <w:rPr>
                  <w:lang w:val="en-US"/>
                </w:rPr>
                <w:t>Display name</w:t>
              </w:r>
              <w:r>
                <w:rPr>
                  <w:lang w:val="en-US"/>
                </w:rPr>
                <w:t>)</w:t>
              </w:r>
            </w:ins>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ins w:id="278" w:author="stefan@aaa-sec.com" w:date="2015-08-13T15:47:00Z"/>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ins w:id="279" w:author="stefan@aaa-sec.com" w:date="2015-08-13T15:47:00Z">
              <w:r w:rsidRPr="007E73E7">
                <w:rPr>
                  <w:rStyle w:val="Code"/>
                </w:rPr>
                <w:t>o</w:t>
              </w:r>
              <w:r>
                <w:rPr>
                  <w:lang w:val="en-US"/>
                </w:rPr>
                <w:t xml:space="preserve"> (Organization name)</w:t>
              </w:r>
            </w:ins>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642C40E3"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del w:id="280" w:author="Martin Lindström" w:date="2015-08-06T10:05:00Z">
              <w:r w:rsidRPr="00F24A36" w:rsidDel="00BD09C2">
                <w:rPr>
                  <w:b/>
                  <w:lang w:val="en-US"/>
                </w:rPr>
                <w:delText>ALLOWED</w:delText>
              </w:r>
            </w:del>
            <w:ins w:id="281" w:author="Martin Lindström" w:date="2015-08-06T10:05:00Z">
              <w:r w:rsidR="00BD09C2">
                <w:rPr>
                  <w:b/>
                  <w:lang w:val="en-US"/>
                </w:rPr>
                <w:t>RECOMMENDED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28A38AFF" w:rsidR="00FF132A" w:rsidRDefault="00203AE6" w:rsidP="00734E73">
            <w:pPr>
              <w:autoSpaceDE w:val="0"/>
              <w:autoSpaceDN w:val="0"/>
              <w:adjustRightInd w:val="0"/>
              <w:spacing w:line="240" w:lineRule="auto"/>
              <w:rPr>
                <w:ins w:id="282" w:author="Martin Lindström" w:date="2015-08-06T10:06:00Z"/>
                <w:lang w:val="en-US"/>
              </w:rPr>
            </w:pPr>
            <w:ins w:id="283" w:author="Martin Lindström" w:date="2015-08-06T10:06:00Z">
              <w:r w:rsidRPr="007E73E7">
                <w:rPr>
                  <w:rStyle w:val="Code"/>
                </w:rPr>
                <w:t>organizationIdentifier</w:t>
              </w:r>
              <w:r w:rsidRPr="003159B5">
                <w:rPr>
                  <w:lang w:val="en-US"/>
                </w:rPr>
                <w:t xml:space="preserve"> </w:t>
              </w:r>
              <w:r>
                <w:rPr>
                  <w:lang w:val="en-US"/>
                </w:rPr>
                <w:t>(Organizational identifier code)</w:t>
              </w:r>
            </w:ins>
            <w:del w:id="284" w:author="Martin Lindström" w:date="2015-08-06T10:06:00Z">
              <w:r w:rsidR="00FF132A" w:rsidRPr="007E73E7" w:rsidDel="00203AE6">
                <w:rPr>
                  <w:rStyle w:val="Code"/>
                </w:rPr>
                <w:delText>displayName</w:delText>
              </w:r>
              <w:r w:rsidR="00FF132A" w:rsidDel="00203AE6">
                <w:rPr>
                  <w:lang w:val="en-US"/>
                </w:rPr>
                <w:delText xml:space="preserve"> (</w:delText>
              </w:r>
              <w:r w:rsidR="00FF132A" w:rsidRPr="00CF6D11" w:rsidDel="00203AE6">
                <w:rPr>
                  <w:lang w:val="en-US"/>
                </w:rPr>
                <w:delText>Display name</w:delText>
              </w:r>
              <w:r w:rsidR="00FF132A" w:rsidDel="00203AE6">
                <w:rPr>
                  <w:lang w:val="en-US"/>
                </w:rPr>
                <w:delText>)</w:delText>
              </w:r>
            </w:del>
          </w:p>
          <w:p w14:paraId="36B42CDB" w14:textId="6580BF76" w:rsidR="00FF132A" w:rsidDel="00203AE6" w:rsidRDefault="00FF132A" w:rsidP="00FF132A">
            <w:pPr>
              <w:spacing w:line="240" w:lineRule="auto"/>
              <w:rPr>
                <w:del w:id="285" w:author="Martin Lindström" w:date="2015-08-06T10:05:00Z"/>
                <w:lang w:val="en-US"/>
              </w:rPr>
            </w:pPr>
            <w:r w:rsidRPr="007E73E7">
              <w:rPr>
                <w:rStyle w:val="Code"/>
              </w:rPr>
              <w:t>ou</w:t>
            </w:r>
            <w:r w:rsidR="00B93AD2">
              <w:rPr>
                <w:lang w:val="en-US"/>
              </w:rPr>
              <w:t xml:space="preserve"> </w:t>
            </w:r>
            <w:r>
              <w:rPr>
                <w:lang w:val="en-US"/>
              </w:rPr>
              <w:t>(Organizational unit name)</w:t>
            </w:r>
          </w:p>
          <w:p w14:paraId="4C57BB06" w14:textId="5549A85B" w:rsidR="00FF132A" w:rsidRPr="00FF132A" w:rsidRDefault="00FF132A" w:rsidP="00FF132A">
            <w:pPr>
              <w:spacing w:line="240" w:lineRule="auto"/>
              <w:rPr>
                <w:lang w:val="en-US"/>
              </w:rPr>
            </w:pPr>
            <w:del w:id="286" w:author="Martin Lindström" w:date="2015-08-06T10:05:00Z">
              <w:r w:rsidRPr="007E73E7" w:rsidDel="00203AE6">
                <w:rPr>
                  <w:rStyle w:val="Code"/>
                </w:rPr>
                <w:delText>organizationIdentifier</w:delText>
              </w:r>
              <w:r w:rsidRPr="003159B5" w:rsidDel="00203AE6">
                <w:rPr>
                  <w:lang w:val="en-US"/>
                </w:rPr>
                <w:delText xml:space="preserve"> </w:delText>
              </w:r>
              <w:r w:rsidDel="00203AE6">
                <w:rPr>
                  <w:lang w:val="en-US"/>
                </w:rPr>
                <w:delText>(Organiz</w:delText>
              </w:r>
              <w:r w:rsidDel="00203AE6">
                <w:rPr>
                  <w:lang w:val="en-US"/>
                </w:rPr>
                <w:delText>a</w:delText>
              </w:r>
              <w:r w:rsidDel="00203AE6">
                <w:rPr>
                  <w:lang w:val="en-US"/>
                </w:rPr>
                <w:delText>tional identifier code)</w:delText>
              </w:r>
            </w:del>
          </w:p>
        </w:tc>
      </w:tr>
      <w:tr w:rsidR="00FF132A" w:rsidRPr="00225F4F" w:rsidDel="00D42A8B" w14:paraId="32B2F8C8" w14:textId="2E1D349D" w:rsidTr="00734E73">
        <w:tblPrEx>
          <w:tblBorders>
            <w:top w:val="none" w:sz="0" w:space="0" w:color="auto"/>
          </w:tblBorders>
        </w:tblPrEx>
        <w:trPr>
          <w:del w:id="287" w:author="Martin Lindström" w:date="2015-08-06T10:0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2639CAC" w14:textId="4A651E2C" w:rsidR="00FF132A" w:rsidRPr="00856CE2" w:rsidDel="00D42A8B" w:rsidRDefault="00FF132A" w:rsidP="00734E73">
            <w:pPr>
              <w:autoSpaceDE w:val="0"/>
              <w:autoSpaceDN w:val="0"/>
              <w:adjustRightInd w:val="0"/>
              <w:spacing w:line="240" w:lineRule="auto"/>
              <w:rPr>
                <w:del w:id="288" w:author="Martin Lindström" w:date="2015-08-06T10:06:00Z"/>
                <w:rFonts w:ascii="Helvetica" w:eastAsia="Times New Roman" w:hAnsi="Helvetica" w:cs="Helvetica"/>
                <w:noProof/>
                <w:color w:val="auto"/>
                <w:kern w:val="0"/>
                <w:sz w:val="14"/>
                <w:szCs w:val="14"/>
                <w:lang w:val="en-US" w:eastAsia="en-US"/>
              </w:rPr>
            </w:pPr>
            <w:del w:id="289" w:author="Martin Lindström" w:date="2015-08-06T10:06:00Z">
              <w:r w:rsidRPr="00F24A36" w:rsidDel="00D42A8B">
                <w:rPr>
                  <w:b/>
                  <w:lang w:val="en-US"/>
                </w:rPr>
                <w:delText>IF REQUESTED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7E4F3F" w14:textId="1935557C" w:rsidR="00FF132A" w:rsidRPr="00856CE2" w:rsidDel="00D42A8B" w:rsidRDefault="00FF132A" w:rsidP="00734E73">
            <w:pPr>
              <w:autoSpaceDE w:val="0"/>
              <w:autoSpaceDN w:val="0"/>
              <w:adjustRightInd w:val="0"/>
              <w:spacing w:line="240" w:lineRule="auto"/>
              <w:rPr>
                <w:del w:id="290" w:author="Martin Lindström" w:date="2015-08-06T10:06:00Z"/>
                <w:rFonts w:ascii="Helvetica" w:eastAsia="Times New Roman" w:hAnsi="Helvetica" w:cs="Helvetica"/>
                <w:color w:val="auto"/>
                <w:kern w:val="0"/>
                <w:sz w:val="14"/>
                <w:szCs w:val="14"/>
                <w:lang w:val="en-US" w:eastAsia="en-US"/>
              </w:rPr>
            </w:pPr>
            <w:del w:id="291" w:author="Martin Lindström" w:date="2015-08-06T10:06:00Z">
              <w:r w:rsidDel="00D42A8B">
                <w:rPr>
                  <w:lang w:val="en-US"/>
                </w:rPr>
                <w:delText xml:space="preserve">Any other attribute in section </w:delText>
              </w:r>
              <w:r w:rsidDel="00D42A8B">
                <w:rPr>
                  <w:lang w:val="en-US"/>
                </w:rPr>
                <w:fldChar w:fldCharType="begin"/>
              </w:r>
              <w:r w:rsidDel="00D42A8B">
                <w:rPr>
                  <w:lang w:val="en-US"/>
                </w:rPr>
                <w:delInstrText xml:space="preserve"> REF _Ref352102230 \r \h </w:delInstrText>
              </w:r>
              <w:r w:rsidDel="00D42A8B">
                <w:rPr>
                  <w:lang w:val="en-US"/>
                </w:rPr>
              </w:r>
              <w:r w:rsidDel="00D42A8B">
                <w:rPr>
                  <w:lang w:val="en-US"/>
                </w:rPr>
                <w:fldChar w:fldCharType="separate"/>
              </w:r>
              <w:r w:rsidR="00877F52" w:rsidDel="00D42A8B">
                <w:rPr>
                  <w:lang w:val="en-US"/>
                </w:rPr>
                <w:delText>4.1</w:delText>
              </w:r>
              <w:r w:rsidDel="00D42A8B">
                <w:rPr>
                  <w:lang w:val="en-US"/>
                </w:rPr>
                <w:fldChar w:fldCharType="end"/>
              </w:r>
              <w:r w:rsidDel="00D42A8B">
                <w:rPr>
                  <w:lang w:val="en-US"/>
                </w:rPr>
                <w:delText xml:space="preserve"> that is not listed in this table. Any address attributes SHALL represent the address on file in the Swedish</w:delText>
              </w:r>
              <w:r w:rsidRPr="00BF1826" w:rsidDel="00D42A8B">
                <w:rPr>
                  <w:lang w:val="en-US"/>
                </w:rPr>
                <w:delText xml:space="preserve"> </w:delText>
              </w:r>
              <w:r w:rsidDel="00D42A8B">
                <w:rPr>
                  <w:lang w:val="en-US"/>
                </w:rPr>
                <w:delText>Companies Registration Office registry (</w:delText>
              </w:r>
              <w:r w:rsidRPr="00144451" w:rsidDel="00D42A8B">
                <w:rPr>
                  <w:lang w:val="en-US"/>
                </w:rPr>
                <w:delText>Bolagsregistret</w:delText>
              </w:r>
              <w:r w:rsidDel="00D42A8B">
                <w:rPr>
                  <w:lang w:val="en-US"/>
                </w:rPr>
                <w:delText>).</w:delText>
              </w:r>
            </w:del>
          </w:p>
        </w:tc>
      </w:tr>
      <w:tr w:rsidR="00FF132A" w:rsidRPr="00225F4F" w:rsidDel="00D42A8B" w14:paraId="4A6807BE" w14:textId="2E7B51E9" w:rsidTr="00734E73">
        <w:tblPrEx>
          <w:tblBorders>
            <w:top w:val="none" w:sz="0" w:space="0" w:color="auto"/>
          </w:tblBorders>
        </w:tblPrEx>
        <w:trPr>
          <w:del w:id="292" w:author="Martin Lindström" w:date="2015-08-06T10:0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6FEE2C8" w14:textId="31783836" w:rsidR="00FF132A" w:rsidRPr="00F24A36" w:rsidDel="00D42A8B" w:rsidRDefault="00FF132A" w:rsidP="00734E73">
            <w:pPr>
              <w:autoSpaceDE w:val="0"/>
              <w:autoSpaceDN w:val="0"/>
              <w:adjustRightInd w:val="0"/>
              <w:spacing w:line="240" w:lineRule="auto"/>
              <w:rPr>
                <w:del w:id="293" w:author="Martin Lindström" w:date="2015-08-06T10:06:00Z"/>
                <w:b/>
                <w:lang w:val="en-US"/>
              </w:rPr>
            </w:pPr>
            <w:del w:id="294" w:author="Martin Lindström" w:date="2015-08-06T10:06:00Z">
              <w:r w:rsidRPr="00F24A36" w:rsidDel="00D42A8B">
                <w:rPr>
                  <w:b/>
                  <w:lang w:val="en-US"/>
                </w:rPr>
                <w:delText>PROHIBITED</w:delText>
              </w:r>
            </w:del>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E0CEBE" w14:textId="6108ED0F" w:rsidR="00FF132A" w:rsidDel="00D42A8B" w:rsidRDefault="00FF132A" w:rsidP="003F184F">
            <w:pPr>
              <w:autoSpaceDE w:val="0"/>
              <w:autoSpaceDN w:val="0"/>
              <w:adjustRightInd w:val="0"/>
              <w:spacing w:line="240" w:lineRule="auto"/>
              <w:rPr>
                <w:del w:id="295" w:author="Martin Lindström" w:date="2015-08-06T10:06:00Z"/>
                <w:lang w:val="en-US"/>
              </w:rPr>
            </w:pPr>
            <w:del w:id="296" w:author="Martin Lindström" w:date="2015-08-06T10:06:00Z">
              <w:r w:rsidRPr="007E73E7" w:rsidDel="00D42A8B">
                <w:rPr>
                  <w:rStyle w:val="Code"/>
                </w:rPr>
                <w:delText>personalIdentityNumber</w:delText>
              </w:r>
              <w:r w:rsidR="00B93AD2" w:rsidDel="00D42A8B">
                <w:rPr>
                  <w:lang w:val="en-US"/>
                </w:rPr>
                <w:delText xml:space="preserve"> </w:delText>
              </w:r>
              <w:r w:rsidDel="00D42A8B">
                <w:rPr>
                  <w:lang w:val="en-US"/>
                </w:rPr>
                <w:delText>(National civic registration number)</w:delText>
              </w:r>
              <w:r w:rsidR="003F184F" w:rsidDel="00D42A8B">
                <w:rPr>
                  <w:lang w:val="en-US"/>
                </w:rPr>
                <w:delText xml:space="preserve">. </w:delText>
              </w:r>
            </w:del>
          </w:p>
        </w:tc>
      </w:tr>
    </w:tbl>
    <w:p w14:paraId="03676A55" w14:textId="77777777" w:rsidR="007B3191" w:rsidRDefault="007B3191" w:rsidP="00C87798">
      <w:pPr>
        <w:rPr>
          <w:ins w:id="297" w:author="Martin Lindström" w:date="2015-08-06T10:07:00Z"/>
          <w:lang w:val="en-US"/>
        </w:rPr>
      </w:pPr>
      <w:bookmarkStart w:id="298" w:name="_Ref352073248"/>
      <w:bookmarkStart w:id="299" w:name="_Ref226526412"/>
    </w:p>
    <w:p w14:paraId="0A220C4C" w14:textId="6E00E95D" w:rsidR="007B3191" w:rsidRDefault="007B3191" w:rsidP="00C87798">
      <w:pPr>
        <w:rPr>
          <w:ins w:id="300" w:author="Martin Lindström" w:date="2015-08-06T10:07:00Z"/>
          <w:lang w:val="en-US"/>
        </w:rPr>
      </w:pPr>
      <w:ins w:id="301" w:author="Martin Lindström" w:date="2015-08-06T10:07:00Z">
        <w:r w:rsidRPr="006E46E3">
          <w:rPr>
            <w:b/>
            <w:lang w:val="en-US"/>
          </w:rPr>
          <w:t>Typical use</w:t>
        </w:r>
        <w:r w:rsidRPr="006E46E3">
          <w:rPr>
            <w:lang w:val="en-US"/>
          </w:rPr>
          <w:t>:</w:t>
        </w:r>
      </w:ins>
      <w:ins w:id="302" w:author="Martin Lindström" w:date="2015-08-06T10:08:00Z">
        <w:r w:rsidR="00C87798">
          <w:rPr>
            <w:lang w:val="en-US"/>
          </w:rPr>
          <w:t xml:space="preserve"> In an attribute release policy that provides basic organizational identity information about a natural person.</w:t>
        </w:r>
      </w:ins>
    </w:p>
    <w:p w14:paraId="55F098C8" w14:textId="77777777" w:rsidR="007B3191" w:rsidRDefault="007B3191">
      <w:pPr>
        <w:spacing w:line="240" w:lineRule="auto"/>
        <w:rPr>
          <w:ins w:id="303" w:author="Martin Lindström" w:date="2015-08-06T10:07:00Z"/>
          <w:rFonts w:asciiTheme="majorHAnsi" w:eastAsiaTheme="majorEastAsia" w:hAnsiTheme="majorHAnsi" w:cstheme="majorBidi"/>
          <w:b/>
          <w:bCs/>
          <w:color w:val="345A8A" w:themeColor="accent1" w:themeShade="B5"/>
          <w:sz w:val="32"/>
          <w:szCs w:val="32"/>
          <w:lang w:val="en-US"/>
        </w:rPr>
      </w:pPr>
      <w:ins w:id="304" w:author="Martin Lindström" w:date="2015-08-06T10:07:00Z">
        <w:r>
          <w:rPr>
            <w:lang w:val="en-US"/>
          </w:rPr>
          <w:br w:type="page"/>
        </w:r>
      </w:ins>
    </w:p>
    <w:p w14:paraId="0CE3AA3C" w14:textId="3166F5CD" w:rsidR="00B772B9" w:rsidRDefault="00B772B9" w:rsidP="00B772B9">
      <w:pPr>
        <w:pStyle w:val="Heading1"/>
        <w:rPr>
          <w:lang w:val="en-US"/>
        </w:rPr>
      </w:pPr>
      <w:bookmarkStart w:id="305" w:name="_Toc300477351"/>
      <w:r>
        <w:rPr>
          <w:lang w:val="en-US"/>
        </w:rPr>
        <w:lastRenderedPageBreak/>
        <w:t>Attribute Definitions</w:t>
      </w:r>
      <w:bookmarkEnd w:id="298"/>
      <w:bookmarkEnd w:id="299"/>
      <w:bookmarkEnd w:id="305"/>
    </w:p>
    <w:p w14:paraId="1E5CC411" w14:textId="67DA8BED" w:rsidR="00C26867" w:rsidRDefault="00C26867" w:rsidP="00C26867">
      <w:pPr>
        <w:pStyle w:val="Heading2"/>
        <w:rPr>
          <w:lang w:val="en-US"/>
        </w:rPr>
      </w:pPr>
      <w:bookmarkStart w:id="306" w:name="_Ref352102230"/>
      <w:bookmarkStart w:id="307" w:name="_Toc300477352"/>
      <w:r>
        <w:rPr>
          <w:lang w:val="en-US"/>
        </w:rPr>
        <w:t>Attributes</w:t>
      </w:r>
      <w:bookmarkEnd w:id="306"/>
      <w:bookmarkEnd w:id="307"/>
    </w:p>
    <w:p w14:paraId="7EEDEB77" w14:textId="0C3965B9" w:rsidR="002139B3" w:rsidRDefault="002139B3">
      <w:pPr>
        <w:spacing w:line="240" w:lineRule="auto"/>
        <w:rPr>
          <w:lang w:val="en-US"/>
        </w:rPr>
      </w:pPr>
      <w:r>
        <w:rPr>
          <w:lang w:val="en-US"/>
        </w:rPr>
        <w:t xml:space="preserve">The following attributes are defined for use </w:t>
      </w:r>
      <w:del w:id="308" w:author="Martin Lindström" w:date="2015-08-05T16:11:00Z">
        <w:r w:rsidDel="00A0263F">
          <w:rPr>
            <w:lang w:val="en-US"/>
          </w:rPr>
          <w:delText>by attribute profiles in this spec</w:delText>
        </w:r>
        <w:r w:rsidDel="00A0263F">
          <w:rPr>
            <w:lang w:val="en-US"/>
          </w:rPr>
          <w:delText>i</w:delText>
        </w:r>
        <w:r w:rsidDel="00A0263F">
          <w:rPr>
            <w:lang w:val="en-US"/>
          </w:rPr>
          <w:delText>fication</w:delText>
        </w:r>
      </w:del>
      <w:ins w:id="309" w:author="Martin Lindström" w:date="2015-08-05T16:11:00Z">
        <w:r w:rsidR="00A0263F">
          <w:rPr>
            <w:lang w:val="en-US"/>
          </w:rPr>
          <w:t>within the attribute profile for the Swedish eID Framework</w:t>
        </w:r>
      </w:ins>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 xml:space="preserve">type </w:t>
            </w:r>
            <w:proofErr w:type="spellStart"/>
            <w:r>
              <w:rPr>
                <w:rFonts w:ascii="Helvetica" w:eastAsia="Times New Roman" w:hAnsi="Helvetica" w:cs="Helvetica"/>
                <w:color w:val="auto"/>
                <w:kern w:val="0"/>
                <w:sz w:val="14"/>
                <w:szCs w:val="14"/>
                <w:lang w:val="en-US" w:eastAsia="en-US"/>
              </w:rPr>
              <w:t>xs:date</w:t>
            </w:r>
            <w:proofErr w:type="spell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r w:rsidRPr="00856CE2">
              <w:rPr>
                <w:rFonts w:ascii="Helvetica" w:eastAsia="Times New Roman" w:hAnsi="Helvetica" w:cs="Helvetica"/>
                <w:color w:val="auto"/>
                <w:kern w:val="0"/>
                <w:sz w:val="14"/>
                <w:szCs w:val="14"/>
                <w:lang w:val="en-US" w:eastAsia="en-US"/>
              </w:rPr>
              <w:t>uid</w:t>
            </w:r>
            <w:proofErr w:type="spell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ins w:id="310" w:author="Martin Lindström" w:date="2015-08-04T16:5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ins w:id="311" w:author="Martin Lindström" w:date="2015-08-04T16:53:00Z"/>
                <w:rFonts w:ascii="Helvetica" w:eastAsia="Times New Roman" w:hAnsi="Helvetica" w:cs="Helvetica"/>
                <w:noProof/>
                <w:color w:val="auto"/>
                <w:kern w:val="0"/>
                <w:sz w:val="14"/>
                <w:szCs w:val="14"/>
                <w:lang w:val="en-US" w:eastAsia="en-US"/>
              </w:rPr>
            </w:pPr>
            <w:ins w:id="312" w:author="Martin Lindström" w:date="2015-08-04T16:54:00Z">
              <w:r>
                <w:rPr>
                  <w:rFonts w:ascii="Helvetica" w:eastAsia="Times New Roman" w:hAnsi="Helvetica" w:cs="Helvetica"/>
                  <w:noProof/>
                  <w:color w:val="auto"/>
                  <w:kern w:val="0"/>
                  <w:sz w:val="14"/>
                  <w:szCs w:val="14"/>
                  <w:lang w:val="en-US" w:eastAsia="en-US"/>
                </w:rPr>
                <w:t>transactionIdentifier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ins w:id="313" w:author="Martin Lindström" w:date="2015-08-04T16:53:00Z"/>
                <w:rFonts w:ascii="Helvetica" w:eastAsia="Times New Roman" w:hAnsi="Helvetica" w:cs="Helvetica"/>
                <w:color w:val="auto"/>
                <w:kern w:val="0"/>
                <w:sz w:val="14"/>
                <w:szCs w:val="14"/>
                <w:lang w:val="en-US" w:eastAsia="en-US"/>
              </w:rPr>
            </w:pPr>
            <w:ins w:id="314" w:author="Martin Lindström" w:date="2015-08-04T16:54:00Z">
              <w:r>
                <w:rPr>
                  <w:rFonts w:ascii="Helvetica" w:eastAsia="Times New Roman" w:hAnsi="Helvetica" w:cs="Helvetica"/>
                  <w:color w:val="auto"/>
                  <w:kern w:val="0"/>
                  <w:sz w:val="14"/>
                  <w:szCs w:val="14"/>
                  <w:lang w:val="en-US" w:eastAsia="en-US"/>
                </w:rPr>
                <w:t>urn:oid:1.2.752.201.3.2</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ins w:id="315" w:author="Martin Lindström" w:date="2015-08-04T16:53:00Z"/>
                <w:rFonts w:ascii="Helvetica" w:eastAsia="Times New Roman" w:hAnsi="Helvetica" w:cs="Helvetica"/>
                <w:color w:val="auto"/>
                <w:kern w:val="0"/>
                <w:sz w:val="14"/>
                <w:szCs w:val="14"/>
                <w:lang w:val="en-US" w:eastAsia="en-US"/>
              </w:rPr>
            </w:pPr>
            <w:ins w:id="316" w:author="Martin Lindström" w:date="2015-08-04T16:54:00Z">
              <w:r>
                <w:rPr>
                  <w:rFonts w:ascii="Helvetica" w:eastAsia="Times New Roman" w:hAnsi="Helvetica" w:cs="Helvetica"/>
                  <w:color w:val="auto"/>
                  <w:kern w:val="0"/>
                  <w:sz w:val="14"/>
                  <w:szCs w:val="14"/>
                  <w:lang w:val="en-US" w:eastAsia="en-US"/>
                </w:rPr>
                <w:t>Transaction identifier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ins w:id="317" w:author="Martin Lindström" w:date="2015-08-04T16:53:00Z"/>
                <w:rFonts w:ascii="Helvetica" w:eastAsia="Times New Roman" w:hAnsi="Helvetica" w:cs="Helvetica"/>
                <w:i/>
                <w:iCs/>
                <w:color w:val="auto"/>
                <w:kern w:val="0"/>
                <w:sz w:val="14"/>
                <w:szCs w:val="14"/>
                <w:lang w:val="en-US" w:eastAsia="en-US"/>
              </w:rPr>
            </w:pPr>
            <w:ins w:id="318" w:author="Martin Lindström" w:date="2015-08-04T16:54:00Z">
              <w:r>
                <w:rPr>
                  <w:rFonts w:ascii="Helvetica" w:eastAsia="Times New Roman" w:hAnsi="Helvetica" w:cs="Helvetica"/>
                  <w:iCs/>
                  <w:color w:val="auto"/>
                  <w:kern w:val="0"/>
                  <w:sz w:val="14"/>
                  <w:szCs w:val="14"/>
                  <w:lang w:val="en-US" w:eastAsia="en-US"/>
                </w:rPr>
                <w:t>Transaction identifier for an event, e.g. an authentication process.</w:t>
              </w:r>
            </w:ins>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ins w:id="319" w:author="Martin Lindström" w:date="2015-08-04T16:53:00Z"/>
                <w:rFonts w:ascii="Helvetica" w:eastAsia="Times New Roman" w:hAnsi="Helvetica" w:cs="Helvetica"/>
                <w:color w:val="auto"/>
                <w:kern w:val="0"/>
                <w:sz w:val="14"/>
                <w:szCs w:val="14"/>
                <w:lang w:val="en-US" w:eastAsia="en-US"/>
              </w:rPr>
            </w:pPr>
            <w:ins w:id="320" w:author="Martin Lindström" w:date="2015-08-04T16:54: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ins w:id="321" w:author="Martin Lindström" w:date="2015-08-04T16:53:00Z"/>
                <w:rFonts w:ascii="Helvetica" w:eastAsia="Times New Roman" w:hAnsi="Helvetica" w:cs="Helvetica"/>
                <w:color w:val="auto"/>
                <w:kern w:val="0"/>
                <w:sz w:val="14"/>
                <w:szCs w:val="14"/>
                <w:lang w:val="en-US" w:eastAsia="en-US"/>
              </w:rPr>
            </w:pPr>
            <w:ins w:id="322" w:author="Martin Lindström" w:date="2015-08-04T16:55:00Z">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ins>
          </w:p>
        </w:tc>
      </w:tr>
      <w:tr w:rsidR="00824432" w:rsidRPr="00856CE2" w14:paraId="3FC206F8" w14:textId="77777777" w:rsidTr="00AD5EF9">
        <w:tblPrEx>
          <w:tblBorders>
            <w:top w:val="none" w:sz="0" w:space="0" w:color="auto"/>
            <w:bottom w:val="single" w:sz="8" w:space="0" w:color="7A9CAD"/>
          </w:tblBorders>
        </w:tblPrEx>
        <w:trPr>
          <w:trHeight w:val="674"/>
          <w:ins w:id="323" w:author="Martin Lindström" w:date="2015-08-04T16:54: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ins w:id="324" w:author="Martin Lindström" w:date="2015-08-04T16:54:00Z"/>
                <w:rFonts w:ascii="Helvetica" w:eastAsia="Times New Roman" w:hAnsi="Helvetica" w:cs="Helvetica"/>
                <w:noProof/>
                <w:color w:val="auto"/>
                <w:kern w:val="0"/>
                <w:sz w:val="14"/>
                <w:szCs w:val="14"/>
                <w:lang w:val="en-US" w:eastAsia="en-US"/>
              </w:rPr>
            </w:pPr>
            <w:ins w:id="325" w:author="Martin Lindström" w:date="2015-08-04T16:55:00Z">
              <w:r>
                <w:rPr>
                  <w:rFonts w:ascii="Helvetica" w:eastAsia="Times New Roman" w:hAnsi="Helvetica" w:cs="Helvetica"/>
                  <w:noProof/>
                  <w:color w:val="auto"/>
                  <w:kern w:val="0"/>
                  <w:sz w:val="14"/>
                  <w:szCs w:val="14"/>
                  <w:lang w:val="en-US" w:eastAsia="en-US"/>
                </w:rPr>
                <w:t>authContextParams</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ins w:id="326" w:author="Martin Lindström" w:date="2015-08-04T16:54:00Z"/>
                <w:rFonts w:ascii="Helvetica" w:eastAsia="Times New Roman" w:hAnsi="Helvetica" w:cs="Helvetica"/>
                <w:color w:val="auto"/>
                <w:kern w:val="0"/>
                <w:sz w:val="14"/>
                <w:szCs w:val="14"/>
                <w:lang w:val="en-US" w:eastAsia="en-US"/>
              </w:rPr>
            </w:pPr>
            <w:ins w:id="327" w:author="Martin Lindström" w:date="2015-08-04T16:55:00Z">
              <w:r>
                <w:rPr>
                  <w:rFonts w:ascii="Helvetica" w:eastAsia="Times New Roman" w:hAnsi="Helvetica" w:cs="Helvetica"/>
                  <w:color w:val="auto"/>
                  <w:kern w:val="0"/>
                  <w:sz w:val="14"/>
                  <w:szCs w:val="14"/>
                  <w:lang w:val="en-US" w:eastAsia="en-US"/>
                </w:rPr>
                <w:t>urn:oid:1.2.752.201.3.3</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ins w:id="328" w:author="Martin Lindström" w:date="2015-08-04T16:54:00Z"/>
                <w:rFonts w:ascii="Helvetica" w:eastAsia="Times New Roman" w:hAnsi="Helvetica" w:cs="Helvetica"/>
                <w:color w:val="auto"/>
                <w:kern w:val="0"/>
                <w:sz w:val="14"/>
                <w:szCs w:val="14"/>
                <w:lang w:val="en-US" w:eastAsia="en-US"/>
              </w:rPr>
            </w:pPr>
            <w:ins w:id="329" w:author="Martin Lindström" w:date="2015-08-04T16:55:00Z">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ins w:id="330" w:author="Martin Lindström" w:date="2015-08-04T16:54:00Z"/>
                <w:rFonts w:ascii="Helvetica" w:eastAsia="Times New Roman" w:hAnsi="Helvetica" w:cs="Helvetica"/>
                <w:i/>
                <w:iCs/>
                <w:color w:val="auto"/>
                <w:kern w:val="0"/>
                <w:sz w:val="14"/>
                <w:szCs w:val="14"/>
                <w:lang w:val="en-US" w:eastAsia="en-US"/>
              </w:rPr>
            </w:pPr>
            <w:ins w:id="331" w:author="Martin Lindström" w:date="2015-08-04T16:55:00Z">
              <w:r>
                <w:rPr>
                  <w:rFonts w:ascii="Helvetica" w:eastAsia="Times New Roman" w:hAnsi="Helvetica" w:cs="Helvetica"/>
                  <w:iCs/>
                  <w:color w:val="auto"/>
                  <w:kern w:val="0"/>
                  <w:sz w:val="14"/>
                  <w:szCs w:val="14"/>
                  <w:lang w:val="en-US" w:eastAsia="en-US"/>
                </w:rPr>
                <w:t>Key-value pairs from an authentication process. Defined by issuing entity.</w:t>
              </w:r>
            </w:ins>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ins w:id="332" w:author="Martin Lindström" w:date="2015-08-04T16:54:00Z"/>
                <w:rFonts w:ascii="Helvetica" w:eastAsia="Times New Roman" w:hAnsi="Helvetica" w:cs="Helvetica"/>
                <w:color w:val="auto"/>
                <w:kern w:val="0"/>
                <w:sz w:val="14"/>
                <w:szCs w:val="14"/>
                <w:lang w:val="en-US" w:eastAsia="en-US"/>
              </w:rPr>
            </w:pPr>
            <w:ins w:id="333" w:author="Martin Lindström" w:date="2015-08-04T16:55: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0C1EDC95" w:rsidR="00824432" w:rsidRPr="00856CE2" w:rsidRDefault="00824432" w:rsidP="00270C31">
            <w:pPr>
              <w:autoSpaceDE w:val="0"/>
              <w:autoSpaceDN w:val="0"/>
              <w:adjustRightInd w:val="0"/>
              <w:spacing w:line="240" w:lineRule="auto"/>
              <w:rPr>
                <w:ins w:id="334" w:author="Martin Lindström" w:date="2015-08-04T16:54:00Z"/>
                <w:rFonts w:ascii="Helvetica" w:eastAsia="Times New Roman" w:hAnsi="Helvetica" w:cs="Helvetica"/>
                <w:color w:val="auto"/>
                <w:kern w:val="0"/>
                <w:sz w:val="14"/>
                <w:szCs w:val="14"/>
                <w:lang w:val="en-US" w:eastAsia="en-US"/>
              </w:rPr>
            </w:pPr>
            <w:ins w:id="335" w:author="Martin Lindström" w:date="2015-08-04T16:55:00Z">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ins>
            <w:r>
              <w:rPr>
                <w:rFonts w:ascii="Helvetica" w:eastAsia="Times New Roman" w:hAnsi="Helvetica" w:cs="Helvetica"/>
                <w:color w:val="auto"/>
                <w:kern w:val="0"/>
                <w:sz w:val="14"/>
                <w:szCs w:val="14"/>
                <w:lang w:val="en-US" w:eastAsia="en-US"/>
              </w:rPr>
            </w:r>
            <w:ins w:id="336" w:author="Martin Lindström" w:date="2015-08-04T16:55:00Z">
              <w:r>
                <w:rPr>
                  <w:rFonts w:ascii="Helvetica" w:eastAsia="Times New Roman" w:hAnsi="Helvetica" w:cs="Helvetica"/>
                  <w:color w:val="auto"/>
                  <w:kern w:val="0"/>
                  <w:sz w:val="14"/>
                  <w:szCs w:val="14"/>
                  <w:lang w:val="en-US" w:eastAsia="en-US"/>
                </w:rPr>
                <w:fldChar w:fldCharType="separate"/>
              </w:r>
            </w:ins>
            <w:ins w:id="337" w:author="Martin Lindström" w:date="2015-08-18T16:06:00Z">
              <w:r w:rsidR="001E4F33">
                <w:rPr>
                  <w:rFonts w:ascii="Helvetica" w:eastAsia="Times New Roman" w:hAnsi="Helvetica" w:cs="Helvetica"/>
                  <w:color w:val="auto"/>
                  <w:kern w:val="0"/>
                  <w:sz w:val="14"/>
                  <w:szCs w:val="14"/>
                  <w:lang w:val="en-US" w:eastAsia="en-US"/>
                </w:rPr>
                <w:t>3.2.1</w:t>
              </w:r>
            </w:ins>
            <w:del w:id="338" w:author="Martin Lindström" w:date="2015-08-17T18:18:00Z">
              <w:r w:rsidDel="00A02EBC">
                <w:rPr>
                  <w:rFonts w:ascii="Helvetica" w:eastAsia="Times New Roman" w:hAnsi="Helvetica" w:cs="Helvetica"/>
                  <w:color w:val="auto"/>
                  <w:kern w:val="0"/>
                  <w:sz w:val="14"/>
                  <w:szCs w:val="14"/>
                  <w:lang w:val="en-US" w:eastAsia="en-US"/>
                </w:rPr>
                <w:delText>4.2.1</w:delText>
              </w:r>
            </w:del>
            <w:ins w:id="339" w:author="Martin Lindström" w:date="2015-08-04T16:55:00Z">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70AD12F3" w:rsidR="002139B3" w:rsidRDefault="00D176A3">
      <w:pPr>
        <w:spacing w:line="240" w:lineRule="auto"/>
        <w:rPr>
          <w:lang w:val="en-US"/>
        </w:rPr>
      </w:pPr>
      <w:r>
        <w:rPr>
          <w:lang w:val="en-US"/>
        </w:rPr>
        <w:lastRenderedPageBreak/>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del w:id="340" w:author="Martin Lindström" w:date="2015-08-05T16:13:00Z">
        <w:r w:rsidR="00C26867" w:rsidRPr="00AD74D3" w:rsidDel="00AD74D3">
          <w:rPr>
            <w:rStyle w:val="Code"/>
          </w:rPr>
          <w:delText>e-</w:delText>
        </w:r>
      </w:del>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341" w:name="_Toc300477353"/>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341"/>
    </w:p>
    <w:p w14:paraId="7F9338A6" w14:textId="57C5C0E2" w:rsidR="000A3EAE" w:rsidRDefault="00E76B74">
      <w:pPr>
        <w:spacing w:line="240" w:lineRule="auto"/>
        <w:rPr>
          <w:lang w:val="en-US"/>
        </w:rPr>
      </w:pPr>
      <w:r w:rsidRPr="00BB0D0A">
        <w:rPr>
          <w:lang w:val="en-US"/>
        </w:rPr>
        <w:t xml:space="preserve">The </w:t>
      </w:r>
      <w:r w:rsidRPr="00D13106">
        <w:rPr>
          <w:rStyle w:val="Code"/>
        </w:rPr>
        <w:t>&lt;saml:</w:t>
      </w:r>
      <w:ins w:id="342" w:author="Martin Lindström" w:date="2015-08-04T16:51:00Z">
        <w:r w:rsidR="00C26368">
          <w:rPr>
            <w:rStyle w:val="Code"/>
          </w:rPr>
          <w:t>A</w:t>
        </w:r>
      </w:ins>
      <w:del w:id="343" w:author="Martin Lindström" w:date="2015-08-04T16:51:00Z">
        <w:r w:rsidRPr="00D13106" w:rsidDel="00C26368">
          <w:rPr>
            <w:rStyle w:val="Code"/>
          </w:rPr>
          <w:delText>a</w:delText>
        </w:r>
      </w:del>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ins w:id="344" w:author="Martin Lindström" w:date="2015-08-18T16:06:00Z">
        <w:r w:rsidR="001E4F33">
          <w:rPr>
            <w:lang w:val="en-US"/>
          </w:rPr>
          <w:t>3.1</w:t>
        </w:r>
      </w:ins>
      <w:del w:id="345" w:author="Martin Lindström" w:date="2015-08-17T18:18:00Z">
        <w:r w:rsidR="00877F52" w:rsidDel="00A02EBC">
          <w:rPr>
            <w:lang w:val="en-US"/>
          </w:rPr>
          <w:delText>4.1</w:delText>
        </w:r>
      </w:del>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09BE7AC3"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ins w:id="346" w:author="Martin Lindström" w:date="2015-08-18T16:06:00Z">
        <w:r w:rsidR="001E4F33">
          <w:rPr>
            <w:lang w:val="en-US"/>
          </w:rPr>
          <w:t>3.1</w:t>
        </w:r>
      </w:ins>
      <w:del w:id="347" w:author="Martin Lindström" w:date="2015-08-17T18:18:00Z">
        <w:r w:rsidR="00877F52" w:rsidDel="00A02EBC">
          <w:rPr>
            <w:lang w:val="en-US"/>
          </w:rPr>
          <w:delText>4.1</w:delText>
        </w:r>
      </w:del>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484AB0C0" w:rsidR="00A11D3D" w:rsidRDefault="000A3EAE" w:rsidP="00FE7734">
      <w:pPr>
        <w:pStyle w:val="ListParagraph"/>
        <w:numPr>
          <w:ilvl w:val="0"/>
          <w:numId w:val="31"/>
        </w:numPr>
        <w:spacing w:line="240" w:lineRule="auto"/>
        <w:rPr>
          <w:ins w:id="348" w:author="Martin Lindström" w:date="2015-08-04T16:51:00Z"/>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ins w:id="349" w:author="Martin Lindström" w:date="2015-08-18T16:06:00Z">
        <w:r w:rsidR="001E4F33">
          <w:rPr>
            <w:lang w:val="en-US"/>
          </w:rPr>
          <w:t>3.1</w:t>
        </w:r>
      </w:ins>
      <w:del w:id="350" w:author="Martin Lindström" w:date="2015-08-17T18:18:00Z">
        <w:r w:rsidR="00877F52" w:rsidDel="00A02EBC">
          <w:rPr>
            <w:lang w:val="en-US"/>
          </w:rPr>
          <w:delText>4.1</w:delText>
        </w:r>
      </w:del>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ins w:id="351" w:author="Martin Lindström" w:date="2015-08-04T16:51:00Z"/>
          <w:lang w:val="en-US"/>
        </w:rPr>
      </w:pPr>
    </w:p>
    <w:p w14:paraId="6D0413B6" w14:textId="77777777" w:rsidR="00246391" w:rsidRDefault="00246391" w:rsidP="00246391">
      <w:pPr>
        <w:rPr>
          <w:ins w:id="352" w:author="Martin Lindström" w:date="2015-08-04T16:51:00Z"/>
          <w:lang w:val="en-US"/>
        </w:rPr>
      </w:pPr>
      <w:ins w:id="353" w:author="Martin Lindström" w:date="2015-08-04T16:51:00Z">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ins>
    </w:p>
    <w:p w14:paraId="50750E99" w14:textId="77777777" w:rsidR="00246391" w:rsidRPr="002F146B" w:rsidRDefault="00246391" w:rsidP="00246391">
      <w:pPr>
        <w:rPr>
          <w:ins w:id="354" w:author="Martin Lindström" w:date="2015-08-04T16:51:00Z"/>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55" w:author="Martin Lindström" w:date="2015-08-04T16:51:00Z"/>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56" w:author="Martin Lindström" w:date="2015-08-04T16:51:00Z"/>
          <w:rFonts w:ascii="Courier New" w:hAnsi="Courier New" w:cs="Courier New"/>
          <w:noProof/>
          <w:sz w:val="14"/>
          <w:szCs w:val="14"/>
          <w:lang w:val="en-US"/>
        </w:rPr>
      </w:pPr>
      <w:ins w:id="357" w:author="Martin Lindström" w:date="2015-08-04T16:51:00Z">
        <w:r w:rsidRPr="0085409B">
          <w:rPr>
            <w:rFonts w:ascii="Courier New" w:hAnsi="Courier New" w:cs="Courier New"/>
            <w:noProof/>
            <w:sz w:val="14"/>
            <w:szCs w:val="14"/>
            <w:lang w:val="en-US"/>
          </w:rPr>
          <w:t>&lt;saml2:Attribute xmlns:xsi="http://www.w3.org/2001/XMLSchema-instance"</w:t>
        </w:r>
      </w:ins>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58" w:author="Martin Lindström" w:date="2015-08-04T16:51:00Z"/>
          <w:rFonts w:ascii="Courier New" w:hAnsi="Courier New" w:cs="Courier New"/>
          <w:noProof/>
          <w:sz w:val="14"/>
          <w:szCs w:val="14"/>
          <w:lang w:val="en-US"/>
        </w:rPr>
      </w:pPr>
      <w:ins w:id="359" w:author="Martin Lindström" w:date="2015-08-04T16:51:00Z">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ins>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60" w:author="Martin Lindström" w:date="2015-08-04T16:51:00Z"/>
          <w:rFonts w:ascii="Courier New" w:hAnsi="Courier New" w:cs="Courier New"/>
          <w:noProof/>
          <w:sz w:val="14"/>
          <w:szCs w:val="14"/>
          <w:lang w:val="en-US"/>
        </w:rPr>
      </w:pPr>
      <w:ins w:id="361" w:author="Martin Lindström" w:date="2015-08-04T16:51:00Z">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ins>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62" w:author="Martin Lindström" w:date="2015-08-04T16:51:00Z"/>
          <w:rFonts w:ascii="Courier New" w:hAnsi="Courier New" w:cs="Courier New"/>
          <w:noProof/>
          <w:sz w:val="14"/>
          <w:szCs w:val="14"/>
          <w:lang w:val="en-US"/>
        </w:rPr>
      </w:pPr>
      <w:ins w:id="363" w:author="Martin Lindström" w:date="2015-08-04T16:51:00Z">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ins>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64" w:author="Martin Lindström" w:date="2015-08-04T16:51:00Z"/>
          <w:rFonts w:ascii="Courier New" w:hAnsi="Courier New" w:cs="Courier New"/>
          <w:noProof/>
          <w:sz w:val="14"/>
          <w:szCs w:val="14"/>
          <w:lang w:val="en-US"/>
        </w:rPr>
      </w:pPr>
      <w:ins w:id="365" w:author="Martin Lindström" w:date="2015-08-04T16:51:00Z">
        <w:r w:rsidRPr="0085409B">
          <w:rPr>
            <w:rFonts w:ascii="Courier New" w:hAnsi="Courier New" w:cs="Courier New"/>
            <w:noProof/>
            <w:sz w:val="14"/>
            <w:szCs w:val="14"/>
            <w:lang w:val="en-US"/>
          </w:rPr>
          <w:t>&lt;/saml2:Attribute&gt;</w:t>
        </w:r>
      </w:ins>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66" w:author="Martin Lindström" w:date="2015-08-04T16:51:00Z"/>
          <w:rFonts w:ascii="Courier New" w:hAnsi="Courier New" w:cs="Courier New"/>
          <w:noProof/>
          <w:sz w:val="14"/>
          <w:szCs w:val="14"/>
          <w:lang w:val="en-US"/>
        </w:rPr>
      </w:pPr>
    </w:p>
    <w:p w14:paraId="1AD7D36F" w14:textId="77777777" w:rsidR="00246391" w:rsidRDefault="00246391" w:rsidP="00246391">
      <w:pPr>
        <w:pStyle w:val="Heading3"/>
        <w:rPr>
          <w:ins w:id="367" w:author="Martin Lindström" w:date="2015-08-04T16:52:00Z"/>
          <w:lang w:val="en-GB"/>
        </w:rPr>
      </w:pPr>
      <w:bookmarkStart w:id="368" w:name="_Ref295068723"/>
      <w:bookmarkStart w:id="369" w:name="_Toc298828794"/>
      <w:bookmarkStart w:id="370" w:name="_Toc300477354"/>
      <w:ins w:id="371" w:author="Martin Lindström" w:date="2015-08-04T16:52:00Z">
        <w:r>
          <w:rPr>
            <w:lang w:val="en-GB"/>
          </w:rPr>
          <w:t>The authContextParams Attribute</w:t>
        </w:r>
        <w:bookmarkEnd w:id="368"/>
        <w:bookmarkEnd w:id="369"/>
        <w:bookmarkEnd w:id="370"/>
      </w:ins>
    </w:p>
    <w:p w14:paraId="64D70CAF" w14:textId="77777777" w:rsidR="00246391" w:rsidRDefault="00246391" w:rsidP="00246391">
      <w:pPr>
        <w:spacing w:line="240" w:lineRule="auto"/>
        <w:rPr>
          <w:ins w:id="372" w:author="Martin Lindström" w:date="2015-08-04T16:52:00Z"/>
          <w:lang w:val="en-US"/>
        </w:rPr>
      </w:pPr>
      <w:ins w:id="373" w:author="Martin Lindström" w:date="2015-08-04T16:52:00Z">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ins>
    </w:p>
    <w:p w14:paraId="290E7ABB" w14:textId="77777777" w:rsidR="00246391" w:rsidRDefault="00246391" w:rsidP="00246391">
      <w:pPr>
        <w:spacing w:line="240" w:lineRule="auto"/>
        <w:rPr>
          <w:ins w:id="374" w:author="Martin Lindström" w:date="2015-08-04T16:52:00Z"/>
          <w:lang w:val="en-US"/>
        </w:rPr>
      </w:pPr>
    </w:p>
    <w:p w14:paraId="2B8713A7" w14:textId="77777777" w:rsidR="00246391" w:rsidRDefault="00246391" w:rsidP="00246391">
      <w:pPr>
        <w:spacing w:line="240" w:lineRule="auto"/>
        <w:rPr>
          <w:ins w:id="375" w:author="Martin Lindström" w:date="2015-08-04T16:52:00Z"/>
          <w:lang w:val="en-US"/>
        </w:rPr>
      </w:pPr>
      <w:ins w:id="376" w:author="Martin Lindström" w:date="2015-08-04T16:52:00Z">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ins>
    </w:p>
    <w:p w14:paraId="7809BE96" w14:textId="77777777" w:rsidR="00246391" w:rsidRPr="007072AE" w:rsidRDefault="00246391" w:rsidP="00246391">
      <w:pPr>
        <w:rPr>
          <w:ins w:id="377" w:author="Martin Lindström" w:date="2015-08-04T16:52:00Z"/>
        </w:rPr>
      </w:pPr>
    </w:p>
    <w:p w14:paraId="28E1874A" w14:textId="77777777" w:rsidR="00246391" w:rsidRDefault="00246391" w:rsidP="00246391">
      <w:pPr>
        <w:rPr>
          <w:ins w:id="378" w:author="Martin Lindström" w:date="2015-08-04T16:52:00Z"/>
          <w:lang w:val="en-GB"/>
        </w:rPr>
      </w:pPr>
      <w:ins w:id="379" w:author="Martin Lindström" w:date="2015-08-04T16:52:00Z">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ins>
    </w:p>
    <w:p w14:paraId="6F0FF307" w14:textId="77777777" w:rsidR="00246391" w:rsidRDefault="00246391" w:rsidP="00246391">
      <w:pPr>
        <w:rPr>
          <w:ins w:id="380" w:author="Martin Lindström" w:date="2015-08-04T16:52:00Z"/>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81" w:author="Martin Lindström" w:date="2015-08-04T16:52:00Z"/>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82" w:author="Martin Lindström" w:date="2015-08-04T16:52:00Z"/>
          <w:rFonts w:ascii="Courier New" w:hAnsi="Courier New" w:cs="Courier New"/>
          <w:noProof/>
          <w:sz w:val="14"/>
          <w:szCs w:val="14"/>
          <w:lang w:val="en-US"/>
        </w:rPr>
      </w:pPr>
      <w:ins w:id="383" w:author="Martin Lindström" w:date="2015-08-04T16:52:00Z">
        <w:r>
          <w:rPr>
            <w:rFonts w:ascii="Courier New" w:hAnsi="Courier New" w:cs="Courier New"/>
            <w:noProof/>
            <w:sz w:val="14"/>
            <w:szCs w:val="14"/>
            <w:lang w:val="en-US"/>
          </w:rPr>
          <w:t>...</w:t>
        </w:r>
      </w:ins>
    </w:p>
    <w:p w14:paraId="2512167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84" w:author="Martin Lindström" w:date="2015-08-04T16:52:00Z"/>
          <w:rFonts w:ascii="Courier New" w:hAnsi="Courier New" w:cs="Courier New"/>
          <w:noProof/>
          <w:sz w:val="14"/>
          <w:szCs w:val="14"/>
          <w:lang w:val="en-US"/>
        </w:rPr>
      </w:pPr>
      <w:ins w:id="385" w:author="Martin Lindström" w:date="2015-08-04T16:52:00Z">
        <w:r w:rsidRPr="004C265E">
          <w:rPr>
            <w:rFonts w:ascii="Courier New" w:hAnsi="Courier New" w:cs="Courier New"/>
            <w:noProof/>
            <w:sz w:val="14"/>
            <w:szCs w:val="14"/>
            <w:lang w:val="en-US"/>
          </w:rPr>
          <w:t>&lt;saml2:Attribute xmlns:xsi="</w:t>
        </w:r>
        <w:r>
          <w:rPr>
            <w:rFonts w:ascii="Courier New" w:hAnsi="Courier New" w:cs="Courier New"/>
            <w:noProof/>
            <w:sz w:val="14"/>
            <w:szCs w:val="14"/>
            <w:lang w:val="en-US"/>
          </w:rPr>
          <w:fldChar w:fldCharType="begin"/>
        </w:r>
        <w:r>
          <w:rPr>
            <w:rFonts w:ascii="Courier New" w:hAnsi="Courier New" w:cs="Courier New"/>
            <w:noProof/>
            <w:sz w:val="14"/>
            <w:szCs w:val="14"/>
            <w:lang w:val="en-US"/>
          </w:rPr>
          <w:instrText xml:space="preserve"> HYPERLINK "</w:instrText>
        </w:r>
        <w:r w:rsidRPr="004C265E">
          <w:rPr>
            <w:rFonts w:ascii="Courier New" w:hAnsi="Courier New" w:cs="Courier New"/>
            <w:noProof/>
            <w:sz w:val="14"/>
            <w:szCs w:val="14"/>
            <w:lang w:val="en-US"/>
          </w:rPr>
          <w:instrText>http://www.w3.org/2001/XMLSchema-instance</w:instrText>
        </w:r>
        <w:r>
          <w:rPr>
            <w:rFonts w:ascii="Courier New" w:hAnsi="Courier New" w:cs="Courier New"/>
            <w:noProof/>
            <w:sz w:val="14"/>
            <w:szCs w:val="14"/>
            <w:lang w:val="en-US"/>
          </w:rPr>
          <w:instrText xml:space="preserve">" </w:instrText>
        </w:r>
        <w:r>
          <w:rPr>
            <w:rFonts w:ascii="Courier New" w:hAnsi="Courier New" w:cs="Courier New"/>
            <w:noProof/>
            <w:sz w:val="14"/>
            <w:szCs w:val="14"/>
            <w:lang w:val="en-US"/>
          </w:rPr>
          <w:fldChar w:fldCharType="separate"/>
        </w:r>
        <w:r w:rsidRPr="00063588">
          <w:rPr>
            <w:rStyle w:val="Hyperlink"/>
            <w:rFonts w:ascii="Courier New" w:hAnsi="Courier New" w:cs="Courier New"/>
            <w:noProof/>
            <w:sz w:val="14"/>
            <w:szCs w:val="14"/>
            <w:lang w:val="en-US"/>
          </w:rPr>
          <w:t>http://www.w3.org/2001/XMLSchema-instance</w:t>
        </w:r>
        <w:r>
          <w:rPr>
            <w:rFonts w:ascii="Courier New" w:hAnsi="Courier New" w:cs="Courier New"/>
            <w:noProof/>
            <w:sz w:val="14"/>
            <w:szCs w:val="14"/>
            <w:lang w:val="en-US"/>
          </w:rPr>
          <w:fldChar w:fldCharType="end"/>
        </w:r>
        <w:r w:rsidRPr="004C265E">
          <w:rPr>
            <w:rFonts w:ascii="Courier New" w:hAnsi="Courier New" w:cs="Courier New"/>
            <w:noProof/>
            <w:sz w:val="14"/>
            <w:szCs w:val="14"/>
            <w:lang w:val="en-US"/>
          </w:rPr>
          <w:t>"</w:t>
        </w:r>
      </w:ins>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86" w:author="Martin Lindström" w:date="2015-08-04T16:52:00Z"/>
          <w:rFonts w:ascii="Courier New" w:hAnsi="Courier New" w:cs="Courier New"/>
          <w:noProof/>
          <w:sz w:val="14"/>
          <w:szCs w:val="14"/>
          <w:lang w:val="en-US"/>
        </w:rPr>
      </w:pPr>
      <w:ins w:id="387" w:author="Martin Lindström" w:date="2015-08-04T16:52: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ins>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88" w:author="Martin Lindström" w:date="2015-08-04T16:52:00Z"/>
          <w:rFonts w:ascii="Courier New" w:hAnsi="Courier New" w:cs="Courier New"/>
          <w:noProof/>
          <w:sz w:val="14"/>
          <w:szCs w:val="14"/>
          <w:lang w:val="en-US"/>
        </w:rPr>
      </w:pPr>
      <w:ins w:id="389" w:author="Martin Lindström" w:date="2015-08-04T16:52: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ins>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90" w:author="Martin Lindström" w:date="2015-08-04T16:52:00Z"/>
          <w:rFonts w:ascii="Courier New" w:hAnsi="Courier New" w:cs="Courier New"/>
          <w:noProof/>
          <w:sz w:val="14"/>
          <w:szCs w:val="14"/>
          <w:lang w:val="en-US"/>
        </w:rPr>
      </w:pPr>
      <w:ins w:id="391" w:author="Martin Lindström" w:date="2015-08-04T16:52: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ins>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92" w:author="Martin Lindström" w:date="2015-08-04T16:52:00Z"/>
          <w:rFonts w:ascii="Courier New" w:hAnsi="Courier New" w:cs="Courier New"/>
          <w:noProof/>
          <w:sz w:val="14"/>
          <w:szCs w:val="14"/>
          <w:lang w:val="en-US"/>
        </w:rPr>
      </w:pPr>
      <w:ins w:id="393" w:author="Martin Lindström" w:date="2015-08-04T16:52: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ins>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94" w:author="Martin Lindström" w:date="2015-08-04T16:52:00Z"/>
          <w:rFonts w:ascii="Courier New" w:hAnsi="Courier New" w:cs="Courier New"/>
          <w:noProof/>
          <w:sz w:val="14"/>
          <w:szCs w:val="14"/>
          <w:lang w:val="en-US"/>
        </w:rPr>
      </w:pPr>
      <w:ins w:id="395" w:author="Martin Lindström" w:date="2015-08-04T16:52:00Z">
        <w:r w:rsidRPr="004C265E">
          <w:rPr>
            <w:rFonts w:ascii="Courier New" w:hAnsi="Courier New" w:cs="Courier New"/>
            <w:noProof/>
            <w:sz w:val="14"/>
            <w:szCs w:val="14"/>
            <w:lang w:val="en-US"/>
          </w:rPr>
          <w:t>&lt;/saml2:Attribute&gt;</w:t>
        </w:r>
      </w:ins>
    </w:p>
    <w:p w14:paraId="09A18887" w14:textId="77777777" w:rsidR="00246391" w:rsidRPr="0035359A"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ins w:id="396" w:author="Martin Lindström" w:date="2015-08-04T16:52:00Z"/>
          <w:rFonts w:ascii="Courier New" w:hAnsi="Courier New" w:cs="Courier New"/>
          <w:noProof/>
          <w:sz w:val="14"/>
          <w:szCs w:val="14"/>
          <w:lang w:val="en-US"/>
        </w:rPr>
      </w:pPr>
      <w:ins w:id="397" w:author="Martin Lindström" w:date="2015-08-04T16:52:00Z">
        <w:r>
          <w:rPr>
            <w:rFonts w:ascii="Courier New" w:hAnsi="Courier New" w:cs="Courier New"/>
            <w:noProof/>
            <w:sz w:val="14"/>
            <w:szCs w:val="14"/>
            <w:lang w:val="en-US"/>
          </w:rPr>
          <w:t>...</w:t>
        </w:r>
      </w:ins>
    </w:p>
    <w:p w14:paraId="4D7106D8" w14:textId="7906F76C" w:rsidR="00246391" w:rsidRPr="00246391" w:rsidRDefault="00246391" w:rsidP="00BC0676">
      <w:pPr>
        <w:spacing w:line="240" w:lineRule="auto"/>
        <w:rPr>
          <w:lang w:val="en-US"/>
        </w:rPr>
      </w:pPr>
    </w:p>
    <w:p w14:paraId="57864916" w14:textId="71050F62" w:rsidR="00A821EE" w:rsidRDefault="007B158E" w:rsidP="008B4498">
      <w:pPr>
        <w:pStyle w:val="Heading1"/>
        <w:rPr>
          <w:lang w:val="en-US"/>
        </w:rPr>
      </w:pPr>
      <w:bookmarkStart w:id="398" w:name="_Toc300477355"/>
      <w:r>
        <w:rPr>
          <w:lang w:val="en-US"/>
        </w:rPr>
        <w:lastRenderedPageBreak/>
        <w:t>R</w:t>
      </w:r>
      <w:r w:rsidR="00A821EE" w:rsidRPr="006C4EAB">
        <w:rPr>
          <w:lang w:val="en-US"/>
        </w:rPr>
        <w:t>eferences</w:t>
      </w:r>
      <w:bookmarkEnd w:id="398"/>
    </w:p>
    <w:p w14:paraId="1B6FF4CC" w14:textId="77777777" w:rsidR="00927DDE" w:rsidRPr="00927DDE" w:rsidRDefault="00927DDE" w:rsidP="00927DDE">
      <w:pPr>
        <w:rPr>
          <w:lang w:val="en-US"/>
        </w:rPr>
      </w:pPr>
      <w:r w:rsidRPr="00927DDE">
        <w:rPr>
          <w:lang w:val="en-US"/>
        </w:rPr>
        <w:t>[RFC2119]</w:t>
      </w:r>
    </w:p>
    <w:p w14:paraId="276C9798" w14:textId="68E6043F" w:rsidR="00C209B6" w:rsidRDefault="001E4F33" w:rsidP="00B93AD2">
      <w:pPr>
        <w:ind w:left="720"/>
        <w:rPr>
          <w:lang w:val="en-US"/>
        </w:rPr>
      </w:pPr>
      <w:hyperlink r:id="rId13"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1E4F33" w:rsidP="00C209B6">
      <w:pPr>
        <w:ind w:left="720"/>
        <w:rPr>
          <w:rStyle w:val="Hyperlink"/>
          <w:lang w:val="en-US"/>
        </w:rPr>
      </w:pPr>
      <w:hyperlink r:id="rId14"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1E4F33" w:rsidP="00B93AD2">
      <w:pPr>
        <w:ind w:left="720"/>
      </w:pPr>
      <w:hyperlink r:id="rId15"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1E4F33" w:rsidP="00AD5EF9">
      <w:pPr>
        <w:ind w:left="720"/>
      </w:pPr>
      <w:hyperlink r:id="rId16"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7" w:history="1">
        <w:r w:rsidRPr="00D91A83">
          <w:rPr>
            <w:rStyle w:val="Hyperlink"/>
            <w:lang w:val="en-US"/>
          </w:rPr>
          <w:t>http://www.oasisopen.org/committees/security/</w:t>
        </w:r>
      </w:hyperlink>
      <w:r w:rsidRPr="00D91A83">
        <w:rPr>
          <w:lang w:val="en-US"/>
        </w:rPr>
        <w:t>.</w:t>
      </w:r>
      <w:r w:rsidRPr="00D91A83">
        <w:rPr>
          <w:lang w:val="en-US"/>
        </w:rPr>
        <w:tab/>
      </w:r>
    </w:p>
    <w:p w14:paraId="3A378E10" w14:textId="77777777" w:rsidR="00D91A83" w:rsidRPr="00D91A83" w:rsidDel="004B476D" w:rsidRDefault="00D91A83" w:rsidP="00D91A83">
      <w:pPr>
        <w:rPr>
          <w:del w:id="399" w:author="Martin Lindström" w:date="2015-08-06T10:45:00Z"/>
          <w:lang w:val="en-US"/>
        </w:rPr>
      </w:pPr>
    </w:p>
    <w:p w14:paraId="64B9A090" w14:textId="490F5E00" w:rsidR="00D91A83" w:rsidRPr="00D91A83" w:rsidDel="004B476D" w:rsidRDefault="00D91A83" w:rsidP="00D91A83">
      <w:pPr>
        <w:rPr>
          <w:del w:id="400" w:author="Martin Lindström" w:date="2015-08-06T10:45:00Z"/>
          <w:lang w:val="en-US"/>
        </w:rPr>
      </w:pPr>
      <w:del w:id="401" w:author="Martin Lindström" w:date="2015-08-06T10:45:00Z">
        <w:r w:rsidRPr="00D91A83" w:rsidDel="004B476D">
          <w:rPr>
            <w:lang w:val="en-US"/>
          </w:rPr>
          <w:delText>[</w:delText>
        </w:r>
        <w:r w:rsidDel="004B476D">
          <w:rPr>
            <w:lang w:val="en-US"/>
          </w:rPr>
          <w:delText>SAMLP-XSD</w:delText>
        </w:r>
        <w:r w:rsidRPr="00D91A83" w:rsidDel="004B476D">
          <w:rPr>
            <w:lang w:val="en-US"/>
          </w:rPr>
          <w:delText>]</w:delText>
        </w:r>
      </w:del>
    </w:p>
    <w:p w14:paraId="4051980B" w14:textId="2F4052EC" w:rsidR="00D91A83" w:rsidRPr="00D91A83" w:rsidDel="004B476D" w:rsidRDefault="00D91A83" w:rsidP="00B93AD2">
      <w:pPr>
        <w:ind w:left="720"/>
        <w:rPr>
          <w:del w:id="402" w:author="Martin Lindström" w:date="2015-08-06T10:45:00Z"/>
          <w:lang w:val="en-US"/>
        </w:rPr>
      </w:pPr>
      <w:del w:id="403" w:author="Martin Lindström" w:date="2015-08-06T10:45:00Z">
        <w:r w:rsidRPr="00D91A83" w:rsidDel="004B476D">
          <w:rPr>
            <w:lang w:val="en-US"/>
          </w:rPr>
          <w:delText>S. Cantor et al. SAML protocols sch</w:delText>
        </w:r>
        <w:r w:rsidRPr="00D91A83" w:rsidDel="004B476D">
          <w:rPr>
            <w:lang w:val="en-US"/>
          </w:rPr>
          <w:delText>e</w:delText>
        </w:r>
        <w:r w:rsidRPr="00D91A83" w:rsidDel="004B476D">
          <w:rPr>
            <w:lang w:val="en-US"/>
          </w:rPr>
          <w:delText>ma. OASIS SSTC, March 2005. Doc</w:delText>
        </w:r>
        <w:r w:rsidRPr="00D91A83" w:rsidDel="004B476D">
          <w:rPr>
            <w:lang w:val="en-US"/>
          </w:rPr>
          <w:delText>u</w:delText>
        </w:r>
        <w:r w:rsidRPr="00D91A83" w:rsidDel="004B476D">
          <w:rPr>
            <w:lang w:val="en-US"/>
          </w:rPr>
          <w:delText>ment</w:delText>
        </w:r>
        <w:r w:rsidDel="004B476D">
          <w:rPr>
            <w:lang w:val="en-US"/>
          </w:rPr>
          <w:delText xml:space="preserve"> </w:delText>
        </w:r>
        <w:r w:rsidRPr="00D91A83" w:rsidDel="004B476D">
          <w:rPr>
            <w:lang w:val="en-US"/>
          </w:rPr>
          <w:delText xml:space="preserve">ID saml-schema-protocol-2.0. See </w:delText>
        </w:r>
        <w:r w:rsidR="00BC0676" w:rsidDel="004B476D">
          <w:fldChar w:fldCharType="begin"/>
        </w:r>
        <w:r w:rsidR="00BC0676" w:rsidDel="004B476D">
          <w:delInstrText xml:space="preserve"> HYPERLINK "http://www.oasisopen.org/committees/security/" </w:delInstrText>
        </w:r>
        <w:r w:rsidR="00BC0676" w:rsidDel="004B476D">
          <w:fldChar w:fldCharType="separate"/>
        </w:r>
        <w:r w:rsidRPr="00D91A83" w:rsidDel="004B476D">
          <w:rPr>
            <w:rStyle w:val="Hyperlink"/>
            <w:lang w:val="en-US"/>
          </w:rPr>
          <w:delText>http://www.oasisopen.org/committees/security/</w:delText>
        </w:r>
        <w:r w:rsidR="00BC0676" w:rsidDel="004B476D">
          <w:rPr>
            <w:rStyle w:val="Hyperlink"/>
            <w:lang w:val="en-US"/>
          </w:rPr>
          <w:fldChar w:fldCharType="end"/>
        </w:r>
        <w:r w:rsidRPr="00D91A83" w:rsidDel="004B476D">
          <w:rPr>
            <w:lang w:val="en-US"/>
          </w:rPr>
          <w:delText>.</w:delText>
        </w:r>
      </w:del>
    </w:p>
    <w:p w14:paraId="161E8D64" w14:textId="77777777" w:rsidR="00D34495" w:rsidDel="00732402" w:rsidRDefault="00D34495" w:rsidP="00D34495">
      <w:pPr>
        <w:rPr>
          <w:del w:id="404" w:author="Martin Lindström" w:date="2015-08-06T10:45:00Z"/>
          <w:lang w:val="en-US"/>
        </w:rPr>
      </w:pPr>
    </w:p>
    <w:p w14:paraId="3915246E" w14:textId="1C33B848" w:rsidR="00F24A36" w:rsidRPr="00144451" w:rsidDel="00732402" w:rsidRDefault="00F24A36" w:rsidP="00F24A36">
      <w:pPr>
        <w:rPr>
          <w:del w:id="405" w:author="Martin Lindström" w:date="2015-08-06T10:45:00Z"/>
        </w:rPr>
      </w:pPr>
      <w:del w:id="406" w:author="Martin Lindström" w:date="2015-08-06T10:45:00Z">
        <w:r w:rsidRPr="00144451" w:rsidDel="00732402">
          <w:delText>[SAML-META-XSD]</w:delText>
        </w:r>
      </w:del>
    </w:p>
    <w:p w14:paraId="7B23545E" w14:textId="33194D60" w:rsidR="00F24A36" w:rsidRPr="00AD5EF9" w:rsidDel="00732402" w:rsidRDefault="00F24A36" w:rsidP="00B93AD2">
      <w:pPr>
        <w:ind w:left="720"/>
        <w:rPr>
          <w:del w:id="407" w:author="Martin Lindström" w:date="2015-08-06T10:45:00Z"/>
          <w:lang w:val="en-US"/>
        </w:rPr>
      </w:pPr>
      <w:del w:id="408" w:author="Martin Lindström" w:date="2015-08-06T10:45:00Z">
        <w:r w:rsidDel="00732402">
          <w:delText>S. Cantor et al. SAML metadata schema. OASIS SSTC, March 2005. Document</w:delText>
        </w:r>
        <w:r w:rsidR="00B93AD2" w:rsidDel="00732402">
          <w:delText xml:space="preserve"> </w:delText>
        </w:r>
        <w:r w:rsidDel="00732402">
          <w:delText xml:space="preserve">ID saml-schema-metadata-2.0. </w:delText>
        </w:r>
        <w:r w:rsidRPr="00F24A36" w:rsidDel="00732402">
          <w:rPr>
            <w:lang w:val="en-US"/>
          </w:rPr>
          <w:delText xml:space="preserve">See </w:delText>
        </w:r>
        <w:r w:rsidR="00BC0676" w:rsidDel="00732402">
          <w:fldChar w:fldCharType="begin"/>
        </w:r>
        <w:r w:rsidR="00BC0676" w:rsidDel="00732402">
          <w:delInstrText xml:space="preserve"> HYPERLINK "http://www.oasisopen.org/committees/security/" </w:delInstrText>
        </w:r>
        <w:r w:rsidR="00BC0676" w:rsidDel="00732402">
          <w:fldChar w:fldCharType="separate"/>
        </w:r>
        <w:r w:rsidRPr="00F24A36" w:rsidDel="00732402">
          <w:rPr>
            <w:rStyle w:val="Hyperlink"/>
            <w:lang w:val="en-US"/>
          </w:rPr>
          <w:delText>http://www.oasisopen.org/committees/security/</w:delText>
        </w:r>
        <w:r w:rsidR="00BC0676" w:rsidDel="00732402">
          <w:rPr>
            <w:rStyle w:val="Hyperlink"/>
            <w:lang w:val="en-US"/>
          </w:rPr>
          <w:fldChar w:fldCharType="end"/>
        </w:r>
        <w:r w:rsidRPr="00F24A36" w:rsidDel="00732402">
          <w:rPr>
            <w:lang w:val="en-US"/>
          </w:rPr>
          <w:delText>.</w:delText>
        </w:r>
      </w:del>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8"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38F60586" w:rsidR="00D34495" w:rsidRDefault="00D34495" w:rsidP="00B93AD2">
      <w:pPr>
        <w:ind w:left="720"/>
        <w:rPr>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p>
    <w:p w14:paraId="70CE7DE8" w14:textId="77777777" w:rsidR="007B5116" w:rsidRDefault="007B5116" w:rsidP="00B93AD2">
      <w:pPr>
        <w:ind w:left="720"/>
        <w:rPr>
          <w:lang w:val="en-US"/>
        </w:rPr>
      </w:pPr>
    </w:p>
    <w:p w14:paraId="2393A834" w14:textId="77777777" w:rsidR="001F3C70" w:rsidRDefault="001F3C70">
      <w:pPr>
        <w:spacing w:line="240" w:lineRule="auto"/>
        <w:rPr>
          <w:ins w:id="409" w:author="Martin Lindström" w:date="2015-08-06T10:46:00Z"/>
          <w:rFonts w:asciiTheme="majorHAnsi" w:eastAsiaTheme="majorEastAsia" w:hAnsiTheme="majorHAnsi" w:cstheme="majorBidi"/>
          <w:b/>
          <w:bCs/>
          <w:color w:val="345A8A" w:themeColor="accent1" w:themeShade="B5"/>
          <w:sz w:val="32"/>
          <w:szCs w:val="32"/>
          <w:lang w:val="en-US"/>
        </w:rPr>
      </w:pPr>
      <w:ins w:id="410" w:author="Martin Lindström" w:date="2015-08-06T10:46:00Z">
        <w:r>
          <w:rPr>
            <w:lang w:val="en-US"/>
          </w:rPr>
          <w:br w:type="page"/>
        </w:r>
      </w:ins>
    </w:p>
    <w:p w14:paraId="3CC119B4" w14:textId="4C604068" w:rsidR="007B5116" w:rsidRDefault="007B5116" w:rsidP="007B5116">
      <w:pPr>
        <w:pStyle w:val="Heading1"/>
        <w:rPr>
          <w:lang w:val="en-US"/>
        </w:rPr>
      </w:pPr>
      <w:bookmarkStart w:id="411" w:name="_Toc300477356"/>
      <w:r>
        <w:rPr>
          <w:lang w:val="en-US"/>
        </w:rPr>
        <w:lastRenderedPageBreak/>
        <w:t>Changes between versions</w:t>
      </w:r>
      <w:bookmarkEnd w:id="411"/>
    </w:p>
    <w:p w14:paraId="4A6F323D" w14:textId="77777777" w:rsidR="00E6674C" w:rsidRDefault="00E6674C" w:rsidP="00E6674C">
      <w:pPr>
        <w:rPr>
          <w:ins w:id="412" w:author="Martin Lindström" w:date="2015-08-04T16:48:00Z"/>
          <w:b/>
          <w:lang w:val="en-US"/>
        </w:rPr>
      </w:pPr>
      <w:ins w:id="413" w:author="Martin Lindström" w:date="2015-08-04T16:48:00Z">
        <w:r>
          <w:rPr>
            <w:b/>
            <w:lang w:val="en-US"/>
          </w:rPr>
          <w:t>Changes between version 1.2 and version 1.3:</w:t>
        </w:r>
      </w:ins>
    </w:p>
    <w:p w14:paraId="26E72FCB" w14:textId="77777777" w:rsidR="00E6674C" w:rsidRDefault="00E6674C" w:rsidP="00E6674C">
      <w:pPr>
        <w:rPr>
          <w:ins w:id="414" w:author="Martin Lindström" w:date="2015-08-04T16:48:00Z"/>
          <w:lang w:val="en-US"/>
        </w:rPr>
      </w:pPr>
    </w:p>
    <w:p w14:paraId="64003FAA" w14:textId="5C2A267C" w:rsidR="00A71D12" w:rsidRDefault="00C227C3" w:rsidP="00E6674C">
      <w:pPr>
        <w:pStyle w:val="ListParagraph"/>
        <w:numPr>
          <w:ilvl w:val="0"/>
          <w:numId w:val="39"/>
        </w:numPr>
        <w:rPr>
          <w:ins w:id="415" w:author="Martin Lindström" w:date="2015-08-06T10:14:00Z"/>
          <w:lang w:val="en-US"/>
        </w:rPr>
      </w:pPr>
      <w:ins w:id="416" w:author="Martin Lindström" w:date="2015-08-06T10:19:00Z">
        <w:r>
          <w:rPr>
            <w:lang w:val="en-US"/>
          </w:rPr>
          <w:t>This specification no longer uses the term “attribute profile</w:t>
        </w:r>
      </w:ins>
      <w:ins w:id="417" w:author="Martin Lindström" w:date="2015-08-06T10:20:00Z">
        <w:r>
          <w:rPr>
            <w:lang w:val="en-US"/>
          </w:rPr>
          <w:t>” for named collections of attributes for diffe</w:t>
        </w:r>
        <w:r>
          <w:rPr>
            <w:lang w:val="en-US"/>
          </w:rPr>
          <w:t>r</w:t>
        </w:r>
        <w:r>
          <w:rPr>
            <w:lang w:val="en-US"/>
          </w:rPr>
          <w:t xml:space="preserve">ent scenarios. Instead the </w:t>
        </w:r>
      </w:ins>
      <w:ins w:id="418" w:author="Martin Lindström" w:date="2015-08-06T10:21:00Z">
        <w:r w:rsidR="00CA217B">
          <w:rPr>
            <w:lang w:val="en-US"/>
          </w:rPr>
          <w:t>term “attribute set” is used.</w:t>
        </w:r>
      </w:ins>
    </w:p>
    <w:p w14:paraId="0E214C3A" w14:textId="04432157" w:rsidR="00E6674C" w:rsidRDefault="00E6674C" w:rsidP="00E6674C">
      <w:pPr>
        <w:pStyle w:val="ListParagraph"/>
        <w:numPr>
          <w:ilvl w:val="0"/>
          <w:numId w:val="39"/>
        </w:numPr>
        <w:rPr>
          <w:ins w:id="419" w:author="Martin Lindström" w:date="2015-08-04T16:48:00Z"/>
          <w:lang w:val="en-US"/>
        </w:rPr>
      </w:pPr>
      <w:ins w:id="420" w:author="Martin Lindström" w:date="2015-08-04T16:48:00Z">
        <w:r>
          <w:rPr>
            <w:lang w:val="en-US"/>
          </w:rPr>
          <w:t xml:space="preserve">Definitions of attribute </w:t>
        </w:r>
      </w:ins>
      <w:ins w:id="421" w:author="Martin Lindström" w:date="2015-08-06T10:37:00Z">
        <w:r w:rsidR="00797B9B">
          <w:rPr>
            <w:lang w:val="en-US"/>
          </w:rPr>
          <w:t>sets (</w:t>
        </w:r>
      </w:ins>
      <w:ins w:id="422" w:author="Martin Lindström" w:date="2015-08-04T16:48:00Z">
        <w:r>
          <w:rPr>
            <w:lang w:val="en-US"/>
          </w:rPr>
          <w:t>profiles</w:t>
        </w:r>
      </w:ins>
      <w:ins w:id="423" w:author="Martin Lindström" w:date="2015-08-06T10:37:00Z">
        <w:r w:rsidR="00797B9B">
          <w:rPr>
            <w:lang w:val="en-US"/>
          </w:rPr>
          <w:t>)</w:t>
        </w:r>
      </w:ins>
      <w:ins w:id="424" w:author="Martin Lindström" w:date="2015-08-04T16:48:00Z">
        <w:r>
          <w:rPr>
            <w:lang w:val="en-US"/>
          </w:rPr>
          <w:t xml:space="preserve"> have been changed to be more flexible and to </w:t>
        </w:r>
      </w:ins>
      <w:ins w:id="425" w:author="Martin Lindström" w:date="2015-08-06T10:38:00Z">
        <w:r w:rsidR="00797B9B">
          <w:rPr>
            <w:lang w:val="en-US"/>
          </w:rPr>
          <w:t>focus only on which</w:t>
        </w:r>
      </w:ins>
      <w:ins w:id="426" w:author="Martin Lindström" w:date="2015-08-04T16:48:00Z">
        <w:r>
          <w:rPr>
            <w:lang w:val="en-US"/>
          </w:rPr>
          <w:t xml:space="preserve"> attribute</w:t>
        </w:r>
      </w:ins>
      <w:ins w:id="427" w:author="Martin Lindström" w:date="2015-08-06T10:38:00Z">
        <w:r w:rsidR="00797B9B">
          <w:rPr>
            <w:lang w:val="en-US"/>
          </w:rPr>
          <w:t>s that should be included in an</w:t>
        </w:r>
      </w:ins>
      <w:ins w:id="428" w:author="Martin Lindström" w:date="2015-08-04T16:48:00Z">
        <w:r>
          <w:rPr>
            <w:lang w:val="en-US"/>
          </w:rPr>
          <w:t xml:space="preserve"> </w:t>
        </w:r>
      </w:ins>
      <w:ins w:id="429" w:author="Martin Lindström" w:date="2015-08-06T10:38:00Z">
        <w:r w:rsidR="00797B9B">
          <w:rPr>
            <w:lang w:val="en-US"/>
          </w:rPr>
          <w:t xml:space="preserve">attribute </w:t>
        </w:r>
      </w:ins>
      <w:ins w:id="430" w:author="Martin Lindström" w:date="2015-08-04T16:48:00Z">
        <w:r>
          <w:rPr>
            <w:lang w:val="en-US"/>
          </w:rPr>
          <w:t>release</w:t>
        </w:r>
      </w:ins>
      <w:ins w:id="431" w:author="Martin Lindström" w:date="2015-08-06T10:38:00Z">
        <w:r w:rsidR="00797B9B">
          <w:rPr>
            <w:lang w:val="en-US"/>
          </w:rPr>
          <w:t>.</w:t>
        </w:r>
      </w:ins>
      <w:ins w:id="432" w:author="Martin Lindström" w:date="2015-08-04T16:48:00Z">
        <w:r>
          <w:rPr>
            <w:lang w:val="en-US"/>
          </w:rPr>
          <w:t xml:space="preserve"> Attribute </w:t>
        </w:r>
      </w:ins>
      <w:ins w:id="433" w:author="Martin Lindström" w:date="2015-08-06T10:38:00Z">
        <w:r w:rsidR="00797B9B">
          <w:rPr>
            <w:lang w:val="en-US"/>
          </w:rPr>
          <w:t>set</w:t>
        </w:r>
      </w:ins>
      <w:ins w:id="434" w:author="Martin Lindström" w:date="2015-08-04T16:48:00Z">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ins>
      <w:ins w:id="435" w:author="Martin Lindström" w:date="2015-08-17T18:17:00Z">
        <w:r w:rsidR="00867135">
          <w:rPr>
            <w:lang w:val="en-US"/>
          </w:rPr>
          <w:t xml:space="preserve"> 2</w:t>
        </w:r>
      </w:ins>
      <w:ins w:id="436" w:author="Martin Lindström" w:date="2015-08-04T16:48:00Z">
        <w:r>
          <w:rPr>
            <w:lang w:val="en-US"/>
          </w:rPr>
          <w:t>.</w:t>
        </w:r>
      </w:ins>
    </w:p>
    <w:p w14:paraId="5A0BF136" w14:textId="6913D993" w:rsidR="00A82BEC" w:rsidRDefault="00A82BEC" w:rsidP="00E6674C">
      <w:pPr>
        <w:pStyle w:val="ListParagraph"/>
        <w:numPr>
          <w:ilvl w:val="0"/>
          <w:numId w:val="39"/>
        </w:numPr>
        <w:rPr>
          <w:ins w:id="437" w:author="Martin Lindström" w:date="2015-08-05T15:16:00Z"/>
          <w:lang w:val="en-US"/>
        </w:rPr>
      </w:pPr>
      <w:ins w:id="438" w:author="Martin Lindström" w:date="2015-08-05T15:16:00Z">
        <w:r>
          <w:rPr>
            <w:lang w:val="en-US"/>
          </w:rPr>
          <w:t xml:space="preserve">The </w:t>
        </w:r>
      </w:ins>
      <w:ins w:id="439" w:author="Martin Lindström" w:date="2015-08-06T10:12:00Z">
        <w:r w:rsidR="00B53A56">
          <w:rPr>
            <w:lang w:val="en-US"/>
          </w:rPr>
          <w:t>contents of the previous chapter 2, “NameID”, were</w:t>
        </w:r>
      </w:ins>
      <w:ins w:id="440" w:author="Martin Lindström" w:date="2015-08-05T15:16:00Z">
        <w:r>
          <w:rPr>
            <w:lang w:val="en-US"/>
          </w:rPr>
          <w:t xml:space="preserve"> moved to </w:t>
        </w:r>
      </w:ins>
      <w:ins w:id="441" w:author="Martin Lindström" w:date="2015-08-05T15:17:00Z">
        <w:r>
          <w:rPr>
            <w:lang w:val="en-US"/>
          </w:rPr>
          <w:t>the “</w:t>
        </w:r>
        <w:r w:rsidRPr="00A82BEC">
          <w:rPr>
            <w:lang w:val="en-US"/>
          </w:rPr>
          <w:t>Deployment Profile for the Sw</w:t>
        </w:r>
        <w:r w:rsidRPr="00A82BEC">
          <w:rPr>
            <w:lang w:val="en-US"/>
          </w:rPr>
          <w:t>e</w:t>
        </w:r>
        <w:r w:rsidRPr="00A82BEC">
          <w:rPr>
            <w:lang w:val="en-US"/>
          </w:rPr>
          <w:t>dish eID Framework</w:t>
        </w:r>
        <w:r>
          <w:rPr>
            <w:lang w:val="en-US"/>
          </w:rPr>
          <w:t>” document.</w:t>
        </w:r>
      </w:ins>
    </w:p>
    <w:p w14:paraId="2E75F981" w14:textId="335C14CB" w:rsidR="00E6674C" w:rsidRDefault="00E6674C" w:rsidP="00E6674C">
      <w:pPr>
        <w:pStyle w:val="ListParagraph"/>
        <w:numPr>
          <w:ilvl w:val="0"/>
          <w:numId w:val="39"/>
        </w:numPr>
        <w:rPr>
          <w:ins w:id="442" w:author="Martin Lindström" w:date="2015-08-13T18:01:00Z"/>
          <w:lang w:val="en-US"/>
        </w:rPr>
      </w:pPr>
      <w:ins w:id="443" w:author="Martin Lindström" w:date="2015-08-04T16:48:00Z">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ins>
      <w:ins w:id="444" w:author="Martin Lindström" w:date="2015-08-06T10:39:00Z">
        <w:r w:rsidR="00255F75">
          <w:rPr>
            <w:lang w:val="en-US"/>
          </w:rPr>
          <w:t>set (profile</w:t>
        </w:r>
        <w:r w:rsidR="0013271B">
          <w:rPr>
            <w:lang w:val="en-US"/>
          </w:rPr>
          <w:t>)</w:t>
        </w:r>
      </w:ins>
      <w:ins w:id="445" w:author="Martin Lindström" w:date="2015-08-04T16:48:00Z">
        <w:r>
          <w:rPr>
            <w:lang w:val="en-US"/>
          </w:rPr>
          <w:t>. See sectio</w:t>
        </w:r>
        <w:r w:rsidR="00DA77CF">
          <w:rPr>
            <w:lang w:val="en-US"/>
          </w:rPr>
          <w:t>n 2.3</w:t>
        </w:r>
      </w:ins>
      <w:ins w:id="446" w:author="Martin Lindström" w:date="2015-08-06T10:41:00Z">
        <w:r w:rsidR="00255F75">
          <w:rPr>
            <w:lang w:val="en-US"/>
          </w:rPr>
          <w:t>.</w:t>
        </w:r>
      </w:ins>
    </w:p>
    <w:p w14:paraId="4E85E4E0" w14:textId="3B4F139B" w:rsidR="00287A41" w:rsidRDefault="00287A41" w:rsidP="00E6674C">
      <w:pPr>
        <w:pStyle w:val="ListParagraph"/>
        <w:numPr>
          <w:ilvl w:val="0"/>
          <w:numId w:val="39"/>
        </w:numPr>
        <w:rPr>
          <w:ins w:id="447" w:author="Martin Lindström" w:date="2015-08-04T16:48:00Z"/>
          <w:lang w:val="en-US"/>
        </w:rPr>
      </w:pPr>
      <w:ins w:id="448" w:author="Martin Lindström" w:date="2015-08-13T18:01:00Z">
        <w:r>
          <w:rPr>
            <w:lang w:val="en-US"/>
          </w:rPr>
          <w:t>The attribute</w:t>
        </w:r>
      </w:ins>
      <w:ins w:id="449" w:author="Martin Lindström" w:date="2015-08-13T18:04:00Z">
        <w:r w:rsidR="00255F75">
          <w:rPr>
            <w:lang w:val="en-US"/>
          </w:rPr>
          <w:t>s</w:t>
        </w:r>
      </w:ins>
      <w:ins w:id="450" w:author="Martin Lindström" w:date="2015-08-13T18:01:00Z">
        <w:r>
          <w:rPr>
            <w:lang w:val="en-US"/>
          </w:rPr>
          <w:t xml:space="preserve"> </w:t>
        </w:r>
        <w:r w:rsidRPr="00255F75">
          <w:rPr>
            <w:rStyle w:val="Code"/>
          </w:rPr>
          <w:t>o</w:t>
        </w:r>
      </w:ins>
      <w:ins w:id="451" w:author="Martin Lindström" w:date="2015-08-13T18:03:00Z">
        <w:r w:rsidR="00C17BF8">
          <w:rPr>
            <w:lang w:val="en-US"/>
          </w:rPr>
          <w:t xml:space="preserve"> (Organization) </w:t>
        </w:r>
      </w:ins>
      <w:ins w:id="452" w:author="Martin Lindström" w:date="2015-08-13T18:04:00Z">
        <w:r w:rsidR="00255F75">
          <w:rPr>
            <w:lang w:val="en-US"/>
          </w:rPr>
          <w:t xml:space="preserve">and </w:t>
        </w:r>
        <w:r w:rsidR="00255F75" w:rsidRPr="00255F75">
          <w:rPr>
            <w:rStyle w:val="Code"/>
          </w:rPr>
          <w:t>displayName</w:t>
        </w:r>
        <w:r w:rsidR="00255F75">
          <w:rPr>
            <w:lang w:val="en-US"/>
          </w:rPr>
          <w:t xml:space="preserve"> are</w:t>
        </w:r>
      </w:ins>
      <w:ins w:id="453" w:author="Martin Lindström" w:date="2015-08-13T18:03:00Z">
        <w:r w:rsidR="00C17BF8">
          <w:rPr>
            <w:lang w:val="en-US"/>
          </w:rPr>
          <w:t xml:space="preserve"> now specified as “required” for the </w:t>
        </w:r>
      </w:ins>
      <w:ins w:id="454" w:author="Martin Lindström" w:date="2015-08-13T18:04:00Z">
        <w:r w:rsidR="00C17BF8">
          <w:rPr>
            <w:lang w:val="en-US"/>
          </w:rPr>
          <w:t>“</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ins>
      <w:ins w:id="455" w:author="Martin Lindström" w:date="2015-08-17T18:17:00Z">
        <w:r w:rsidR="009E1E4C">
          <w:rPr>
            <w:lang w:val="en-US"/>
          </w:rPr>
          <w:t xml:space="preserve"> 2.4</w:t>
        </w:r>
      </w:ins>
      <w:ins w:id="456" w:author="Martin Lindström" w:date="2015-08-13T18:05:00Z">
        <w:r w:rsidR="00255F75">
          <w:rPr>
            <w:lang w:val="en-US"/>
          </w:rPr>
          <w:t>.</w:t>
        </w:r>
      </w:ins>
    </w:p>
    <w:p w14:paraId="7EF198AF" w14:textId="5D74C169" w:rsidR="00E6674C" w:rsidRDefault="00E6674C" w:rsidP="00E6674C">
      <w:pPr>
        <w:pStyle w:val="ListParagraph"/>
        <w:numPr>
          <w:ilvl w:val="0"/>
          <w:numId w:val="39"/>
        </w:numPr>
        <w:rPr>
          <w:ins w:id="457" w:author="Martin Lindström" w:date="2015-08-04T16:48:00Z"/>
          <w:lang w:val="en-US"/>
        </w:rPr>
      </w:pPr>
      <w:ins w:id="458" w:author="Martin Lindström" w:date="2015-08-04T16:48:00Z">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ins>
      <w:ins w:id="459" w:author="Martin Lindström" w:date="2015-08-06T10:41:00Z">
        <w:r w:rsidR="00FE0803">
          <w:rPr>
            <w:lang w:val="en-US"/>
          </w:rPr>
          <w:t>set (profile)</w:t>
        </w:r>
      </w:ins>
      <w:ins w:id="460" w:author="Martin Lindström" w:date="2015-08-04T16:48:00Z">
        <w:r>
          <w:rPr>
            <w:lang w:val="en-US"/>
          </w:rPr>
          <w:t>. See se</w:t>
        </w:r>
        <w:r>
          <w:rPr>
            <w:lang w:val="en-US"/>
          </w:rPr>
          <w:t>c</w:t>
        </w:r>
        <w:r>
          <w:rPr>
            <w:lang w:val="en-US"/>
          </w:rPr>
          <w:t>tion</w:t>
        </w:r>
      </w:ins>
      <w:ins w:id="461" w:author="Martin Lindström" w:date="2015-08-17T18:18:00Z">
        <w:r w:rsidR="0080159D">
          <w:rPr>
            <w:lang w:val="en-US"/>
          </w:rPr>
          <w:t xml:space="preserve"> 2.2</w:t>
        </w:r>
      </w:ins>
      <w:ins w:id="462" w:author="Martin Lindström" w:date="2015-08-04T16:48:00Z">
        <w:r>
          <w:rPr>
            <w:lang w:val="en-US"/>
          </w:rPr>
          <w:t>.</w:t>
        </w:r>
      </w:ins>
    </w:p>
    <w:p w14:paraId="157B7514" w14:textId="6886D60A" w:rsidR="00E6674C" w:rsidRPr="0055137B" w:rsidRDefault="00E6674C" w:rsidP="00E6674C">
      <w:pPr>
        <w:pStyle w:val="ListParagraph"/>
        <w:numPr>
          <w:ilvl w:val="0"/>
          <w:numId w:val="39"/>
        </w:numPr>
        <w:rPr>
          <w:ins w:id="463" w:author="Martin Lindström" w:date="2015-08-04T16:48:00Z"/>
          <w:lang w:val="en-US"/>
        </w:rPr>
      </w:pPr>
      <w:ins w:id="464" w:author="Martin Lindström" w:date="2015-08-04T16:48:00Z">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ins>
      <w:ins w:id="465" w:author="Martin Lindström" w:date="2015-08-17T18:18:00Z">
        <w:r w:rsidR="00C45344">
          <w:rPr>
            <w:lang w:val="en-US"/>
          </w:rPr>
          <w:t>3.1</w:t>
        </w:r>
      </w:ins>
      <w:ins w:id="466" w:author="Martin Lindström" w:date="2015-08-06T10:13:00Z">
        <w:r w:rsidR="00606CD2">
          <w:rPr>
            <w:lang w:val="en-US"/>
          </w:rPr>
          <w:t xml:space="preserve"> </w:t>
        </w:r>
      </w:ins>
      <w:ins w:id="467" w:author="Martin Lindström" w:date="2015-08-04T16:48:00Z">
        <w:r>
          <w:rPr>
            <w:lang w:val="en-US"/>
          </w:rPr>
          <w:t>and</w:t>
        </w:r>
      </w:ins>
      <w:ins w:id="468" w:author="Martin Lindström" w:date="2015-08-17T18:18:00Z">
        <w:r w:rsidR="00C45344">
          <w:rPr>
            <w:lang w:val="en-US"/>
          </w:rPr>
          <w:t xml:space="preserve"> 3.2.1</w:t>
        </w:r>
      </w:ins>
      <w:ins w:id="469" w:author="Martin Lindström" w:date="2015-08-04T16:48:00Z">
        <w:r>
          <w:rPr>
            <w:lang w:val="en-US"/>
          </w:rPr>
          <w:t>).</w:t>
        </w:r>
      </w:ins>
    </w:p>
    <w:p w14:paraId="1842C860" w14:textId="77777777" w:rsidR="00E6674C" w:rsidRDefault="00E6674C" w:rsidP="007B5116">
      <w:pPr>
        <w:rPr>
          <w:ins w:id="470" w:author="Martin Lindström" w:date="2015-08-04T16:47:00Z"/>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19"/>
      <w:headerReference w:type="default" r:id="rId20"/>
      <w:footerReference w:type="even" r:id="rId21"/>
      <w:footerReference w:type="default" r:id="rId22"/>
      <w:headerReference w:type="first" r:id="rId23"/>
      <w:footerReference w:type="first" r:id="rId24"/>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8E100A" w:rsidRDefault="008E100A">
      <w:pPr>
        <w:spacing w:line="240" w:lineRule="auto"/>
      </w:pPr>
      <w:r>
        <w:separator/>
      </w:r>
    </w:p>
  </w:endnote>
  <w:endnote w:type="continuationSeparator" w:id="0">
    <w:p w14:paraId="435C43EF" w14:textId="77777777" w:rsidR="008E100A" w:rsidRDefault="008E1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31EA1D" w14:textId="77777777" w:rsidR="00481180" w:rsidRDefault="004811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8E100A" w:rsidRPr="00C912BA" w14:paraId="3F26EF42" w14:textId="77777777" w:rsidTr="00D74D00">
      <w:tc>
        <w:tcPr>
          <w:tcW w:w="7208" w:type="dxa"/>
          <w:gridSpan w:val="4"/>
          <w:tcBorders>
            <w:bottom w:val="single" w:sz="4" w:space="0" w:color="auto"/>
          </w:tcBorders>
        </w:tcPr>
        <w:p w14:paraId="3B08F497" w14:textId="77777777" w:rsidR="008E100A" w:rsidRPr="00C912BA" w:rsidRDefault="008E100A" w:rsidP="00F27527">
          <w:pPr>
            <w:pStyle w:val="Ledtext"/>
            <w:rPr>
              <w:spacing w:val="20"/>
              <w:sz w:val="16"/>
              <w:szCs w:val="16"/>
              <w:lang w:val="sv-SE"/>
            </w:rPr>
          </w:pPr>
          <w:bookmarkStart w:id="474" w:name="www"/>
          <w:r w:rsidRPr="00C912BA">
            <w:rPr>
              <w:b/>
              <w:bCs/>
              <w:sz w:val="16"/>
              <w:lang w:val="sv-SE"/>
            </w:rPr>
            <w:t>www.</w:t>
          </w:r>
          <w:r>
            <w:rPr>
              <w:b/>
              <w:bCs/>
              <w:sz w:val="16"/>
              <w:lang w:val="sv-SE"/>
            </w:rPr>
            <w:t>elegnamnden</w:t>
          </w:r>
          <w:r w:rsidRPr="00C912BA">
            <w:rPr>
              <w:b/>
              <w:bCs/>
              <w:sz w:val="16"/>
              <w:lang w:val="sv-SE"/>
            </w:rPr>
            <w:t>.se</w:t>
          </w:r>
          <w:bookmarkEnd w:id="474"/>
        </w:p>
      </w:tc>
      <w:tc>
        <w:tcPr>
          <w:tcW w:w="2347" w:type="dxa"/>
          <w:tcBorders>
            <w:bottom w:val="single" w:sz="4" w:space="0" w:color="auto"/>
          </w:tcBorders>
        </w:tcPr>
        <w:p w14:paraId="619C2AE8" w14:textId="77777777" w:rsidR="008E100A" w:rsidRPr="00C912BA" w:rsidRDefault="008E100A" w:rsidP="00F27527">
          <w:pPr>
            <w:pStyle w:val="Ledtext"/>
            <w:rPr>
              <w:sz w:val="16"/>
              <w:lang w:val="sv-SE"/>
            </w:rPr>
          </w:pPr>
        </w:p>
      </w:tc>
    </w:tr>
    <w:tr w:rsidR="008E100A" w:rsidRPr="00C912BA" w14:paraId="0BBF8E42" w14:textId="77777777" w:rsidTr="00D74D00">
      <w:tc>
        <w:tcPr>
          <w:tcW w:w="1988" w:type="dxa"/>
          <w:tcBorders>
            <w:top w:val="single" w:sz="4" w:space="0" w:color="auto"/>
          </w:tcBorders>
        </w:tcPr>
        <w:p w14:paraId="53B57CCF" w14:textId="77777777" w:rsidR="008E100A" w:rsidRPr="00C912BA" w:rsidRDefault="008E100A" w:rsidP="00F27527">
          <w:pPr>
            <w:pStyle w:val="Ledtext"/>
            <w:rPr>
              <w:lang w:val="sv-SE"/>
            </w:rPr>
          </w:pPr>
          <w:bookmarkStart w:id="475" w:name="PostadressLed"/>
          <w:r>
            <w:rPr>
              <w:lang w:val="sv-SE"/>
            </w:rPr>
            <w:t>Postadress</w:t>
          </w:r>
          <w:bookmarkEnd w:id="475"/>
        </w:p>
      </w:tc>
      <w:tc>
        <w:tcPr>
          <w:tcW w:w="1620" w:type="dxa"/>
          <w:tcBorders>
            <w:top w:val="single" w:sz="4" w:space="0" w:color="auto"/>
          </w:tcBorders>
        </w:tcPr>
        <w:p w14:paraId="7481F620" w14:textId="77777777" w:rsidR="008E100A" w:rsidRPr="00C912BA" w:rsidRDefault="008E100A"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8E100A" w:rsidRPr="00C912BA" w:rsidRDefault="008E100A" w:rsidP="00F27527">
          <w:pPr>
            <w:pStyle w:val="Ledtext"/>
            <w:rPr>
              <w:lang w:val="sv-SE"/>
            </w:rPr>
          </w:pPr>
          <w:bookmarkStart w:id="476" w:name="TelefonVaxelLed"/>
          <w:r>
            <w:rPr>
              <w:lang w:val="sv-SE"/>
            </w:rPr>
            <w:t>Telefon växel</w:t>
          </w:r>
          <w:bookmarkEnd w:id="476"/>
        </w:p>
      </w:tc>
      <w:tc>
        <w:tcPr>
          <w:tcW w:w="1800" w:type="dxa"/>
          <w:tcBorders>
            <w:top w:val="single" w:sz="4" w:space="0" w:color="auto"/>
          </w:tcBorders>
        </w:tcPr>
        <w:p w14:paraId="0987B1B2" w14:textId="77777777" w:rsidR="008E100A" w:rsidRPr="00C912BA" w:rsidRDefault="008E100A" w:rsidP="00F27527">
          <w:pPr>
            <w:pStyle w:val="Ledtext"/>
            <w:rPr>
              <w:lang w:val="sv-SE"/>
            </w:rPr>
          </w:pPr>
          <w:bookmarkStart w:id="477" w:name="TelefonVaxelUtlLedtext"/>
          <w:bookmarkEnd w:id="477"/>
        </w:p>
      </w:tc>
      <w:tc>
        <w:tcPr>
          <w:tcW w:w="2347" w:type="dxa"/>
          <w:tcBorders>
            <w:top w:val="single" w:sz="4" w:space="0" w:color="auto"/>
          </w:tcBorders>
        </w:tcPr>
        <w:p w14:paraId="35B8C08C" w14:textId="77777777" w:rsidR="008E100A" w:rsidRPr="00C912BA" w:rsidRDefault="008E100A" w:rsidP="00F27527">
          <w:pPr>
            <w:pStyle w:val="Ledtext"/>
            <w:rPr>
              <w:lang w:val="sv-SE"/>
            </w:rPr>
          </w:pPr>
          <w:bookmarkStart w:id="478" w:name="EpostLed"/>
          <w:r>
            <w:rPr>
              <w:lang w:val="sv-SE"/>
            </w:rPr>
            <w:t>E-postadress</w:t>
          </w:r>
          <w:bookmarkEnd w:id="478"/>
        </w:p>
      </w:tc>
    </w:tr>
    <w:tr w:rsidR="008E100A" w:rsidRPr="00C912BA" w14:paraId="06607072" w14:textId="77777777" w:rsidTr="00D74D00">
      <w:tc>
        <w:tcPr>
          <w:tcW w:w="1988" w:type="dxa"/>
        </w:tcPr>
        <w:p w14:paraId="4EC133D2" w14:textId="77777777" w:rsidR="008E100A" w:rsidRPr="00C912BA" w:rsidRDefault="008E100A" w:rsidP="00F27527">
          <w:pPr>
            <w:pStyle w:val="Ledtext"/>
            <w:rPr>
              <w:b/>
              <w:bCs/>
              <w:lang w:val="sv-SE"/>
            </w:rPr>
          </w:pPr>
          <w:bookmarkStart w:id="479" w:name="Postadress"/>
          <w:r>
            <w:rPr>
              <w:b/>
              <w:bCs/>
              <w:lang w:val="sv-SE"/>
            </w:rPr>
            <w:t xml:space="preserve">171 94  SOLNA </w:t>
          </w:r>
          <w:bookmarkEnd w:id="479"/>
        </w:p>
      </w:tc>
      <w:tc>
        <w:tcPr>
          <w:tcW w:w="1620" w:type="dxa"/>
        </w:tcPr>
        <w:p w14:paraId="64EDE1D1" w14:textId="77777777" w:rsidR="008E100A" w:rsidRPr="00C912BA" w:rsidRDefault="008E100A" w:rsidP="00F27527">
          <w:pPr>
            <w:pStyle w:val="Ledtext"/>
            <w:ind w:left="-57"/>
            <w:rPr>
              <w:b/>
              <w:bCs/>
              <w:lang w:val="sv-SE"/>
            </w:rPr>
          </w:pPr>
          <w:r>
            <w:rPr>
              <w:b/>
              <w:bCs/>
              <w:lang w:val="sv-SE"/>
            </w:rPr>
            <w:t>Korta gatan 10</w:t>
          </w:r>
        </w:p>
      </w:tc>
      <w:tc>
        <w:tcPr>
          <w:tcW w:w="1800" w:type="dxa"/>
        </w:tcPr>
        <w:p w14:paraId="14FD09A9" w14:textId="77777777" w:rsidR="008E100A" w:rsidRPr="00C912BA" w:rsidRDefault="008E100A" w:rsidP="00F27527">
          <w:pPr>
            <w:pStyle w:val="Ledtext"/>
            <w:rPr>
              <w:b/>
              <w:bCs/>
              <w:lang w:val="sv-SE"/>
            </w:rPr>
          </w:pPr>
          <w:bookmarkStart w:id="480" w:name="TelefonVaxel"/>
          <w:r>
            <w:rPr>
              <w:b/>
              <w:bCs/>
              <w:lang w:val="sv-SE"/>
            </w:rPr>
            <w:t xml:space="preserve">010-574 21 00 </w:t>
          </w:r>
          <w:bookmarkEnd w:id="480"/>
          <w:r>
            <w:rPr>
              <w:b/>
              <w:bCs/>
              <w:lang w:val="sv-SE"/>
            </w:rPr>
            <w:t xml:space="preserve"> </w:t>
          </w:r>
        </w:p>
      </w:tc>
      <w:tc>
        <w:tcPr>
          <w:tcW w:w="1800" w:type="dxa"/>
        </w:tcPr>
        <w:p w14:paraId="4A68601A" w14:textId="77777777" w:rsidR="008E100A" w:rsidRPr="00C912BA" w:rsidRDefault="008E100A" w:rsidP="00F27527">
          <w:pPr>
            <w:pStyle w:val="Ledtext"/>
            <w:rPr>
              <w:b/>
              <w:bCs/>
              <w:lang w:val="sv-SE"/>
            </w:rPr>
          </w:pPr>
          <w:bookmarkStart w:id="481" w:name="TelefonVaxelUtl"/>
          <w:bookmarkEnd w:id="481"/>
        </w:p>
      </w:tc>
      <w:tc>
        <w:tcPr>
          <w:tcW w:w="2347" w:type="dxa"/>
        </w:tcPr>
        <w:p w14:paraId="213B98C5" w14:textId="77777777" w:rsidR="008E100A" w:rsidRPr="00C912BA" w:rsidRDefault="008E100A" w:rsidP="00F27527">
          <w:pPr>
            <w:pStyle w:val="Ledtext"/>
            <w:rPr>
              <w:b/>
              <w:bCs/>
              <w:lang w:val="sv-SE"/>
            </w:rPr>
          </w:pPr>
          <w:bookmarkStart w:id="482" w:name="EmailFot"/>
          <w:r>
            <w:rPr>
              <w:b/>
              <w:bCs/>
              <w:lang w:val="sv-SE"/>
            </w:rPr>
            <w:t>kansliet@elegnamnden.se</w:t>
          </w:r>
          <w:bookmarkEnd w:id="482"/>
        </w:p>
      </w:tc>
    </w:tr>
  </w:tbl>
  <w:p w14:paraId="07C1B5E6" w14:textId="4AB8A180" w:rsidR="008E100A" w:rsidRDefault="008E100A"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1E4F33">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1E4F33">
      <w:rPr>
        <w:noProof/>
        <w:color w:val="808080"/>
        <w:sz w:val="16"/>
      </w:rPr>
      <w:t>9</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2A5443" w14:textId="77777777" w:rsidR="00481180" w:rsidRDefault="004811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8E100A" w:rsidRDefault="008E100A">
      <w:pPr>
        <w:spacing w:line="240" w:lineRule="auto"/>
      </w:pPr>
      <w:r>
        <w:separator/>
      </w:r>
    </w:p>
  </w:footnote>
  <w:footnote w:type="continuationSeparator" w:id="0">
    <w:p w14:paraId="474C247A" w14:textId="77777777" w:rsidR="008E100A" w:rsidRDefault="008E100A">
      <w:pPr>
        <w:spacing w:line="240" w:lineRule="auto"/>
      </w:pPr>
      <w:r>
        <w:continuationSeparator/>
      </w:r>
    </w:p>
  </w:footnote>
  <w:footnote w:id="1">
    <w:p w14:paraId="3D03898C" w14:textId="77777777" w:rsidR="008E100A" w:rsidRPr="001734AE" w:rsidRDefault="008E100A" w:rsidP="00005721">
      <w:pPr>
        <w:pStyle w:val="FootnoteText"/>
        <w:rPr>
          <w:ins w:id="134" w:author="Martin Lindström" w:date="2015-08-05T12:04:00Z"/>
          <w:lang w:val="en-GB"/>
        </w:rPr>
      </w:pPr>
      <w:ins w:id="135" w:author="Martin Lindström" w:date="2015-08-05T12:04:00Z">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615F51" w14:textId="39D46D07" w:rsidR="00481180" w:rsidRDefault="00481180">
    <w:pPr>
      <w:pStyle w:val="Header"/>
    </w:pPr>
    <w:ins w:id="471" w:author="Martin Lindström" w:date="2015-08-18T16:05:00Z">
      <w:r>
        <w:rPr>
          <w:noProof/>
          <w:lang w:val="en-US" w:eastAsia="en-US"/>
        </w:rPr>
        <w:pict w14:anchorId="768DD2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247CE59E" w:rsidR="008E100A" w:rsidRDefault="00481180">
    <w:pPr>
      <w:rPr>
        <w:rFonts w:eastAsia="Arial" w:cs="Arial"/>
        <w:color w:val="808080"/>
        <w:sz w:val="16"/>
        <w:szCs w:val="16"/>
      </w:rPr>
    </w:pPr>
    <w:ins w:id="472" w:author="Martin Lindström" w:date="2015-08-18T16:05:00Z">
      <w:r>
        <w:rPr>
          <w:noProof/>
          <w:lang w:val="en-US" w:eastAsia="en-US"/>
        </w:rPr>
        <w:pict w14:anchorId="491422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r w:rsidR="008E100A">
      <w:rPr>
        <w:rFonts w:ascii="SKVKFMSYMB" w:hAnsi="SKVKFMSYMB"/>
        <w:noProof/>
        <w:sz w:val="64"/>
        <w:szCs w:val="64"/>
        <w:lang w:val="en-US" w:eastAsia="en-US"/>
      </w:rPr>
      <w:drawing>
        <wp:inline distT="0" distB="0" distL="0" distR="0" wp14:anchorId="01E45196" wp14:editId="7776844D">
          <wp:extent cx="863222" cy="863222"/>
          <wp:effectExtent l="0" t="0" r="0" b="0"/>
          <wp:docPr id="1"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Pr>
        <w:rFonts w:eastAsia="Arial" w:cs="Arial"/>
        <w:color w:val="808080"/>
        <w:sz w:val="16"/>
        <w:szCs w:val="16"/>
      </w:rPr>
      <w:tab/>
    </w:r>
    <w:r w:rsidR="008E100A" w:rsidRPr="00D846B6">
      <w:rPr>
        <w:rFonts w:eastAsia="Arial" w:cs="Arial"/>
        <w:color w:val="808080"/>
        <w:sz w:val="16"/>
        <w:szCs w:val="16"/>
      </w:rPr>
      <w:t>ELN-0604-v1.</w:t>
    </w:r>
    <w:ins w:id="473" w:author="Martin Lindström" w:date="2015-08-04T16:43:00Z">
      <w:r w:rsidR="008E100A">
        <w:rPr>
          <w:rFonts w:eastAsia="Arial" w:cs="Arial"/>
          <w:color w:val="808080"/>
          <w:sz w:val="16"/>
          <w:szCs w:val="16"/>
        </w:rPr>
        <w:t>3</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72521" w14:textId="73A1126A" w:rsidR="00481180" w:rsidRDefault="00481180">
    <w:pPr>
      <w:pStyle w:val="Header"/>
    </w:pPr>
    <w:ins w:id="483" w:author="Martin Lindström" w:date="2015-08-18T16:05:00Z">
      <w:r>
        <w:rPr>
          <w:noProof/>
          <w:lang w:val="en-US" w:eastAsia="en-US"/>
        </w:rPr>
        <w:pict w14:anchorId="0CFA266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5"/>
  </w:num>
  <w:num w:numId="3">
    <w:abstractNumId w:val="5"/>
  </w:num>
  <w:num w:numId="4">
    <w:abstractNumId w:val="7"/>
  </w:num>
  <w:num w:numId="5">
    <w:abstractNumId w:val="10"/>
  </w:num>
  <w:num w:numId="6">
    <w:abstractNumId w:val="15"/>
  </w:num>
  <w:num w:numId="7">
    <w:abstractNumId w:val="33"/>
  </w:num>
  <w:num w:numId="8">
    <w:abstractNumId w:val="34"/>
  </w:num>
  <w:num w:numId="9">
    <w:abstractNumId w:val="8"/>
  </w:num>
  <w:num w:numId="10">
    <w:abstractNumId w:val="38"/>
  </w:num>
  <w:num w:numId="11">
    <w:abstractNumId w:val="16"/>
  </w:num>
  <w:num w:numId="12">
    <w:abstractNumId w:val="32"/>
  </w:num>
  <w:num w:numId="13">
    <w:abstractNumId w:val="30"/>
  </w:num>
  <w:num w:numId="14">
    <w:abstractNumId w:val="11"/>
  </w:num>
  <w:num w:numId="15">
    <w:abstractNumId w:val="9"/>
  </w:num>
  <w:num w:numId="16">
    <w:abstractNumId w:val="22"/>
  </w:num>
  <w:num w:numId="17">
    <w:abstractNumId w:val="31"/>
  </w:num>
  <w:num w:numId="18">
    <w:abstractNumId w:val="29"/>
  </w:num>
  <w:num w:numId="19">
    <w:abstractNumId w:val="14"/>
  </w:num>
  <w:num w:numId="20">
    <w:abstractNumId w:val="24"/>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37"/>
  </w:num>
  <w:num w:numId="29">
    <w:abstractNumId w:val="26"/>
  </w:num>
  <w:num w:numId="30">
    <w:abstractNumId w:val="25"/>
  </w:num>
  <w:num w:numId="31">
    <w:abstractNumId w:val="21"/>
  </w:num>
  <w:num w:numId="32">
    <w:abstractNumId w:val="12"/>
  </w:num>
  <w:num w:numId="33">
    <w:abstractNumId w:val="27"/>
  </w:num>
  <w:num w:numId="34">
    <w:abstractNumId w:val="6"/>
  </w:num>
  <w:num w:numId="35">
    <w:abstractNumId w:val="28"/>
  </w:num>
  <w:num w:numId="36">
    <w:abstractNumId w:val="1"/>
  </w:num>
  <w:num w:numId="37">
    <w:abstractNumId w:val="36"/>
  </w:num>
  <w:num w:numId="38">
    <w:abstractNumId w:val="18"/>
  </w:num>
  <w:num w:numId="39">
    <w:abstractNumId w:val="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3102"/>
    <w:rsid w:val="00023349"/>
    <w:rsid w:val="00023874"/>
    <w:rsid w:val="00023D2F"/>
    <w:rsid w:val="000240AD"/>
    <w:rsid w:val="00024167"/>
    <w:rsid w:val="00024602"/>
    <w:rsid w:val="000268AA"/>
    <w:rsid w:val="00026A5E"/>
    <w:rsid w:val="00031F53"/>
    <w:rsid w:val="00034115"/>
    <w:rsid w:val="000422C6"/>
    <w:rsid w:val="000446C8"/>
    <w:rsid w:val="000458DE"/>
    <w:rsid w:val="00045AEC"/>
    <w:rsid w:val="00047AF4"/>
    <w:rsid w:val="00047CDA"/>
    <w:rsid w:val="00050932"/>
    <w:rsid w:val="00052118"/>
    <w:rsid w:val="00052565"/>
    <w:rsid w:val="0005627F"/>
    <w:rsid w:val="00057444"/>
    <w:rsid w:val="00062CD8"/>
    <w:rsid w:val="00066869"/>
    <w:rsid w:val="00066A85"/>
    <w:rsid w:val="00067451"/>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E69"/>
    <w:rsid w:val="001122C1"/>
    <w:rsid w:val="0011414C"/>
    <w:rsid w:val="00115F3F"/>
    <w:rsid w:val="0011689F"/>
    <w:rsid w:val="00116B1B"/>
    <w:rsid w:val="00121870"/>
    <w:rsid w:val="00121C91"/>
    <w:rsid w:val="00126E1B"/>
    <w:rsid w:val="00126E5C"/>
    <w:rsid w:val="00127303"/>
    <w:rsid w:val="0013043F"/>
    <w:rsid w:val="00131BCB"/>
    <w:rsid w:val="0013271B"/>
    <w:rsid w:val="0013275F"/>
    <w:rsid w:val="00132E1C"/>
    <w:rsid w:val="0013346B"/>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CC4"/>
    <w:rsid w:val="0015513B"/>
    <w:rsid w:val="00156B8E"/>
    <w:rsid w:val="00157ECF"/>
    <w:rsid w:val="00160EA6"/>
    <w:rsid w:val="00161403"/>
    <w:rsid w:val="00163C96"/>
    <w:rsid w:val="00164DA0"/>
    <w:rsid w:val="00165083"/>
    <w:rsid w:val="00165C6D"/>
    <w:rsid w:val="001704A9"/>
    <w:rsid w:val="0017176B"/>
    <w:rsid w:val="0017245D"/>
    <w:rsid w:val="00175985"/>
    <w:rsid w:val="001761C6"/>
    <w:rsid w:val="001771E3"/>
    <w:rsid w:val="00177F6C"/>
    <w:rsid w:val="0018029E"/>
    <w:rsid w:val="00181FAC"/>
    <w:rsid w:val="00182C9D"/>
    <w:rsid w:val="0018374D"/>
    <w:rsid w:val="00184CDC"/>
    <w:rsid w:val="001873DB"/>
    <w:rsid w:val="001914E8"/>
    <w:rsid w:val="00191DE0"/>
    <w:rsid w:val="00192ACF"/>
    <w:rsid w:val="001938D3"/>
    <w:rsid w:val="00193FD4"/>
    <w:rsid w:val="00194169"/>
    <w:rsid w:val="001969C2"/>
    <w:rsid w:val="001A1CDD"/>
    <w:rsid w:val="001A335B"/>
    <w:rsid w:val="001A3799"/>
    <w:rsid w:val="001A3B49"/>
    <w:rsid w:val="001A409D"/>
    <w:rsid w:val="001A549D"/>
    <w:rsid w:val="001A549E"/>
    <w:rsid w:val="001A5B2D"/>
    <w:rsid w:val="001A5DE1"/>
    <w:rsid w:val="001A6741"/>
    <w:rsid w:val="001B10A1"/>
    <w:rsid w:val="001B12D7"/>
    <w:rsid w:val="001B4998"/>
    <w:rsid w:val="001B4EEA"/>
    <w:rsid w:val="001C30FD"/>
    <w:rsid w:val="001C3401"/>
    <w:rsid w:val="001C4B5E"/>
    <w:rsid w:val="001C605C"/>
    <w:rsid w:val="001C6904"/>
    <w:rsid w:val="001C74FE"/>
    <w:rsid w:val="001D07BB"/>
    <w:rsid w:val="001D0903"/>
    <w:rsid w:val="001D3542"/>
    <w:rsid w:val="001D4483"/>
    <w:rsid w:val="001D4D6B"/>
    <w:rsid w:val="001D52F9"/>
    <w:rsid w:val="001D6C55"/>
    <w:rsid w:val="001D74A2"/>
    <w:rsid w:val="001D7CF2"/>
    <w:rsid w:val="001E05CC"/>
    <w:rsid w:val="001E0B16"/>
    <w:rsid w:val="001E1411"/>
    <w:rsid w:val="001E2405"/>
    <w:rsid w:val="001E4658"/>
    <w:rsid w:val="001E4834"/>
    <w:rsid w:val="001E4F33"/>
    <w:rsid w:val="001E5645"/>
    <w:rsid w:val="001E5F48"/>
    <w:rsid w:val="001E600A"/>
    <w:rsid w:val="001F11A9"/>
    <w:rsid w:val="001F235E"/>
    <w:rsid w:val="001F3290"/>
    <w:rsid w:val="001F3C70"/>
    <w:rsid w:val="001F456A"/>
    <w:rsid w:val="001F53FB"/>
    <w:rsid w:val="002014D1"/>
    <w:rsid w:val="00201FC9"/>
    <w:rsid w:val="00203AE6"/>
    <w:rsid w:val="002045C1"/>
    <w:rsid w:val="00205A45"/>
    <w:rsid w:val="002069EF"/>
    <w:rsid w:val="002077EB"/>
    <w:rsid w:val="00207F82"/>
    <w:rsid w:val="0021133C"/>
    <w:rsid w:val="002139B3"/>
    <w:rsid w:val="00213CDF"/>
    <w:rsid w:val="002150CE"/>
    <w:rsid w:val="00215361"/>
    <w:rsid w:val="0021556B"/>
    <w:rsid w:val="0021556C"/>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B26"/>
    <w:rsid w:val="00261FA2"/>
    <w:rsid w:val="00264A8E"/>
    <w:rsid w:val="0026503C"/>
    <w:rsid w:val="002654CE"/>
    <w:rsid w:val="00265B87"/>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B01"/>
    <w:rsid w:val="002D4B05"/>
    <w:rsid w:val="002D4E98"/>
    <w:rsid w:val="002D6AE2"/>
    <w:rsid w:val="002D73BD"/>
    <w:rsid w:val="002E207E"/>
    <w:rsid w:val="002E20B9"/>
    <w:rsid w:val="002E3159"/>
    <w:rsid w:val="002E36C8"/>
    <w:rsid w:val="002E72FF"/>
    <w:rsid w:val="002F05AA"/>
    <w:rsid w:val="002F0B2B"/>
    <w:rsid w:val="002F0F2D"/>
    <w:rsid w:val="002F28DA"/>
    <w:rsid w:val="002F4642"/>
    <w:rsid w:val="002F4C53"/>
    <w:rsid w:val="002F5672"/>
    <w:rsid w:val="002F695F"/>
    <w:rsid w:val="002F7B7D"/>
    <w:rsid w:val="00300589"/>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75BA"/>
    <w:rsid w:val="00342424"/>
    <w:rsid w:val="003447EF"/>
    <w:rsid w:val="00345E29"/>
    <w:rsid w:val="0035055C"/>
    <w:rsid w:val="003508B5"/>
    <w:rsid w:val="00351E41"/>
    <w:rsid w:val="00360B51"/>
    <w:rsid w:val="003639E3"/>
    <w:rsid w:val="00363C50"/>
    <w:rsid w:val="003649A9"/>
    <w:rsid w:val="00370934"/>
    <w:rsid w:val="00371921"/>
    <w:rsid w:val="003735D5"/>
    <w:rsid w:val="00373E82"/>
    <w:rsid w:val="00374930"/>
    <w:rsid w:val="003775DE"/>
    <w:rsid w:val="00382CFC"/>
    <w:rsid w:val="00384BAB"/>
    <w:rsid w:val="00395513"/>
    <w:rsid w:val="0039596B"/>
    <w:rsid w:val="00395EB7"/>
    <w:rsid w:val="003A3D31"/>
    <w:rsid w:val="003A3D93"/>
    <w:rsid w:val="003A47DD"/>
    <w:rsid w:val="003A51FF"/>
    <w:rsid w:val="003A6400"/>
    <w:rsid w:val="003A7522"/>
    <w:rsid w:val="003B1E09"/>
    <w:rsid w:val="003B2564"/>
    <w:rsid w:val="003B3864"/>
    <w:rsid w:val="003B47A5"/>
    <w:rsid w:val="003C0AFD"/>
    <w:rsid w:val="003C0D16"/>
    <w:rsid w:val="003C0DE8"/>
    <w:rsid w:val="003C1D26"/>
    <w:rsid w:val="003C69D1"/>
    <w:rsid w:val="003D04BA"/>
    <w:rsid w:val="003D6DEF"/>
    <w:rsid w:val="003E1A79"/>
    <w:rsid w:val="003E7E89"/>
    <w:rsid w:val="003F0475"/>
    <w:rsid w:val="003F0A0C"/>
    <w:rsid w:val="003F0BA0"/>
    <w:rsid w:val="003F15CD"/>
    <w:rsid w:val="003F184F"/>
    <w:rsid w:val="003F2F0A"/>
    <w:rsid w:val="003F5EF5"/>
    <w:rsid w:val="003F6F5C"/>
    <w:rsid w:val="003F7E6E"/>
    <w:rsid w:val="00401540"/>
    <w:rsid w:val="00401ABF"/>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1E57"/>
    <w:rsid w:val="00443897"/>
    <w:rsid w:val="00443CBA"/>
    <w:rsid w:val="0044481D"/>
    <w:rsid w:val="004466BB"/>
    <w:rsid w:val="00446DCC"/>
    <w:rsid w:val="004529A7"/>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7EAE"/>
    <w:rsid w:val="0049161E"/>
    <w:rsid w:val="00493490"/>
    <w:rsid w:val="0049386A"/>
    <w:rsid w:val="00495D31"/>
    <w:rsid w:val="004A207C"/>
    <w:rsid w:val="004A3AD1"/>
    <w:rsid w:val="004A4054"/>
    <w:rsid w:val="004A5278"/>
    <w:rsid w:val="004A59C2"/>
    <w:rsid w:val="004A5FC9"/>
    <w:rsid w:val="004A6204"/>
    <w:rsid w:val="004A7125"/>
    <w:rsid w:val="004B01AA"/>
    <w:rsid w:val="004B0B9C"/>
    <w:rsid w:val="004B18C3"/>
    <w:rsid w:val="004B3B09"/>
    <w:rsid w:val="004B476D"/>
    <w:rsid w:val="004B4EE7"/>
    <w:rsid w:val="004C085A"/>
    <w:rsid w:val="004C19A2"/>
    <w:rsid w:val="004C39A7"/>
    <w:rsid w:val="004C3A70"/>
    <w:rsid w:val="004C492C"/>
    <w:rsid w:val="004C53CD"/>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0735"/>
    <w:rsid w:val="005115F1"/>
    <w:rsid w:val="00511A6E"/>
    <w:rsid w:val="00512018"/>
    <w:rsid w:val="005124BF"/>
    <w:rsid w:val="005124CB"/>
    <w:rsid w:val="005136E7"/>
    <w:rsid w:val="00514099"/>
    <w:rsid w:val="00515CEE"/>
    <w:rsid w:val="00520F49"/>
    <w:rsid w:val="005235B0"/>
    <w:rsid w:val="005235B5"/>
    <w:rsid w:val="005243DA"/>
    <w:rsid w:val="005253B8"/>
    <w:rsid w:val="005257E0"/>
    <w:rsid w:val="00527020"/>
    <w:rsid w:val="00527972"/>
    <w:rsid w:val="00530260"/>
    <w:rsid w:val="00530783"/>
    <w:rsid w:val="00531D00"/>
    <w:rsid w:val="00533D96"/>
    <w:rsid w:val="00535FA4"/>
    <w:rsid w:val="005373E3"/>
    <w:rsid w:val="005378ED"/>
    <w:rsid w:val="00537F9A"/>
    <w:rsid w:val="00540CEF"/>
    <w:rsid w:val="00540F92"/>
    <w:rsid w:val="005410BE"/>
    <w:rsid w:val="00545356"/>
    <w:rsid w:val="00545753"/>
    <w:rsid w:val="00551E99"/>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7DFF"/>
    <w:rsid w:val="00577E86"/>
    <w:rsid w:val="005845C7"/>
    <w:rsid w:val="00584F06"/>
    <w:rsid w:val="0058519F"/>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6204"/>
    <w:rsid w:val="005B7FB9"/>
    <w:rsid w:val="005C013D"/>
    <w:rsid w:val="005C0D8B"/>
    <w:rsid w:val="005C3A6D"/>
    <w:rsid w:val="005C3F61"/>
    <w:rsid w:val="005C4110"/>
    <w:rsid w:val="005C48A2"/>
    <w:rsid w:val="005C4B9D"/>
    <w:rsid w:val="005C52BE"/>
    <w:rsid w:val="005C5339"/>
    <w:rsid w:val="005C72AC"/>
    <w:rsid w:val="005D1417"/>
    <w:rsid w:val="005D557B"/>
    <w:rsid w:val="005D5595"/>
    <w:rsid w:val="005E19B1"/>
    <w:rsid w:val="005E1BFC"/>
    <w:rsid w:val="005E215C"/>
    <w:rsid w:val="005E3695"/>
    <w:rsid w:val="005E39F4"/>
    <w:rsid w:val="005E6B6B"/>
    <w:rsid w:val="005E7B02"/>
    <w:rsid w:val="005E7EAF"/>
    <w:rsid w:val="005F054F"/>
    <w:rsid w:val="005F0ED9"/>
    <w:rsid w:val="005F282C"/>
    <w:rsid w:val="005F28FF"/>
    <w:rsid w:val="005F58F5"/>
    <w:rsid w:val="005F6B89"/>
    <w:rsid w:val="005F7944"/>
    <w:rsid w:val="00600A05"/>
    <w:rsid w:val="006011BC"/>
    <w:rsid w:val="00601DE3"/>
    <w:rsid w:val="006047E8"/>
    <w:rsid w:val="00606396"/>
    <w:rsid w:val="00606CD2"/>
    <w:rsid w:val="006072C1"/>
    <w:rsid w:val="00610651"/>
    <w:rsid w:val="006116AC"/>
    <w:rsid w:val="00611DBF"/>
    <w:rsid w:val="00612993"/>
    <w:rsid w:val="00613133"/>
    <w:rsid w:val="00613FD0"/>
    <w:rsid w:val="00616AD5"/>
    <w:rsid w:val="00616B9C"/>
    <w:rsid w:val="00620BD7"/>
    <w:rsid w:val="00622F52"/>
    <w:rsid w:val="00623570"/>
    <w:rsid w:val="00623CD6"/>
    <w:rsid w:val="00624AD5"/>
    <w:rsid w:val="00624F3F"/>
    <w:rsid w:val="006266D5"/>
    <w:rsid w:val="006275B9"/>
    <w:rsid w:val="00632D31"/>
    <w:rsid w:val="00633ADA"/>
    <w:rsid w:val="00633C8C"/>
    <w:rsid w:val="00633F84"/>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826"/>
    <w:rsid w:val="00670FF0"/>
    <w:rsid w:val="00671792"/>
    <w:rsid w:val="00674B69"/>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DE2"/>
    <w:rsid w:val="00695082"/>
    <w:rsid w:val="00695F62"/>
    <w:rsid w:val="0069779F"/>
    <w:rsid w:val="006A1D3D"/>
    <w:rsid w:val="006A20A7"/>
    <w:rsid w:val="006A2834"/>
    <w:rsid w:val="006A2C7D"/>
    <w:rsid w:val="006A332E"/>
    <w:rsid w:val="006A59F0"/>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312A"/>
    <w:rsid w:val="00724FD1"/>
    <w:rsid w:val="007250D7"/>
    <w:rsid w:val="00730049"/>
    <w:rsid w:val="00730412"/>
    <w:rsid w:val="00730444"/>
    <w:rsid w:val="007310B1"/>
    <w:rsid w:val="0073114B"/>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36D9"/>
    <w:rsid w:val="00793C8E"/>
    <w:rsid w:val="00794ADE"/>
    <w:rsid w:val="00796E85"/>
    <w:rsid w:val="00796F49"/>
    <w:rsid w:val="00797B9B"/>
    <w:rsid w:val="007A0CA6"/>
    <w:rsid w:val="007A1207"/>
    <w:rsid w:val="007A1DB0"/>
    <w:rsid w:val="007A2449"/>
    <w:rsid w:val="007A2625"/>
    <w:rsid w:val="007A3E0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3115"/>
    <w:rsid w:val="00805200"/>
    <w:rsid w:val="0080632B"/>
    <w:rsid w:val="00810332"/>
    <w:rsid w:val="008103A2"/>
    <w:rsid w:val="00811464"/>
    <w:rsid w:val="00811D52"/>
    <w:rsid w:val="00815B9F"/>
    <w:rsid w:val="00816C7D"/>
    <w:rsid w:val="008176D1"/>
    <w:rsid w:val="008208FF"/>
    <w:rsid w:val="00821E94"/>
    <w:rsid w:val="00822D3A"/>
    <w:rsid w:val="00822D9A"/>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38A5"/>
    <w:rsid w:val="00884820"/>
    <w:rsid w:val="00885062"/>
    <w:rsid w:val="0088556B"/>
    <w:rsid w:val="00887489"/>
    <w:rsid w:val="0089055F"/>
    <w:rsid w:val="008919AD"/>
    <w:rsid w:val="008924E5"/>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55C3"/>
    <w:rsid w:val="008D5FE5"/>
    <w:rsid w:val="008D764F"/>
    <w:rsid w:val="008D7BB1"/>
    <w:rsid w:val="008E100A"/>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5238"/>
    <w:rsid w:val="00926429"/>
    <w:rsid w:val="00927164"/>
    <w:rsid w:val="00927DDE"/>
    <w:rsid w:val="00930193"/>
    <w:rsid w:val="0093055B"/>
    <w:rsid w:val="00930D2A"/>
    <w:rsid w:val="0093153E"/>
    <w:rsid w:val="00931DEB"/>
    <w:rsid w:val="00931E51"/>
    <w:rsid w:val="00934760"/>
    <w:rsid w:val="00944AD4"/>
    <w:rsid w:val="00947866"/>
    <w:rsid w:val="00950AC3"/>
    <w:rsid w:val="009519B7"/>
    <w:rsid w:val="00952FD2"/>
    <w:rsid w:val="00954966"/>
    <w:rsid w:val="00961534"/>
    <w:rsid w:val="009618AD"/>
    <w:rsid w:val="00963047"/>
    <w:rsid w:val="00966865"/>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EBF"/>
    <w:rsid w:val="009B132C"/>
    <w:rsid w:val="009B1439"/>
    <w:rsid w:val="009B1C27"/>
    <w:rsid w:val="009B2037"/>
    <w:rsid w:val="009B27AA"/>
    <w:rsid w:val="009B2AB4"/>
    <w:rsid w:val="009B54E6"/>
    <w:rsid w:val="009B5D0E"/>
    <w:rsid w:val="009B7A8A"/>
    <w:rsid w:val="009C08F0"/>
    <w:rsid w:val="009C0D6B"/>
    <w:rsid w:val="009C1FA7"/>
    <w:rsid w:val="009C505B"/>
    <w:rsid w:val="009C661F"/>
    <w:rsid w:val="009C6872"/>
    <w:rsid w:val="009C6FCF"/>
    <w:rsid w:val="009D1530"/>
    <w:rsid w:val="009D17AF"/>
    <w:rsid w:val="009D3350"/>
    <w:rsid w:val="009D3E58"/>
    <w:rsid w:val="009D43B7"/>
    <w:rsid w:val="009D4E7B"/>
    <w:rsid w:val="009D4F45"/>
    <w:rsid w:val="009D60FF"/>
    <w:rsid w:val="009D7306"/>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7375"/>
    <w:rsid w:val="00A577C2"/>
    <w:rsid w:val="00A6285C"/>
    <w:rsid w:val="00A63558"/>
    <w:rsid w:val="00A65287"/>
    <w:rsid w:val="00A675AD"/>
    <w:rsid w:val="00A70D8B"/>
    <w:rsid w:val="00A71D12"/>
    <w:rsid w:val="00A72B9F"/>
    <w:rsid w:val="00A7440E"/>
    <w:rsid w:val="00A74557"/>
    <w:rsid w:val="00A750DB"/>
    <w:rsid w:val="00A82119"/>
    <w:rsid w:val="00A821EE"/>
    <w:rsid w:val="00A829D4"/>
    <w:rsid w:val="00A82A8F"/>
    <w:rsid w:val="00A82BEC"/>
    <w:rsid w:val="00A837A8"/>
    <w:rsid w:val="00A84295"/>
    <w:rsid w:val="00A84344"/>
    <w:rsid w:val="00A86B04"/>
    <w:rsid w:val="00A870F5"/>
    <w:rsid w:val="00A913A3"/>
    <w:rsid w:val="00A929EF"/>
    <w:rsid w:val="00A92BD7"/>
    <w:rsid w:val="00A94433"/>
    <w:rsid w:val="00A95835"/>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1551"/>
    <w:rsid w:val="00AD1CB0"/>
    <w:rsid w:val="00AD297E"/>
    <w:rsid w:val="00AD53ED"/>
    <w:rsid w:val="00AD5BE5"/>
    <w:rsid w:val="00AD5EF9"/>
    <w:rsid w:val="00AD6451"/>
    <w:rsid w:val="00AD677F"/>
    <w:rsid w:val="00AD74D3"/>
    <w:rsid w:val="00AD78DA"/>
    <w:rsid w:val="00AE00EA"/>
    <w:rsid w:val="00AE094F"/>
    <w:rsid w:val="00AE1D1D"/>
    <w:rsid w:val="00AE4151"/>
    <w:rsid w:val="00AE4DA4"/>
    <w:rsid w:val="00AE7E81"/>
    <w:rsid w:val="00AF4303"/>
    <w:rsid w:val="00B00508"/>
    <w:rsid w:val="00B00E94"/>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E75"/>
    <w:rsid w:val="00B260DB"/>
    <w:rsid w:val="00B325AA"/>
    <w:rsid w:val="00B32EE8"/>
    <w:rsid w:val="00B35DA5"/>
    <w:rsid w:val="00B364F2"/>
    <w:rsid w:val="00B36F63"/>
    <w:rsid w:val="00B36F86"/>
    <w:rsid w:val="00B4043D"/>
    <w:rsid w:val="00B44F31"/>
    <w:rsid w:val="00B47EC1"/>
    <w:rsid w:val="00B53A56"/>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2B9"/>
    <w:rsid w:val="00B775FF"/>
    <w:rsid w:val="00B776FC"/>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B17"/>
    <w:rsid w:val="00BB5DDB"/>
    <w:rsid w:val="00BB6B23"/>
    <w:rsid w:val="00BC0676"/>
    <w:rsid w:val="00BC0F65"/>
    <w:rsid w:val="00BC1E1C"/>
    <w:rsid w:val="00BC53D6"/>
    <w:rsid w:val="00BC755D"/>
    <w:rsid w:val="00BD0416"/>
    <w:rsid w:val="00BD09C2"/>
    <w:rsid w:val="00BD23C8"/>
    <w:rsid w:val="00BE1317"/>
    <w:rsid w:val="00BE2D14"/>
    <w:rsid w:val="00BE2EC9"/>
    <w:rsid w:val="00BE2EEC"/>
    <w:rsid w:val="00BE3419"/>
    <w:rsid w:val="00BE3D7E"/>
    <w:rsid w:val="00BE797F"/>
    <w:rsid w:val="00BE7C97"/>
    <w:rsid w:val="00BF0C6A"/>
    <w:rsid w:val="00BF0FBC"/>
    <w:rsid w:val="00BF14D3"/>
    <w:rsid w:val="00BF1826"/>
    <w:rsid w:val="00BF1B8C"/>
    <w:rsid w:val="00BF3105"/>
    <w:rsid w:val="00BF4DAD"/>
    <w:rsid w:val="00BF707C"/>
    <w:rsid w:val="00BF7534"/>
    <w:rsid w:val="00C00D57"/>
    <w:rsid w:val="00C010E2"/>
    <w:rsid w:val="00C01B70"/>
    <w:rsid w:val="00C04AF0"/>
    <w:rsid w:val="00C04E5D"/>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753"/>
    <w:rsid w:val="00C3422B"/>
    <w:rsid w:val="00C37F25"/>
    <w:rsid w:val="00C45305"/>
    <w:rsid w:val="00C45344"/>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87798"/>
    <w:rsid w:val="00C910AA"/>
    <w:rsid w:val="00C92738"/>
    <w:rsid w:val="00C936B6"/>
    <w:rsid w:val="00C976B7"/>
    <w:rsid w:val="00C97CBF"/>
    <w:rsid w:val="00CA03C6"/>
    <w:rsid w:val="00CA0E6D"/>
    <w:rsid w:val="00CA10EA"/>
    <w:rsid w:val="00CA215C"/>
    <w:rsid w:val="00CA217B"/>
    <w:rsid w:val="00CA21CB"/>
    <w:rsid w:val="00CA44EE"/>
    <w:rsid w:val="00CA5D17"/>
    <w:rsid w:val="00CA5D22"/>
    <w:rsid w:val="00CA65ED"/>
    <w:rsid w:val="00CA6FC0"/>
    <w:rsid w:val="00CA7329"/>
    <w:rsid w:val="00CA7CC3"/>
    <w:rsid w:val="00CA7FD2"/>
    <w:rsid w:val="00CB1781"/>
    <w:rsid w:val="00CB2AB7"/>
    <w:rsid w:val="00CB3772"/>
    <w:rsid w:val="00CB5AB4"/>
    <w:rsid w:val="00CB697C"/>
    <w:rsid w:val="00CC25D3"/>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E0194"/>
    <w:rsid w:val="00CE154E"/>
    <w:rsid w:val="00CE34E4"/>
    <w:rsid w:val="00CE4BDB"/>
    <w:rsid w:val="00CE4CF0"/>
    <w:rsid w:val="00CE70BC"/>
    <w:rsid w:val="00CE7E55"/>
    <w:rsid w:val="00CF0419"/>
    <w:rsid w:val="00CF09FD"/>
    <w:rsid w:val="00CF178C"/>
    <w:rsid w:val="00CF2BE9"/>
    <w:rsid w:val="00CF337F"/>
    <w:rsid w:val="00CF38F1"/>
    <w:rsid w:val="00CF65EE"/>
    <w:rsid w:val="00CF688F"/>
    <w:rsid w:val="00CF6D11"/>
    <w:rsid w:val="00CF7E6A"/>
    <w:rsid w:val="00D01760"/>
    <w:rsid w:val="00D0178F"/>
    <w:rsid w:val="00D03427"/>
    <w:rsid w:val="00D0357D"/>
    <w:rsid w:val="00D05875"/>
    <w:rsid w:val="00D06D96"/>
    <w:rsid w:val="00D07A6E"/>
    <w:rsid w:val="00D11263"/>
    <w:rsid w:val="00D11ED4"/>
    <w:rsid w:val="00D12BA6"/>
    <w:rsid w:val="00D13106"/>
    <w:rsid w:val="00D144C5"/>
    <w:rsid w:val="00D176A3"/>
    <w:rsid w:val="00D17B08"/>
    <w:rsid w:val="00D20845"/>
    <w:rsid w:val="00D216D2"/>
    <w:rsid w:val="00D22041"/>
    <w:rsid w:val="00D22D5A"/>
    <w:rsid w:val="00D24517"/>
    <w:rsid w:val="00D24BE0"/>
    <w:rsid w:val="00D25016"/>
    <w:rsid w:val="00D255C7"/>
    <w:rsid w:val="00D25A1E"/>
    <w:rsid w:val="00D309C0"/>
    <w:rsid w:val="00D3143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2F40"/>
    <w:rsid w:val="00D74D00"/>
    <w:rsid w:val="00D756AF"/>
    <w:rsid w:val="00D75855"/>
    <w:rsid w:val="00D761A1"/>
    <w:rsid w:val="00D80F2D"/>
    <w:rsid w:val="00D81E7B"/>
    <w:rsid w:val="00D82935"/>
    <w:rsid w:val="00D830EF"/>
    <w:rsid w:val="00D834E8"/>
    <w:rsid w:val="00D8362E"/>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36CB"/>
    <w:rsid w:val="00DE4ECA"/>
    <w:rsid w:val="00DF1693"/>
    <w:rsid w:val="00DF3315"/>
    <w:rsid w:val="00DF4507"/>
    <w:rsid w:val="00DF6717"/>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50FE"/>
    <w:rsid w:val="00E3109C"/>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569"/>
    <w:rsid w:val="00E766D1"/>
    <w:rsid w:val="00E76AF9"/>
    <w:rsid w:val="00E76B74"/>
    <w:rsid w:val="00E77D9E"/>
    <w:rsid w:val="00E82884"/>
    <w:rsid w:val="00E8454A"/>
    <w:rsid w:val="00E84CD3"/>
    <w:rsid w:val="00E86902"/>
    <w:rsid w:val="00E86D88"/>
    <w:rsid w:val="00E91494"/>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572"/>
    <w:rsid w:val="00EF07FC"/>
    <w:rsid w:val="00EF0EA7"/>
    <w:rsid w:val="00EF0EE0"/>
    <w:rsid w:val="00EF16E6"/>
    <w:rsid w:val="00EF185E"/>
    <w:rsid w:val="00EF4AB8"/>
    <w:rsid w:val="00EF7102"/>
    <w:rsid w:val="00EF7F3A"/>
    <w:rsid w:val="00F01864"/>
    <w:rsid w:val="00F02C56"/>
    <w:rsid w:val="00F0433D"/>
    <w:rsid w:val="00F04AF6"/>
    <w:rsid w:val="00F05BEE"/>
    <w:rsid w:val="00F060B6"/>
    <w:rsid w:val="00F0613A"/>
    <w:rsid w:val="00F108C6"/>
    <w:rsid w:val="00F12C44"/>
    <w:rsid w:val="00F13AAB"/>
    <w:rsid w:val="00F17065"/>
    <w:rsid w:val="00F235A9"/>
    <w:rsid w:val="00F236F4"/>
    <w:rsid w:val="00F23C05"/>
    <w:rsid w:val="00F2425F"/>
    <w:rsid w:val="00F24A36"/>
    <w:rsid w:val="00F25BA1"/>
    <w:rsid w:val="00F25BE1"/>
    <w:rsid w:val="00F26652"/>
    <w:rsid w:val="00F26A5F"/>
    <w:rsid w:val="00F26BA0"/>
    <w:rsid w:val="00F27527"/>
    <w:rsid w:val="00F279EE"/>
    <w:rsid w:val="00F30FA2"/>
    <w:rsid w:val="00F3147C"/>
    <w:rsid w:val="00F321A3"/>
    <w:rsid w:val="00F321BD"/>
    <w:rsid w:val="00F33089"/>
    <w:rsid w:val="00F331E0"/>
    <w:rsid w:val="00F338E2"/>
    <w:rsid w:val="00F34FF6"/>
    <w:rsid w:val="00F361E1"/>
    <w:rsid w:val="00F4137B"/>
    <w:rsid w:val="00F41A9D"/>
    <w:rsid w:val="00F44857"/>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C3F"/>
    <w:rsid w:val="00F73F96"/>
    <w:rsid w:val="00F74AF8"/>
    <w:rsid w:val="00F77196"/>
    <w:rsid w:val="00F806B9"/>
    <w:rsid w:val="00F80921"/>
    <w:rsid w:val="00F81735"/>
    <w:rsid w:val="00F84975"/>
    <w:rsid w:val="00F8566E"/>
    <w:rsid w:val="00F85C05"/>
    <w:rsid w:val="00F8722E"/>
    <w:rsid w:val="00F8750C"/>
    <w:rsid w:val="00F904E0"/>
    <w:rsid w:val="00F91DC5"/>
    <w:rsid w:val="00F92032"/>
    <w:rsid w:val="00F922E3"/>
    <w:rsid w:val="00F92331"/>
    <w:rsid w:val="00F936AD"/>
    <w:rsid w:val="00F93F60"/>
    <w:rsid w:val="00F956E8"/>
    <w:rsid w:val="00F9716C"/>
    <w:rsid w:val="00FA009D"/>
    <w:rsid w:val="00FA0EF8"/>
    <w:rsid w:val="00FA132C"/>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6640"/>
    <w:rsid w:val="00FC7B96"/>
    <w:rsid w:val="00FC7FC6"/>
    <w:rsid w:val="00FD045D"/>
    <w:rsid w:val="00FD0FE0"/>
    <w:rsid w:val="00FD16FE"/>
    <w:rsid w:val="00FD23DF"/>
    <w:rsid w:val="00FD3431"/>
    <w:rsid w:val="00FD4CBD"/>
    <w:rsid w:val="00FE0803"/>
    <w:rsid w:val="00FE17CE"/>
    <w:rsid w:val="00FE1CA5"/>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atteverket.se/download/18.1e6d5f87115319ffba380001857/70408.pdf"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hyperlink" Target="http://www.skatteverket.se/download/18.3dfca4f410f4fc63c86800016382/70702.pdf" TargetMode="External"/><Relationship Id="rId11" Type="http://schemas.openxmlformats.org/officeDocument/2006/relationships/hyperlink" Target="http://www.skatteverket.se/download/18.70ac421612e2a997f85800040302/70909svartvit.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www.skatteverket.se/download/18.1e6d5f87115319ffba380001857/70408.pdf" TargetMode="External"/><Relationship Id="rId16" Type="http://schemas.openxmlformats.org/officeDocument/2006/relationships/hyperlink" Target="http://www.skatteverket.se/download/18.3dfca4f410f4fc63c86800016382/70702.pdf" TargetMode="External"/><Relationship Id="rId17" Type="http://schemas.openxmlformats.org/officeDocument/2006/relationships/hyperlink" Target="http://www.oasisopen.org/committees/security/" TargetMode="External"/><Relationship Id="rId18" Type="http://schemas.openxmlformats.org/officeDocument/2006/relationships/hyperlink" Target="http://www.w3.org/TR/xmlschema-2/"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F9155-E693-A946-BD7D-D049136F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3109</Words>
  <Characters>17724</Characters>
  <Application>Microsoft Macintosh Word</Application>
  <DocSecurity>0</DocSecurity>
  <Lines>147</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20792</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23</cp:revision>
  <cp:lastPrinted>2015-08-18T14:06:00Z</cp:lastPrinted>
  <dcterms:created xsi:type="dcterms:W3CDTF">2015-08-12T08:02:00Z</dcterms:created>
  <dcterms:modified xsi:type="dcterms:W3CDTF">2015-08-18T14:06:00Z</dcterms:modified>
</cp:coreProperties>
</file>