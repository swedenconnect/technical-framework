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7" w:name="_Toc305420672"/>
      <w:r w:rsidRPr="006C4EAB">
        <w:rPr>
          <w:lang w:val="en-US"/>
        </w:rPr>
        <w:t xml:space="preserve">Requirements </w:t>
      </w:r>
      <w:r>
        <w:rPr>
          <w:lang w:val="en-US"/>
        </w:rPr>
        <w:t>N</w:t>
      </w:r>
      <w:r w:rsidRPr="006C4EAB">
        <w:rPr>
          <w:lang w:val="en-US"/>
        </w:rPr>
        <w:t>otation</w:t>
      </w:r>
      <w:bookmarkEnd w:id="7"/>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8"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8"/>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9" w:name="_Toc305420674"/>
      <w:r w:rsidRPr="006C4EAB">
        <w:rPr>
          <w:lang w:val="en-US"/>
        </w:rPr>
        <w:lastRenderedPageBreak/>
        <w:t>Metadata and Trust Management</w:t>
      </w:r>
      <w:bookmarkEnd w:id="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0" w:name="_Ref290799634"/>
      <w:bookmarkStart w:id="11" w:name="_Toc305420675"/>
      <w:r>
        <w:rPr>
          <w:lang w:val="en-US"/>
        </w:rPr>
        <w:t>Requirements for Metadata Content</w:t>
      </w:r>
      <w:bookmarkEnd w:id="10"/>
      <w:bookmarkEnd w:id="11"/>
    </w:p>
    <w:p w14:paraId="06084DDE" w14:textId="7297BB8D" w:rsidR="002C436B" w:rsidRPr="002C436B" w:rsidRDefault="002C436B" w:rsidP="002C436B">
      <w:pPr>
        <w:pStyle w:val="Heading3"/>
        <w:rPr>
          <w:lang w:val="en-US"/>
        </w:rPr>
      </w:pPr>
      <w:bookmarkStart w:id="12" w:name="_Toc305420676"/>
      <w:r w:rsidRPr="002C436B">
        <w:rPr>
          <w:lang w:val="en-US"/>
        </w:rPr>
        <w:t>Generic</w:t>
      </w:r>
      <w:bookmarkEnd w:id="1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mandatory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w:t>
      </w:r>
      <w:proofErr w:type="gramStart"/>
      <w:r w:rsidR="008F38B5">
        <w:rPr>
          <w:lang w:val="en-US"/>
        </w:rPr>
        <w:t>contain</w:t>
      </w:r>
      <w:proofErr w:type="gramEnd"/>
      <w:r w:rsidR="008F38B5">
        <w:rPr>
          <w:lang w:val="en-US"/>
        </w:rPr>
        <w:t xml:space="preserve">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 xml:space="preserve">include RSA public keys in the form of a certificate, which supports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3" w:name="_Ref290727742"/>
      <w:bookmarkStart w:id="14" w:name="_Ref290728069"/>
      <w:bookmarkStart w:id="15" w:name="_Toc305420677"/>
      <w:r w:rsidRPr="00782D7E">
        <w:rPr>
          <w:lang w:val="en-US"/>
        </w:rPr>
        <w:t>Service Providers</w:t>
      </w:r>
      <w:bookmarkEnd w:id="13"/>
      <w:bookmarkEnd w:id="14"/>
      <w:bookmarkEnd w:id="1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6" w:name="_Ref300402927"/>
      <w:bookmarkStart w:id="17" w:name="_Toc305420678"/>
      <w:r>
        <w:rPr>
          <w:lang w:val="en-US"/>
        </w:rPr>
        <w:t>Identity Providers</w:t>
      </w:r>
      <w:bookmarkEnd w:id="16"/>
      <w:bookmarkEnd w:id="1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8" w:name="_Ref296499755"/>
      <w:bookmarkStart w:id="19" w:name="_Ref296504621"/>
      <w:bookmarkStart w:id="20" w:name="_Ref296701860"/>
      <w:bookmarkStart w:id="21" w:name="_Toc305420679"/>
      <w:r w:rsidRPr="007E58C7">
        <w:rPr>
          <w:lang w:val="en-US"/>
        </w:rPr>
        <w:t>Signature Service</w:t>
      </w:r>
      <w:bookmarkEnd w:id="18"/>
      <w:bookmarkEnd w:id="19"/>
      <w:bookmarkEnd w:id="20"/>
      <w:bookmarkEnd w:id="2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service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proofErr w:type="gramStart"/>
      <w:r w:rsidR="00F02F42">
        <w:rPr>
          <w:lang w:val="en-US"/>
        </w:rPr>
        <w:t>assign</w:t>
      </w:r>
      <w:proofErr w:type="gramEnd"/>
      <w:r w:rsidR="00F02F42">
        <w:rPr>
          <w:lang w:val="en-US"/>
        </w:rPr>
        <w:t xml:space="preserve">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2" w:name="_Toc305420680"/>
      <w:r w:rsidRPr="006C4EAB">
        <w:rPr>
          <w:noProof/>
          <w:lang w:val="en-US" w:eastAsia="en-US"/>
        </w:rPr>
        <w:t xml:space="preserve">Name </w:t>
      </w:r>
      <w:r w:rsidR="00E3412F">
        <w:rPr>
          <w:noProof/>
          <w:lang w:val="en-US" w:eastAsia="en-US"/>
        </w:rPr>
        <w:t>I</w:t>
      </w:r>
      <w:r w:rsidRPr="006C4EAB">
        <w:rPr>
          <w:noProof/>
          <w:lang w:val="en-US" w:eastAsia="en-US"/>
        </w:rPr>
        <w:t>dentifiers</w:t>
      </w:r>
      <w:bookmarkEnd w:id="2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3" w:name="_Toc305420681"/>
      <w:r w:rsidRPr="006C4EAB">
        <w:rPr>
          <w:lang w:val="en-US" w:eastAsia="en-US"/>
        </w:rPr>
        <w:t>Attributes</w:t>
      </w:r>
      <w:bookmarkEnd w:id="2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4" w:name="_Toc305420682"/>
      <w:r w:rsidRPr="006C4EAB">
        <w:rPr>
          <w:lang w:val="en-US"/>
        </w:rPr>
        <w:t>Authentication Requests</w:t>
      </w:r>
      <w:bookmarkEnd w:id="24"/>
    </w:p>
    <w:p w14:paraId="7FC03707" w14:textId="462749D3" w:rsidR="006B5921" w:rsidRDefault="006B5921" w:rsidP="006C4EAB">
      <w:pPr>
        <w:pStyle w:val="Heading2"/>
        <w:rPr>
          <w:lang w:val="en-US"/>
        </w:rPr>
      </w:pPr>
      <w:bookmarkStart w:id="25" w:name="_Ref263956239"/>
      <w:bookmarkStart w:id="26" w:name="_Ref263956242"/>
      <w:bookmarkStart w:id="27" w:name="_Toc305420683"/>
      <w:r>
        <w:rPr>
          <w:lang w:val="en-US"/>
        </w:rPr>
        <w:t>Discovery</w:t>
      </w:r>
      <w:bookmarkEnd w:id="25"/>
      <w:bookmarkEnd w:id="26"/>
      <w:bookmarkEnd w:id="27"/>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Service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proofErr w:type="spellStart"/>
      <w:r w:rsidR="00673592">
        <w:rPr>
          <w:lang w:val="en-US"/>
        </w:rPr>
        <w:t>Eid</w:t>
      </w:r>
      <w:r w:rsidR="004D19A5" w:rsidRPr="006D4173">
        <w:rPr>
          <w:lang w:val="en-US"/>
        </w:rPr>
        <w:t>Disco</w:t>
      </w:r>
      <w:proofErr w:type="spellEnd"/>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 xml:space="preserve">A Service Provider SHOULD </w:t>
      </w:r>
      <w:proofErr w:type="gramStart"/>
      <w:r>
        <w:rPr>
          <w:lang w:val="en-US"/>
        </w:rPr>
        <w:t>use</w:t>
      </w:r>
      <w:proofErr w:type="gramEnd"/>
      <w:r>
        <w:rPr>
          <w:lang w:val="en-US"/>
        </w:rPr>
        <w:t xml:space="preserve"> either the central discovery service or the integrated discovery techniques as described in [</w:t>
      </w:r>
      <w:proofErr w:type="spellStart"/>
      <w:r w:rsidR="00673592">
        <w:rPr>
          <w:lang w:val="en-US"/>
        </w:rPr>
        <w:t>Eid</w:t>
      </w:r>
      <w:r w:rsidR="004D19A5" w:rsidRPr="006D4173">
        <w:rPr>
          <w:lang w:val="en-US"/>
        </w:rPr>
        <w:t>Disco</w:t>
      </w:r>
      <w:proofErr w:type="spellEnd"/>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8" w:name="_Ref290799639"/>
      <w:bookmarkStart w:id="29" w:name="_Ref290799942"/>
      <w:bookmarkStart w:id="30" w:name="_Ref290799948"/>
      <w:bookmarkStart w:id="31"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8"/>
      <w:bookmarkEnd w:id="29"/>
      <w:bookmarkEnd w:id="30"/>
      <w:bookmarkEnd w:id="31"/>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subsequent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Provider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t xml:space="preserve">An Identity Provider that requires </w:t>
      </w:r>
      <w:r w:rsidRPr="008A2F6B">
        <w:rPr>
          <w:rStyle w:val="Code"/>
        </w:rPr>
        <w:t>&lt;saml2p:AuthnRequest&gt;</w:t>
      </w:r>
      <w:r>
        <w:rPr>
          <w:lang w:val="en-GB"/>
        </w:rPr>
        <w:t xml:space="preserve"> messages to be signed MUST not accept messages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2" w:name="_Ref274858246"/>
      <w:bookmarkStart w:id="33" w:name="_Toc305420685"/>
      <w:r>
        <w:rPr>
          <w:lang w:val="en-US"/>
        </w:rPr>
        <w:t>Message Content</w:t>
      </w:r>
      <w:bookmarkEnd w:id="32"/>
      <w:bookmarkEnd w:id="33"/>
    </w:p>
    <w:p w14:paraId="591C1800" w14:textId="239C2CAE"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MUST 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forwarding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Level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included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accidental</w:t>
      </w:r>
      <w:r w:rsidR="00F84111">
        <w:rPr>
          <w:lang w:val="en-US"/>
        </w:rPr>
        <w:t xml:space="preserve"> SSO.</w:t>
      </w:r>
    </w:p>
    <w:p w14:paraId="33BCBA5F" w14:textId="0E985F1F" w:rsidR="00E95F13" w:rsidRPr="00C7779A" w:rsidRDefault="0070444A" w:rsidP="00C7779A">
      <w:pPr>
        <w:pStyle w:val="Heading2"/>
        <w:rPr>
          <w:lang w:val="en-US"/>
        </w:rPr>
      </w:pPr>
      <w:bookmarkStart w:id="34" w:name="_Ref275431164"/>
      <w:bookmarkStart w:id="35" w:name="_Ref275431167"/>
      <w:bookmarkStart w:id="36" w:name="_Ref275431183"/>
      <w:bookmarkStart w:id="37" w:name="_Ref275431194"/>
      <w:bookmarkStart w:id="38" w:name="_Toc305420686"/>
      <w:r>
        <w:rPr>
          <w:lang w:val="en-US"/>
        </w:rPr>
        <w:t>Processing Requirements</w:t>
      </w:r>
      <w:bookmarkEnd w:id="34"/>
      <w:bookmarkEnd w:id="35"/>
      <w:bookmarkEnd w:id="36"/>
      <w:bookmarkEnd w:id="37"/>
      <w:bookmarkEnd w:id="38"/>
    </w:p>
    <w:p w14:paraId="54E545C7" w14:textId="6A9BACF8" w:rsidR="00FB2295" w:rsidRDefault="00FB2295" w:rsidP="00634EA7">
      <w:pPr>
        <w:pStyle w:val="Heading3"/>
        <w:rPr>
          <w:lang w:val="en-US"/>
        </w:rPr>
      </w:pPr>
      <w:bookmarkStart w:id="39" w:name="_Toc305420687"/>
      <w:bookmarkStart w:id="40" w:name="_Ref274858256"/>
      <w:r>
        <w:rPr>
          <w:lang w:val="en-US"/>
        </w:rPr>
        <w:t xml:space="preserve">Validation of </w:t>
      </w:r>
      <w:r w:rsidR="008C205B">
        <w:rPr>
          <w:lang w:val="en-US"/>
        </w:rPr>
        <w:t>Destination</w:t>
      </w:r>
      <w:bookmarkEnd w:id="39"/>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1" w:name="_Toc305420688"/>
      <w:r>
        <w:rPr>
          <w:lang w:val="en-US"/>
        </w:rPr>
        <w:t xml:space="preserve">Validation of Assertion Consumer </w:t>
      </w:r>
      <w:r w:rsidR="00DC1909">
        <w:rPr>
          <w:lang w:val="en-US"/>
        </w:rPr>
        <w:t>Addresses</w:t>
      </w:r>
      <w:bookmarkEnd w:id="40"/>
      <w:bookmarkEnd w:id="41"/>
    </w:p>
    <w:p w14:paraId="67493341" w14:textId="06AE674F" w:rsidR="009425D0" w:rsidRDefault="009425D0" w:rsidP="00C7779A">
      <w:pPr>
        <w:rPr>
          <w:lang w:val="en-US"/>
        </w:rPr>
      </w:pPr>
      <w:r>
        <w:rPr>
          <w:lang w:val="en-US"/>
        </w:rPr>
        <w:t xml:space="preserve">The value of the </w:t>
      </w:r>
      <w:r w:rsidRPr="009425D0">
        <w:rPr>
          <w:rStyle w:val="Code"/>
        </w:rPr>
        <w:t>AssertionConsumerServiceURL</w:t>
      </w:r>
      <w:r>
        <w:rPr>
          <w:lang w:val="en-US"/>
        </w:rPr>
        <w:t xml:space="preserve"> attribute of the </w:t>
      </w:r>
      <w:r w:rsidRPr="009425D0">
        <w:rPr>
          <w:rStyle w:val="Code"/>
        </w:rPr>
        <w:t>&lt;saml2p:AuthnRequest&gt;</w:t>
      </w:r>
      <w:r>
        <w:rPr>
          <w:lang w:val="en-US"/>
        </w:rPr>
        <w:t xml:space="preserve"> message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having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42" w:name="_Toc305420689"/>
      <w:r>
        <w:rPr>
          <w:lang w:val="en-US"/>
        </w:rPr>
        <w:t>Identity Provider User Interface</w:t>
      </w:r>
      <w:bookmarkEnd w:id="42"/>
    </w:p>
    <w:p w14:paraId="6B1148B3" w14:textId="71E2B182" w:rsidR="0075786A" w:rsidRDefault="0075786A" w:rsidP="00D357EC">
      <w:pPr>
        <w:rPr>
          <w:lang w:val="en-US"/>
        </w:rPr>
      </w:pPr>
      <w:r>
        <w:rPr>
          <w:lang w:val="en-US"/>
        </w:rPr>
        <w:t xml:space="preserve">Where the requirements for user interfaces defined for the federation requires presentation of information elements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 xml:space="preserve">rovider’s metadata entry. Implementers of this profile MUST be capable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43" w:name="_Ref263956330"/>
      <w:bookmarkStart w:id="44" w:name="_Ref263956334"/>
      <w:bookmarkStart w:id="45" w:name="_Toc305420690"/>
      <w:r>
        <w:rPr>
          <w:lang w:val="en-US"/>
        </w:rPr>
        <w:t xml:space="preserve">Authentication </w:t>
      </w:r>
      <w:r w:rsidR="004E08F3">
        <w:rPr>
          <w:lang w:val="en-US"/>
        </w:rPr>
        <w:t>C</w:t>
      </w:r>
      <w:r>
        <w:rPr>
          <w:lang w:val="en-US"/>
        </w:rPr>
        <w:t xml:space="preserve">ontext and Level of Assurance </w:t>
      </w:r>
      <w:bookmarkStart w:id="46" w:name="_Ref298574785"/>
      <w:bookmarkEnd w:id="43"/>
      <w:bookmarkEnd w:id="44"/>
      <w:r w:rsidR="0061061F">
        <w:rPr>
          <w:lang w:val="en-US"/>
        </w:rPr>
        <w:t>Handling</w:t>
      </w:r>
      <w:bookmarkEnd w:id="46"/>
      <w:bookmarkEnd w:id="45"/>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proofErr w:type="gramStart"/>
      <w:r w:rsidR="001A035D">
        <w:rPr>
          <w:lang w:val="en-US"/>
        </w:rPr>
        <w:t>c</w:t>
      </w:r>
      <w:r>
        <w:rPr>
          <w:lang w:val="en-US"/>
        </w:rPr>
        <w:t>ontext</w:t>
      </w:r>
      <w:proofErr w:type="gramEnd"/>
      <w:r>
        <w:rPr>
          <w:lang w:val="en-US"/>
        </w:rPr>
        <w:t xml:space="preserve">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 xml:space="preserve">ignature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element,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 xml:space="preserve">ontext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authentication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47" w:name="_Ref275433770"/>
      <w:bookmarkStart w:id="48" w:name="_Toc305420691"/>
      <w:r>
        <w:rPr>
          <w:lang w:val="en-US"/>
        </w:rPr>
        <w:t xml:space="preserve">Single Sign On </w:t>
      </w:r>
      <w:r w:rsidR="00826245">
        <w:rPr>
          <w:lang w:val="en-US"/>
        </w:rPr>
        <w:t>Processing</w:t>
      </w:r>
      <w:bookmarkEnd w:id="47"/>
      <w:bookmarkEnd w:id="48"/>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security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performed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 xml:space="preserve">user consent, or information, concerning which attributes,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49"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t xml:space="preserve">Authentication </w:t>
      </w:r>
      <w:r w:rsidR="001F235E">
        <w:rPr>
          <w:noProof/>
          <w:lang w:val="en-US" w:eastAsia="en-US"/>
        </w:rPr>
        <w:t>Responses</w:t>
      </w:r>
      <w:bookmarkEnd w:id="49"/>
    </w:p>
    <w:p w14:paraId="57FB7C05" w14:textId="42630ED4" w:rsidR="001F235E" w:rsidRPr="00BF1B8C" w:rsidRDefault="00BF1B8C" w:rsidP="00BF1B8C">
      <w:pPr>
        <w:pStyle w:val="Heading2"/>
        <w:rPr>
          <w:lang w:val="en-US" w:eastAsia="en-US"/>
        </w:rPr>
      </w:pPr>
      <w:bookmarkStart w:id="50" w:name="_Ref275430995"/>
      <w:bookmarkStart w:id="51" w:name="_Ref275431004"/>
      <w:bookmarkStart w:id="52" w:name="_Toc305420693"/>
      <w:r w:rsidRPr="00BF1B8C">
        <w:rPr>
          <w:lang w:val="en-US" w:eastAsia="en-US"/>
        </w:rPr>
        <w:t>Security Requirements</w:t>
      </w:r>
      <w:bookmarkEnd w:id="50"/>
      <w:bookmarkEnd w:id="51"/>
      <w:bookmarkEnd w:id="52"/>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proofErr w:type="gramStart"/>
      <w:r w:rsidR="003E201C">
        <w:rPr>
          <w:lang w:val="en-US"/>
        </w:rPr>
        <w:t>accept</w:t>
      </w:r>
      <w:proofErr w:type="gramEnd"/>
      <w:r w:rsidR="003E201C">
        <w:rPr>
          <w:lang w:val="en-US"/>
        </w:rPr>
        <w:t xml:space="preserve">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requirements.</w:t>
      </w:r>
      <w:r w:rsidR="00605BEE">
        <w:rPr>
          <w:lang w:val="en-US"/>
        </w:rPr>
        <w:t xml:space="preserve"> </w:t>
      </w:r>
    </w:p>
    <w:p w14:paraId="2EFF4CFA" w14:textId="22EB0AE8" w:rsidR="000D36F6" w:rsidRPr="003520F4" w:rsidRDefault="0086293F" w:rsidP="003520F4">
      <w:pPr>
        <w:pStyle w:val="Heading2"/>
        <w:rPr>
          <w:lang w:val="en-US"/>
        </w:rPr>
      </w:pPr>
      <w:bookmarkStart w:id="53" w:name="_Ref263956429"/>
      <w:bookmarkStart w:id="54" w:name="_Ref263956432"/>
      <w:bookmarkStart w:id="55" w:name="_Toc305420694"/>
      <w:r>
        <w:rPr>
          <w:lang w:val="en-US"/>
        </w:rPr>
        <w:t>Message Content</w:t>
      </w:r>
      <w:bookmarkEnd w:id="53"/>
      <w:bookmarkEnd w:id="54"/>
      <w:bookmarkEnd w:id="55"/>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identifier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elements: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56" w:name="_Ref298587314"/>
      <w:bookmarkStart w:id="57" w:name="_Toc305420695"/>
      <w:r>
        <w:rPr>
          <w:lang w:val="en-US"/>
        </w:rPr>
        <w:t>Attribute Release Rules</w:t>
      </w:r>
      <w:bookmarkEnd w:id="56"/>
      <w:bookmarkEnd w:id="57"/>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Eid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 xml:space="preserve">e Service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proofErr w:type="gramStart"/>
      <w:r w:rsidR="008D76FD">
        <w:rPr>
          <w:lang w:val="en-GB"/>
        </w:rPr>
        <w:t>possess</w:t>
      </w:r>
      <w:proofErr w:type="gramEnd"/>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 xml:space="preserve">is responsible for checking that an Identity Provider is capable of providing necessary attributes before sending a request and to verify that it received all attributes necessary for providing a requested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examining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authenticated user, provide limited services or to use other resources to collect necessary attributes.</w:t>
      </w:r>
    </w:p>
    <w:p w14:paraId="38FC5488" w14:textId="4343BEDF" w:rsidR="004064B5" w:rsidRDefault="004064B5" w:rsidP="005C6432">
      <w:pPr>
        <w:pStyle w:val="Heading2"/>
        <w:rPr>
          <w:lang w:val="en-US"/>
        </w:rPr>
      </w:pPr>
      <w:bookmarkStart w:id="58" w:name="_Ref274836225"/>
      <w:bookmarkStart w:id="59" w:name="_Toc305420696"/>
      <w:r>
        <w:rPr>
          <w:lang w:val="en-US"/>
        </w:rPr>
        <w:t>Processing Requirements</w:t>
      </w:r>
      <w:bookmarkEnd w:id="58"/>
      <w:bookmarkEnd w:id="59"/>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protection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requirements apply</w:t>
      </w:r>
      <w:r w:rsidR="007A212B">
        <w:rPr>
          <w:lang w:val="en-US"/>
        </w:rPr>
        <w:t>.</w:t>
      </w:r>
      <w:r w:rsidR="00F40529">
        <w:rPr>
          <w:lang w:val="en-US"/>
        </w:rPr>
        <w:t xml:space="preserve"> Any verification that fails MUST lead to that the </w:t>
      </w:r>
      <w:r w:rsidR="00982ACA">
        <w:rPr>
          <w:lang w:val="en-US"/>
        </w:rPr>
        <w:t>Service Provider rejects the response message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Service Provider MUST </w:t>
      </w:r>
      <w:r w:rsidR="00225339">
        <w:rPr>
          <w:lang w:val="en-US"/>
        </w:rPr>
        <w:t>implement all of the specified processing requirements even if it sends signed authentication request messages.</w:t>
      </w:r>
      <w:r w:rsidR="00E303BF">
        <w:rPr>
          <w:lang w:val="en-US"/>
        </w:rPr>
        <w:t xml:space="preserve"> </w:t>
      </w:r>
    </w:p>
    <w:p w14:paraId="634E8212" w14:textId="48675786" w:rsidR="007A212B" w:rsidRDefault="004468C6" w:rsidP="00DB38EF">
      <w:pPr>
        <w:pStyle w:val="Heading3"/>
        <w:rPr>
          <w:lang w:val="en-US"/>
        </w:rPr>
      </w:pPr>
      <w:bookmarkStart w:id="60" w:name="_Toc305420697"/>
      <w:r>
        <w:rPr>
          <w:lang w:val="en-US"/>
        </w:rPr>
        <w:t>Signature Validation</w:t>
      </w:r>
      <w:bookmarkEnd w:id="60"/>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record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61" w:name="_Ref274919315"/>
      <w:bookmarkStart w:id="62" w:name="_Toc305420698"/>
      <w:r>
        <w:rPr>
          <w:lang w:val="en-US"/>
        </w:rPr>
        <w:t>Subject</w:t>
      </w:r>
      <w:r w:rsidR="0001776C">
        <w:rPr>
          <w:lang w:val="en-US"/>
        </w:rPr>
        <w:t xml:space="preserve"> Confirmation</w:t>
      </w:r>
      <w:bookmarkEnd w:id="61"/>
      <w:bookmarkEnd w:id="62"/>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xml:space="preserve">, or a secure context containing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77777777"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xml:space="preserve">, the Service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63" w:name="_Toc305420699"/>
      <w:r>
        <w:rPr>
          <w:lang w:val="en-US"/>
        </w:rPr>
        <w:t>Conditions</w:t>
      </w:r>
      <w:bookmarkEnd w:id="63"/>
    </w:p>
    <w:p w14:paraId="55FED866" w14:textId="19E6F8E7" w:rsidR="00705B4D" w:rsidRDefault="00705B4D" w:rsidP="002B2AE1">
      <w:pPr>
        <w:rPr>
          <w:lang w:val="en-US"/>
        </w:rPr>
      </w:pPr>
      <w:r>
        <w:rPr>
          <w:lang w:val="en-US"/>
        </w:rPr>
        <w:t xml:space="preserve">The Service Provider MUST </w:t>
      </w:r>
      <w:proofErr w:type="gramStart"/>
      <w:r w:rsidR="009A1853">
        <w:rPr>
          <w:lang w:val="en-US"/>
        </w:rPr>
        <w:t>assert</w:t>
      </w:r>
      <w:proofErr w:type="gramEnd"/>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64" w:name="_Toc305420700"/>
      <w:r>
        <w:rPr>
          <w:lang w:val="en-US"/>
        </w:rPr>
        <w:t>The Authentication Statement</w:t>
      </w:r>
      <w:bookmarkEnd w:id="64"/>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performed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65" w:name="_Toc305420701"/>
      <w:r>
        <w:rPr>
          <w:lang w:val="en-US"/>
        </w:rPr>
        <w:t xml:space="preserve">General </w:t>
      </w:r>
      <w:r w:rsidR="009E1C15">
        <w:rPr>
          <w:lang w:val="en-US"/>
        </w:rPr>
        <w:t>Security Validation</w:t>
      </w:r>
      <w:bookmarkEnd w:id="65"/>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 xml:space="preserve">e Provider SHOULD implement a validation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proofErr w:type="gramStart"/>
      <w:r w:rsidR="004C1842">
        <w:rPr>
          <w:lang w:val="en-US"/>
        </w:rPr>
        <w:t>ensure</w:t>
      </w:r>
      <w:proofErr w:type="gramEnd"/>
      <w:r w:rsidR="004C1842">
        <w:rPr>
          <w:lang w:val="en-US"/>
        </w:rPr>
        <w:t xml:space="preserv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66" w:name="_Toc305420702"/>
      <w:r>
        <w:rPr>
          <w:lang w:val="en-US"/>
        </w:rPr>
        <w:t>Error Responses</w:t>
      </w:r>
      <w:bookmarkEnd w:id="66"/>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message.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67" w:name="_Ref298670980"/>
      <w:bookmarkStart w:id="68" w:name="_Ref298670992"/>
      <w:bookmarkStart w:id="69" w:name="_Ref298830213"/>
      <w:bookmarkStart w:id="70" w:name="_Toc305420703"/>
      <w:r>
        <w:rPr>
          <w:lang w:val="en-US"/>
        </w:rPr>
        <w:t>A</w:t>
      </w:r>
      <w:r w:rsidR="004C3765">
        <w:rPr>
          <w:lang w:val="en-US"/>
        </w:rPr>
        <w:t>uthentication for Signature</w:t>
      </w:r>
      <w:bookmarkEnd w:id="67"/>
      <w:bookmarkEnd w:id="68"/>
      <w:bookmarkEnd w:id="69"/>
      <w:bookmarkEnd w:id="70"/>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71" w:name="_Ref296505020"/>
      <w:bookmarkStart w:id="72" w:name="_Toc305420704"/>
      <w:r>
        <w:rPr>
          <w:lang w:val="en-US"/>
        </w:rPr>
        <w:t>Authentication Context URIs for Signature Services</w:t>
      </w:r>
      <w:bookmarkEnd w:id="71"/>
      <w:bookmarkEnd w:id="72"/>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xml:space="preserve">. These authentication </w:t>
      </w:r>
      <w:proofErr w:type="gramStart"/>
      <w:r w:rsidR="00D34882">
        <w:rPr>
          <w:lang w:val="en-US"/>
        </w:rPr>
        <w:t>context</w:t>
      </w:r>
      <w:proofErr w:type="gramEnd"/>
      <w:r w:rsidR="00D34882">
        <w:rPr>
          <w:lang w:val="en-US"/>
        </w:rPr>
        <w:t xml:space="preserve">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elegnamnden.se/loa/1.0/loa4-sig</w:t>
      </w:r>
      <w:r w:rsidRPr="004362A2">
        <w:rPr>
          <w:bCs/>
          <w:szCs w:val="20"/>
        </w:rPr>
        <w:t>message</w:t>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identifiers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proofErr w:type="gramStart"/>
      <w:r w:rsidR="000C0642">
        <w:rPr>
          <w:lang w:val="en-US"/>
        </w:rPr>
        <w:t>c</w:t>
      </w:r>
      <w:r w:rsidR="00104A77">
        <w:rPr>
          <w:lang w:val="en-US"/>
        </w:rPr>
        <w:t>ontext</w:t>
      </w:r>
      <w:proofErr w:type="gramEnd"/>
      <w:r w:rsidR="00104A77">
        <w:rPr>
          <w:lang w:val="en-US"/>
        </w:rPr>
        <w:t xml:space="preserve">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73" w:name="_Toc305420705"/>
      <w:r>
        <w:rPr>
          <w:lang w:val="en-US"/>
        </w:rPr>
        <w:t>Authentication Requests</w:t>
      </w:r>
      <w:bookmarkEnd w:id="73"/>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 xml:space="preserve">This MUST also be indicated in the Signature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performing a signature.</w:t>
      </w:r>
    </w:p>
    <w:p w14:paraId="10EE07C2" w14:textId="634E475A" w:rsidR="00004902" w:rsidRDefault="00004902" w:rsidP="00AB550B">
      <w:pPr>
        <w:pStyle w:val="Heading3"/>
        <w:rPr>
          <w:lang w:val="en-US"/>
        </w:rPr>
      </w:pPr>
      <w:bookmarkStart w:id="74"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74"/>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proofErr w:type="spellStart"/>
      <w:r w:rsidR="00673592">
        <w:rPr>
          <w:lang w:val="en-GB"/>
        </w:rPr>
        <w:t>Eid</w:t>
      </w:r>
      <w:r w:rsidR="004955E3">
        <w:rPr>
          <w:lang w:val="en-GB"/>
        </w:rPr>
        <w:t>DSS</w:t>
      </w:r>
      <w:proofErr w:type="spellEnd"/>
      <w:r w:rsidR="004955E3">
        <w:rPr>
          <w:lang w:val="en-GB"/>
        </w:rPr>
        <w:t xml:space="preserve">])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 xml:space="preserve">roviders SHALL </w:t>
      </w:r>
      <w:proofErr w:type="gramStart"/>
      <w:r>
        <w:rPr>
          <w:lang w:val="en-US"/>
        </w:rPr>
        <w:t>advertise</w:t>
      </w:r>
      <w:proofErr w:type="gramEnd"/>
      <w:r>
        <w:rPr>
          <w:lang w:val="en-US"/>
        </w:rPr>
        <w:t xml:space="preserv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displaying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Provider.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 xml:space="preserve">The Identity Provider MUST </w:t>
      </w:r>
      <w:proofErr w:type="gramStart"/>
      <w:r>
        <w:rPr>
          <w:lang w:val="en-US"/>
        </w:rPr>
        <w:t>display</w:t>
      </w:r>
      <w:proofErr w:type="gramEnd"/>
      <w:r>
        <w:rPr>
          <w:lang w:val="en-US"/>
        </w:rPr>
        <w:t xml:space="preserve">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authentication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 xml:space="preserve">The Identity Provider MUST NOT return an assertion without performing authentication process consistent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75" w:name="_Toc305420707"/>
      <w:r>
        <w:rPr>
          <w:lang w:val="en-US"/>
        </w:rPr>
        <w:t>Authentication Responses</w:t>
      </w:r>
      <w:bookmarkEnd w:id="75"/>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76" w:name="_Toc305420708"/>
      <w:r w:rsidRPr="00BF1B8C">
        <w:rPr>
          <w:lang w:val="en-US"/>
        </w:rPr>
        <w:t>N</w:t>
      </w:r>
      <w:r w:rsidRPr="006C4EAB">
        <w:rPr>
          <w:lang w:val="en-US"/>
        </w:rPr>
        <w:t xml:space="preserve">ormative </w:t>
      </w:r>
      <w:r w:rsidR="007B158E">
        <w:rPr>
          <w:lang w:val="en-US"/>
        </w:rPr>
        <w:t>R</w:t>
      </w:r>
      <w:r w:rsidRPr="006C4EAB">
        <w:rPr>
          <w:lang w:val="en-US"/>
        </w:rPr>
        <w:t>eferences</w:t>
      </w:r>
      <w:bookmarkEnd w:id="76"/>
    </w:p>
    <w:p w14:paraId="1B6FF4CC" w14:textId="77777777" w:rsidR="00927DDE" w:rsidRPr="00927DDE" w:rsidRDefault="00927DDE" w:rsidP="00927DDE">
      <w:pPr>
        <w:rPr>
          <w:lang w:val="en-US"/>
        </w:rPr>
      </w:pPr>
      <w:r w:rsidRPr="00927DDE">
        <w:rPr>
          <w:lang w:val="en-US"/>
        </w:rPr>
        <w:t>[RFC2119]</w:t>
      </w:r>
    </w:p>
    <w:p w14:paraId="0D69EC1A" w14:textId="77777777" w:rsidR="005E7482" w:rsidRDefault="00620C22" w:rsidP="004E6F02">
      <w:pPr>
        <w:ind w:left="720"/>
        <w:rPr>
          <w:rStyle w:val="Hyperlink"/>
          <w:lang w:val="en-US"/>
        </w:rPr>
      </w:pPr>
      <w:hyperlink r:id="rId4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620C22" w:rsidP="007054E8">
      <w:pPr>
        <w:ind w:left="720"/>
        <w:rPr>
          <w:color w:val="000080"/>
          <w:u w:val="single"/>
          <w:lang w:val="en-US"/>
        </w:rPr>
      </w:pPr>
      <w:hyperlink r:id="rId46" w:history="1">
        <w:proofErr w:type="gramStart"/>
        <w:r w:rsidR="00874302" w:rsidRPr="00874302">
          <w:rPr>
            <w:rStyle w:val="Hyperlink"/>
            <w:lang w:val="en-US"/>
          </w:rPr>
          <w:t>SAML2int profile v0.21 – SAML 2.0 Interoperability Profile</w:t>
        </w:r>
      </w:hyperlink>
      <w:r w:rsidR="00874302">
        <w:rPr>
          <w:lang w:val="en-US"/>
        </w:rPr>
        <w:t>.</w:t>
      </w:r>
      <w:proofErr w:type="gramEnd"/>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620C22"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620C22"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620C22"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620C22"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620C22"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620C22"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620C22"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August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620C22"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620C22"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proofErr w:type="gramStart"/>
      <w:r w:rsidRPr="00A75D24">
        <w:rPr>
          <w:lang w:val="en-US"/>
        </w:rPr>
        <w:t>Entity Categories for the Swedish eID Framework.</w:t>
      </w:r>
      <w:proofErr w:type="gramEnd"/>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proofErr w:type="spellStart"/>
      <w:r w:rsidR="00673592">
        <w:rPr>
          <w:lang w:val="en-US"/>
        </w:rPr>
        <w:t>Eid</w:t>
      </w:r>
      <w:r w:rsidRPr="007429F5">
        <w:rPr>
          <w:lang w:val="en-US"/>
        </w:rPr>
        <w:t>Disc</w:t>
      </w:r>
      <w:r w:rsidR="004D19A5">
        <w:rPr>
          <w:lang w:val="en-US"/>
        </w:rPr>
        <w:t>o</w:t>
      </w:r>
      <w:proofErr w:type="spellEnd"/>
      <w:r w:rsidRPr="007429F5">
        <w:rPr>
          <w:lang w:val="en-US"/>
        </w:rPr>
        <w:t>]</w:t>
      </w:r>
    </w:p>
    <w:p w14:paraId="6020E4F6" w14:textId="7CF30357" w:rsidR="004C6B4E" w:rsidRDefault="00DA12F9" w:rsidP="004E6F02">
      <w:pPr>
        <w:ind w:firstLine="720"/>
        <w:rPr>
          <w:rStyle w:val="Hyperlink"/>
          <w:lang w:val="en-US"/>
        </w:rPr>
      </w:pPr>
      <w:proofErr w:type="gramStart"/>
      <w:r w:rsidRPr="004A41B5">
        <w:rPr>
          <w:lang w:val="en-US"/>
        </w:rPr>
        <w:t>Discovery within the Swedish eID Framework</w:t>
      </w:r>
      <w:r w:rsidR="004D19A5" w:rsidRPr="004A41B5">
        <w:rPr>
          <w:lang w:val="en-US"/>
        </w:rPr>
        <w:t>.</w:t>
      </w:r>
      <w:proofErr w:type="gramEnd"/>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proofErr w:type="gramStart"/>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roofErr w:type="gramEnd"/>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77" w:name="_Toc305420709"/>
      <w:r>
        <w:rPr>
          <w:lang w:val="en-US"/>
        </w:rPr>
        <w:t>Changes between versions</w:t>
      </w:r>
      <w:bookmarkEnd w:id="77"/>
    </w:p>
    <w:p w14:paraId="773CD3C9" w14:textId="50A01C22" w:rsidR="00BB6549" w:rsidRDefault="00BB6549" w:rsidP="004C6B4E">
      <w:pPr>
        <w:rPr>
          <w:ins w:id="78" w:author="Martin Lindström" w:date="2016-05-26T12:26:00Z"/>
          <w:b/>
          <w:lang w:val="en-US"/>
        </w:rPr>
      </w:pPr>
      <w:ins w:id="79" w:author="Martin Lindström" w:date="2016-05-26T12:26:00Z">
        <w:r>
          <w:rPr>
            <w:b/>
            <w:lang w:val="en-US"/>
          </w:rPr>
          <w:t>Changes between version 1.3 and version 1.4:</w:t>
        </w:r>
      </w:ins>
    </w:p>
    <w:p w14:paraId="50F40C48" w14:textId="77777777" w:rsidR="00BB6549" w:rsidRDefault="00BB6549" w:rsidP="004C6B4E">
      <w:pPr>
        <w:rPr>
          <w:ins w:id="80" w:author="Martin Lindström" w:date="2016-05-26T12:26:00Z"/>
          <w:b/>
          <w:lang w:val="en-US"/>
        </w:rPr>
      </w:pPr>
    </w:p>
    <w:p w14:paraId="49CC8A5B" w14:textId="77777777" w:rsidR="00CB58D6" w:rsidRPr="00CB58D6" w:rsidRDefault="00CB58D6" w:rsidP="00CB58D6">
      <w:pPr>
        <w:pStyle w:val="ListParagraph"/>
        <w:numPr>
          <w:ilvl w:val="0"/>
          <w:numId w:val="44"/>
        </w:numPr>
        <w:rPr>
          <w:ins w:id="81" w:author="Martin Lindström" w:date="2016-05-26T12:26:00Z"/>
          <w:b/>
          <w:lang w:val="en-US"/>
        </w:rPr>
      </w:pPr>
    </w:p>
    <w:p w14:paraId="46E4978E" w14:textId="77777777" w:rsidR="00CB58D6" w:rsidRDefault="00CB58D6" w:rsidP="004C6B4E">
      <w:pPr>
        <w:rPr>
          <w:ins w:id="82"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signature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Framework</w:t>
      </w:r>
      <w:r>
        <w:rPr>
          <w:lang w:val="en-US"/>
        </w:rPr>
        <w:t>” has been removed from the Swedish eID Framework</w:t>
      </w:r>
      <w:r w:rsidR="00C624C0">
        <w:rPr>
          <w:lang w:val="en-US"/>
        </w:rPr>
        <w:t xml:space="preserve">. The reason for this is that it was proven difficult to make use of the </w:t>
      </w:r>
      <w:r w:rsidR="00C624C0" w:rsidRPr="002E1DA6">
        <w:rPr>
          <w:rStyle w:val="Code"/>
        </w:rPr>
        <w:t>&lt;saml2:AuthnContextDecl&gt;</w:t>
      </w:r>
      <w:r w:rsidR="00C624C0">
        <w:rPr>
          <w:lang w:val="en-US"/>
        </w:rPr>
        <w:t xml:space="preserve"> element to store authentication context parameters, and that no commercial, or open source, Identity Provider software had support for this feature.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w:t>
      </w:r>
      <w:proofErr w:type="gramStart"/>
      <w:r w:rsidR="00120BDD">
        <w:rPr>
          <w:lang w:val="en-US"/>
        </w:rPr>
        <w:t>examples</w:t>
      </w:r>
      <w:proofErr w:type="gramEnd"/>
      <w:r w:rsidR="00120BDD">
        <w:rPr>
          <w:lang w:val="en-US"/>
        </w:rPr>
        <w:t xml:space="preserve">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messages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requirements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Framework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level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EA1469" w:rsidRDefault="00EA1469">
      <w:pPr>
        <w:spacing w:line="240" w:lineRule="auto"/>
      </w:pPr>
      <w:r>
        <w:separator/>
      </w:r>
    </w:p>
  </w:endnote>
  <w:endnote w:type="continuationSeparator" w:id="0">
    <w:p w14:paraId="4ADCE7C9" w14:textId="77777777" w:rsidR="00EA1469" w:rsidRDefault="00EA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A1469" w:rsidRPr="00C912BA" w14:paraId="3F26EF42" w14:textId="77777777" w:rsidTr="00D74D00">
      <w:tc>
        <w:tcPr>
          <w:tcW w:w="7208" w:type="dxa"/>
          <w:gridSpan w:val="4"/>
          <w:tcBorders>
            <w:bottom w:val="single" w:sz="4" w:space="0" w:color="auto"/>
          </w:tcBorders>
        </w:tcPr>
        <w:p w14:paraId="3B08F497" w14:textId="77777777" w:rsidR="00EA1469" w:rsidRPr="00C912BA" w:rsidRDefault="00EA1469" w:rsidP="00F27527">
          <w:pPr>
            <w:pStyle w:val="Ledtext"/>
            <w:rPr>
              <w:spacing w:val="20"/>
              <w:sz w:val="16"/>
              <w:szCs w:val="16"/>
              <w:lang w:val="sv-SE"/>
            </w:rPr>
          </w:pPr>
          <w:bookmarkStart w:id="88" w:name="www"/>
          <w:r w:rsidRPr="00C912BA">
            <w:rPr>
              <w:b/>
              <w:bCs/>
              <w:sz w:val="16"/>
              <w:lang w:val="sv-SE"/>
            </w:rPr>
            <w:t>www.</w:t>
          </w:r>
          <w:r>
            <w:rPr>
              <w:b/>
              <w:bCs/>
              <w:sz w:val="16"/>
              <w:lang w:val="sv-SE"/>
            </w:rPr>
            <w:t>elegnamnden</w:t>
          </w:r>
          <w:r w:rsidRPr="00C912BA">
            <w:rPr>
              <w:b/>
              <w:bCs/>
              <w:sz w:val="16"/>
              <w:lang w:val="sv-SE"/>
            </w:rPr>
            <w:t>.se</w:t>
          </w:r>
          <w:bookmarkEnd w:id="88"/>
        </w:p>
      </w:tc>
      <w:tc>
        <w:tcPr>
          <w:tcW w:w="2347" w:type="dxa"/>
          <w:tcBorders>
            <w:bottom w:val="single" w:sz="4" w:space="0" w:color="auto"/>
          </w:tcBorders>
        </w:tcPr>
        <w:p w14:paraId="619C2AE8" w14:textId="77777777" w:rsidR="00EA1469" w:rsidRPr="00C912BA" w:rsidRDefault="00EA1469" w:rsidP="00F27527">
          <w:pPr>
            <w:pStyle w:val="Ledtext"/>
            <w:rPr>
              <w:sz w:val="16"/>
              <w:lang w:val="sv-SE"/>
            </w:rPr>
          </w:pPr>
        </w:p>
      </w:tc>
    </w:tr>
    <w:tr w:rsidR="00EA1469" w:rsidRPr="00C912BA" w14:paraId="0BBF8E42" w14:textId="77777777" w:rsidTr="00D74D00">
      <w:tc>
        <w:tcPr>
          <w:tcW w:w="1988" w:type="dxa"/>
          <w:tcBorders>
            <w:top w:val="single" w:sz="4" w:space="0" w:color="auto"/>
          </w:tcBorders>
        </w:tcPr>
        <w:p w14:paraId="53B57CCF" w14:textId="77777777" w:rsidR="00EA1469" w:rsidRPr="00C912BA" w:rsidRDefault="00EA1469" w:rsidP="00F27527">
          <w:pPr>
            <w:pStyle w:val="Ledtext"/>
            <w:rPr>
              <w:lang w:val="sv-SE"/>
            </w:rPr>
          </w:pPr>
          <w:bookmarkStart w:id="89" w:name="PostadressLed"/>
          <w:r>
            <w:rPr>
              <w:lang w:val="sv-SE"/>
            </w:rPr>
            <w:t>Postadress</w:t>
          </w:r>
          <w:bookmarkEnd w:id="89"/>
        </w:p>
      </w:tc>
      <w:tc>
        <w:tcPr>
          <w:tcW w:w="1620" w:type="dxa"/>
          <w:tcBorders>
            <w:top w:val="single" w:sz="4" w:space="0" w:color="auto"/>
          </w:tcBorders>
        </w:tcPr>
        <w:p w14:paraId="7481F620" w14:textId="77777777" w:rsidR="00EA1469" w:rsidRPr="00C912BA" w:rsidRDefault="00EA146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A1469" w:rsidRPr="00C912BA" w:rsidRDefault="00EA1469" w:rsidP="00F27527">
          <w:pPr>
            <w:pStyle w:val="Ledtext"/>
            <w:rPr>
              <w:lang w:val="sv-SE"/>
            </w:rPr>
          </w:pPr>
          <w:bookmarkStart w:id="90" w:name="TelefonVaxelLed"/>
          <w:r>
            <w:rPr>
              <w:lang w:val="sv-SE"/>
            </w:rPr>
            <w:t>Telefon växel</w:t>
          </w:r>
          <w:bookmarkEnd w:id="90"/>
        </w:p>
      </w:tc>
      <w:tc>
        <w:tcPr>
          <w:tcW w:w="1800" w:type="dxa"/>
          <w:tcBorders>
            <w:top w:val="single" w:sz="4" w:space="0" w:color="auto"/>
          </w:tcBorders>
        </w:tcPr>
        <w:p w14:paraId="0987B1B2" w14:textId="77777777" w:rsidR="00EA1469" w:rsidRPr="00C912BA" w:rsidRDefault="00EA1469" w:rsidP="00F27527">
          <w:pPr>
            <w:pStyle w:val="Ledtext"/>
            <w:rPr>
              <w:lang w:val="sv-SE"/>
            </w:rPr>
          </w:pPr>
          <w:bookmarkStart w:id="91" w:name="TelefonVaxelUtlLedtext"/>
          <w:bookmarkEnd w:id="91"/>
        </w:p>
      </w:tc>
      <w:tc>
        <w:tcPr>
          <w:tcW w:w="2347" w:type="dxa"/>
          <w:tcBorders>
            <w:top w:val="single" w:sz="4" w:space="0" w:color="auto"/>
          </w:tcBorders>
        </w:tcPr>
        <w:p w14:paraId="35B8C08C" w14:textId="77777777" w:rsidR="00EA1469" w:rsidRPr="00C912BA" w:rsidRDefault="00EA1469" w:rsidP="00F27527">
          <w:pPr>
            <w:pStyle w:val="Ledtext"/>
            <w:rPr>
              <w:lang w:val="sv-SE"/>
            </w:rPr>
          </w:pPr>
          <w:bookmarkStart w:id="92" w:name="EpostLed"/>
          <w:r>
            <w:rPr>
              <w:lang w:val="sv-SE"/>
            </w:rPr>
            <w:t>E-postadress</w:t>
          </w:r>
          <w:bookmarkEnd w:id="92"/>
        </w:p>
      </w:tc>
    </w:tr>
    <w:tr w:rsidR="00EA1469" w:rsidRPr="00C912BA" w14:paraId="06607072" w14:textId="77777777" w:rsidTr="00D74D00">
      <w:tc>
        <w:tcPr>
          <w:tcW w:w="1988" w:type="dxa"/>
        </w:tcPr>
        <w:p w14:paraId="4EC133D2" w14:textId="77777777" w:rsidR="00EA1469" w:rsidRPr="00C912BA" w:rsidRDefault="00EA1469" w:rsidP="00F27527">
          <w:pPr>
            <w:pStyle w:val="Ledtext"/>
            <w:rPr>
              <w:b/>
              <w:bCs/>
              <w:lang w:val="sv-SE"/>
            </w:rPr>
          </w:pPr>
          <w:bookmarkStart w:id="93" w:name="Postadress"/>
          <w:r>
            <w:rPr>
              <w:b/>
              <w:bCs/>
              <w:lang w:val="sv-SE"/>
            </w:rPr>
            <w:t xml:space="preserve">171 94  SOLNA </w:t>
          </w:r>
          <w:bookmarkEnd w:id="93"/>
        </w:p>
      </w:tc>
      <w:tc>
        <w:tcPr>
          <w:tcW w:w="1620" w:type="dxa"/>
        </w:tcPr>
        <w:p w14:paraId="64EDE1D1" w14:textId="77777777" w:rsidR="00EA1469" w:rsidRPr="00C912BA" w:rsidRDefault="00EA1469" w:rsidP="00F27527">
          <w:pPr>
            <w:pStyle w:val="Ledtext"/>
            <w:ind w:left="-57"/>
            <w:rPr>
              <w:b/>
              <w:bCs/>
              <w:lang w:val="sv-SE"/>
            </w:rPr>
          </w:pPr>
          <w:r>
            <w:rPr>
              <w:b/>
              <w:bCs/>
              <w:lang w:val="sv-SE"/>
            </w:rPr>
            <w:t>Korta gatan 10</w:t>
          </w:r>
        </w:p>
      </w:tc>
      <w:tc>
        <w:tcPr>
          <w:tcW w:w="1800" w:type="dxa"/>
        </w:tcPr>
        <w:p w14:paraId="14FD09A9" w14:textId="77777777" w:rsidR="00EA1469" w:rsidRPr="00C912BA" w:rsidRDefault="00EA1469" w:rsidP="00F27527">
          <w:pPr>
            <w:pStyle w:val="Ledtext"/>
            <w:rPr>
              <w:b/>
              <w:bCs/>
              <w:lang w:val="sv-SE"/>
            </w:rPr>
          </w:pPr>
          <w:bookmarkStart w:id="94" w:name="TelefonVaxel"/>
          <w:r>
            <w:rPr>
              <w:b/>
              <w:bCs/>
              <w:lang w:val="sv-SE"/>
            </w:rPr>
            <w:t xml:space="preserve">010-574 21 00 </w:t>
          </w:r>
          <w:bookmarkEnd w:id="94"/>
          <w:r>
            <w:rPr>
              <w:b/>
              <w:bCs/>
              <w:lang w:val="sv-SE"/>
            </w:rPr>
            <w:t xml:space="preserve"> </w:t>
          </w:r>
        </w:p>
      </w:tc>
      <w:tc>
        <w:tcPr>
          <w:tcW w:w="1800" w:type="dxa"/>
        </w:tcPr>
        <w:p w14:paraId="4A68601A" w14:textId="77777777" w:rsidR="00EA1469" w:rsidRPr="00C912BA" w:rsidRDefault="00EA1469" w:rsidP="00F27527">
          <w:pPr>
            <w:pStyle w:val="Ledtext"/>
            <w:rPr>
              <w:b/>
              <w:bCs/>
              <w:lang w:val="sv-SE"/>
            </w:rPr>
          </w:pPr>
          <w:bookmarkStart w:id="95" w:name="TelefonVaxelUtl"/>
          <w:bookmarkEnd w:id="95"/>
        </w:p>
      </w:tc>
      <w:tc>
        <w:tcPr>
          <w:tcW w:w="2347" w:type="dxa"/>
        </w:tcPr>
        <w:p w14:paraId="213B98C5" w14:textId="77777777" w:rsidR="00EA1469" w:rsidRPr="00C912BA" w:rsidRDefault="00EA1469" w:rsidP="00F27527">
          <w:pPr>
            <w:pStyle w:val="Ledtext"/>
            <w:rPr>
              <w:b/>
              <w:bCs/>
              <w:lang w:val="sv-SE"/>
            </w:rPr>
          </w:pPr>
          <w:bookmarkStart w:id="96" w:name="EmailFot"/>
          <w:r>
            <w:rPr>
              <w:b/>
              <w:bCs/>
              <w:lang w:val="sv-SE"/>
            </w:rPr>
            <w:t>kansliet@elegnamnden.se</w:t>
          </w:r>
          <w:bookmarkEnd w:id="96"/>
        </w:p>
      </w:tc>
    </w:tr>
  </w:tbl>
  <w:p w14:paraId="07C1B5E6" w14:textId="4AB8A180" w:rsidR="00EA1469" w:rsidRDefault="00EA146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20C22">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20C22">
      <w:rPr>
        <w:noProof/>
        <w:color w:val="808080"/>
        <w:sz w:val="16"/>
      </w:rPr>
      <w:t>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EA1469" w:rsidRDefault="00EA1469">
      <w:pPr>
        <w:spacing w:line="240" w:lineRule="auto"/>
      </w:pPr>
      <w:r>
        <w:separator/>
      </w:r>
    </w:p>
  </w:footnote>
  <w:footnote w:type="continuationSeparator" w:id="0">
    <w:p w14:paraId="2D600307" w14:textId="77777777" w:rsidR="00EA1469" w:rsidRDefault="00EA1469">
      <w:pPr>
        <w:spacing w:line="240" w:lineRule="auto"/>
      </w:pPr>
      <w:r>
        <w:continuationSeparator/>
      </w:r>
    </w:p>
  </w:footnote>
  <w:footnote w:id="1">
    <w:p w14:paraId="37EFBD45" w14:textId="2EC28B5A" w:rsidR="00EA1469" w:rsidRDefault="00EA1469">
      <w:pPr>
        <w:pStyle w:val="FootnoteText"/>
      </w:pPr>
      <w:r>
        <w:rPr>
          <w:rStyle w:val="FootnoteReference"/>
        </w:rPr>
        <w:footnoteRef/>
      </w:r>
      <w:r>
        <w:t xml:space="preserve"> </w:t>
      </w:r>
      <w:r>
        <w:rPr>
          <w:lang w:val="en-US"/>
        </w:rPr>
        <w:t>See section 3.1.1 of [EidRegistry].</w:t>
      </w:r>
    </w:p>
  </w:footnote>
  <w:footnote w:id="2">
    <w:p w14:paraId="64CD3FC0" w14:textId="094B4169" w:rsidR="00EA1469" w:rsidRPr="00434B23" w:rsidRDefault="00EA1469">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EA1469" w:rsidRPr="00434B23" w:rsidRDefault="00EA1469">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EA1469" w:rsidRDefault="00EA1469">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EA1469" w:rsidRDefault="00EA1469">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sidR="00D5118D">
        <w:rPr>
          <w:lang w:val="en-US"/>
        </w:rPr>
        <w:t>2.1.4</w:t>
      </w:r>
      <w:r>
        <w:rPr>
          <w:lang w:val="en-US"/>
        </w:rPr>
        <w:fldChar w:fldCharType="end"/>
      </w:r>
      <w:r>
        <w:rPr>
          <w:lang w:val="en-US"/>
        </w:rPr>
        <w:t>).</w:t>
      </w:r>
    </w:p>
  </w:footnote>
  <w:footnote w:id="6">
    <w:p w14:paraId="256FB513" w14:textId="69B77AF5" w:rsidR="00EA1469" w:rsidRPr="00D25B2C" w:rsidRDefault="00EA1469">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sidR="00D5118D">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requires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F16B69" w:rsidRDefault="00620C22">
    <w:pPr>
      <w:pStyle w:val="Header"/>
    </w:pPr>
    <w:ins w:id="83"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B70CA7E" w:rsidR="00EA1469" w:rsidRDefault="00620C22" w:rsidP="00BB4873">
    <w:pPr>
      <w:spacing w:line="240" w:lineRule="auto"/>
      <w:jc w:val="center"/>
      <w:rPr>
        <w:lang w:val="en-US"/>
      </w:rPr>
    </w:pPr>
    <w:ins w:id="84"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bookmarkStart w:id="85" w:name="_GoBack"/>
    <w:r w:rsidR="00333617"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bookmarkEnd w:id="85"/>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sidRPr="00BB4873">
      <w:rPr>
        <w:sz w:val="16"/>
        <w:szCs w:val="16"/>
        <w:lang w:val="en-US"/>
      </w:rPr>
      <w:t>ELN-0602-v1.</w:t>
    </w:r>
    <w:ins w:id="86" w:author="Martin Lindström" w:date="2016-05-26T12:25:00Z">
      <w:r w:rsidR="00931DD1">
        <w:rPr>
          <w:sz w:val="16"/>
          <w:szCs w:val="16"/>
          <w:lang w:val="en-US"/>
        </w:rPr>
        <w:t>4</w:t>
      </w:r>
    </w:ins>
    <w:del w:id="87" w:author="Martin Lindström" w:date="2016-05-26T12:25:00Z">
      <w:r w:rsidR="00EA1469" w:rsidDel="00931DD1">
        <w:rPr>
          <w:sz w:val="16"/>
          <w:szCs w:val="16"/>
          <w:lang w:val="en-US"/>
        </w:rPr>
        <w:delText>3</w:delText>
      </w:r>
    </w:del>
  </w:p>
  <w:p w14:paraId="04CEC393" w14:textId="3BB3C709" w:rsidR="00EA1469" w:rsidRDefault="00EA1469">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F16B69" w:rsidRDefault="00620C22">
    <w:pPr>
      <w:pStyle w:val="Header"/>
    </w:pPr>
    <w:ins w:id="97"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1395"/>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81533-F1DB-8145-83F8-0DE22E3C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7960</Words>
  <Characters>45372</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53226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28</cp:revision>
  <cp:lastPrinted>2015-10-05T20:05:00Z</cp:lastPrinted>
  <dcterms:created xsi:type="dcterms:W3CDTF">2015-09-08T13:25:00Z</dcterms:created>
  <dcterms:modified xsi:type="dcterms:W3CDTF">2016-05-26T10:38:00Z</dcterms:modified>
</cp:coreProperties>
</file>