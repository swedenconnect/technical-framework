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3DCF84F4" w:rsidR="00AC49F3" w:rsidRPr="006C4EAB" w:rsidRDefault="00B96716" w:rsidP="00FA7E6F">
      <w:pPr>
        <w:pStyle w:val="Title"/>
        <w:rPr>
          <w:lang w:val="en-US"/>
        </w:rPr>
      </w:pPr>
      <w:r>
        <w:rPr>
          <w:lang w:val="en-US"/>
        </w:rPr>
        <w:t>Certificate profile for certificates issued by</w:t>
      </w:r>
      <w:r w:rsidR="00394354" w:rsidRPr="00394354">
        <w:rPr>
          <w:lang w:val="en-US"/>
        </w:rPr>
        <w:t xml:space="preserve"> Central Signing services</w:t>
      </w:r>
    </w:p>
    <w:p w14:paraId="4761A81D" w14:textId="7978A6EE" w:rsidR="00E85D42" w:rsidRDefault="00E85D42" w:rsidP="00471134">
      <w:pPr>
        <w:spacing w:line="240" w:lineRule="auto"/>
        <w:jc w:val="center"/>
        <w:rPr>
          <w:lang w:val="en-US"/>
        </w:rPr>
      </w:pPr>
      <w:r>
        <w:rPr>
          <w:lang w:val="en-US"/>
        </w:rPr>
        <w:t>ELN-0608-v</w:t>
      </w:r>
      <w:r w:rsidR="00DF01AA">
        <w:rPr>
          <w:lang w:val="en-US"/>
        </w:rPr>
        <w:t>1.</w:t>
      </w:r>
      <w:ins w:id="0" w:author="Martin Lindström" w:date="2016-05-26T13:04:00Z">
        <w:r w:rsidR="002D55A9">
          <w:rPr>
            <w:lang w:val="en-US"/>
          </w:rPr>
          <w:t>1</w:t>
        </w:r>
      </w:ins>
      <w:del w:id="1" w:author="Martin Lindström" w:date="2016-05-26T13:04:00Z">
        <w:r w:rsidR="00DF01AA" w:rsidDel="002D55A9">
          <w:rPr>
            <w:lang w:val="en-US"/>
          </w:rPr>
          <w:delText>0</w:delText>
        </w:r>
      </w:del>
    </w:p>
    <w:p w14:paraId="2635A040" w14:textId="24A8E196" w:rsidR="00B05A68" w:rsidRDefault="006E23A8" w:rsidP="00471134">
      <w:pPr>
        <w:spacing w:line="240" w:lineRule="auto"/>
        <w:jc w:val="center"/>
        <w:rPr>
          <w:lang w:val="en-US"/>
        </w:rPr>
      </w:pPr>
      <w:r w:rsidRPr="006C4EAB">
        <w:rPr>
          <w:lang w:val="en-US"/>
        </w:rPr>
        <w:t xml:space="preserve">Version </w:t>
      </w:r>
      <w:r w:rsidR="00DF01AA">
        <w:rPr>
          <w:lang w:val="en-US"/>
        </w:rPr>
        <w:t>1.</w:t>
      </w:r>
      <w:ins w:id="2" w:author="Martin Lindström" w:date="2016-05-26T13:04:00Z">
        <w:r w:rsidR="002D55A9">
          <w:rPr>
            <w:lang w:val="en-US"/>
          </w:rPr>
          <w:t>1</w:t>
        </w:r>
      </w:ins>
      <w:del w:id="3" w:author="Martin Lindström" w:date="2016-05-26T13:04:00Z">
        <w:r w:rsidR="00DF01AA" w:rsidDel="002D55A9">
          <w:rPr>
            <w:lang w:val="en-US"/>
          </w:rPr>
          <w:delText>0</w:delText>
        </w:r>
      </w:del>
    </w:p>
    <w:p w14:paraId="174C0B25" w14:textId="5A182E81" w:rsidR="005D5595" w:rsidRPr="006C4EAB" w:rsidRDefault="00374930" w:rsidP="00471134">
      <w:pPr>
        <w:spacing w:line="240" w:lineRule="auto"/>
        <w:jc w:val="center"/>
        <w:rPr>
          <w:lang w:val="en-US"/>
        </w:rPr>
      </w:pPr>
      <w:r>
        <w:rPr>
          <w:lang w:val="en-US"/>
        </w:rPr>
        <w:t>201</w:t>
      </w:r>
      <w:del w:id="4" w:author="Martin Lindström" w:date="2016-05-26T13:04:00Z">
        <w:r w:rsidDel="002D55A9">
          <w:rPr>
            <w:lang w:val="en-US"/>
          </w:rPr>
          <w:delText>3-</w:delText>
        </w:r>
        <w:r w:rsidR="005A05AD" w:rsidDel="002D55A9">
          <w:rPr>
            <w:lang w:val="en-US"/>
          </w:rPr>
          <w:delText>10</w:delText>
        </w:r>
        <w:r w:rsidDel="002D55A9">
          <w:rPr>
            <w:lang w:val="en-US"/>
          </w:rPr>
          <w:delText>-</w:delText>
        </w:r>
        <w:r w:rsidR="00DF01AA" w:rsidDel="002D55A9">
          <w:rPr>
            <w:lang w:val="en-US"/>
          </w:rPr>
          <w:delText>30</w:delText>
        </w:r>
      </w:del>
      <w:ins w:id="5" w:author="Martin Lindström" w:date="2016-05-26T13:04:00Z">
        <w:r w:rsidR="002D55A9">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56AA242B" w14:textId="77777777" w:rsidR="0010187F" w:rsidRPr="0010187F" w:rsidRDefault="00D8362E">
      <w:pPr>
        <w:pStyle w:val="TOC1"/>
        <w:tabs>
          <w:tab w:val="left" w:pos="332"/>
          <w:tab w:val="right" w:pos="9910"/>
        </w:tabs>
        <w:rPr>
          <w:rFonts w:eastAsiaTheme="minorEastAsia" w:cstheme="minorBidi"/>
          <w:b w:val="0"/>
          <w:bCs w:val="0"/>
          <w:caps w:val="0"/>
          <w:noProof/>
          <w:color w:val="auto"/>
          <w:kern w:val="0"/>
          <w:u w:val="none"/>
          <w:lang w:val="en-US" w:eastAsia="sv-SE"/>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10187F" w:rsidRPr="00221080">
        <w:rPr>
          <w:noProof/>
          <w:lang w:val="en-US"/>
        </w:rPr>
        <w:t>1</w:t>
      </w:r>
      <w:r w:rsidR="0010187F" w:rsidRPr="0010187F">
        <w:rPr>
          <w:rFonts w:eastAsiaTheme="minorEastAsia" w:cstheme="minorBidi"/>
          <w:b w:val="0"/>
          <w:bCs w:val="0"/>
          <w:caps w:val="0"/>
          <w:noProof/>
          <w:color w:val="auto"/>
          <w:kern w:val="0"/>
          <w:u w:val="none"/>
          <w:lang w:val="en-US" w:eastAsia="sv-SE"/>
        </w:rPr>
        <w:tab/>
      </w:r>
      <w:r w:rsidR="0010187F" w:rsidRPr="00221080">
        <w:rPr>
          <w:noProof/>
          <w:lang w:val="en-US"/>
        </w:rPr>
        <w:t>Introduction</w:t>
      </w:r>
      <w:r w:rsidR="0010187F" w:rsidRPr="0010187F">
        <w:rPr>
          <w:noProof/>
          <w:lang w:val="en-US"/>
        </w:rPr>
        <w:tab/>
      </w:r>
      <w:r w:rsidR="0010187F">
        <w:rPr>
          <w:noProof/>
        </w:rPr>
        <w:fldChar w:fldCharType="begin"/>
      </w:r>
      <w:r w:rsidR="0010187F" w:rsidRPr="0010187F">
        <w:rPr>
          <w:noProof/>
          <w:lang w:val="en-US"/>
        </w:rPr>
        <w:instrText xml:space="preserve"> PAGEREF _Toc353179054 \h </w:instrText>
      </w:r>
      <w:r w:rsidR="0010187F">
        <w:rPr>
          <w:noProof/>
        </w:rPr>
      </w:r>
      <w:r w:rsidR="0010187F">
        <w:rPr>
          <w:noProof/>
        </w:rPr>
        <w:fldChar w:fldCharType="separate"/>
      </w:r>
      <w:r w:rsidR="00AE5C2E">
        <w:rPr>
          <w:noProof/>
          <w:lang w:val="en-US"/>
        </w:rPr>
        <w:t>3</w:t>
      </w:r>
      <w:r w:rsidR="0010187F">
        <w:rPr>
          <w:noProof/>
        </w:rPr>
        <w:fldChar w:fldCharType="end"/>
      </w:r>
    </w:p>
    <w:p w14:paraId="583A7A5C" w14:textId="77777777" w:rsidR="0010187F" w:rsidRPr="0010187F" w:rsidRDefault="0010187F">
      <w:pPr>
        <w:pStyle w:val="TOC2"/>
        <w:tabs>
          <w:tab w:val="left" w:pos="502"/>
          <w:tab w:val="right" w:pos="9910"/>
        </w:tabs>
        <w:rPr>
          <w:rFonts w:eastAsiaTheme="minorEastAsia" w:cstheme="minorBidi"/>
          <w:b w:val="0"/>
          <w:bCs w:val="0"/>
          <w:smallCaps w:val="0"/>
          <w:noProof/>
          <w:color w:val="auto"/>
          <w:kern w:val="0"/>
          <w:lang w:val="en-US" w:eastAsia="sv-SE"/>
        </w:rPr>
      </w:pPr>
      <w:r w:rsidRPr="00221080">
        <w:rPr>
          <w:noProof/>
          <w:lang w:val="en-US"/>
        </w:rPr>
        <w:t>1.1</w:t>
      </w:r>
      <w:r w:rsidRPr="0010187F">
        <w:rPr>
          <w:rFonts w:eastAsiaTheme="minorEastAsia" w:cstheme="minorBidi"/>
          <w:b w:val="0"/>
          <w:bCs w:val="0"/>
          <w:smallCaps w:val="0"/>
          <w:noProof/>
          <w:color w:val="auto"/>
          <w:kern w:val="0"/>
          <w:lang w:val="en-US" w:eastAsia="sv-SE"/>
        </w:rPr>
        <w:tab/>
      </w:r>
      <w:r w:rsidRPr="00221080">
        <w:rPr>
          <w:noProof/>
          <w:lang w:val="en-US"/>
        </w:rPr>
        <w:t>Requirement key words</w:t>
      </w:r>
      <w:r w:rsidRPr="0010187F">
        <w:rPr>
          <w:noProof/>
          <w:lang w:val="en-US"/>
        </w:rPr>
        <w:tab/>
      </w:r>
      <w:r>
        <w:rPr>
          <w:noProof/>
        </w:rPr>
        <w:fldChar w:fldCharType="begin"/>
      </w:r>
      <w:r w:rsidRPr="0010187F">
        <w:rPr>
          <w:noProof/>
          <w:lang w:val="en-US"/>
        </w:rPr>
        <w:instrText xml:space="preserve"> PAGEREF _Toc353179055 \h </w:instrText>
      </w:r>
      <w:r>
        <w:rPr>
          <w:noProof/>
        </w:rPr>
      </w:r>
      <w:r>
        <w:rPr>
          <w:noProof/>
        </w:rPr>
        <w:fldChar w:fldCharType="separate"/>
      </w:r>
      <w:r w:rsidR="00AE5C2E">
        <w:rPr>
          <w:noProof/>
          <w:lang w:val="en-US"/>
        </w:rPr>
        <w:t>3</w:t>
      </w:r>
      <w:r>
        <w:rPr>
          <w:noProof/>
        </w:rPr>
        <w:fldChar w:fldCharType="end"/>
      </w:r>
    </w:p>
    <w:p w14:paraId="5674F51C" w14:textId="77777777" w:rsidR="0010187F" w:rsidRPr="0010187F" w:rsidRDefault="0010187F">
      <w:pPr>
        <w:pStyle w:val="TOC2"/>
        <w:tabs>
          <w:tab w:val="left" w:pos="502"/>
          <w:tab w:val="right" w:pos="9910"/>
        </w:tabs>
        <w:rPr>
          <w:rFonts w:eastAsiaTheme="minorEastAsia" w:cstheme="minorBidi"/>
          <w:b w:val="0"/>
          <w:bCs w:val="0"/>
          <w:smallCaps w:val="0"/>
          <w:noProof/>
          <w:color w:val="auto"/>
          <w:kern w:val="0"/>
          <w:lang w:val="en-US" w:eastAsia="sv-SE"/>
        </w:rPr>
      </w:pPr>
      <w:r w:rsidRPr="00221080">
        <w:rPr>
          <w:noProof/>
          <w:lang w:val="en-US"/>
        </w:rPr>
        <w:t>1.2</w:t>
      </w:r>
      <w:r w:rsidRPr="0010187F">
        <w:rPr>
          <w:rFonts w:eastAsiaTheme="minorEastAsia" w:cstheme="minorBidi"/>
          <w:b w:val="0"/>
          <w:bCs w:val="0"/>
          <w:smallCaps w:val="0"/>
          <w:noProof/>
          <w:color w:val="auto"/>
          <w:kern w:val="0"/>
          <w:lang w:val="en-US" w:eastAsia="sv-SE"/>
        </w:rPr>
        <w:tab/>
      </w:r>
      <w:r w:rsidRPr="00221080">
        <w:rPr>
          <w:noProof/>
          <w:lang w:val="en-US"/>
        </w:rPr>
        <w:t>XML name space references</w:t>
      </w:r>
      <w:r w:rsidRPr="0010187F">
        <w:rPr>
          <w:noProof/>
          <w:lang w:val="en-US"/>
        </w:rPr>
        <w:tab/>
      </w:r>
      <w:r>
        <w:rPr>
          <w:noProof/>
        </w:rPr>
        <w:fldChar w:fldCharType="begin"/>
      </w:r>
      <w:r w:rsidRPr="0010187F">
        <w:rPr>
          <w:noProof/>
          <w:lang w:val="en-US"/>
        </w:rPr>
        <w:instrText xml:space="preserve"> PAGEREF _Toc353179056 \h </w:instrText>
      </w:r>
      <w:r>
        <w:rPr>
          <w:noProof/>
        </w:rPr>
      </w:r>
      <w:r>
        <w:rPr>
          <w:noProof/>
        </w:rPr>
        <w:fldChar w:fldCharType="separate"/>
      </w:r>
      <w:r w:rsidR="00AE5C2E">
        <w:rPr>
          <w:noProof/>
          <w:lang w:val="en-US"/>
        </w:rPr>
        <w:t>3</w:t>
      </w:r>
      <w:r>
        <w:rPr>
          <w:noProof/>
        </w:rPr>
        <w:fldChar w:fldCharType="end"/>
      </w:r>
    </w:p>
    <w:p w14:paraId="5FEC1D45" w14:textId="77777777" w:rsidR="0010187F" w:rsidRPr="0010187F" w:rsidRDefault="0010187F">
      <w:pPr>
        <w:pStyle w:val="TOC2"/>
        <w:tabs>
          <w:tab w:val="left" w:pos="502"/>
          <w:tab w:val="right" w:pos="9910"/>
        </w:tabs>
        <w:rPr>
          <w:rFonts w:eastAsiaTheme="minorEastAsia" w:cstheme="minorBidi"/>
          <w:b w:val="0"/>
          <w:bCs w:val="0"/>
          <w:smallCaps w:val="0"/>
          <w:noProof/>
          <w:color w:val="auto"/>
          <w:kern w:val="0"/>
          <w:lang w:val="en-US" w:eastAsia="sv-SE"/>
        </w:rPr>
      </w:pPr>
      <w:r w:rsidRPr="00221080">
        <w:rPr>
          <w:noProof/>
          <w:lang w:val="en-US"/>
        </w:rPr>
        <w:t>1.3</w:t>
      </w:r>
      <w:r w:rsidRPr="0010187F">
        <w:rPr>
          <w:rFonts w:eastAsiaTheme="minorEastAsia" w:cstheme="minorBidi"/>
          <w:b w:val="0"/>
          <w:bCs w:val="0"/>
          <w:smallCaps w:val="0"/>
          <w:noProof/>
          <w:color w:val="auto"/>
          <w:kern w:val="0"/>
          <w:lang w:val="en-US" w:eastAsia="sv-SE"/>
        </w:rPr>
        <w:tab/>
      </w:r>
      <w:r w:rsidRPr="00221080">
        <w:rPr>
          <w:noProof/>
          <w:lang w:val="en-US"/>
        </w:rPr>
        <w:t>Structure</w:t>
      </w:r>
      <w:r w:rsidRPr="0010187F">
        <w:rPr>
          <w:noProof/>
          <w:lang w:val="en-US"/>
        </w:rPr>
        <w:tab/>
      </w:r>
      <w:r>
        <w:rPr>
          <w:noProof/>
        </w:rPr>
        <w:fldChar w:fldCharType="begin"/>
      </w:r>
      <w:r w:rsidRPr="0010187F">
        <w:rPr>
          <w:noProof/>
          <w:lang w:val="en-US"/>
        </w:rPr>
        <w:instrText xml:space="preserve"> PAGEREF _Toc353179057 \h </w:instrText>
      </w:r>
      <w:r>
        <w:rPr>
          <w:noProof/>
        </w:rPr>
      </w:r>
      <w:r>
        <w:rPr>
          <w:noProof/>
        </w:rPr>
        <w:fldChar w:fldCharType="separate"/>
      </w:r>
      <w:r w:rsidR="00AE5C2E">
        <w:rPr>
          <w:noProof/>
          <w:lang w:val="en-US"/>
        </w:rPr>
        <w:t>3</w:t>
      </w:r>
      <w:r>
        <w:rPr>
          <w:noProof/>
        </w:rPr>
        <w:fldChar w:fldCharType="end"/>
      </w:r>
    </w:p>
    <w:p w14:paraId="002BC1B4" w14:textId="77777777" w:rsidR="0010187F" w:rsidRPr="0010187F" w:rsidRDefault="0010187F">
      <w:pPr>
        <w:pStyle w:val="TOC1"/>
        <w:tabs>
          <w:tab w:val="left" w:pos="332"/>
          <w:tab w:val="right" w:pos="9910"/>
        </w:tabs>
        <w:rPr>
          <w:rFonts w:eastAsiaTheme="minorEastAsia" w:cstheme="minorBidi"/>
          <w:b w:val="0"/>
          <w:bCs w:val="0"/>
          <w:caps w:val="0"/>
          <w:noProof/>
          <w:color w:val="auto"/>
          <w:kern w:val="0"/>
          <w:u w:val="none"/>
          <w:lang w:val="en-US" w:eastAsia="sv-SE"/>
        </w:rPr>
      </w:pPr>
      <w:r w:rsidRPr="00221080">
        <w:rPr>
          <w:noProof/>
          <w:lang w:val="en-US"/>
        </w:rPr>
        <w:t>2</w:t>
      </w:r>
      <w:r w:rsidRPr="0010187F">
        <w:rPr>
          <w:rFonts w:eastAsiaTheme="minorEastAsia" w:cstheme="minorBidi"/>
          <w:b w:val="0"/>
          <w:bCs w:val="0"/>
          <w:caps w:val="0"/>
          <w:noProof/>
          <w:color w:val="auto"/>
          <w:kern w:val="0"/>
          <w:u w:val="none"/>
          <w:lang w:val="en-US" w:eastAsia="sv-SE"/>
        </w:rPr>
        <w:tab/>
      </w:r>
      <w:r w:rsidRPr="00221080">
        <w:rPr>
          <w:noProof/>
          <w:lang w:val="en-US"/>
        </w:rPr>
        <w:t>Certificate Profile</w:t>
      </w:r>
      <w:r w:rsidRPr="0010187F">
        <w:rPr>
          <w:noProof/>
          <w:lang w:val="en-US"/>
        </w:rPr>
        <w:tab/>
      </w:r>
      <w:r>
        <w:rPr>
          <w:noProof/>
        </w:rPr>
        <w:fldChar w:fldCharType="begin"/>
      </w:r>
      <w:r w:rsidRPr="0010187F">
        <w:rPr>
          <w:noProof/>
          <w:lang w:val="en-US"/>
        </w:rPr>
        <w:instrText xml:space="preserve"> PAGEREF _Toc353179058 \h </w:instrText>
      </w:r>
      <w:r>
        <w:rPr>
          <w:noProof/>
        </w:rPr>
      </w:r>
      <w:r>
        <w:rPr>
          <w:noProof/>
        </w:rPr>
        <w:fldChar w:fldCharType="separate"/>
      </w:r>
      <w:r w:rsidR="00AE5C2E">
        <w:rPr>
          <w:noProof/>
          <w:lang w:val="en-US"/>
        </w:rPr>
        <w:t>4</w:t>
      </w:r>
      <w:r>
        <w:rPr>
          <w:noProof/>
        </w:rPr>
        <w:fldChar w:fldCharType="end"/>
      </w:r>
    </w:p>
    <w:p w14:paraId="29B2BD81" w14:textId="77777777" w:rsidR="0010187F" w:rsidRPr="0010187F" w:rsidRDefault="0010187F">
      <w:pPr>
        <w:pStyle w:val="TOC2"/>
        <w:tabs>
          <w:tab w:val="left" w:pos="502"/>
          <w:tab w:val="right" w:pos="9910"/>
        </w:tabs>
        <w:rPr>
          <w:rFonts w:eastAsiaTheme="minorEastAsia" w:cstheme="minorBidi"/>
          <w:b w:val="0"/>
          <w:bCs w:val="0"/>
          <w:smallCaps w:val="0"/>
          <w:noProof/>
          <w:color w:val="auto"/>
          <w:kern w:val="0"/>
          <w:lang w:val="en-US" w:eastAsia="sv-SE"/>
        </w:rPr>
      </w:pPr>
      <w:r w:rsidRPr="00221080">
        <w:rPr>
          <w:noProof/>
          <w:lang w:val="en-US"/>
        </w:rPr>
        <w:t>2.1</w:t>
      </w:r>
      <w:r w:rsidRPr="0010187F">
        <w:rPr>
          <w:rFonts w:eastAsiaTheme="minorEastAsia" w:cstheme="minorBidi"/>
          <w:b w:val="0"/>
          <w:bCs w:val="0"/>
          <w:smallCaps w:val="0"/>
          <w:noProof/>
          <w:color w:val="auto"/>
          <w:kern w:val="0"/>
          <w:lang w:val="en-US" w:eastAsia="sv-SE"/>
        </w:rPr>
        <w:tab/>
      </w:r>
      <w:r w:rsidRPr="00221080">
        <w:rPr>
          <w:noProof/>
          <w:lang w:val="en-US"/>
        </w:rPr>
        <w:t>Standards</w:t>
      </w:r>
      <w:r w:rsidRPr="0010187F">
        <w:rPr>
          <w:noProof/>
          <w:lang w:val="en-US"/>
        </w:rPr>
        <w:tab/>
      </w:r>
      <w:r>
        <w:rPr>
          <w:noProof/>
        </w:rPr>
        <w:fldChar w:fldCharType="begin"/>
      </w:r>
      <w:r w:rsidRPr="0010187F">
        <w:rPr>
          <w:noProof/>
          <w:lang w:val="en-US"/>
        </w:rPr>
        <w:instrText xml:space="preserve"> PAGEREF _Toc353179059 \h </w:instrText>
      </w:r>
      <w:r>
        <w:rPr>
          <w:noProof/>
        </w:rPr>
      </w:r>
      <w:r>
        <w:rPr>
          <w:noProof/>
        </w:rPr>
        <w:fldChar w:fldCharType="separate"/>
      </w:r>
      <w:r w:rsidR="00AE5C2E">
        <w:rPr>
          <w:noProof/>
          <w:lang w:val="en-US"/>
        </w:rPr>
        <w:t>4</w:t>
      </w:r>
      <w:r>
        <w:rPr>
          <w:noProof/>
        </w:rPr>
        <w:fldChar w:fldCharType="end"/>
      </w:r>
    </w:p>
    <w:p w14:paraId="491CD0A9" w14:textId="77777777" w:rsidR="0010187F" w:rsidRPr="0010187F" w:rsidRDefault="0010187F">
      <w:pPr>
        <w:pStyle w:val="TOC2"/>
        <w:tabs>
          <w:tab w:val="left" w:pos="502"/>
          <w:tab w:val="right" w:pos="9910"/>
        </w:tabs>
        <w:rPr>
          <w:rFonts w:eastAsiaTheme="minorEastAsia" w:cstheme="minorBidi"/>
          <w:b w:val="0"/>
          <w:bCs w:val="0"/>
          <w:smallCaps w:val="0"/>
          <w:noProof/>
          <w:color w:val="auto"/>
          <w:kern w:val="0"/>
          <w:lang w:val="en-US" w:eastAsia="sv-SE"/>
        </w:rPr>
      </w:pPr>
      <w:r w:rsidRPr="00221080">
        <w:rPr>
          <w:noProof/>
          <w:lang w:val="en-US"/>
        </w:rPr>
        <w:t>2.2</w:t>
      </w:r>
      <w:r w:rsidRPr="0010187F">
        <w:rPr>
          <w:rFonts w:eastAsiaTheme="minorEastAsia" w:cstheme="minorBidi"/>
          <w:b w:val="0"/>
          <w:bCs w:val="0"/>
          <w:smallCaps w:val="0"/>
          <w:noProof/>
          <w:color w:val="auto"/>
          <w:kern w:val="0"/>
          <w:lang w:val="en-US" w:eastAsia="sv-SE"/>
        </w:rPr>
        <w:tab/>
      </w:r>
      <w:r w:rsidRPr="00221080">
        <w:rPr>
          <w:noProof/>
          <w:lang w:val="en-US"/>
        </w:rPr>
        <w:t>Qualified and PKC Certificates</w:t>
      </w:r>
      <w:r w:rsidRPr="0010187F">
        <w:rPr>
          <w:noProof/>
          <w:lang w:val="en-US"/>
        </w:rPr>
        <w:tab/>
      </w:r>
      <w:r>
        <w:rPr>
          <w:noProof/>
        </w:rPr>
        <w:fldChar w:fldCharType="begin"/>
      </w:r>
      <w:r w:rsidRPr="0010187F">
        <w:rPr>
          <w:noProof/>
          <w:lang w:val="en-US"/>
        </w:rPr>
        <w:instrText xml:space="preserve"> PAGEREF _Toc353179060 \h </w:instrText>
      </w:r>
      <w:r>
        <w:rPr>
          <w:noProof/>
        </w:rPr>
      </w:r>
      <w:r>
        <w:rPr>
          <w:noProof/>
        </w:rPr>
        <w:fldChar w:fldCharType="separate"/>
      </w:r>
      <w:r w:rsidR="00AE5C2E">
        <w:rPr>
          <w:noProof/>
          <w:lang w:val="en-US"/>
        </w:rPr>
        <w:t>4</w:t>
      </w:r>
      <w:r>
        <w:rPr>
          <w:noProof/>
        </w:rPr>
        <w:fldChar w:fldCharType="end"/>
      </w:r>
    </w:p>
    <w:p w14:paraId="717DC09A" w14:textId="77777777" w:rsidR="0010187F" w:rsidRPr="0010187F" w:rsidRDefault="0010187F">
      <w:pPr>
        <w:pStyle w:val="TOC2"/>
        <w:tabs>
          <w:tab w:val="left" w:pos="502"/>
          <w:tab w:val="right" w:pos="9910"/>
        </w:tabs>
        <w:rPr>
          <w:rFonts w:eastAsiaTheme="minorEastAsia" w:cstheme="minorBidi"/>
          <w:b w:val="0"/>
          <w:bCs w:val="0"/>
          <w:smallCaps w:val="0"/>
          <w:noProof/>
          <w:color w:val="auto"/>
          <w:kern w:val="0"/>
          <w:lang w:val="en-US" w:eastAsia="sv-SE"/>
        </w:rPr>
      </w:pPr>
      <w:r w:rsidRPr="00221080">
        <w:rPr>
          <w:noProof/>
          <w:lang w:val="en-US"/>
        </w:rPr>
        <w:t>2.3</w:t>
      </w:r>
      <w:r w:rsidRPr="0010187F">
        <w:rPr>
          <w:rFonts w:eastAsiaTheme="minorEastAsia" w:cstheme="minorBidi"/>
          <w:b w:val="0"/>
          <w:bCs w:val="0"/>
          <w:smallCaps w:val="0"/>
          <w:noProof/>
          <w:color w:val="auto"/>
          <w:kern w:val="0"/>
          <w:lang w:val="en-US" w:eastAsia="sv-SE"/>
        </w:rPr>
        <w:tab/>
      </w:r>
      <w:r w:rsidRPr="00221080">
        <w:rPr>
          <w:noProof/>
          <w:lang w:val="en-US"/>
        </w:rPr>
        <w:t>Certificate content</w:t>
      </w:r>
      <w:r w:rsidRPr="0010187F">
        <w:rPr>
          <w:noProof/>
          <w:lang w:val="en-US"/>
        </w:rPr>
        <w:tab/>
      </w:r>
      <w:r>
        <w:rPr>
          <w:noProof/>
        </w:rPr>
        <w:fldChar w:fldCharType="begin"/>
      </w:r>
      <w:r w:rsidRPr="0010187F">
        <w:rPr>
          <w:noProof/>
          <w:lang w:val="en-US"/>
        </w:rPr>
        <w:instrText xml:space="preserve"> PAGEREF _Toc353179061 \h </w:instrText>
      </w:r>
      <w:r>
        <w:rPr>
          <w:noProof/>
        </w:rPr>
      </w:r>
      <w:r>
        <w:rPr>
          <w:noProof/>
        </w:rPr>
        <w:fldChar w:fldCharType="separate"/>
      </w:r>
      <w:r w:rsidR="00AE5C2E">
        <w:rPr>
          <w:noProof/>
          <w:lang w:val="en-US"/>
        </w:rPr>
        <w:t>4</w:t>
      </w:r>
      <w:r>
        <w:rPr>
          <w:noProof/>
        </w:rPr>
        <w:fldChar w:fldCharType="end"/>
      </w:r>
    </w:p>
    <w:p w14:paraId="0052D2A7" w14:textId="77777777" w:rsidR="0010187F" w:rsidRPr="0010187F" w:rsidRDefault="0010187F">
      <w:pPr>
        <w:pStyle w:val="TOC3"/>
        <w:tabs>
          <w:tab w:val="left" w:pos="666"/>
          <w:tab w:val="right" w:pos="9910"/>
        </w:tabs>
        <w:rPr>
          <w:rFonts w:eastAsiaTheme="minorEastAsia" w:cstheme="minorBidi"/>
          <w:smallCaps w:val="0"/>
          <w:noProof/>
          <w:color w:val="auto"/>
          <w:kern w:val="0"/>
          <w:lang w:val="en-US" w:eastAsia="sv-SE"/>
        </w:rPr>
      </w:pPr>
      <w:r w:rsidRPr="00221080">
        <w:rPr>
          <w:noProof/>
          <w:lang w:val="en-US"/>
        </w:rPr>
        <w:t>2.3.1</w:t>
      </w:r>
      <w:r w:rsidRPr="0010187F">
        <w:rPr>
          <w:rFonts w:eastAsiaTheme="minorEastAsia" w:cstheme="minorBidi"/>
          <w:smallCaps w:val="0"/>
          <w:noProof/>
          <w:color w:val="auto"/>
          <w:kern w:val="0"/>
          <w:lang w:val="en-US" w:eastAsia="sv-SE"/>
        </w:rPr>
        <w:tab/>
      </w:r>
      <w:r w:rsidRPr="00221080">
        <w:rPr>
          <w:noProof/>
          <w:lang w:val="en-US"/>
        </w:rPr>
        <w:t>Subject attributes and name forms</w:t>
      </w:r>
      <w:r w:rsidRPr="0010187F">
        <w:rPr>
          <w:noProof/>
          <w:lang w:val="en-US"/>
        </w:rPr>
        <w:tab/>
      </w:r>
      <w:r>
        <w:rPr>
          <w:noProof/>
        </w:rPr>
        <w:fldChar w:fldCharType="begin"/>
      </w:r>
      <w:r w:rsidRPr="0010187F">
        <w:rPr>
          <w:noProof/>
          <w:lang w:val="en-US"/>
        </w:rPr>
        <w:instrText xml:space="preserve"> PAGEREF _Toc353179062 \h </w:instrText>
      </w:r>
      <w:r>
        <w:rPr>
          <w:noProof/>
        </w:rPr>
      </w:r>
      <w:r>
        <w:rPr>
          <w:noProof/>
        </w:rPr>
        <w:fldChar w:fldCharType="separate"/>
      </w:r>
      <w:r w:rsidR="00AE5C2E">
        <w:rPr>
          <w:noProof/>
          <w:lang w:val="en-US"/>
        </w:rPr>
        <w:t>4</w:t>
      </w:r>
      <w:r>
        <w:rPr>
          <w:noProof/>
        </w:rPr>
        <w:fldChar w:fldCharType="end"/>
      </w:r>
    </w:p>
    <w:p w14:paraId="04680A24" w14:textId="77777777" w:rsidR="0010187F" w:rsidRPr="0010187F" w:rsidRDefault="0010187F">
      <w:pPr>
        <w:pStyle w:val="TOC3"/>
        <w:tabs>
          <w:tab w:val="left" w:pos="666"/>
          <w:tab w:val="right" w:pos="9910"/>
        </w:tabs>
        <w:rPr>
          <w:rFonts w:eastAsiaTheme="minorEastAsia" w:cstheme="minorBidi"/>
          <w:smallCaps w:val="0"/>
          <w:noProof/>
          <w:color w:val="auto"/>
          <w:kern w:val="0"/>
          <w:lang w:val="en-US" w:eastAsia="sv-SE"/>
        </w:rPr>
      </w:pPr>
      <w:r w:rsidRPr="00221080">
        <w:rPr>
          <w:noProof/>
          <w:lang w:val="en-US"/>
        </w:rPr>
        <w:t>2.3.2</w:t>
      </w:r>
      <w:r w:rsidRPr="0010187F">
        <w:rPr>
          <w:rFonts w:eastAsiaTheme="minorEastAsia" w:cstheme="minorBidi"/>
          <w:smallCaps w:val="0"/>
          <w:noProof/>
          <w:color w:val="auto"/>
          <w:kern w:val="0"/>
          <w:lang w:val="en-US" w:eastAsia="sv-SE"/>
        </w:rPr>
        <w:tab/>
      </w:r>
      <w:r w:rsidRPr="00221080">
        <w:rPr>
          <w:noProof/>
          <w:lang w:val="en-US"/>
        </w:rPr>
        <w:t>Authentication Context and Attribute mapping</w:t>
      </w:r>
      <w:r w:rsidRPr="0010187F">
        <w:rPr>
          <w:noProof/>
          <w:lang w:val="en-US"/>
        </w:rPr>
        <w:tab/>
      </w:r>
      <w:r>
        <w:rPr>
          <w:noProof/>
        </w:rPr>
        <w:fldChar w:fldCharType="begin"/>
      </w:r>
      <w:r w:rsidRPr="0010187F">
        <w:rPr>
          <w:noProof/>
          <w:lang w:val="en-US"/>
        </w:rPr>
        <w:instrText xml:space="preserve"> PAGEREF _Toc353179063 \h </w:instrText>
      </w:r>
      <w:r>
        <w:rPr>
          <w:noProof/>
        </w:rPr>
      </w:r>
      <w:r>
        <w:rPr>
          <w:noProof/>
        </w:rPr>
        <w:fldChar w:fldCharType="separate"/>
      </w:r>
      <w:r w:rsidR="00AE5C2E">
        <w:rPr>
          <w:noProof/>
          <w:lang w:val="en-US"/>
        </w:rPr>
        <w:t>4</w:t>
      </w:r>
      <w:r>
        <w:rPr>
          <w:noProof/>
        </w:rPr>
        <w:fldChar w:fldCharType="end"/>
      </w:r>
    </w:p>
    <w:p w14:paraId="2659C6C5" w14:textId="77777777" w:rsidR="0010187F" w:rsidRDefault="0010187F">
      <w:pPr>
        <w:pStyle w:val="TOC1"/>
        <w:tabs>
          <w:tab w:val="left" w:pos="332"/>
          <w:tab w:val="right" w:pos="9910"/>
        </w:tabs>
        <w:rPr>
          <w:rFonts w:eastAsiaTheme="minorEastAsia" w:cstheme="minorBidi"/>
          <w:b w:val="0"/>
          <w:bCs w:val="0"/>
          <w:caps w:val="0"/>
          <w:noProof/>
          <w:color w:val="auto"/>
          <w:kern w:val="0"/>
          <w:u w:val="none"/>
          <w:lang w:eastAsia="sv-SE"/>
        </w:rPr>
      </w:pPr>
      <w:r w:rsidRPr="00221080">
        <w:rPr>
          <w:noProof/>
          <w:lang w:val="en-US"/>
        </w:rPr>
        <w:t>3</w:t>
      </w:r>
      <w:r>
        <w:rPr>
          <w:rFonts w:eastAsiaTheme="minorEastAsia" w:cstheme="minorBidi"/>
          <w:b w:val="0"/>
          <w:bCs w:val="0"/>
          <w:caps w:val="0"/>
          <w:noProof/>
          <w:color w:val="auto"/>
          <w:kern w:val="0"/>
          <w:u w:val="none"/>
          <w:lang w:eastAsia="sv-SE"/>
        </w:rPr>
        <w:tab/>
      </w:r>
      <w:r w:rsidRPr="00221080">
        <w:rPr>
          <w:noProof/>
          <w:lang w:val="en-US"/>
        </w:rPr>
        <w:t>Normative References</w:t>
      </w:r>
      <w:r>
        <w:rPr>
          <w:noProof/>
        </w:rPr>
        <w:tab/>
      </w:r>
      <w:r>
        <w:rPr>
          <w:noProof/>
        </w:rPr>
        <w:fldChar w:fldCharType="begin"/>
      </w:r>
      <w:r>
        <w:rPr>
          <w:noProof/>
        </w:rPr>
        <w:instrText xml:space="preserve"> PAGEREF _Toc353179064 \h </w:instrText>
      </w:r>
      <w:r>
        <w:rPr>
          <w:noProof/>
        </w:rPr>
      </w:r>
      <w:r>
        <w:rPr>
          <w:noProof/>
        </w:rPr>
        <w:fldChar w:fldCharType="separate"/>
      </w:r>
      <w:r w:rsidR="00AE5C2E">
        <w:rPr>
          <w:noProof/>
        </w:rPr>
        <w:t>6</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1D5FEBCD" w14:textId="77777777" w:rsidR="00394354" w:rsidRDefault="00394354" w:rsidP="00394354">
      <w:pPr>
        <w:pStyle w:val="Heading1"/>
        <w:spacing w:before="480" w:after="0" w:line="276" w:lineRule="auto"/>
        <w:rPr>
          <w:lang w:val="en-US"/>
        </w:rPr>
      </w:pPr>
      <w:bookmarkStart w:id="6" w:name="_Toc353179054"/>
      <w:r>
        <w:rPr>
          <w:lang w:val="en-US"/>
        </w:rPr>
        <w:lastRenderedPageBreak/>
        <w:t>Introduction</w:t>
      </w:r>
      <w:bookmarkEnd w:id="6"/>
    </w:p>
    <w:p w14:paraId="4869CC56" w14:textId="06FF7C77" w:rsidR="00394354" w:rsidRDefault="00394354" w:rsidP="00394354">
      <w:pPr>
        <w:rPr>
          <w:lang w:val="en-US"/>
        </w:rPr>
      </w:pPr>
      <w:r>
        <w:rPr>
          <w:lang w:val="en-US"/>
        </w:rPr>
        <w:t>This document specifies a</w:t>
      </w:r>
      <w:r w:rsidR="00EF2AFC">
        <w:rPr>
          <w:lang w:val="en-US"/>
        </w:rPr>
        <w:t xml:space="preserve"> certificate profile for certificates issued by a signature service within the infrastructure for “</w:t>
      </w:r>
      <w:r w:rsidR="00EF2AFC" w:rsidRPr="00D97503">
        <w:t>Svensk E-legitimation</w:t>
      </w:r>
      <w:r w:rsidR="00EF2AFC">
        <w:rPr>
          <w:lang w:val="en-US"/>
        </w:rPr>
        <w:t>”</w:t>
      </w:r>
      <w:r w:rsidR="00AB7862">
        <w:rPr>
          <w:lang w:val="en-US"/>
        </w:rPr>
        <w:t>.</w:t>
      </w:r>
    </w:p>
    <w:p w14:paraId="1DD0D50A" w14:textId="77777777" w:rsidR="00394354" w:rsidRDefault="00394354" w:rsidP="00394354">
      <w:pPr>
        <w:pStyle w:val="Heading2"/>
        <w:spacing w:before="200" w:after="0" w:line="276" w:lineRule="auto"/>
        <w:rPr>
          <w:lang w:val="en-US"/>
        </w:rPr>
      </w:pPr>
      <w:bookmarkStart w:id="7" w:name="_Toc353179055"/>
      <w:r>
        <w:rPr>
          <w:lang w:val="en-US"/>
        </w:rPr>
        <w:t>Requirement key words</w:t>
      </w:r>
      <w:bookmarkEnd w:id="7"/>
    </w:p>
    <w:p w14:paraId="6F899348" w14:textId="2E24429F" w:rsidR="00394354" w:rsidRDefault="00394354" w:rsidP="00394354">
      <w:pPr>
        <w:rPr>
          <w:lang w:val="en-US"/>
        </w:rPr>
      </w:pPr>
      <w:r w:rsidRPr="00A52B01">
        <w:rPr>
          <w:lang w:val="en-US"/>
        </w:rPr>
        <w:t xml:space="preserve">The key words </w:t>
      </w:r>
      <w:r w:rsidRPr="00A52B01">
        <w:rPr>
          <w:b/>
          <w:iCs/>
          <w:lang w:val="en-US"/>
        </w:rPr>
        <w:t>MUST</w:t>
      </w:r>
      <w:r w:rsidRPr="00A52B01">
        <w:rPr>
          <w:lang w:val="en-US"/>
        </w:rPr>
        <w:t xml:space="preserve">, </w:t>
      </w:r>
      <w:r w:rsidRPr="00A52B01">
        <w:rPr>
          <w:b/>
          <w:iCs/>
          <w:lang w:val="en-US"/>
        </w:rPr>
        <w:t>MUST</w:t>
      </w:r>
      <w:r w:rsidRPr="00A52B01">
        <w:rPr>
          <w:iCs/>
          <w:lang w:val="en-US"/>
        </w:rPr>
        <w:t xml:space="preserve"> </w:t>
      </w:r>
      <w:r w:rsidRPr="00A52B01">
        <w:rPr>
          <w:b/>
          <w:iCs/>
          <w:lang w:val="en-US"/>
        </w:rPr>
        <w:t>NOT</w:t>
      </w:r>
      <w:r w:rsidRPr="00A52B01">
        <w:rPr>
          <w:lang w:val="en-US"/>
        </w:rPr>
        <w:t xml:space="preserve">, </w:t>
      </w:r>
      <w:r w:rsidRPr="00A52B01">
        <w:rPr>
          <w:b/>
          <w:iCs/>
          <w:lang w:val="en-US"/>
        </w:rPr>
        <w:t>REQUIRED</w:t>
      </w:r>
      <w:r w:rsidRPr="00A52B01">
        <w:rPr>
          <w:lang w:val="en-US"/>
        </w:rPr>
        <w:t xml:space="preserve">, </w:t>
      </w:r>
      <w:r w:rsidRPr="00A52B01">
        <w:rPr>
          <w:b/>
          <w:iCs/>
          <w:lang w:val="en-US"/>
        </w:rPr>
        <w:t>SHALL</w:t>
      </w:r>
      <w:r w:rsidRPr="00A52B01">
        <w:rPr>
          <w:lang w:val="en-US"/>
        </w:rPr>
        <w:t xml:space="preserve">, </w:t>
      </w:r>
      <w:r w:rsidRPr="00A52B01">
        <w:rPr>
          <w:b/>
          <w:iCs/>
          <w:lang w:val="en-US"/>
        </w:rPr>
        <w:t>SHALL</w:t>
      </w:r>
      <w:r w:rsidRPr="00A52B01">
        <w:rPr>
          <w:iCs/>
          <w:lang w:val="en-US"/>
        </w:rPr>
        <w:t xml:space="preserve"> </w:t>
      </w:r>
      <w:r w:rsidRPr="00A52B01">
        <w:rPr>
          <w:b/>
          <w:iCs/>
          <w:lang w:val="en-US"/>
        </w:rPr>
        <w:t>NOT</w:t>
      </w:r>
      <w:r w:rsidRPr="00A52B01">
        <w:rPr>
          <w:lang w:val="en-US"/>
        </w:rPr>
        <w:t xml:space="preserve">, </w:t>
      </w:r>
      <w:r w:rsidRPr="00A52B01">
        <w:rPr>
          <w:b/>
          <w:iCs/>
          <w:lang w:val="en-US"/>
        </w:rPr>
        <w:t>SHOULD</w:t>
      </w:r>
      <w:r w:rsidRPr="00A52B01">
        <w:rPr>
          <w:lang w:val="en-US"/>
        </w:rPr>
        <w:t xml:space="preserve">, </w:t>
      </w:r>
      <w:r w:rsidRPr="00A52B01">
        <w:rPr>
          <w:b/>
          <w:iCs/>
          <w:lang w:val="en-US"/>
        </w:rPr>
        <w:t>SHOULD</w:t>
      </w:r>
      <w:r w:rsidRPr="00A52B01">
        <w:rPr>
          <w:iCs/>
          <w:lang w:val="en-US"/>
        </w:rPr>
        <w:t xml:space="preserve"> </w:t>
      </w:r>
      <w:r w:rsidRPr="00A52B01">
        <w:rPr>
          <w:b/>
          <w:iCs/>
          <w:lang w:val="en-US"/>
        </w:rPr>
        <w:t>NOT</w:t>
      </w:r>
      <w:r w:rsidRPr="00A52B01">
        <w:rPr>
          <w:lang w:val="en-US"/>
        </w:rPr>
        <w:t xml:space="preserve">, </w:t>
      </w:r>
      <w:r w:rsidRPr="00A52B01">
        <w:rPr>
          <w:b/>
          <w:iCs/>
          <w:lang w:val="en-US"/>
        </w:rPr>
        <w:t>RECO</w:t>
      </w:r>
      <w:r w:rsidRPr="00A52B01">
        <w:rPr>
          <w:b/>
          <w:iCs/>
          <w:lang w:val="en-US"/>
        </w:rPr>
        <w:t>M</w:t>
      </w:r>
      <w:r w:rsidRPr="00A52B01">
        <w:rPr>
          <w:b/>
          <w:iCs/>
          <w:lang w:val="en-US"/>
        </w:rPr>
        <w:t>MENDED</w:t>
      </w:r>
      <w:r w:rsidRPr="00A52B01">
        <w:rPr>
          <w:lang w:val="en-US"/>
        </w:rPr>
        <w:t xml:space="preserve">, </w:t>
      </w:r>
      <w:r w:rsidRPr="00A52B01">
        <w:rPr>
          <w:b/>
          <w:iCs/>
          <w:lang w:val="en-US"/>
        </w:rPr>
        <w:t>MAY</w:t>
      </w:r>
      <w:r w:rsidRPr="00A52B01">
        <w:rPr>
          <w:lang w:val="en-US"/>
        </w:rPr>
        <w:t xml:space="preserve">, and </w:t>
      </w:r>
      <w:r w:rsidRPr="00A52B01">
        <w:rPr>
          <w:b/>
          <w:iCs/>
          <w:lang w:val="en-US"/>
        </w:rPr>
        <w:t>OPTIONAL</w:t>
      </w:r>
      <w:r w:rsidRPr="00A52B01">
        <w:rPr>
          <w:lang w:val="en-US"/>
        </w:rPr>
        <w:t xml:space="preserve"> are to be interpreted as described in [</w:t>
      </w:r>
      <w:r>
        <w:rPr>
          <w:lang w:val="en-US"/>
        </w:rPr>
        <w:t>RFC2119</w:t>
      </w:r>
      <w:r w:rsidRPr="00A52B01">
        <w:rPr>
          <w:lang w:val="en-US"/>
        </w:rPr>
        <w:t>].</w:t>
      </w:r>
    </w:p>
    <w:p w14:paraId="401C9565" w14:textId="77777777" w:rsidR="00394354" w:rsidRPr="00A52B01" w:rsidRDefault="00394354" w:rsidP="00394354">
      <w:pPr>
        <w:rPr>
          <w:lang w:val="en-US"/>
        </w:rPr>
      </w:pPr>
    </w:p>
    <w:p w14:paraId="4B0FF623" w14:textId="3892CBA8" w:rsidR="00394354" w:rsidRDefault="00394354" w:rsidP="00394354">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0751CC87" w14:textId="228CAE45" w:rsidR="004F606A" w:rsidRPr="00EF2AFC" w:rsidRDefault="00EF2AFC" w:rsidP="00394354">
      <w:pPr>
        <w:pStyle w:val="Heading2"/>
        <w:spacing w:before="200" w:after="0" w:line="276" w:lineRule="auto"/>
        <w:rPr>
          <w:lang w:val="en-US"/>
        </w:rPr>
      </w:pPr>
      <w:bookmarkStart w:id="8" w:name="_Toc353179056"/>
      <w:r>
        <w:rPr>
          <w:lang w:val="en-US"/>
        </w:rPr>
        <w:t>XML n</w:t>
      </w:r>
      <w:r w:rsidR="00394354">
        <w:rPr>
          <w:lang w:val="en-US"/>
        </w:rPr>
        <w:t>ame space references</w:t>
      </w:r>
      <w:bookmarkStart w:id="9" w:name="_Ref218853978"/>
      <w:bookmarkEnd w:id="8"/>
    </w:p>
    <w:p w14:paraId="305ADE4C" w14:textId="0A065021" w:rsidR="001F7148" w:rsidRDefault="004F606A" w:rsidP="00394354">
      <w:pPr>
        <w:rPr>
          <w:lang w:val="en-US"/>
        </w:rPr>
      </w:pPr>
      <w:r w:rsidRPr="00DE6E33">
        <w:rPr>
          <w:lang w:val="en-US"/>
        </w:rPr>
        <w:t xml:space="preserve">The prefix </w:t>
      </w:r>
      <w:proofErr w:type="spellStart"/>
      <w:r w:rsidRPr="00A7097A">
        <w:rPr>
          <w:b/>
          <w:lang w:val="en-US"/>
        </w:rPr>
        <w:t>sa</w:t>
      </w:r>
      <w:r>
        <w:rPr>
          <w:b/>
          <w:lang w:val="en-US"/>
        </w:rPr>
        <w:t>ci</w:t>
      </w:r>
      <w:proofErr w:type="spellEnd"/>
      <w:r w:rsidRPr="00A7097A">
        <w:rPr>
          <w:b/>
          <w:lang w:val="en-US"/>
        </w:rPr>
        <w:t>:</w:t>
      </w:r>
      <w:r w:rsidRPr="00DE6E33">
        <w:rPr>
          <w:lang w:val="en-US"/>
        </w:rPr>
        <w:t xml:space="preserve"> stands for the </w:t>
      </w:r>
      <w:r>
        <w:rPr>
          <w:lang w:val="en-US"/>
        </w:rPr>
        <w:t xml:space="preserve">SAML Authentication Context Information XML </w:t>
      </w:r>
      <w:r w:rsidRPr="00DE6E33">
        <w:rPr>
          <w:lang w:val="en-US"/>
        </w:rPr>
        <w:t xml:space="preserve">Schema namespace </w:t>
      </w:r>
      <w:r>
        <w:rPr>
          <w:lang w:val="en-US"/>
        </w:rPr>
        <w:t>(</w:t>
      </w:r>
      <w:r w:rsidRPr="00D97503">
        <w:rPr>
          <w:rStyle w:val="Code"/>
        </w:rPr>
        <w:t>http://id.elegnamnden.se/auth-cont/1.0/saci</w:t>
      </w:r>
      <w:r>
        <w:rPr>
          <w:lang w:val="en-US"/>
        </w:rPr>
        <w:t>)</w:t>
      </w:r>
      <w:r w:rsidRPr="00DE6E33">
        <w:rPr>
          <w:lang w:val="en-US"/>
        </w:rPr>
        <w:t>.</w:t>
      </w:r>
    </w:p>
    <w:p w14:paraId="728A743A" w14:textId="4499BF2B" w:rsidR="001F7148" w:rsidRDefault="001F7148" w:rsidP="001F7148">
      <w:pPr>
        <w:pStyle w:val="Heading2"/>
        <w:rPr>
          <w:lang w:val="en-US"/>
        </w:rPr>
      </w:pPr>
      <w:bookmarkStart w:id="10" w:name="_Toc353179057"/>
      <w:r>
        <w:rPr>
          <w:lang w:val="en-US"/>
        </w:rPr>
        <w:t>Structure</w:t>
      </w:r>
      <w:bookmarkEnd w:id="10"/>
    </w:p>
    <w:p w14:paraId="116FB10E" w14:textId="41EECD84" w:rsidR="00394354" w:rsidRDefault="001F7148" w:rsidP="00394354">
      <w:pPr>
        <w:rPr>
          <w:rFonts w:asciiTheme="majorHAnsi" w:eastAsiaTheme="majorEastAsia" w:hAnsiTheme="majorHAnsi" w:cstheme="majorBidi"/>
          <w:b/>
          <w:bCs/>
          <w:color w:val="365F91" w:themeColor="accent1" w:themeShade="BF"/>
          <w:sz w:val="28"/>
          <w:szCs w:val="28"/>
          <w:lang w:val="en-US"/>
        </w:rPr>
      </w:pPr>
      <w:r w:rsidRPr="001F7148">
        <w:rPr>
          <w:lang w:val="en-US"/>
        </w:rPr>
        <w:t xml:space="preserve">This specification uses the following typographical conventions in text: </w:t>
      </w:r>
      <w:r w:rsidRPr="00D97503">
        <w:rPr>
          <w:rStyle w:val="Code"/>
        </w:rPr>
        <w:t>&lt;Eid2Element&gt;</w:t>
      </w:r>
      <w:r w:rsidRPr="001F7148">
        <w:rPr>
          <w:lang w:val="en-US"/>
        </w:rPr>
        <w:t xml:space="preserve">, </w:t>
      </w:r>
      <w:r w:rsidRPr="00D97503">
        <w:rPr>
          <w:rStyle w:val="Code"/>
        </w:rPr>
        <w:t>&lt;ns:ForeignElement&gt;</w:t>
      </w:r>
      <w:r w:rsidRPr="001F7148">
        <w:rPr>
          <w:lang w:val="en-US"/>
        </w:rPr>
        <w:t xml:space="preserve">, </w:t>
      </w:r>
      <w:r w:rsidRPr="00D97503">
        <w:rPr>
          <w:rStyle w:val="Code"/>
        </w:rPr>
        <w:t>Attribute</w:t>
      </w:r>
      <w:r w:rsidRPr="001F7148">
        <w:rPr>
          <w:lang w:val="en-US"/>
        </w:rPr>
        <w:t xml:space="preserve">, </w:t>
      </w:r>
      <w:proofErr w:type="spellStart"/>
      <w:r w:rsidRPr="001F7148">
        <w:rPr>
          <w:b/>
          <w:bCs/>
          <w:lang w:val="en-US"/>
        </w:rPr>
        <w:t>Datatype</w:t>
      </w:r>
      <w:proofErr w:type="spellEnd"/>
      <w:r w:rsidRPr="001F7148">
        <w:rPr>
          <w:lang w:val="en-US"/>
        </w:rPr>
        <w:t xml:space="preserve">, </w:t>
      </w:r>
      <w:r w:rsidRPr="00D97503">
        <w:rPr>
          <w:rStyle w:val="Code"/>
        </w:rPr>
        <w:t>OtherCode</w:t>
      </w:r>
      <w:r w:rsidR="00D97503">
        <w:rPr>
          <w:lang w:val="en-US"/>
        </w:rPr>
        <w:t>.</w:t>
      </w:r>
      <w:r w:rsidR="00394354">
        <w:rPr>
          <w:lang w:val="en-US"/>
        </w:rPr>
        <w:br w:type="page"/>
      </w:r>
    </w:p>
    <w:p w14:paraId="2F5AA366" w14:textId="77777777" w:rsidR="00394354" w:rsidRDefault="00394354" w:rsidP="00394354">
      <w:pPr>
        <w:pStyle w:val="Heading1"/>
        <w:spacing w:before="480" w:after="0" w:line="276" w:lineRule="auto"/>
        <w:rPr>
          <w:lang w:val="en-US"/>
        </w:rPr>
      </w:pPr>
      <w:bookmarkStart w:id="11" w:name="_Toc353179058"/>
      <w:bookmarkEnd w:id="9"/>
      <w:r>
        <w:rPr>
          <w:lang w:val="en-US"/>
        </w:rPr>
        <w:lastRenderedPageBreak/>
        <w:t>Certificate Profile</w:t>
      </w:r>
      <w:bookmarkEnd w:id="11"/>
    </w:p>
    <w:p w14:paraId="433B3ACC" w14:textId="77777777" w:rsidR="00394354" w:rsidRPr="000B461F" w:rsidRDefault="00394354" w:rsidP="00394354">
      <w:pPr>
        <w:pStyle w:val="Heading2"/>
        <w:spacing w:before="200" w:after="0" w:line="276" w:lineRule="auto"/>
        <w:rPr>
          <w:lang w:val="en-US"/>
        </w:rPr>
      </w:pPr>
      <w:bookmarkStart w:id="12" w:name="_Toc336989633"/>
      <w:bookmarkStart w:id="13" w:name="_Toc353179059"/>
      <w:r w:rsidRPr="000B461F">
        <w:rPr>
          <w:lang w:val="en-US"/>
        </w:rPr>
        <w:t>Standards</w:t>
      </w:r>
      <w:bookmarkEnd w:id="12"/>
      <w:bookmarkEnd w:id="13"/>
    </w:p>
    <w:p w14:paraId="4725004D" w14:textId="7189702C" w:rsidR="001F7148" w:rsidRDefault="00394354" w:rsidP="00394354">
      <w:pPr>
        <w:rPr>
          <w:lang w:val="en-US"/>
        </w:rPr>
      </w:pPr>
      <w:r w:rsidRPr="000B461F">
        <w:rPr>
          <w:lang w:val="en-US"/>
        </w:rPr>
        <w:t>The following standards provides normative requirements for this certificate profile:</w:t>
      </w:r>
    </w:p>
    <w:p w14:paraId="40A13EE5" w14:textId="77777777" w:rsidR="001F7148" w:rsidRPr="00EF2AFC" w:rsidRDefault="001F7148" w:rsidP="00394354">
      <w:pPr>
        <w:rPr>
          <w:lang w:val="en-US"/>
        </w:rPr>
      </w:pPr>
    </w:p>
    <w:tbl>
      <w:tblPr>
        <w:tblStyle w:val="LightShading-Accent5"/>
        <w:tblW w:w="9322" w:type="dxa"/>
        <w:tblLook w:val="04A0" w:firstRow="1" w:lastRow="0" w:firstColumn="1" w:lastColumn="0" w:noHBand="0" w:noVBand="1"/>
      </w:tblPr>
      <w:tblGrid>
        <w:gridCol w:w="1526"/>
        <w:gridCol w:w="6095"/>
        <w:gridCol w:w="1701"/>
      </w:tblGrid>
      <w:tr w:rsidR="00394354" w:rsidRPr="00EF2AFC" w14:paraId="1231E3D7" w14:textId="77777777" w:rsidTr="0035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7818A0D" w14:textId="77777777" w:rsidR="00394354" w:rsidRPr="00EF2AFC" w:rsidRDefault="00394354" w:rsidP="00394354">
            <w:pPr>
              <w:rPr>
                <w:lang w:val="en-US"/>
              </w:rPr>
            </w:pPr>
            <w:r w:rsidRPr="00EF2AFC">
              <w:rPr>
                <w:lang w:val="en-US"/>
              </w:rPr>
              <w:t>Standard</w:t>
            </w:r>
          </w:p>
        </w:tc>
        <w:tc>
          <w:tcPr>
            <w:tcW w:w="6095" w:type="dxa"/>
          </w:tcPr>
          <w:p w14:paraId="7F99E0EC" w14:textId="4A4EE245" w:rsidR="00394354" w:rsidRPr="00EF2AFC" w:rsidRDefault="00394354" w:rsidP="00EF2AFC">
            <w:pPr>
              <w:cnfStyle w:val="100000000000" w:firstRow="1" w:lastRow="0" w:firstColumn="0" w:lastColumn="0" w:oddVBand="0" w:evenVBand="0" w:oddHBand="0" w:evenHBand="0" w:firstRowFirstColumn="0" w:firstRowLastColumn="0" w:lastRowFirstColumn="0" w:lastRowLastColumn="0"/>
              <w:rPr>
                <w:lang w:val="en-US"/>
              </w:rPr>
            </w:pPr>
            <w:r w:rsidRPr="00EF2AFC">
              <w:rPr>
                <w:lang w:val="en-US"/>
              </w:rPr>
              <w:t>Fun</w:t>
            </w:r>
            <w:r w:rsidR="00EF2AFC" w:rsidRPr="00EF2AFC">
              <w:rPr>
                <w:lang w:val="en-US"/>
              </w:rPr>
              <w:t>c</w:t>
            </w:r>
            <w:r w:rsidRPr="00EF2AFC">
              <w:rPr>
                <w:lang w:val="en-US"/>
              </w:rPr>
              <w:t>tion</w:t>
            </w:r>
          </w:p>
        </w:tc>
        <w:tc>
          <w:tcPr>
            <w:tcW w:w="1701" w:type="dxa"/>
          </w:tcPr>
          <w:p w14:paraId="4D56B385" w14:textId="77777777" w:rsidR="00394354" w:rsidRPr="00EF2AFC" w:rsidRDefault="00394354" w:rsidP="0039435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EF2AFC">
              <w:rPr>
                <w:lang w:val="en-US"/>
              </w:rPr>
              <w:t>Referens</w:t>
            </w:r>
            <w:proofErr w:type="spellEnd"/>
          </w:p>
        </w:tc>
      </w:tr>
      <w:tr w:rsidR="00394354" w:rsidRPr="00EF2AFC" w14:paraId="63BFB832" w14:textId="77777777" w:rsidTr="00353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EFE5F83" w14:textId="77777777" w:rsidR="00394354" w:rsidRPr="00EF2AFC" w:rsidRDefault="00394354" w:rsidP="00394354">
            <w:pPr>
              <w:rPr>
                <w:lang w:val="en-US"/>
              </w:rPr>
            </w:pPr>
            <w:r w:rsidRPr="00EF2AFC">
              <w:rPr>
                <w:lang w:val="en-US"/>
              </w:rPr>
              <w:t>RFC 5280</w:t>
            </w:r>
          </w:p>
        </w:tc>
        <w:tc>
          <w:tcPr>
            <w:tcW w:w="6095" w:type="dxa"/>
          </w:tcPr>
          <w:p w14:paraId="1FA2E51B" w14:textId="77777777" w:rsidR="00394354" w:rsidRPr="00EF2AFC" w:rsidRDefault="00394354" w:rsidP="00394354">
            <w:pPr>
              <w:cnfStyle w:val="000000100000" w:firstRow="0" w:lastRow="0" w:firstColumn="0" w:lastColumn="0" w:oddVBand="0" w:evenVBand="0" w:oddHBand="1" w:evenHBand="0" w:firstRowFirstColumn="0" w:firstRowLastColumn="0" w:lastRowFirstColumn="0" w:lastRowLastColumn="0"/>
              <w:rPr>
                <w:lang w:val="en-US"/>
              </w:rPr>
            </w:pPr>
            <w:r w:rsidRPr="00EF2AFC">
              <w:rPr>
                <w:lang w:val="en-US"/>
              </w:rPr>
              <w:t>Main certificate standard</w:t>
            </w:r>
          </w:p>
        </w:tc>
        <w:tc>
          <w:tcPr>
            <w:tcW w:w="1701" w:type="dxa"/>
          </w:tcPr>
          <w:p w14:paraId="473BFF58" w14:textId="77777777" w:rsidR="00394354" w:rsidRPr="00EF2AFC" w:rsidRDefault="00394354" w:rsidP="00394354">
            <w:pPr>
              <w:cnfStyle w:val="000000100000" w:firstRow="0" w:lastRow="0" w:firstColumn="0" w:lastColumn="0" w:oddVBand="0" w:evenVBand="0" w:oddHBand="1" w:evenHBand="0" w:firstRowFirstColumn="0" w:firstRowLastColumn="0" w:lastRowFirstColumn="0" w:lastRowLastColumn="0"/>
              <w:rPr>
                <w:lang w:val="en-US"/>
              </w:rPr>
            </w:pPr>
            <w:r w:rsidRPr="00EF2AFC">
              <w:rPr>
                <w:lang w:val="en-US"/>
              </w:rPr>
              <w:t>[RFC5280]</w:t>
            </w:r>
          </w:p>
        </w:tc>
      </w:tr>
      <w:tr w:rsidR="00394354" w:rsidRPr="00EF2AFC" w14:paraId="07378CC9" w14:textId="77777777" w:rsidTr="00353846">
        <w:tc>
          <w:tcPr>
            <w:cnfStyle w:val="001000000000" w:firstRow="0" w:lastRow="0" w:firstColumn="1" w:lastColumn="0" w:oddVBand="0" w:evenVBand="0" w:oddHBand="0" w:evenHBand="0" w:firstRowFirstColumn="0" w:firstRowLastColumn="0" w:lastRowFirstColumn="0" w:lastRowLastColumn="0"/>
            <w:tcW w:w="1526" w:type="dxa"/>
          </w:tcPr>
          <w:p w14:paraId="4D0A3F37" w14:textId="77777777" w:rsidR="00394354" w:rsidRPr="00EF2AFC" w:rsidRDefault="00394354" w:rsidP="00394354">
            <w:pPr>
              <w:rPr>
                <w:lang w:val="en-US"/>
              </w:rPr>
            </w:pPr>
            <w:r w:rsidRPr="00EF2AFC">
              <w:rPr>
                <w:lang w:val="en-US"/>
              </w:rPr>
              <w:t>RFC 3739</w:t>
            </w:r>
          </w:p>
        </w:tc>
        <w:tc>
          <w:tcPr>
            <w:tcW w:w="6095" w:type="dxa"/>
          </w:tcPr>
          <w:p w14:paraId="1D27EDC9" w14:textId="77777777" w:rsidR="00394354" w:rsidRPr="00EF2AFC" w:rsidRDefault="00394354" w:rsidP="00394354">
            <w:pPr>
              <w:cnfStyle w:val="000000000000" w:firstRow="0" w:lastRow="0" w:firstColumn="0" w:lastColumn="0" w:oddVBand="0" w:evenVBand="0" w:oddHBand="0" w:evenHBand="0" w:firstRowFirstColumn="0" w:firstRowLastColumn="0" w:lastRowFirstColumn="0" w:lastRowLastColumn="0"/>
              <w:rPr>
                <w:lang w:val="en-US"/>
              </w:rPr>
            </w:pPr>
            <w:r w:rsidRPr="00EF2AFC">
              <w:rPr>
                <w:lang w:val="en-US"/>
              </w:rPr>
              <w:t>Main certificate profile for Qualified Certificates</w:t>
            </w:r>
          </w:p>
        </w:tc>
        <w:tc>
          <w:tcPr>
            <w:tcW w:w="1701" w:type="dxa"/>
          </w:tcPr>
          <w:p w14:paraId="1FD9F277" w14:textId="77777777" w:rsidR="00394354" w:rsidRPr="00EF2AFC" w:rsidRDefault="00394354" w:rsidP="00394354">
            <w:pPr>
              <w:cnfStyle w:val="000000000000" w:firstRow="0" w:lastRow="0" w:firstColumn="0" w:lastColumn="0" w:oddVBand="0" w:evenVBand="0" w:oddHBand="0" w:evenHBand="0" w:firstRowFirstColumn="0" w:firstRowLastColumn="0" w:lastRowFirstColumn="0" w:lastRowLastColumn="0"/>
              <w:rPr>
                <w:lang w:val="en-US"/>
              </w:rPr>
            </w:pPr>
            <w:r w:rsidRPr="00EF2AFC">
              <w:rPr>
                <w:lang w:val="en-US"/>
              </w:rPr>
              <w:t>[RFC3739]</w:t>
            </w:r>
          </w:p>
        </w:tc>
      </w:tr>
      <w:tr w:rsidR="00394354" w:rsidRPr="00EF2AFC" w14:paraId="7F876BD2" w14:textId="77777777" w:rsidTr="00353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920AE6B" w14:textId="77777777" w:rsidR="00394354" w:rsidRPr="00EF2AFC" w:rsidRDefault="00394354" w:rsidP="00394354">
            <w:pPr>
              <w:rPr>
                <w:lang w:val="en-US"/>
              </w:rPr>
            </w:pPr>
            <w:r w:rsidRPr="00EF2AFC">
              <w:rPr>
                <w:lang w:val="en-US"/>
              </w:rPr>
              <w:t>EN 319 412-5</w:t>
            </w:r>
          </w:p>
        </w:tc>
        <w:tc>
          <w:tcPr>
            <w:tcW w:w="6095" w:type="dxa"/>
          </w:tcPr>
          <w:p w14:paraId="75D02FEF" w14:textId="77777777" w:rsidR="00394354" w:rsidRPr="00EF2AFC" w:rsidRDefault="00394354" w:rsidP="00394354">
            <w:pPr>
              <w:cnfStyle w:val="000000100000" w:firstRow="0" w:lastRow="0" w:firstColumn="0" w:lastColumn="0" w:oddVBand="0" w:evenVBand="0" w:oddHBand="1" w:evenHBand="0" w:firstRowFirstColumn="0" w:firstRowLastColumn="0" w:lastRowFirstColumn="0" w:lastRowLastColumn="0"/>
              <w:rPr>
                <w:lang w:val="en-US"/>
              </w:rPr>
            </w:pPr>
            <w:r w:rsidRPr="00EF2AFC">
              <w:rPr>
                <w:lang w:val="en-US"/>
              </w:rPr>
              <w:t>EU profile of RFC 3739 providing defined data structures for iss</w:t>
            </w:r>
            <w:r w:rsidRPr="00EF2AFC">
              <w:rPr>
                <w:lang w:val="en-US"/>
              </w:rPr>
              <w:t>u</w:t>
            </w:r>
            <w:r w:rsidRPr="00EF2AFC">
              <w:rPr>
                <w:lang w:val="en-US"/>
              </w:rPr>
              <w:t>ing Qualified Certificate in accordance with the EU electronic si</w:t>
            </w:r>
            <w:r w:rsidRPr="00EF2AFC">
              <w:rPr>
                <w:lang w:val="en-US"/>
              </w:rPr>
              <w:t>g</w:t>
            </w:r>
            <w:r w:rsidRPr="00EF2AFC">
              <w:rPr>
                <w:lang w:val="en-US"/>
              </w:rPr>
              <w:t>nature directive [</w:t>
            </w:r>
            <w:proofErr w:type="spellStart"/>
            <w:r w:rsidRPr="00EF2AFC">
              <w:rPr>
                <w:lang w:val="en-US"/>
              </w:rPr>
              <w:t>EUSig</w:t>
            </w:r>
            <w:proofErr w:type="spellEnd"/>
            <w:r w:rsidRPr="00EF2AFC">
              <w:rPr>
                <w:lang w:val="en-US"/>
              </w:rPr>
              <w:t>].</w:t>
            </w:r>
          </w:p>
        </w:tc>
        <w:tc>
          <w:tcPr>
            <w:tcW w:w="1701" w:type="dxa"/>
          </w:tcPr>
          <w:p w14:paraId="4ECBE7C6" w14:textId="1FD5A6F2" w:rsidR="00394354" w:rsidRPr="00EF2AFC" w:rsidRDefault="00394354" w:rsidP="00AB7862">
            <w:pPr>
              <w:cnfStyle w:val="000000100000" w:firstRow="0" w:lastRow="0" w:firstColumn="0" w:lastColumn="0" w:oddVBand="0" w:evenVBand="0" w:oddHBand="1" w:evenHBand="0" w:firstRowFirstColumn="0" w:firstRowLastColumn="0" w:lastRowFirstColumn="0" w:lastRowLastColumn="0"/>
              <w:rPr>
                <w:lang w:val="en-US"/>
              </w:rPr>
            </w:pPr>
            <w:r w:rsidRPr="00EF2AFC">
              <w:rPr>
                <w:lang w:val="en-US"/>
              </w:rPr>
              <w:t>[</w:t>
            </w:r>
            <w:r w:rsidR="00AB7862">
              <w:rPr>
                <w:lang w:val="en-US"/>
              </w:rPr>
              <w:t>EU-QC</w:t>
            </w:r>
            <w:r w:rsidRPr="00EF2AFC">
              <w:rPr>
                <w:lang w:val="en-US"/>
              </w:rPr>
              <w:t>]</w:t>
            </w:r>
          </w:p>
        </w:tc>
      </w:tr>
      <w:tr w:rsidR="00394354" w:rsidRPr="00EF2AFC" w14:paraId="79EF1C2D" w14:textId="77777777" w:rsidTr="00353846">
        <w:tc>
          <w:tcPr>
            <w:cnfStyle w:val="001000000000" w:firstRow="0" w:lastRow="0" w:firstColumn="1" w:lastColumn="0" w:oddVBand="0" w:evenVBand="0" w:oddHBand="0" w:evenHBand="0" w:firstRowFirstColumn="0" w:firstRowLastColumn="0" w:lastRowFirstColumn="0" w:lastRowLastColumn="0"/>
            <w:tcW w:w="1526" w:type="dxa"/>
          </w:tcPr>
          <w:p w14:paraId="09404FC7" w14:textId="452A86E8" w:rsidR="00394354" w:rsidRPr="00EF2AFC" w:rsidRDefault="00394354" w:rsidP="00353846">
            <w:pPr>
              <w:rPr>
                <w:lang w:val="en-US"/>
              </w:rPr>
            </w:pPr>
            <w:r w:rsidRPr="00EF2AFC">
              <w:rPr>
                <w:lang w:val="en-US"/>
              </w:rPr>
              <w:t xml:space="preserve">TS </w:t>
            </w:r>
            <w:r w:rsidR="00353846">
              <w:rPr>
                <w:lang w:val="en-US"/>
              </w:rPr>
              <w:t>102 280</w:t>
            </w:r>
          </w:p>
        </w:tc>
        <w:tc>
          <w:tcPr>
            <w:tcW w:w="6095" w:type="dxa"/>
          </w:tcPr>
          <w:p w14:paraId="03413BC5" w14:textId="77777777" w:rsidR="00394354" w:rsidRPr="00EF2AFC" w:rsidRDefault="00394354" w:rsidP="00394354">
            <w:pPr>
              <w:cnfStyle w:val="000000000000" w:firstRow="0" w:lastRow="0" w:firstColumn="0" w:lastColumn="0" w:oddVBand="0" w:evenVBand="0" w:oddHBand="0" w:evenHBand="0" w:firstRowFirstColumn="0" w:firstRowLastColumn="0" w:lastRowFirstColumn="0" w:lastRowLastColumn="0"/>
              <w:rPr>
                <w:lang w:val="en-US"/>
              </w:rPr>
            </w:pPr>
            <w:r w:rsidRPr="00EF2AFC">
              <w:rPr>
                <w:lang w:val="en-US"/>
              </w:rPr>
              <w:t>EU interoperability profile for certificates issued to Natural Pe</w:t>
            </w:r>
            <w:r w:rsidRPr="00EF2AFC">
              <w:rPr>
                <w:lang w:val="en-US"/>
              </w:rPr>
              <w:t>r</w:t>
            </w:r>
            <w:r w:rsidRPr="00EF2AFC">
              <w:rPr>
                <w:lang w:val="en-US"/>
              </w:rPr>
              <w:t>sons.</w:t>
            </w:r>
          </w:p>
        </w:tc>
        <w:tc>
          <w:tcPr>
            <w:tcW w:w="1701" w:type="dxa"/>
          </w:tcPr>
          <w:p w14:paraId="789EAA10" w14:textId="549DA1D8" w:rsidR="00394354" w:rsidRPr="00EF2AFC" w:rsidRDefault="00394354" w:rsidP="00AB7862">
            <w:pPr>
              <w:cnfStyle w:val="000000000000" w:firstRow="0" w:lastRow="0" w:firstColumn="0" w:lastColumn="0" w:oddVBand="0" w:evenVBand="0" w:oddHBand="0" w:evenHBand="0" w:firstRowFirstColumn="0" w:firstRowLastColumn="0" w:lastRowFirstColumn="0" w:lastRowLastColumn="0"/>
              <w:rPr>
                <w:lang w:val="en-US"/>
              </w:rPr>
            </w:pPr>
            <w:r w:rsidRPr="00EF2AFC">
              <w:rPr>
                <w:lang w:val="en-US"/>
              </w:rPr>
              <w:t>[</w:t>
            </w:r>
            <w:r w:rsidR="00AB7862">
              <w:rPr>
                <w:lang w:val="en-US"/>
              </w:rPr>
              <w:t>EU-INTEROP</w:t>
            </w:r>
            <w:r w:rsidRPr="00EF2AFC">
              <w:rPr>
                <w:lang w:val="en-US"/>
              </w:rPr>
              <w:t>]</w:t>
            </w:r>
          </w:p>
        </w:tc>
      </w:tr>
    </w:tbl>
    <w:p w14:paraId="6518DE8F" w14:textId="77777777" w:rsidR="00394354" w:rsidRPr="000B461F" w:rsidRDefault="00394354" w:rsidP="00394354">
      <w:pPr>
        <w:rPr>
          <w:lang w:val="en-US"/>
        </w:rPr>
      </w:pPr>
    </w:p>
    <w:p w14:paraId="061F09AA" w14:textId="77777777" w:rsidR="00394354" w:rsidRDefault="00394354" w:rsidP="00394354">
      <w:pPr>
        <w:pStyle w:val="Heading2"/>
        <w:spacing w:before="200" w:after="0" w:line="276" w:lineRule="auto"/>
        <w:rPr>
          <w:lang w:val="en-US"/>
        </w:rPr>
      </w:pPr>
      <w:bookmarkStart w:id="14" w:name="_Toc353179060"/>
      <w:r>
        <w:rPr>
          <w:lang w:val="en-US"/>
        </w:rPr>
        <w:t>Qualified and PKC Certificates</w:t>
      </w:r>
      <w:bookmarkEnd w:id="14"/>
    </w:p>
    <w:p w14:paraId="6FC27FF1" w14:textId="77777777" w:rsidR="00394354" w:rsidRDefault="00394354" w:rsidP="00394354">
      <w:pPr>
        <w:rPr>
          <w:lang w:val="en-US"/>
        </w:rPr>
      </w:pPr>
      <w:r>
        <w:rPr>
          <w:lang w:val="en-US"/>
        </w:rPr>
        <w:t>This profile supports both Qualified Certificates as well as certificates that are not Qualified Certificates, here named PKC certificates (Public Key Certificates).</w:t>
      </w:r>
    </w:p>
    <w:p w14:paraId="04F6BB39" w14:textId="77777777" w:rsidR="001F7148" w:rsidRDefault="001F7148" w:rsidP="00394354">
      <w:pPr>
        <w:rPr>
          <w:lang w:val="en-US"/>
        </w:rPr>
      </w:pPr>
    </w:p>
    <w:p w14:paraId="13B341CE" w14:textId="77777777" w:rsidR="00394354" w:rsidRPr="000B461F" w:rsidRDefault="00394354" w:rsidP="00394354">
      <w:pPr>
        <w:rPr>
          <w:lang w:val="en-US"/>
        </w:rPr>
      </w:pPr>
      <w:r>
        <w:rPr>
          <w:lang w:val="en-US"/>
        </w:rPr>
        <w:t>The same profile requirements apply for both Qualified Certificates and for PKC certificates unless a requir</w:t>
      </w:r>
      <w:r>
        <w:rPr>
          <w:lang w:val="en-US"/>
        </w:rPr>
        <w:t>e</w:t>
      </w:r>
      <w:r>
        <w:rPr>
          <w:lang w:val="en-US"/>
        </w:rPr>
        <w:t>ment is explicitly related to only Qualified Certificates.</w:t>
      </w:r>
    </w:p>
    <w:p w14:paraId="5EF03C0C" w14:textId="77777777" w:rsidR="00394354" w:rsidRPr="000B461F" w:rsidRDefault="00394354" w:rsidP="00394354">
      <w:pPr>
        <w:pStyle w:val="Heading2"/>
        <w:spacing w:before="200" w:after="0" w:line="276" w:lineRule="auto"/>
        <w:rPr>
          <w:lang w:val="en-US"/>
        </w:rPr>
      </w:pPr>
      <w:bookmarkStart w:id="15" w:name="_Toc353179061"/>
      <w:r>
        <w:rPr>
          <w:lang w:val="en-US"/>
        </w:rPr>
        <w:t>Certificate content</w:t>
      </w:r>
      <w:bookmarkEnd w:id="15"/>
    </w:p>
    <w:p w14:paraId="413C8BC0" w14:textId="57F2948C" w:rsidR="00394354" w:rsidRDefault="00394354" w:rsidP="00394354">
      <w:pPr>
        <w:rPr>
          <w:lang w:val="en-US"/>
        </w:rPr>
      </w:pPr>
      <w:r>
        <w:rPr>
          <w:lang w:val="en-US"/>
        </w:rPr>
        <w:t xml:space="preserve">All certificates SHALL </w:t>
      </w:r>
      <w:r w:rsidR="00DE5D9E">
        <w:rPr>
          <w:lang w:val="en-US"/>
        </w:rPr>
        <w:t>be fully compliant with</w:t>
      </w:r>
      <w:r>
        <w:rPr>
          <w:lang w:val="en-US"/>
        </w:rPr>
        <w:t xml:space="preserve"> </w:t>
      </w:r>
      <w:r w:rsidR="009A3860">
        <w:rPr>
          <w:lang w:val="en-US"/>
        </w:rPr>
        <w:t>[</w:t>
      </w:r>
      <w:r>
        <w:rPr>
          <w:lang w:val="en-US"/>
        </w:rPr>
        <w:t>RFC5280</w:t>
      </w:r>
      <w:r w:rsidR="009A3860">
        <w:rPr>
          <w:lang w:val="en-US"/>
        </w:rPr>
        <w:t>]</w:t>
      </w:r>
      <w:r>
        <w:rPr>
          <w:lang w:val="en-US"/>
        </w:rPr>
        <w:t xml:space="preserve">, </w:t>
      </w:r>
      <w:r w:rsidR="009A3860">
        <w:rPr>
          <w:lang w:val="en-US"/>
        </w:rPr>
        <w:t>[</w:t>
      </w:r>
      <w:r>
        <w:rPr>
          <w:lang w:val="en-US"/>
        </w:rPr>
        <w:t>RFC3739</w:t>
      </w:r>
      <w:r w:rsidR="009A3860">
        <w:rPr>
          <w:lang w:val="en-US"/>
        </w:rPr>
        <w:t>]</w:t>
      </w:r>
      <w:r>
        <w:rPr>
          <w:lang w:val="en-US"/>
        </w:rPr>
        <w:t xml:space="preserve"> and </w:t>
      </w:r>
      <w:r w:rsidR="009A3860">
        <w:rPr>
          <w:lang w:val="en-US"/>
        </w:rPr>
        <w:t>[EU-INTEROP]</w:t>
      </w:r>
      <w:r>
        <w:rPr>
          <w:lang w:val="en-US"/>
        </w:rPr>
        <w:t>. All Qualified Certif</w:t>
      </w:r>
      <w:r>
        <w:rPr>
          <w:lang w:val="en-US"/>
        </w:rPr>
        <w:t>i</w:t>
      </w:r>
      <w:r>
        <w:rPr>
          <w:lang w:val="en-US"/>
        </w:rPr>
        <w:t xml:space="preserve">cates SHALL also </w:t>
      </w:r>
      <w:r w:rsidR="00DE5D9E">
        <w:rPr>
          <w:lang w:val="en-US"/>
        </w:rPr>
        <w:t>be fully compliant with</w:t>
      </w:r>
      <w:r>
        <w:rPr>
          <w:lang w:val="en-US"/>
        </w:rPr>
        <w:t xml:space="preserve"> </w:t>
      </w:r>
      <w:r w:rsidR="009A3860">
        <w:rPr>
          <w:lang w:val="en-US"/>
        </w:rPr>
        <w:t>[EU-QC]</w:t>
      </w:r>
      <w:r>
        <w:rPr>
          <w:lang w:val="en-US"/>
        </w:rPr>
        <w:t>.</w:t>
      </w:r>
    </w:p>
    <w:p w14:paraId="770D7F47" w14:textId="77777777" w:rsidR="00DE5D9E" w:rsidRDefault="00DE5D9E" w:rsidP="00394354">
      <w:pPr>
        <w:rPr>
          <w:lang w:val="en-US"/>
        </w:rPr>
      </w:pPr>
    </w:p>
    <w:p w14:paraId="5BD8AFC4" w14:textId="5DF28D8C" w:rsidR="00DE5D9E" w:rsidRDefault="00DE5D9E" w:rsidP="00394354">
      <w:pPr>
        <w:rPr>
          <w:lang w:val="en-US"/>
        </w:rPr>
      </w:pPr>
      <w:r>
        <w:rPr>
          <w:lang w:val="en-US"/>
        </w:rPr>
        <w:t>Qualified Certificates SHALL implement the “</w:t>
      </w:r>
      <w:r w:rsidRPr="00DE5D9E">
        <w:rPr>
          <w:lang w:val="en-US"/>
        </w:rPr>
        <w:t>Statement regarding location of Policy Disclosure Statements</w:t>
      </w:r>
      <w:r>
        <w:rPr>
          <w:lang w:val="en-US"/>
        </w:rPr>
        <w:t>”</w:t>
      </w:r>
      <w:r w:rsidR="009A3860">
        <w:rPr>
          <w:lang w:val="en-US"/>
        </w:rPr>
        <w:t xml:space="preserve"> </w:t>
      </w:r>
      <w:r>
        <w:rPr>
          <w:lang w:val="en-US"/>
        </w:rPr>
        <w:t>(PDS) as specified in section 5.2.4 of [EU-QC]</w:t>
      </w:r>
      <w:r w:rsidR="009A3860">
        <w:rPr>
          <w:lang w:val="en-US"/>
        </w:rPr>
        <w:t>.</w:t>
      </w:r>
    </w:p>
    <w:p w14:paraId="4ACA1419" w14:textId="77777777" w:rsidR="00394354" w:rsidRPr="000B461F" w:rsidRDefault="00394354" w:rsidP="00394354">
      <w:pPr>
        <w:pStyle w:val="Heading3"/>
        <w:spacing w:before="200" w:after="0" w:line="276" w:lineRule="auto"/>
        <w:rPr>
          <w:lang w:val="en-US"/>
        </w:rPr>
      </w:pPr>
      <w:bookmarkStart w:id="16" w:name="_Toc353179062"/>
      <w:r>
        <w:rPr>
          <w:lang w:val="en-US"/>
        </w:rPr>
        <w:t>Subject attributes and name forms</w:t>
      </w:r>
      <w:bookmarkEnd w:id="16"/>
    </w:p>
    <w:p w14:paraId="4571EAA2" w14:textId="4824FD68" w:rsidR="00394354" w:rsidRDefault="00394354" w:rsidP="00394354">
      <w:pPr>
        <w:rPr>
          <w:lang w:val="en-US"/>
        </w:rPr>
      </w:pPr>
      <w:r>
        <w:rPr>
          <w:lang w:val="en-US"/>
        </w:rPr>
        <w:t>Subject name attributes and other name forms in the ce</w:t>
      </w:r>
      <w:r w:rsidR="009A3860">
        <w:rPr>
          <w:lang w:val="en-US"/>
        </w:rPr>
        <w:t>rtificate SHALL comply with [RFC</w:t>
      </w:r>
      <w:r>
        <w:rPr>
          <w:lang w:val="en-US"/>
        </w:rPr>
        <w:t>3739</w:t>
      </w:r>
      <w:r w:rsidR="009A3860">
        <w:rPr>
          <w:lang w:val="en-US"/>
        </w:rPr>
        <w:t>]</w:t>
      </w:r>
      <w:r>
        <w:rPr>
          <w:lang w:val="en-US"/>
        </w:rPr>
        <w:t>.</w:t>
      </w:r>
    </w:p>
    <w:p w14:paraId="4E1A4EBB" w14:textId="77777777" w:rsidR="009A3860" w:rsidRDefault="009A3860" w:rsidP="00394354">
      <w:pPr>
        <w:rPr>
          <w:lang w:val="en-US"/>
        </w:rPr>
      </w:pPr>
    </w:p>
    <w:p w14:paraId="624B2E81" w14:textId="4B2C448E" w:rsidR="009A3860" w:rsidRDefault="009A3860" w:rsidP="00394354">
      <w:pPr>
        <w:rPr>
          <w:lang w:val="en-US"/>
        </w:rPr>
      </w:pPr>
      <w:r>
        <w:rPr>
          <w:lang w:val="en-US"/>
        </w:rPr>
        <w:t>The following specific certificate subject name conventions SHALL be met:</w:t>
      </w:r>
    </w:p>
    <w:tbl>
      <w:tblPr>
        <w:tblStyle w:val="LightShading-Accent5"/>
        <w:tblW w:w="9322" w:type="dxa"/>
        <w:tblLook w:val="04A0" w:firstRow="1" w:lastRow="0" w:firstColumn="1" w:lastColumn="0" w:noHBand="0" w:noVBand="1"/>
      </w:tblPr>
      <w:tblGrid>
        <w:gridCol w:w="3369"/>
        <w:gridCol w:w="5953"/>
      </w:tblGrid>
      <w:tr w:rsidR="009A3860" w:rsidRPr="00EF2AFC" w14:paraId="321C8D93" w14:textId="77777777" w:rsidTr="009A3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FA05501" w14:textId="23F33246" w:rsidR="009A3860" w:rsidRPr="00EF2AFC" w:rsidRDefault="009A3860" w:rsidP="002713C0">
            <w:pPr>
              <w:rPr>
                <w:lang w:val="en-US"/>
              </w:rPr>
            </w:pPr>
            <w:r>
              <w:rPr>
                <w:lang w:val="en-US"/>
              </w:rPr>
              <w:t>Subject data</w:t>
            </w:r>
          </w:p>
        </w:tc>
        <w:tc>
          <w:tcPr>
            <w:tcW w:w="5953" w:type="dxa"/>
          </w:tcPr>
          <w:p w14:paraId="74EA0850" w14:textId="55D220AE" w:rsidR="009A3860" w:rsidRPr="00EF2AFC" w:rsidRDefault="009A3860" w:rsidP="002713C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r>
      <w:tr w:rsidR="009A3860" w:rsidRPr="00EF2AFC" w14:paraId="54FF313A" w14:textId="77777777" w:rsidTr="009A3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C70153A" w14:textId="3D51E569" w:rsidR="009A3860" w:rsidRPr="00EF2AFC" w:rsidRDefault="009A3860" w:rsidP="002713C0">
            <w:pPr>
              <w:rPr>
                <w:lang w:val="en-US"/>
              </w:rPr>
            </w:pPr>
            <w:r>
              <w:rPr>
                <w:lang w:val="en-US"/>
              </w:rPr>
              <w:t>Swedish “</w:t>
            </w:r>
            <w:proofErr w:type="spellStart"/>
            <w:r>
              <w:rPr>
                <w:lang w:val="en-US"/>
              </w:rPr>
              <w:t>personnummer</w:t>
            </w:r>
            <w:proofErr w:type="spellEnd"/>
            <w:r>
              <w:rPr>
                <w:lang w:val="en-US"/>
              </w:rPr>
              <w:t>”</w:t>
            </w:r>
          </w:p>
        </w:tc>
        <w:tc>
          <w:tcPr>
            <w:tcW w:w="5953" w:type="dxa"/>
          </w:tcPr>
          <w:p w14:paraId="42EAF6DC" w14:textId="68FF0928" w:rsidR="009A3860" w:rsidRPr="00EF2AFC" w:rsidRDefault="009A3860" w:rsidP="009A3860">
            <w:pPr>
              <w:cnfStyle w:val="000000100000" w:firstRow="0" w:lastRow="0" w:firstColumn="0" w:lastColumn="0" w:oddVBand="0" w:evenVBand="0" w:oddHBand="1" w:evenHBand="0" w:firstRowFirstColumn="0" w:firstRowLastColumn="0" w:lastRowFirstColumn="0" w:lastRowLastColumn="0"/>
              <w:rPr>
                <w:lang w:val="en-US"/>
              </w:rPr>
            </w:pPr>
            <w:r>
              <w:rPr>
                <w:lang w:val="en-US"/>
              </w:rPr>
              <w:t>Swedish “</w:t>
            </w:r>
            <w:proofErr w:type="spellStart"/>
            <w:r>
              <w:rPr>
                <w:lang w:val="en-US"/>
              </w:rPr>
              <w:t>personnummer</w:t>
            </w:r>
            <w:proofErr w:type="spellEnd"/>
            <w:r>
              <w:rPr>
                <w:lang w:val="en-US"/>
              </w:rPr>
              <w:t xml:space="preserve">” obtained from a SAML assertion using the attribute with OID </w:t>
            </w:r>
            <w:r w:rsidRPr="009A3860">
              <w:rPr>
                <w:lang w:val="en-US"/>
              </w:rPr>
              <w:t>1.2.752.29.4.13</w:t>
            </w:r>
            <w:r>
              <w:rPr>
                <w:lang w:val="en-US"/>
              </w:rPr>
              <w:t xml:space="preserve">, SHALL be stored in a </w:t>
            </w:r>
            <w:proofErr w:type="spellStart"/>
            <w:r>
              <w:rPr>
                <w:lang w:val="en-US"/>
              </w:rPr>
              <w:t>serialNumber</w:t>
            </w:r>
            <w:proofErr w:type="spellEnd"/>
            <w:r>
              <w:rPr>
                <w:lang w:val="en-US"/>
              </w:rPr>
              <w:t xml:space="preserve"> attribute (OID 2.5.4.5) in the subject field. The data SHALL be composed according to [SKV704]</w:t>
            </w:r>
          </w:p>
        </w:tc>
      </w:tr>
      <w:tr w:rsidR="009A3860" w:rsidRPr="00EF2AFC" w14:paraId="5F2134A4" w14:textId="77777777" w:rsidTr="009A3860">
        <w:tc>
          <w:tcPr>
            <w:cnfStyle w:val="001000000000" w:firstRow="0" w:lastRow="0" w:firstColumn="1" w:lastColumn="0" w:oddVBand="0" w:evenVBand="0" w:oddHBand="0" w:evenHBand="0" w:firstRowFirstColumn="0" w:firstRowLastColumn="0" w:lastRowFirstColumn="0" w:lastRowLastColumn="0"/>
            <w:tcW w:w="3369" w:type="dxa"/>
          </w:tcPr>
          <w:p w14:paraId="5D104F97" w14:textId="246938FF" w:rsidR="009A3860" w:rsidRPr="00EF2AFC" w:rsidRDefault="009A3860" w:rsidP="002713C0">
            <w:pPr>
              <w:rPr>
                <w:lang w:val="en-US"/>
              </w:rPr>
            </w:pPr>
            <w:r>
              <w:rPr>
                <w:lang w:val="en-US"/>
              </w:rPr>
              <w:t>Swedish “</w:t>
            </w:r>
            <w:proofErr w:type="spellStart"/>
            <w:r>
              <w:rPr>
                <w:lang w:val="en-US"/>
              </w:rPr>
              <w:t>samordningsnummer</w:t>
            </w:r>
            <w:proofErr w:type="spellEnd"/>
            <w:r>
              <w:rPr>
                <w:lang w:val="en-US"/>
              </w:rPr>
              <w:t>”</w:t>
            </w:r>
          </w:p>
        </w:tc>
        <w:tc>
          <w:tcPr>
            <w:tcW w:w="5953" w:type="dxa"/>
          </w:tcPr>
          <w:p w14:paraId="55CA45AC" w14:textId="22F85BB5" w:rsidR="009A3860" w:rsidRPr="00EF2AFC" w:rsidRDefault="009A3860" w:rsidP="009A3860">
            <w:pPr>
              <w:cnfStyle w:val="000000000000" w:firstRow="0" w:lastRow="0" w:firstColumn="0" w:lastColumn="0" w:oddVBand="0" w:evenVBand="0" w:oddHBand="0" w:evenHBand="0" w:firstRowFirstColumn="0" w:firstRowLastColumn="0" w:lastRowFirstColumn="0" w:lastRowLastColumn="0"/>
              <w:rPr>
                <w:lang w:val="en-US"/>
              </w:rPr>
            </w:pPr>
            <w:r>
              <w:rPr>
                <w:lang w:val="en-US"/>
              </w:rPr>
              <w:t>Swedish “</w:t>
            </w:r>
            <w:proofErr w:type="spellStart"/>
            <w:r>
              <w:rPr>
                <w:lang w:val="en-US"/>
              </w:rPr>
              <w:t>samordningsnummer</w:t>
            </w:r>
            <w:proofErr w:type="spellEnd"/>
            <w:r>
              <w:rPr>
                <w:lang w:val="en-US"/>
              </w:rPr>
              <w:t xml:space="preserve">” obtained from a SAML assertion using the attribute with OID </w:t>
            </w:r>
            <w:r w:rsidRPr="009A3860">
              <w:rPr>
                <w:lang w:val="en-US"/>
              </w:rPr>
              <w:t>1.2.752.29.4.13</w:t>
            </w:r>
            <w:r>
              <w:rPr>
                <w:lang w:val="en-US"/>
              </w:rPr>
              <w:t xml:space="preserve">, SHALL be stored in a </w:t>
            </w:r>
            <w:proofErr w:type="spellStart"/>
            <w:r>
              <w:rPr>
                <w:lang w:val="en-US"/>
              </w:rPr>
              <w:t>serialNumber</w:t>
            </w:r>
            <w:proofErr w:type="spellEnd"/>
            <w:r>
              <w:rPr>
                <w:lang w:val="en-US"/>
              </w:rPr>
              <w:t xml:space="preserve"> attribute (OID 2.5.4.5) in the subject field. The data SHALL be composed according to [SKV707].</w:t>
            </w:r>
          </w:p>
        </w:tc>
      </w:tr>
      <w:tr w:rsidR="009A3860" w:rsidRPr="00AA601C" w14:paraId="411C500E" w14:textId="77777777" w:rsidTr="009A3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7ED70F7" w14:textId="1D5A297F" w:rsidR="009A3860" w:rsidRPr="00EF2AFC" w:rsidRDefault="009A3860" w:rsidP="002713C0">
            <w:pPr>
              <w:rPr>
                <w:lang w:val="en-US"/>
              </w:rPr>
            </w:pPr>
            <w:r>
              <w:rPr>
                <w:lang w:val="en-US"/>
              </w:rPr>
              <w:t>E-mail address</w:t>
            </w:r>
          </w:p>
        </w:tc>
        <w:tc>
          <w:tcPr>
            <w:tcW w:w="5953" w:type="dxa"/>
          </w:tcPr>
          <w:p w14:paraId="0B13711A" w14:textId="0E28B34D" w:rsidR="009A3860" w:rsidRPr="00EF2AFC" w:rsidRDefault="00500D4A" w:rsidP="009A3860">
            <w:pPr>
              <w:cnfStyle w:val="000000100000" w:firstRow="0" w:lastRow="0" w:firstColumn="0" w:lastColumn="0" w:oddVBand="0" w:evenVBand="0" w:oddHBand="1" w:evenHBand="0" w:firstRowFirstColumn="0" w:firstRowLastColumn="0" w:lastRowFirstColumn="0" w:lastRowLastColumn="0"/>
              <w:rPr>
                <w:lang w:val="en-US"/>
              </w:rPr>
            </w:pPr>
            <w:r>
              <w:rPr>
                <w:lang w:val="en-US"/>
              </w:rPr>
              <w:t>E-mail address, when present, SHALL be stored in a Subject Alternative Name extension as an rfc822Name</w:t>
            </w:r>
            <w:r w:rsidR="009A3860" w:rsidRPr="00EF2AFC">
              <w:rPr>
                <w:lang w:val="en-US"/>
              </w:rPr>
              <w:t>.</w:t>
            </w:r>
            <w:r w:rsidR="009A3860">
              <w:rPr>
                <w:lang w:val="en-US"/>
              </w:rPr>
              <w:t xml:space="preserve"> </w:t>
            </w:r>
          </w:p>
        </w:tc>
      </w:tr>
    </w:tbl>
    <w:p w14:paraId="5DEF94CC" w14:textId="77777777" w:rsidR="009A3860" w:rsidRDefault="009A3860" w:rsidP="00394354">
      <w:pPr>
        <w:rPr>
          <w:lang w:val="en-US"/>
        </w:rPr>
      </w:pPr>
    </w:p>
    <w:p w14:paraId="3E4323BD" w14:textId="77777777" w:rsidR="00394354" w:rsidRDefault="00394354" w:rsidP="00394354">
      <w:pPr>
        <w:pStyle w:val="Heading3"/>
        <w:spacing w:before="200" w:after="0" w:line="276" w:lineRule="auto"/>
        <w:rPr>
          <w:lang w:val="en-US"/>
        </w:rPr>
      </w:pPr>
      <w:bookmarkStart w:id="17" w:name="_Toc353179063"/>
      <w:r>
        <w:rPr>
          <w:lang w:val="en-US"/>
        </w:rPr>
        <w:t>Authentication Context and Attribute mapping</w:t>
      </w:r>
      <w:bookmarkEnd w:id="17"/>
    </w:p>
    <w:p w14:paraId="30BEF02A" w14:textId="77777777" w:rsidR="00394354" w:rsidRDefault="00394354" w:rsidP="00394354">
      <w:pPr>
        <w:rPr>
          <w:lang w:val="en-US"/>
        </w:rPr>
      </w:pPr>
      <w:r>
        <w:rPr>
          <w:lang w:val="en-US"/>
        </w:rPr>
        <w:t xml:space="preserve">Certificates MUST include an </w:t>
      </w:r>
      <w:r w:rsidRPr="00D97503">
        <w:rPr>
          <w:rStyle w:val="Code"/>
        </w:rPr>
        <w:t>AuthContextExtension</w:t>
      </w:r>
      <w:r>
        <w:rPr>
          <w:lang w:val="en-US"/>
        </w:rPr>
        <w:t xml:space="preserve"> according to [</w:t>
      </w:r>
      <w:proofErr w:type="spellStart"/>
      <w:r>
        <w:rPr>
          <w:lang w:val="en-US"/>
        </w:rPr>
        <w:t>AuthCont</w:t>
      </w:r>
      <w:proofErr w:type="spellEnd"/>
      <w:r>
        <w:rPr>
          <w:lang w:val="en-US"/>
        </w:rPr>
        <w:t>]. This extension SHALL i</w:t>
      </w:r>
      <w:r>
        <w:rPr>
          <w:lang w:val="en-US"/>
        </w:rPr>
        <w:t>n</w:t>
      </w:r>
      <w:r>
        <w:rPr>
          <w:lang w:val="en-US"/>
        </w:rPr>
        <w:t>clude one SAML Authentication Context Information element identified by the XML schema name space ident</w:t>
      </w:r>
      <w:r>
        <w:rPr>
          <w:lang w:val="en-US"/>
        </w:rPr>
        <w:t>i</w:t>
      </w:r>
      <w:r>
        <w:rPr>
          <w:lang w:val="en-US"/>
        </w:rPr>
        <w:t>fier:</w:t>
      </w:r>
    </w:p>
    <w:p w14:paraId="08793FFE" w14:textId="77777777" w:rsidR="001F7148" w:rsidRDefault="001F7148" w:rsidP="00394354">
      <w:pPr>
        <w:rPr>
          <w:lang w:val="en-US"/>
        </w:rPr>
      </w:pPr>
    </w:p>
    <w:p w14:paraId="28104151" w14:textId="77777777" w:rsidR="00394354" w:rsidRPr="00D97503" w:rsidRDefault="00394354" w:rsidP="001F7148">
      <w:pPr>
        <w:ind w:left="720"/>
        <w:rPr>
          <w:rStyle w:val="Code"/>
        </w:rPr>
      </w:pPr>
      <w:r w:rsidRPr="00D97503">
        <w:rPr>
          <w:rStyle w:val="Code"/>
        </w:rPr>
        <w:t xml:space="preserve">http://id.elegnamnden.se/auth-cont/1.0/saci </w:t>
      </w:r>
    </w:p>
    <w:p w14:paraId="2E98B549" w14:textId="77777777" w:rsidR="001F7148" w:rsidRDefault="001F7148" w:rsidP="00394354">
      <w:pPr>
        <w:rPr>
          <w:lang w:val="en-US"/>
        </w:rPr>
      </w:pPr>
    </w:p>
    <w:p w14:paraId="12A693E6" w14:textId="26A25089" w:rsidR="00394354" w:rsidRDefault="00394354" w:rsidP="00394354">
      <w:pPr>
        <w:rPr>
          <w:lang w:val="en-US"/>
        </w:rPr>
      </w:pPr>
      <w:r>
        <w:rPr>
          <w:lang w:val="en-US"/>
        </w:rPr>
        <w:t xml:space="preserve">The </w:t>
      </w:r>
      <w:r w:rsidRPr="00D97503">
        <w:rPr>
          <w:rStyle w:val="Code"/>
        </w:rPr>
        <w:t>&lt;</w:t>
      </w:r>
      <w:r w:rsidR="001F7148" w:rsidRPr="00D97503">
        <w:rPr>
          <w:rStyle w:val="Code"/>
        </w:rPr>
        <w:t>saci:</w:t>
      </w:r>
      <w:r w:rsidRPr="00D97503">
        <w:rPr>
          <w:rStyle w:val="Code"/>
        </w:rPr>
        <w:t>SAMLAuthContext&gt;</w:t>
      </w:r>
      <w:r>
        <w:rPr>
          <w:lang w:val="en-US"/>
        </w:rPr>
        <w:t xml:space="preserve"> element SHALL contain both an </w:t>
      </w:r>
      <w:r w:rsidRPr="00D97503">
        <w:rPr>
          <w:rStyle w:val="Code"/>
        </w:rPr>
        <w:t>&lt;</w:t>
      </w:r>
      <w:r w:rsidR="001F7148" w:rsidRPr="00D97503">
        <w:rPr>
          <w:rStyle w:val="Code"/>
        </w:rPr>
        <w:t>saci:</w:t>
      </w:r>
      <w:r w:rsidRPr="00D97503">
        <w:rPr>
          <w:rStyle w:val="Code"/>
        </w:rPr>
        <w:t>AuthContextInfo&gt;</w:t>
      </w:r>
      <w:r>
        <w:rPr>
          <w:lang w:val="en-US"/>
        </w:rPr>
        <w:t xml:space="preserve"> element as well as an </w:t>
      </w:r>
      <w:r w:rsidRPr="00E74398">
        <w:rPr>
          <w:rStyle w:val="Code"/>
        </w:rPr>
        <w:t>&lt;</w:t>
      </w:r>
      <w:r w:rsidR="00030CDA" w:rsidRPr="00E74398">
        <w:rPr>
          <w:rStyle w:val="Code"/>
        </w:rPr>
        <w:t>saci:</w:t>
      </w:r>
      <w:r w:rsidRPr="00E74398">
        <w:rPr>
          <w:rStyle w:val="Code"/>
        </w:rPr>
        <w:t>IdAttributes&gt;</w:t>
      </w:r>
      <w:r>
        <w:rPr>
          <w:lang w:val="en-US"/>
        </w:rPr>
        <w:t xml:space="preserve"> element.</w:t>
      </w:r>
    </w:p>
    <w:p w14:paraId="11494B93" w14:textId="77777777" w:rsidR="001F7148" w:rsidRDefault="001F7148" w:rsidP="00394354">
      <w:pPr>
        <w:rPr>
          <w:lang w:val="en-US"/>
        </w:rPr>
      </w:pPr>
    </w:p>
    <w:p w14:paraId="1B849F5F" w14:textId="192A5F39" w:rsidR="00394354" w:rsidRDefault="00394354" w:rsidP="00394354">
      <w:pPr>
        <w:rPr>
          <w:lang w:val="en-US"/>
        </w:rPr>
      </w:pPr>
      <w:r>
        <w:rPr>
          <w:lang w:val="en-US"/>
        </w:rPr>
        <w:t xml:space="preserve">The </w:t>
      </w:r>
      <w:r w:rsidRPr="00D97503">
        <w:rPr>
          <w:rStyle w:val="Code"/>
        </w:rPr>
        <w:t>&lt;</w:t>
      </w:r>
      <w:r w:rsidR="001F7148" w:rsidRPr="00D97503">
        <w:rPr>
          <w:rStyle w:val="Code"/>
        </w:rPr>
        <w:t>saci:</w:t>
      </w:r>
      <w:r w:rsidRPr="00D97503">
        <w:rPr>
          <w:rStyle w:val="Code"/>
        </w:rPr>
        <w:t>IdAttributes&gt;</w:t>
      </w:r>
      <w:r>
        <w:rPr>
          <w:lang w:val="en-US"/>
        </w:rPr>
        <w:t xml:space="preserve"> element SHALL contain one </w:t>
      </w:r>
      <w:r w:rsidRPr="00D97503">
        <w:rPr>
          <w:rStyle w:val="Code"/>
        </w:rPr>
        <w:t>&lt;</w:t>
      </w:r>
      <w:r w:rsidR="00030CDA" w:rsidRPr="00D97503">
        <w:rPr>
          <w:rStyle w:val="Code"/>
        </w:rPr>
        <w:t>saci:</w:t>
      </w:r>
      <w:r w:rsidRPr="00D97503">
        <w:rPr>
          <w:rStyle w:val="Code"/>
        </w:rPr>
        <w:t>AttributeMapping&gt;</w:t>
      </w:r>
      <w:r>
        <w:rPr>
          <w:lang w:val="en-US"/>
        </w:rPr>
        <w:t xml:space="preserve"> element for each subject attribute or other name form that was obtained from a SAML attribute in the SAML assertion used to authenticate the signer as part of the signature creation process. Each </w:t>
      </w:r>
      <w:r w:rsidRPr="00D97503">
        <w:rPr>
          <w:rStyle w:val="Code"/>
        </w:rPr>
        <w:t>&lt;</w:t>
      </w:r>
      <w:r w:rsidR="00030CDA" w:rsidRPr="00D97503">
        <w:rPr>
          <w:rStyle w:val="Code"/>
        </w:rPr>
        <w:t>saci:</w:t>
      </w:r>
      <w:r w:rsidRPr="00D97503">
        <w:rPr>
          <w:rStyle w:val="Code"/>
        </w:rPr>
        <w:t>AttributeMapping&gt;</w:t>
      </w:r>
      <w:r>
        <w:rPr>
          <w:lang w:val="en-US"/>
        </w:rPr>
        <w:t xml:space="preserve"> element SHALL provide the </w:t>
      </w:r>
      <w:r w:rsidRPr="00D97503">
        <w:rPr>
          <w:rStyle w:val="Code"/>
        </w:rPr>
        <w:t>&lt;saml:AttributeValue&gt;</w:t>
      </w:r>
      <w:r>
        <w:rPr>
          <w:lang w:val="en-US"/>
        </w:rPr>
        <w:t xml:space="preserve"> that were obtained from the SAML assertion.</w:t>
      </w:r>
    </w:p>
    <w:p w14:paraId="4118DFE1" w14:textId="77777777" w:rsidR="00F93C9D" w:rsidRDefault="00F93C9D" w:rsidP="00394354">
      <w:pPr>
        <w:rPr>
          <w:sz w:val="24"/>
          <w:lang w:val="en-US"/>
        </w:rPr>
      </w:pPr>
    </w:p>
    <w:p w14:paraId="49E2B78F" w14:textId="77777777" w:rsidR="00394354" w:rsidRPr="000D6948" w:rsidRDefault="00394354" w:rsidP="00394354">
      <w:pPr>
        <w:rPr>
          <w:rFonts w:asciiTheme="majorHAnsi" w:eastAsiaTheme="majorEastAsia" w:hAnsiTheme="majorHAnsi" w:cstheme="majorBidi"/>
          <w:b/>
          <w:bCs/>
          <w:color w:val="365F91" w:themeColor="accent1" w:themeShade="BF"/>
          <w:sz w:val="24"/>
          <w:lang w:val="en-US"/>
        </w:rPr>
      </w:pPr>
      <w:r w:rsidRPr="000D6948">
        <w:rPr>
          <w:sz w:val="24"/>
          <w:lang w:val="en-US"/>
        </w:rPr>
        <w:br w:type="page"/>
      </w:r>
    </w:p>
    <w:p w14:paraId="57864916" w14:textId="3494D6F2" w:rsidR="00A821EE" w:rsidRDefault="00A821EE" w:rsidP="008B4498">
      <w:pPr>
        <w:pStyle w:val="Heading1"/>
        <w:rPr>
          <w:lang w:val="en-US"/>
        </w:rPr>
      </w:pPr>
      <w:bookmarkStart w:id="18" w:name="_Toc353179064"/>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18"/>
    </w:p>
    <w:p w14:paraId="1B6FF4CC" w14:textId="77777777" w:rsidR="00927DDE" w:rsidRPr="00927DDE" w:rsidRDefault="00927DDE" w:rsidP="00927DDE">
      <w:pPr>
        <w:rPr>
          <w:lang w:val="en-US"/>
        </w:rPr>
      </w:pPr>
      <w:r w:rsidRPr="00927DDE">
        <w:rPr>
          <w:lang w:val="en-US"/>
        </w:rPr>
        <w:t>[RFC2119]</w:t>
      </w:r>
    </w:p>
    <w:p w14:paraId="1F18D0FD" w14:textId="43B16A72" w:rsidR="00927DDE" w:rsidRDefault="00064391" w:rsidP="00927DDE">
      <w:pPr>
        <w:ind w:left="720"/>
        <w:rPr>
          <w:lang w:val="en-US"/>
        </w:rPr>
      </w:pPr>
      <w:hyperlink r:id="rId9"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71B8061F" w14:textId="7C8F1D5C" w:rsidR="00EF2AFC" w:rsidRDefault="00B96716" w:rsidP="00EF2AFC">
      <w:pPr>
        <w:rPr>
          <w:lang w:val="en-US"/>
        </w:rPr>
      </w:pPr>
      <w:r>
        <w:rPr>
          <w:lang w:val="en-US"/>
        </w:rPr>
        <w:t xml:space="preserve"> </w:t>
      </w:r>
      <w:r w:rsidR="00EF2AFC">
        <w:rPr>
          <w:lang w:val="en-US"/>
        </w:rPr>
        <w:t>[</w:t>
      </w:r>
      <w:r>
        <w:rPr>
          <w:lang w:val="en-US"/>
        </w:rPr>
        <w:t>RFC</w:t>
      </w:r>
      <w:r w:rsidR="00EF2AFC">
        <w:rPr>
          <w:lang w:val="en-US"/>
        </w:rPr>
        <w:t>3739]</w:t>
      </w:r>
    </w:p>
    <w:p w14:paraId="637DE823" w14:textId="7DA97394" w:rsidR="00EF2AFC" w:rsidRPr="00465BB8" w:rsidRDefault="00B96716" w:rsidP="00B96716">
      <w:pPr>
        <w:ind w:left="720"/>
        <w:rPr>
          <w:rStyle w:val="Hyperlink"/>
          <w:lang w:val="en-US"/>
        </w:rPr>
      </w:pPr>
      <w:r w:rsidRPr="00B96716">
        <w:rPr>
          <w:rStyle w:val="Hyperlink"/>
          <w:lang w:val="en-US"/>
        </w:rPr>
        <w:t>Santesson, S., Nystrom, M., and T. Polk, "Internet X.509 Public Key Infrastructure: Qualified Certificates Profile", RFC\03739, March 2004.</w:t>
      </w:r>
    </w:p>
    <w:p w14:paraId="2D49A577" w14:textId="77777777" w:rsidR="00EF2AFC" w:rsidRDefault="00EF2AFC" w:rsidP="00EF2AFC">
      <w:pPr>
        <w:rPr>
          <w:lang w:val="en-US"/>
        </w:rPr>
      </w:pPr>
    </w:p>
    <w:p w14:paraId="4A913315" w14:textId="19663B06" w:rsidR="00B96716" w:rsidRDefault="00B96716" w:rsidP="00B96716">
      <w:pPr>
        <w:rPr>
          <w:lang w:val="en-US"/>
        </w:rPr>
      </w:pPr>
      <w:r>
        <w:rPr>
          <w:lang w:val="en-US"/>
        </w:rPr>
        <w:t>[RFC5280]</w:t>
      </w:r>
    </w:p>
    <w:p w14:paraId="3F6180EC" w14:textId="77777777" w:rsidR="00B96716" w:rsidRPr="00B96716" w:rsidRDefault="00B96716" w:rsidP="00B96716">
      <w:pPr>
        <w:ind w:left="720"/>
        <w:rPr>
          <w:rStyle w:val="Hyperlink"/>
          <w:lang w:val="en-US"/>
        </w:rPr>
      </w:pPr>
      <w:r w:rsidRPr="00B96716">
        <w:rPr>
          <w:rStyle w:val="Hyperlink"/>
          <w:lang w:val="en-US"/>
        </w:rPr>
        <w:t xml:space="preserve">Cooper, D., Santesson, S., Farrell, S., </w:t>
      </w:r>
      <w:proofErr w:type="spellStart"/>
      <w:r w:rsidRPr="00B96716">
        <w:rPr>
          <w:rStyle w:val="Hyperlink"/>
          <w:lang w:val="en-US"/>
        </w:rPr>
        <w:t>Boeyen</w:t>
      </w:r>
      <w:proofErr w:type="spellEnd"/>
      <w:r w:rsidRPr="00B96716">
        <w:rPr>
          <w:rStyle w:val="Hyperlink"/>
          <w:lang w:val="en-US"/>
        </w:rPr>
        <w:t xml:space="preserve">, S., </w:t>
      </w:r>
      <w:proofErr w:type="spellStart"/>
      <w:r w:rsidRPr="00B96716">
        <w:rPr>
          <w:rStyle w:val="Hyperlink"/>
          <w:lang w:val="en-US"/>
        </w:rPr>
        <w:t>Housley</w:t>
      </w:r>
      <w:proofErr w:type="spellEnd"/>
      <w:r w:rsidRPr="00B96716">
        <w:rPr>
          <w:rStyle w:val="Hyperlink"/>
          <w:lang w:val="en-US"/>
        </w:rPr>
        <w:t>, R., and W. Polk, "Internet X.509 Public Key Infrastructure Certificate and Certificate Revocation List (CRL) Profile", RFC\05280, May 2008.</w:t>
      </w:r>
    </w:p>
    <w:p w14:paraId="1A9BC4D7" w14:textId="77777777" w:rsidR="00B96716" w:rsidRDefault="00B96716" w:rsidP="00B96716">
      <w:pPr>
        <w:rPr>
          <w:lang w:val="en-US"/>
        </w:rPr>
      </w:pPr>
    </w:p>
    <w:p w14:paraId="703F77C7" w14:textId="64DB1D2E" w:rsidR="00EF2AFC" w:rsidRPr="00465BB8" w:rsidRDefault="00B96716" w:rsidP="00B96716">
      <w:pPr>
        <w:rPr>
          <w:lang w:val="en-US"/>
        </w:rPr>
      </w:pPr>
      <w:r w:rsidRPr="00B96716">
        <w:rPr>
          <w:lang w:val="en-US"/>
        </w:rPr>
        <w:t xml:space="preserve"> </w:t>
      </w:r>
      <w:r w:rsidRPr="00465BB8">
        <w:rPr>
          <w:lang w:val="en-US"/>
        </w:rPr>
        <w:t>[EU-QC]</w:t>
      </w:r>
    </w:p>
    <w:p w14:paraId="00577CCB" w14:textId="47856ED5" w:rsidR="00B96716" w:rsidRPr="00B96716" w:rsidRDefault="00B96716" w:rsidP="00B96716">
      <w:pPr>
        <w:ind w:left="720"/>
        <w:rPr>
          <w:rStyle w:val="Hyperlink"/>
          <w:lang w:val="en-US"/>
        </w:rPr>
      </w:pPr>
      <w:r w:rsidRPr="00B96716">
        <w:rPr>
          <w:rStyle w:val="Hyperlink"/>
          <w:lang w:val="en-US"/>
        </w:rPr>
        <w:t xml:space="preserve">“Electronic Signatures and Infrastructures (ESI); Profiles for Trust Service Providers issuing certificates; Part 5: Extension for Qualified Certificate profile”, ETSI TS </w:t>
      </w:r>
      <w:r>
        <w:rPr>
          <w:rStyle w:val="Hyperlink"/>
          <w:lang w:val="en-US"/>
        </w:rPr>
        <w:t>319 412-5</w:t>
      </w:r>
      <w:r w:rsidRPr="00B96716">
        <w:rPr>
          <w:rStyle w:val="Hyperlink"/>
          <w:lang w:val="en-US"/>
        </w:rPr>
        <w:t xml:space="preserve"> V1.1.1, </w:t>
      </w:r>
      <w:r>
        <w:rPr>
          <w:rStyle w:val="Hyperlink"/>
          <w:lang w:val="en-US"/>
        </w:rPr>
        <w:t>Jan</w:t>
      </w:r>
      <w:r w:rsidRPr="00B96716">
        <w:rPr>
          <w:rStyle w:val="Hyperlink"/>
          <w:lang w:val="en-US"/>
        </w:rPr>
        <w:t xml:space="preserve"> 20</w:t>
      </w:r>
      <w:r>
        <w:rPr>
          <w:rStyle w:val="Hyperlink"/>
          <w:lang w:val="en-US"/>
        </w:rPr>
        <w:t>13</w:t>
      </w:r>
      <w:r w:rsidRPr="00B96716">
        <w:rPr>
          <w:rStyle w:val="Hyperlink"/>
          <w:lang w:val="en-US"/>
        </w:rPr>
        <w:t>.</w:t>
      </w:r>
    </w:p>
    <w:p w14:paraId="1316F98A" w14:textId="77777777" w:rsidR="00B96716" w:rsidRPr="00B96716" w:rsidRDefault="00B96716" w:rsidP="00EF2AFC">
      <w:pPr>
        <w:rPr>
          <w:lang w:val="en-US"/>
        </w:rPr>
      </w:pPr>
    </w:p>
    <w:p w14:paraId="263AFCD1" w14:textId="3F07EC52" w:rsidR="00B96716" w:rsidRPr="00B96716" w:rsidRDefault="00B96716" w:rsidP="00EF2AFC">
      <w:pPr>
        <w:rPr>
          <w:lang w:val="en-US"/>
        </w:rPr>
      </w:pPr>
      <w:r w:rsidRPr="00B96716">
        <w:rPr>
          <w:lang w:val="en-US"/>
        </w:rPr>
        <w:t>[EU-INTEROP]</w:t>
      </w:r>
    </w:p>
    <w:p w14:paraId="4BD09474" w14:textId="77777777" w:rsidR="00B96716" w:rsidRPr="00B96716" w:rsidRDefault="00B96716" w:rsidP="00B96716">
      <w:pPr>
        <w:ind w:left="720"/>
        <w:rPr>
          <w:rStyle w:val="Hyperlink"/>
          <w:lang w:val="en-US"/>
        </w:rPr>
      </w:pPr>
      <w:r w:rsidRPr="00B96716">
        <w:rPr>
          <w:rStyle w:val="Hyperlink"/>
          <w:lang w:val="en-US"/>
        </w:rPr>
        <w:t>“X.509 V.3 Certificate Profile for Certificates Issued to Natural Persons”, ETSI TS 102 280 V1.1.1, March 2004.</w:t>
      </w:r>
    </w:p>
    <w:p w14:paraId="2B0873BD" w14:textId="77777777" w:rsidR="00E17771" w:rsidRPr="00B96716" w:rsidRDefault="00E17771" w:rsidP="00E17771">
      <w:pPr>
        <w:rPr>
          <w:lang w:val="en-US"/>
        </w:rPr>
      </w:pPr>
    </w:p>
    <w:p w14:paraId="7E4CEA21" w14:textId="77777777" w:rsidR="00E17771" w:rsidRPr="008D37BF" w:rsidRDefault="00E17771" w:rsidP="00E17771">
      <w:pPr>
        <w:rPr>
          <w:lang w:val="en-US"/>
        </w:rPr>
      </w:pPr>
      <w:r w:rsidRPr="008D37BF">
        <w:rPr>
          <w:lang w:val="en-US"/>
        </w:rPr>
        <w:t>[</w:t>
      </w:r>
      <w:proofErr w:type="spellStart"/>
      <w:r w:rsidRPr="008D37BF">
        <w:rPr>
          <w:lang w:val="en-US"/>
        </w:rPr>
        <w:t>AuthCont</w:t>
      </w:r>
      <w:proofErr w:type="spellEnd"/>
      <w:r w:rsidRPr="008D37BF">
        <w:rPr>
          <w:lang w:val="en-US"/>
        </w:rPr>
        <w:t>]</w:t>
      </w:r>
    </w:p>
    <w:p w14:paraId="59C960FF" w14:textId="322A717D" w:rsidR="00927DDE" w:rsidRDefault="007E6D1F" w:rsidP="00927DDE">
      <w:pPr>
        <w:ind w:left="720"/>
        <w:rPr>
          <w:lang w:val="en-US"/>
        </w:rPr>
      </w:pPr>
      <w:r w:rsidRPr="007E6D1F">
        <w:rPr>
          <w:rStyle w:val="Hyperlink"/>
          <w:lang w:val="en-US"/>
        </w:rPr>
        <w:t>Authentication Context Certificate Extension</w:t>
      </w:r>
      <w:r w:rsidRPr="007E6D1F">
        <w:rPr>
          <w:rStyle w:val="Hyperlink"/>
        </w:rPr>
        <w:t xml:space="preserve"> (</w:t>
      </w:r>
      <w:hyperlink r:id="rId10" w:history="1">
        <w:r w:rsidRPr="007077C3">
          <w:rPr>
            <w:rStyle w:val="Hyperlink"/>
            <w:lang w:val="en-US"/>
          </w:rPr>
          <w:t>http://tools.ietf.org/html/draft-santesson-auth-context-extension</w:t>
        </w:r>
      </w:hyperlink>
      <w:r w:rsidRPr="007E6D1F">
        <w:rPr>
          <w:rStyle w:val="Hyperlink"/>
        </w:rPr>
        <w:t>)</w:t>
      </w:r>
    </w:p>
    <w:p w14:paraId="0096B34B" w14:textId="77777777" w:rsidR="007E6D1F" w:rsidRDefault="007E6D1F" w:rsidP="00927DDE">
      <w:pPr>
        <w:ind w:left="720"/>
        <w:rPr>
          <w:lang w:val="en-US"/>
        </w:rPr>
      </w:pPr>
    </w:p>
    <w:p w14:paraId="67AD9FE7" w14:textId="77777777" w:rsidR="00B96716" w:rsidRPr="00AA601C" w:rsidRDefault="00B96716" w:rsidP="00B96716">
      <w:pPr>
        <w:rPr>
          <w:lang w:val="en-US"/>
        </w:rPr>
      </w:pPr>
      <w:r w:rsidRPr="00AA601C">
        <w:rPr>
          <w:lang w:val="en-US"/>
        </w:rPr>
        <w:t>[SKV704]</w:t>
      </w:r>
    </w:p>
    <w:p w14:paraId="0ADC5E34" w14:textId="77777777" w:rsidR="00B96716" w:rsidRDefault="00064391" w:rsidP="00B96716">
      <w:pPr>
        <w:ind w:left="720"/>
      </w:pPr>
      <w:hyperlink r:id="rId11" w:history="1">
        <w:r w:rsidR="00B96716" w:rsidRPr="003F0BA0">
          <w:rPr>
            <w:rStyle w:val="Hyperlink"/>
          </w:rPr>
          <w:t xml:space="preserve">Skatteverket, SKV 704 utgåva 8, Personnummer, </w:t>
        </w:r>
        <w:proofErr w:type="gramStart"/>
        <w:r w:rsidR="00B96716" w:rsidRPr="003F0BA0">
          <w:rPr>
            <w:rStyle w:val="Hyperlink"/>
          </w:rPr>
          <w:t>September</w:t>
        </w:r>
        <w:proofErr w:type="gramEnd"/>
        <w:r w:rsidR="00B96716" w:rsidRPr="003F0BA0">
          <w:rPr>
            <w:rStyle w:val="Hyperlink"/>
          </w:rPr>
          <w:t xml:space="preserve"> 2007.</w:t>
        </w:r>
      </w:hyperlink>
    </w:p>
    <w:p w14:paraId="431698FA" w14:textId="77777777" w:rsidR="00B96716" w:rsidRDefault="00B96716" w:rsidP="00B96716"/>
    <w:p w14:paraId="54F78F7A" w14:textId="77777777" w:rsidR="00B96716" w:rsidRDefault="00B96716" w:rsidP="00B96716">
      <w:r>
        <w:t>[SKV707]</w:t>
      </w:r>
    </w:p>
    <w:p w14:paraId="3848214C" w14:textId="77777777" w:rsidR="00B96716" w:rsidRPr="004F606A" w:rsidRDefault="00064391" w:rsidP="00B96716">
      <w:pPr>
        <w:ind w:left="720"/>
      </w:pPr>
      <w:hyperlink r:id="rId12" w:history="1">
        <w:r w:rsidR="00B96716" w:rsidRPr="008D55C3">
          <w:rPr>
            <w:rStyle w:val="Hyperlink"/>
          </w:rPr>
          <w:t xml:space="preserve">Skatteverket, SKV 707 utgåva 2, Samordningsnummer, </w:t>
        </w:r>
        <w:proofErr w:type="spellStart"/>
        <w:r w:rsidR="00B96716" w:rsidRPr="004F606A">
          <w:rPr>
            <w:rStyle w:val="Hyperlink"/>
          </w:rPr>
          <w:t>October</w:t>
        </w:r>
        <w:proofErr w:type="spellEnd"/>
        <w:r w:rsidR="00B96716" w:rsidRPr="004F606A">
          <w:rPr>
            <w:rStyle w:val="Hyperlink"/>
          </w:rPr>
          <w:t xml:space="preserve"> 2006.</w:t>
        </w:r>
      </w:hyperlink>
    </w:p>
    <w:p w14:paraId="3593351B" w14:textId="15607B84" w:rsidR="003F0BA0" w:rsidRDefault="00B96716" w:rsidP="00B96716">
      <w:pPr>
        <w:rPr>
          <w:ins w:id="19" w:author="Martin Lindström" w:date="2016-05-26T13:05:00Z"/>
        </w:rPr>
      </w:pPr>
      <w:r w:rsidRPr="00F93C9D">
        <w:t xml:space="preserve"> </w:t>
      </w:r>
    </w:p>
    <w:p w14:paraId="56989CA8" w14:textId="37BEBC03" w:rsidR="002F6BB9" w:rsidRDefault="002F6BB9" w:rsidP="002F6BB9">
      <w:pPr>
        <w:pStyle w:val="Heading1"/>
        <w:rPr>
          <w:ins w:id="20" w:author="Martin Lindström" w:date="2016-05-26T13:05:00Z"/>
          <w:lang w:val="en-GB"/>
        </w:rPr>
        <w:pPrChange w:id="21" w:author="Martin Lindström" w:date="2016-05-26T13:05:00Z">
          <w:pPr/>
        </w:pPrChange>
      </w:pPr>
      <w:ins w:id="22" w:author="Martin Lindström" w:date="2016-05-26T13:05:00Z">
        <w:r w:rsidRPr="00064391">
          <w:rPr>
            <w:lang w:val="en-GB"/>
          </w:rPr>
          <w:t>Changes between versions</w:t>
        </w:r>
      </w:ins>
    </w:p>
    <w:p w14:paraId="2B3F96E8" w14:textId="77777777" w:rsidR="002F6BB9" w:rsidRDefault="002F6BB9" w:rsidP="002F6BB9">
      <w:pPr>
        <w:rPr>
          <w:ins w:id="23" w:author="Martin Lindström" w:date="2016-05-26T13:05:00Z"/>
        </w:rPr>
        <w:pPrChange w:id="24" w:author="Martin Lindström" w:date="2016-05-26T13:05:00Z">
          <w:pPr/>
        </w:pPrChange>
      </w:pPr>
    </w:p>
    <w:p w14:paraId="418D17A0" w14:textId="3902B2C6" w:rsidR="002F6BB9" w:rsidRPr="00064391" w:rsidRDefault="002F6BB9" w:rsidP="002F6BB9">
      <w:pPr>
        <w:rPr>
          <w:ins w:id="25" w:author="Martin Lindström" w:date="2016-05-26T13:06:00Z"/>
          <w:b/>
          <w:lang w:val="en-GB"/>
        </w:rPr>
        <w:pPrChange w:id="26" w:author="Martin Lindström" w:date="2016-05-26T13:05:00Z">
          <w:pPr/>
        </w:pPrChange>
      </w:pPr>
      <w:ins w:id="27" w:author="Martin Lindström" w:date="2016-05-26T13:05:00Z">
        <w:r w:rsidRPr="00064391">
          <w:rPr>
            <w:b/>
            <w:lang w:val="en-GB"/>
          </w:rPr>
          <w:t>Changes between versions 1.0 and 1.1</w:t>
        </w:r>
      </w:ins>
      <w:ins w:id="28" w:author="Martin Lindström" w:date="2016-05-26T13:06:00Z">
        <w:r w:rsidRPr="00064391">
          <w:rPr>
            <w:b/>
            <w:lang w:val="en-GB"/>
          </w:rPr>
          <w:t>:</w:t>
        </w:r>
      </w:ins>
    </w:p>
    <w:p w14:paraId="3791340A" w14:textId="77777777" w:rsidR="002F6BB9" w:rsidRDefault="002F6BB9" w:rsidP="002F6BB9">
      <w:pPr>
        <w:rPr>
          <w:ins w:id="29" w:author="Martin Lindström" w:date="2016-05-26T13:06:00Z"/>
          <w:lang w:val="en-GB"/>
        </w:rPr>
        <w:pPrChange w:id="30" w:author="Martin Lindström" w:date="2016-05-26T13:05:00Z">
          <w:pPr/>
        </w:pPrChange>
      </w:pPr>
    </w:p>
    <w:p w14:paraId="588642DE" w14:textId="77777777" w:rsidR="002F6BB9" w:rsidRPr="00064391" w:rsidRDefault="002F6BB9" w:rsidP="00064391">
      <w:pPr>
        <w:pStyle w:val="ListParagraph"/>
        <w:numPr>
          <w:ilvl w:val="0"/>
          <w:numId w:val="29"/>
        </w:numPr>
        <w:rPr>
          <w:lang w:val="en-GB"/>
        </w:rPr>
      </w:pPr>
      <w:bookmarkStart w:id="31" w:name="_GoBack"/>
      <w:bookmarkEnd w:id="31"/>
    </w:p>
    <w:sectPr w:rsidR="002F6BB9" w:rsidRPr="00064391" w:rsidSect="003A47DD">
      <w:headerReference w:type="even" r:id="rId13"/>
      <w:headerReference w:type="default" r:id="rId14"/>
      <w:footerReference w:type="even" r:id="rId15"/>
      <w:footerReference w:type="default" r:id="rId16"/>
      <w:headerReference w:type="first" r:id="rId17"/>
      <w:footerReference w:type="first" r:id="rId18"/>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7B89F" w14:textId="77777777" w:rsidR="00520575" w:rsidRDefault="00520575">
      <w:pPr>
        <w:spacing w:line="240" w:lineRule="auto"/>
      </w:pPr>
      <w:r>
        <w:separator/>
      </w:r>
    </w:p>
  </w:endnote>
  <w:endnote w:type="continuationSeparator" w:id="0">
    <w:p w14:paraId="61831660" w14:textId="77777777" w:rsidR="00520575" w:rsidRDefault="00520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6B5D8D" w14:textId="77777777" w:rsidR="002D55A9" w:rsidRDefault="002D55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520575" w:rsidRPr="00C912BA" w14:paraId="3F26EF42" w14:textId="77777777" w:rsidTr="00D74D00">
      <w:tc>
        <w:tcPr>
          <w:tcW w:w="7208" w:type="dxa"/>
          <w:gridSpan w:val="4"/>
          <w:tcBorders>
            <w:bottom w:val="single" w:sz="4" w:space="0" w:color="auto"/>
          </w:tcBorders>
        </w:tcPr>
        <w:p w14:paraId="3B08F497" w14:textId="77777777" w:rsidR="00520575" w:rsidRPr="00C912BA" w:rsidRDefault="00520575" w:rsidP="00F27527">
          <w:pPr>
            <w:pStyle w:val="Ledtext"/>
            <w:rPr>
              <w:spacing w:val="20"/>
              <w:sz w:val="16"/>
              <w:szCs w:val="16"/>
              <w:lang w:val="sv-SE"/>
            </w:rPr>
          </w:pPr>
          <w:bookmarkStart w:id="35" w:name="www"/>
          <w:r w:rsidRPr="00C912BA">
            <w:rPr>
              <w:b/>
              <w:bCs/>
              <w:sz w:val="16"/>
              <w:lang w:val="sv-SE"/>
            </w:rPr>
            <w:t>www.</w:t>
          </w:r>
          <w:r>
            <w:rPr>
              <w:b/>
              <w:bCs/>
              <w:sz w:val="16"/>
              <w:lang w:val="sv-SE"/>
            </w:rPr>
            <w:t>elegnamnden</w:t>
          </w:r>
          <w:r w:rsidRPr="00C912BA">
            <w:rPr>
              <w:b/>
              <w:bCs/>
              <w:sz w:val="16"/>
              <w:lang w:val="sv-SE"/>
            </w:rPr>
            <w:t>.se</w:t>
          </w:r>
          <w:bookmarkEnd w:id="35"/>
        </w:p>
      </w:tc>
      <w:tc>
        <w:tcPr>
          <w:tcW w:w="2347" w:type="dxa"/>
          <w:tcBorders>
            <w:bottom w:val="single" w:sz="4" w:space="0" w:color="auto"/>
          </w:tcBorders>
        </w:tcPr>
        <w:p w14:paraId="619C2AE8" w14:textId="77777777" w:rsidR="00520575" w:rsidRPr="00C912BA" w:rsidRDefault="00520575" w:rsidP="00F27527">
          <w:pPr>
            <w:pStyle w:val="Ledtext"/>
            <w:rPr>
              <w:sz w:val="16"/>
              <w:lang w:val="sv-SE"/>
            </w:rPr>
          </w:pPr>
        </w:p>
      </w:tc>
    </w:tr>
    <w:tr w:rsidR="00520575" w:rsidRPr="00C912BA" w14:paraId="0BBF8E42" w14:textId="77777777" w:rsidTr="00D74D00">
      <w:tc>
        <w:tcPr>
          <w:tcW w:w="1988" w:type="dxa"/>
          <w:tcBorders>
            <w:top w:val="single" w:sz="4" w:space="0" w:color="auto"/>
          </w:tcBorders>
        </w:tcPr>
        <w:p w14:paraId="53B57CCF" w14:textId="77777777" w:rsidR="00520575" w:rsidRPr="00C912BA" w:rsidRDefault="00520575" w:rsidP="00F27527">
          <w:pPr>
            <w:pStyle w:val="Ledtext"/>
            <w:rPr>
              <w:lang w:val="sv-SE"/>
            </w:rPr>
          </w:pPr>
          <w:bookmarkStart w:id="36" w:name="PostadressLed"/>
          <w:r>
            <w:rPr>
              <w:lang w:val="sv-SE"/>
            </w:rPr>
            <w:t>Postadress</w:t>
          </w:r>
          <w:bookmarkEnd w:id="36"/>
        </w:p>
      </w:tc>
      <w:tc>
        <w:tcPr>
          <w:tcW w:w="1620" w:type="dxa"/>
          <w:tcBorders>
            <w:top w:val="single" w:sz="4" w:space="0" w:color="auto"/>
          </w:tcBorders>
        </w:tcPr>
        <w:p w14:paraId="7481F620" w14:textId="77777777" w:rsidR="00520575" w:rsidRPr="00C912BA" w:rsidRDefault="00520575"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520575" w:rsidRPr="00C912BA" w:rsidRDefault="00520575" w:rsidP="00F27527">
          <w:pPr>
            <w:pStyle w:val="Ledtext"/>
            <w:rPr>
              <w:lang w:val="sv-SE"/>
            </w:rPr>
          </w:pPr>
          <w:bookmarkStart w:id="37" w:name="TelefonVaxelLed"/>
          <w:r>
            <w:rPr>
              <w:lang w:val="sv-SE"/>
            </w:rPr>
            <w:t>Telefon växel</w:t>
          </w:r>
          <w:bookmarkEnd w:id="37"/>
        </w:p>
      </w:tc>
      <w:tc>
        <w:tcPr>
          <w:tcW w:w="1800" w:type="dxa"/>
          <w:tcBorders>
            <w:top w:val="single" w:sz="4" w:space="0" w:color="auto"/>
          </w:tcBorders>
        </w:tcPr>
        <w:p w14:paraId="0987B1B2" w14:textId="77777777" w:rsidR="00520575" w:rsidRPr="00C912BA" w:rsidRDefault="00520575" w:rsidP="00F27527">
          <w:pPr>
            <w:pStyle w:val="Ledtext"/>
            <w:rPr>
              <w:lang w:val="sv-SE"/>
            </w:rPr>
          </w:pPr>
          <w:bookmarkStart w:id="38" w:name="TelefonVaxelUtlLedtext"/>
          <w:bookmarkEnd w:id="38"/>
        </w:p>
      </w:tc>
      <w:tc>
        <w:tcPr>
          <w:tcW w:w="2347" w:type="dxa"/>
          <w:tcBorders>
            <w:top w:val="single" w:sz="4" w:space="0" w:color="auto"/>
          </w:tcBorders>
        </w:tcPr>
        <w:p w14:paraId="35B8C08C" w14:textId="77777777" w:rsidR="00520575" w:rsidRPr="00C912BA" w:rsidRDefault="00520575" w:rsidP="00F27527">
          <w:pPr>
            <w:pStyle w:val="Ledtext"/>
            <w:rPr>
              <w:lang w:val="sv-SE"/>
            </w:rPr>
          </w:pPr>
          <w:bookmarkStart w:id="39" w:name="EpostLed"/>
          <w:r>
            <w:rPr>
              <w:lang w:val="sv-SE"/>
            </w:rPr>
            <w:t>E-postadress</w:t>
          </w:r>
          <w:bookmarkEnd w:id="39"/>
        </w:p>
      </w:tc>
    </w:tr>
    <w:tr w:rsidR="00520575" w:rsidRPr="00C912BA" w14:paraId="06607072" w14:textId="77777777" w:rsidTr="00D74D00">
      <w:tc>
        <w:tcPr>
          <w:tcW w:w="1988" w:type="dxa"/>
        </w:tcPr>
        <w:p w14:paraId="4EC133D2" w14:textId="77777777" w:rsidR="00520575" w:rsidRPr="00C912BA" w:rsidRDefault="00520575" w:rsidP="00F27527">
          <w:pPr>
            <w:pStyle w:val="Ledtext"/>
            <w:rPr>
              <w:b/>
              <w:bCs/>
              <w:lang w:val="sv-SE"/>
            </w:rPr>
          </w:pPr>
          <w:bookmarkStart w:id="40" w:name="Postadress"/>
          <w:r>
            <w:rPr>
              <w:b/>
              <w:bCs/>
              <w:lang w:val="sv-SE"/>
            </w:rPr>
            <w:t xml:space="preserve">171 94  SOLNA </w:t>
          </w:r>
          <w:bookmarkEnd w:id="40"/>
        </w:p>
      </w:tc>
      <w:tc>
        <w:tcPr>
          <w:tcW w:w="1620" w:type="dxa"/>
        </w:tcPr>
        <w:p w14:paraId="64EDE1D1" w14:textId="77777777" w:rsidR="00520575" w:rsidRPr="00C912BA" w:rsidRDefault="00520575" w:rsidP="00F27527">
          <w:pPr>
            <w:pStyle w:val="Ledtext"/>
            <w:ind w:left="-57"/>
            <w:rPr>
              <w:b/>
              <w:bCs/>
              <w:lang w:val="sv-SE"/>
            </w:rPr>
          </w:pPr>
          <w:r>
            <w:rPr>
              <w:b/>
              <w:bCs/>
              <w:lang w:val="sv-SE"/>
            </w:rPr>
            <w:t>Korta gatan 10</w:t>
          </w:r>
        </w:p>
      </w:tc>
      <w:tc>
        <w:tcPr>
          <w:tcW w:w="1800" w:type="dxa"/>
        </w:tcPr>
        <w:p w14:paraId="14FD09A9" w14:textId="77777777" w:rsidR="00520575" w:rsidRPr="00C912BA" w:rsidRDefault="00520575" w:rsidP="00F27527">
          <w:pPr>
            <w:pStyle w:val="Ledtext"/>
            <w:rPr>
              <w:b/>
              <w:bCs/>
              <w:lang w:val="sv-SE"/>
            </w:rPr>
          </w:pPr>
          <w:bookmarkStart w:id="41" w:name="TelefonVaxel"/>
          <w:r>
            <w:rPr>
              <w:b/>
              <w:bCs/>
              <w:lang w:val="sv-SE"/>
            </w:rPr>
            <w:t xml:space="preserve">010-574 21 00 </w:t>
          </w:r>
          <w:bookmarkEnd w:id="41"/>
          <w:r>
            <w:rPr>
              <w:b/>
              <w:bCs/>
              <w:lang w:val="sv-SE"/>
            </w:rPr>
            <w:t xml:space="preserve"> </w:t>
          </w:r>
        </w:p>
      </w:tc>
      <w:tc>
        <w:tcPr>
          <w:tcW w:w="1800" w:type="dxa"/>
        </w:tcPr>
        <w:p w14:paraId="4A68601A" w14:textId="77777777" w:rsidR="00520575" w:rsidRPr="00C912BA" w:rsidRDefault="00520575" w:rsidP="00F27527">
          <w:pPr>
            <w:pStyle w:val="Ledtext"/>
            <w:rPr>
              <w:b/>
              <w:bCs/>
              <w:lang w:val="sv-SE"/>
            </w:rPr>
          </w:pPr>
          <w:bookmarkStart w:id="42" w:name="TelefonVaxelUtl"/>
          <w:bookmarkEnd w:id="42"/>
        </w:p>
      </w:tc>
      <w:tc>
        <w:tcPr>
          <w:tcW w:w="2347" w:type="dxa"/>
        </w:tcPr>
        <w:p w14:paraId="213B98C5" w14:textId="77777777" w:rsidR="00520575" w:rsidRPr="00C912BA" w:rsidRDefault="00520575" w:rsidP="00F27527">
          <w:pPr>
            <w:pStyle w:val="Ledtext"/>
            <w:rPr>
              <w:b/>
              <w:bCs/>
              <w:lang w:val="sv-SE"/>
            </w:rPr>
          </w:pPr>
          <w:bookmarkStart w:id="43" w:name="EmailFot"/>
          <w:r>
            <w:rPr>
              <w:b/>
              <w:bCs/>
              <w:lang w:val="sv-SE"/>
            </w:rPr>
            <w:t>kansliet@elegnamnden.se</w:t>
          </w:r>
          <w:bookmarkEnd w:id="43"/>
        </w:p>
      </w:tc>
    </w:tr>
  </w:tbl>
  <w:p w14:paraId="07C1B5E6" w14:textId="4AB8A180" w:rsidR="00520575" w:rsidRDefault="00520575"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064391">
      <w:rPr>
        <w:noProof/>
        <w:color w:val="808080"/>
        <w:sz w:val="16"/>
      </w:rPr>
      <w:t>6</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064391">
      <w:rPr>
        <w:noProof/>
        <w:color w:val="808080"/>
        <w:sz w:val="16"/>
      </w:rPr>
      <w:t>6</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5E778B" w14:textId="77777777" w:rsidR="002D55A9" w:rsidRDefault="002D55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2F354" w14:textId="77777777" w:rsidR="00520575" w:rsidRDefault="00520575">
      <w:pPr>
        <w:spacing w:line="240" w:lineRule="auto"/>
      </w:pPr>
      <w:r>
        <w:separator/>
      </w:r>
    </w:p>
  </w:footnote>
  <w:footnote w:type="continuationSeparator" w:id="0">
    <w:p w14:paraId="4278FB2B" w14:textId="77777777" w:rsidR="00520575" w:rsidRDefault="0052057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6525F6" w14:textId="53B7FB89" w:rsidR="002D55A9" w:rsidRDefault="002D55A9">
    <w:pPr>
      <w:pStyle w:val="Header"/>
    </w:pPr>
    <w:ins w:id="32" w:author="Martin Lindström" w:date="2016-05-26T13:04:00Z">
      <w:r>
        <w:rPr>
          <w:noProof/>
          <w:lang w:val="en-US" w:eastAsia="en-US"/>
        </w:rPr>
        <w:pict w14:anchorId="4442DA2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3A178B77" w:rsidR="00520575" w:rsidRDefault="002D55A9">
    <w:pPr>
      <w:rPr>
        <w:rFonts w:eastAsia="Arial" w:cs="Arial"/>
        <w:color w:val="808080"/>
        <w:sz w:val="16"/>
        <w:szCs w:val="16"/>
      </w:rPr>
    </w:pPr>
    <w:ins w:id="33" w:author="Martin Lindström" w:date="2016-05-26T13:04:00Z">
      <w:r>
        <w:rPr>
          <w:noProof/>
          <w:lang w:val="en-US" w:eastAsia="en-US"/>
        </w:rPr>
        <w:pict w14:anchorId="783C3D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r w:rsidR="00F0279A" w:rsidRPr="00276016">
      <w:rPr>
        <w:rFonts w:ascii="SKVKFMSYMB" w:hAnsi="SKVKFMSYMB"/>
        <w:noProof/>
        <w:sz w:val="64"/>
        <w:szCs w:val="64"/>
        <w:lang w:val="en-US" w:eastAsia="en-US"/>
      </w:rPr>
      <w:drawing>
        <wp:inline distT="0" distB="0" distL="0" distR="0" wp14:anchorId="48A0560E" wp14:editId="4A123DF6">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F0279A">
      <w:rPr>
        <w:rFonts w:eastAsia="Arial" w:cs="Arial"/>
        <w:color w:val="808080"/>
        <w:sz w:val="16"/>
        <w:szCs w:val="16"/>
      </w:rPr>
      <w:tab/>
    </w:r>
    <w:r w:rsidR="00F0279A">
      <w:rPr>
        <w:rFonts w:eastAsia="Arial" w:cs="Arial"/>
        <w:color w:val="808080"/>
        <w:sz w:val="16"/>
        <w:szCs w:val="16"/>
      </w:rPr>
      <w:tab/>
    </w:r>
    <w:r w:rsidR="00F0279A">
      <w:rPr>
        <w:rFonts w:eastAsia="Arial" w:cs="Arial"/>
        <w:color w:val="808080"/>
        <w:sz w:val="16"/>
        <w:szCs w:val="16"/>
      </w:rPr>
      <w:tab/>
    </w:r>
    <w:r w:rsidR="00F0279A">
      <w:rPr>
        <w:rFonts w:eastAsia="Arial" w:cs="Arial"/>
        <w:color w:val="808080"/>
        <w:sz w:val="16"/>
        <w:szCs w:val="16"/>
      </w:rPr>
      <w:tab/>
    </w:r>
    <w:r w:rsidR="00F0279A">
      <w:rPr>
        <w:rFonts w:eastAsia="Arial" w:cs="Arial"/>
        <w:color w:val="808080"/>
        <w:sz w:val="16"/>
        <w:szCs w:val="16"/>
      </w:rPr>
      <w:tab/>
    </w:r>
    <w:r w:rsidR="00F0279A">
      <w:rPr>
        <w:rFonts w:eastAsia="Arial" w:cs="Arial"/>
        <w:color w:val="808080"/>
        <w:sz w:val="16"/>
        <w:szCs w:val="16"/>
      </w:rPr>
      <w:tab/>
    </w:r>
    <w:r w:rsidR="00F0279A">
      <w:rPr>
        <w:rFonts w:eastAsia="Arial" w:cs="Arial"/>
        <w:color w:val="808080"/>
        <w:sz w:val="16"/>
        <w:szCs w:val="16"/>
      </w:rPr>
      <w:tab/>
    </w:r>
    <w:r w:rsidR="00F0279A">
      <w:rPr>
        <w:rFonts w:eastAsia="Arial" w:cs="Arial"/>
        <w:color w:val="808080"/>
        <w:sz w:val="16"/>
        <w:szCs w:val="16"/>
      </w:rPr>
      <w:tab/>
    </w:r>
    <w:r w:rsidR="00F0279A">
      <w:rPr>
        <w:rFonts w:eastAsia="Arial" w:cs="Arial"/>
        <w:color w:val="808080"/>
        <w:sz w:val="16"/>
        <w:szCs w:val="16"/>
      </w:rPr>
      <w:tab/>
    </w:r>
    <w:r w:rsidR="00F0279A">
      <w:rPr>
        <w:rFonts w:eastAsia="Arial" w:cs="Arial"/>
        <w:color w:val="808080"/>
        <w:sz w:val="16"/>
        <w:szCs w:val="16"/>
      </w:rPr>
      <w:tab/>
    </w:r>
    <w:r w:rsidR="00F0279A">
      <w:rPr>
        <w:rFonts w:eastAsia="Arial" w:cs="Arial"/>
        <w:color w:val="808080"/>
        <w:sz w:val="16"/>
        <w:szCs w:val="16"/>
      </w:rPr>
      <w:tab/>
    </w:r>
    <w:ins w:id="34" w:author="Martin Lindström" w:date="2016-05-26T13:04:00Z">
      <w:r w:rsidR="00DC5BD5">
        <w:rPr>
          <w:sz w:val="16"/>
          <w:szCs w:val="16"/>
          <w:lang w:val="en-US"/>
        </w:rPr>
        <w:t>ELN-0608</w:t>
      </w:r>
      <w:r w:rsidR="00DC5BD5" w:rsidRPr="00BB4873">
        <w:rPr>
          <w:sz w:val="16"/>
          <w:szCs w:val="16"/>
          <w:lang w:val="en-US"/>
        </w:rPr>
        <w:t>-v1.</w:t>
      </w:r>
      <w:r w:rsidR="00DC5BD5">
        <w:rPr>
          <w:sz w:val="16"/>
          <w:szCs w:val="16"/>
          <w:lang w:val="en-US"/>
        </w:rPr>
        <w:t>1</w:t>
      </w:r>
    </w:ins>
    <w:r w:rsidR="00F0279A">
      <w:rPr>
        <w:rFonts w:eastAsia="Arial" w:cs="Arial"/>
        <w:color w:val="808080"/>
        <w:sz w:val="16"/>
        <w:szCs w:val="16"/>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7F4F6F" w14:textId="21B6B634" w:rsidR="002D55A9" w:rsidRDefault="002D55A9">
    <w:pPr>
      <w:pStyle w:val="Header"/>
    </w:pPr>
    <w:ins w:id="44" w:author="Martin Lindström" w:date="2016-05-26T13:04:00Z">
      <w:r>
        <w:rPr>
          <w:noProof/>
          <w:lang w:val="en-US" w:eastAsia="en-US"/>
        </w:rPr>
        <w:pict w14:anchorId="5B9C99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04E5114"/>
    <w:multiLevelType w:val="hybridMultilevel"/>
    <w:tmpl w:val="4468E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BF30B1"/>
    <w:multiLevelType w:val="hybridMultilevel"/>
    <w:tmpl w:val="6A08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9"/>
  </w:num>
  <w:num w:numId="2">
    <w:abstractNumId w:val="27"/>
  </w:num>
  <w:num w:numId="3">
    <w:abstractNumId w:val="4"/>
  </w:num>
  <w:num w:numId="4">
    <w:abstractNumId w:val="5"/>
  </w:num>
  <w:num w:numId="5">
    <w:abstractNumId w:val="8"/>
  </w:num>
  <w:num w:numId="6">
    <w:abstractNumId w:val="13"/>
  </w:num>
  <w:num w:numId="7">
    <w:abstractNumId w:val="25"/>
  </w:num>
  <w:num w:numId="8">
    <w:abstractNumId w:val="26"/>
  </w:num>
  <w:num w:numId="9">
    <w:abstractNumId w:val="6"/>
  </w:num>
  <w:num w:numId="10">
    <w:abstractNumId w:val="28"/>
  </w:num>
  <w:num w:numId="11">
    <w:abstractNumId w:val="14"/>
  </w:num>
  <w:num w:numId="12">
    <w:abstractNumId w:val="24"/>
  </w:num>
  <w:num w:numId="13">
    <w:abstractNumId w:val="22"/>
  </w:num>
  <w:num w:numId="14">
    <w:abstractNumId w:val="9"/>
  </w:num>
  <w:num w:numId="15">
    <w:abstractNumId w:val="7"/>
  </w:num>
  <w:num w:numId="16">
    <w:abstractNumId w:val="18"/>
  </w:num>
  <w:num w:numId="17">
    <w:abstractNumId w:val="23"/>
  </w:num>
  <w:num w:numId="18">
    <w:abstractNumId w:val="21"/>
  </w:num>
  <w:num w:numId="19">
    <w:abstractNumId w:val="11"/>
  </w:num>
  <w:num w:numId="20">
    <w:abstractNumId w:val="20"/>
  </w:num>
  <w:num w:numId="21">
    <w:abstractNumId w:val="15"/>
  </w:num>
  <w:num w:numId="22">
    <w:abstractNumId w:val="10"/>
  </w:num>
  <w:num w:numId="23">
    <w:abstractNumId w:val="16"/>
  </w:num>
  <w:num w:numId="24">
    <w:abstractNumId w:val="2"/>
  </w:num>
  <w:num w:numId="25">
    <w:abstractNumId w:val="3"/>
  </w:num>
  <w:num w:numId="26">
    <w:abstractNumId w:val="17"/>
  </w:num>
  <w:num w:numId="27">
    <w:abstractNumId w:val="0"/>
  </w:num>
  <w:num w:numId="28">
    <w:abstractNumId w:val="1"/>
  </w:num>
  <w:num w:numId="29">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0CF"/>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A5E"/>
    <w:rsid w:val="00030CDA"/>
    <w:rsid w:val="00031F53"/>
    <w:rsid w:val="00034115"/>
    <w:rsid w:val="000422C6"/>
    <w:rsid w:val="000446C8"/>
    <w:rsid w:val="000458DE"/>
    <w:rsid w:val="00047AF4"/>
    <w:rsid w:val="00047CDA"/>
    <w:rsid w:val="00050932"/>
    <w:rsid w:val="00052118"/>
    <w:rsid w:val="00052565"/>
    <w:rsid w:val="0005627F"/>
    <w:rsid w:val="00057444"/>
    <w:rsid w:val="00064391"/>
    <w:rsid w:val="00066A85"/>
    <w:rsid w:val="000674D5"/>
    <w:rsid w:val="00067536"/>
    <w:rsid w:val="00067F93"/>
    <w:rsid w:val="000718A7"/>
    <w:rsid w:val="00071C48"/>
    <w:rsid w:val="0007485F"/>
    <w:rsid w:val="00074A3A"/>
    <w:rsid w:val="000815C6"/>
    <w:rsid w:val="00083649"/>
    <w:rsid w:val="00083F02"/>
    <w:rsid w:val="00084B2C"/>
    <w:rsid w:val="00085F2D"/>
    <w:rsid w:val="000879AC"/>
    <w:rsid w:val="00090192"/>
    <w:rsid w:val="00091883"/>
    <w:rsid w:val="000A2B63"/>
    <w:rsid w:val="000A4CC6"/>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D0405"/>
    <w:rsid w:val="000D08CE"/>
    <w:rsid w:val="000D10F0"/>
    <w:rsid w:val="000D1637"/>
    <w:rsid w:val="000D43EA"/>
    <w:rsid w:val="000D5781"/>
    <w:rsid w:val="000E219A"/>
    <w:rsid w:val="000E24F6"/>
    <w:rsid w:val="000E2CCB"/>
    <w:rsid w:val="000E51AE"/>
    <w:rsid w:val="000E5D0F"/>
    <w:rsid w:val="000F010E"/>
    <w:rsid w:val="000F23E6"/>
    <w:rsid w:val="000F407D"/>
    <w:rsid w:val="000F4C3E"/>
    <w:rsid w:val="000F5EF1"/>
    <w:rsid w:val="000F6EFF"/>
    <w:rsid w:val="001007B4"/>
    <w:rsid w:val="0010187F"/>
    <w:rsid w:val="001041FE"/>
    <w:rsid w:val="001072A8"/>
    <w:rsid w:val="00110C17"/>
    <w:rsid w:val="00111E69"/>
    <w:rsid w:val="001122C1"/>
    <w:rsid w:val="0011414C"/>
    <w:rsid w:val="00115F3F"/>
    <w:rsid w:val="0011689F"/>
    <w:rsid w:val="00126E1B"/>
    <w:rsid w:val="00126E5C"/>
    <w:rsid w:val="00127303"/>
    <w:rsid w:val="0013043F"/>
    <w:rsid w:val="00131BCB"/>
    <w:rsid w:val="0013275F"/>
    <w:rsid w:val="0013346B"/>
    <w:rsid w:val="0013584D"/>
    <w:rsid w:val="0014367E"/>
    <w:rsid w:val="00144EAB"/>
    <w:rsid w:val="0014584C"/>
    <w:rsid w:val="00145E97"/>
    <w:rsid w:val="00146558"/>
    <w:rsid w:val="001466B7"/>
    <w:rsid w:val="00147C7E"/>
    <w:rsid w:val="001516CF"/>
    <w:rsid w:val="00151938"/>
    <w:rsid w:val="00154CC4"/>
    <w:rsid w:val="00156B8E"/>
    <w:rsid w:val="00160EA6"/>
    <w:rsid w:val="00161403"/>
    <w:rsid w:val="00163C96"/>
    <w:rsid w:val="00164DA0"/>
    <w:rsid w:val="00165083"/>
    <w:rsid w:val="00165C6D"/>
    <w:rsid w:val="001704A9"/>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69C2"/>
    <w:rsid w:val="001A335B"/>
    <w:rsid w:val="001A3B49"/>
    <w:rsid w:val="001A409D"/>
    <w:rsid w:val="001A549D"/>
    <w:rsid w:val="001A5B2D"/>
    <w:rsid w:val="001A5DE1"/>
    <w:rsid w:val="001A6741"/>
    <w:rsid w:val="001B10A1"/>
    <w:rsid w:val="001B4998"/>
    <w:rsid w:val="001B4EEA"/>
    <w:rsid w:val="001C30FD"/>
    <w:rsid w:val="001C4B5E"/>
    <w:rsid w:val="001C605C"/>
    <w:rsid w:val="001C6904"/>
    <w:rsid w:val="001D07BB"/>
    <w:rsid w:val="001D0903"/>
    <w:rsid w:val="001D3542"/>
    <w:rsid w:val="001D4483"/>
    <w:rsid w:val="001D4D6B"/>
    <w:rsid w:val="001D6C55"/>
    <w:rsid w:val="001D74A2"/>
    <w:rsid w:val="001E05CC"/>
    <w:rsid w:val="001E0B16"/>
    <w:rsid w:val="001E1411"/>
    <w:rsid w:val="001E2405"/>
    <w:rsid w:val="001E4658"/>
    <w:rsid w:val="001E5645"/>
    <w:rsid w:val="001E5F48"/>
    <w:rsid w:val="001E600A"/>
    <w:rsid w:val="001F11A9"/>
    <w:rsid w:val="001F235E"/>
    <w:rsid w:val="001F3290"/>
    <w:rsid w:val="001F456A"/>
    <w:rsid w:val="001F53FB"/>
    <w:rsid w:val="001F7148"/>
    <w:rsid w:val="00201FC9"/>
    <w:rsid w:val="002045C1"/>
    <w:rsid w:val="002069EF"/>
    <w:rsid w:val="002077EB"/>
    <w:rsid w:val="0021133C"/>
    <w:rsid w:val="00213CDF"/>
    <w:rsid w:val="002150CE"/>
    <w:rsid w:val="00215361"/>
    <w:rsid w:val="0021556B"/>
    <w:rsid w:val="00217C88"/>
    <w:rsid w:val="00221687"/>
    <w:rsid w:val="0022514F"/>
    <w:rsid w:val="00227E48"/>
    <w:rsid w:val="00232D30"/>
    <w:rsid w:val="0023301B"/>
    <w:rsid w:val="002339F7"/>
    <w:rsid w:val="00234292"/>
    <w:rsid w:val="00234E8D"/>
    <w:rsid w:val="00236191"/>
    <w:rsid w:val="00236741"/>
    <w:rsid w:val="00244053"/>
    <w:rsid w:val="00244958"/>
    <w:rsid w:val="00246B9F"/>
    <w:rsid w:val="00246CAE"/>
    <w:rsid w:val="00250E48"/>
    <w:rsid w:val="002515E6"/>
    <w:rsid w:val="00251BFE"/>
    <w:rsid w:val="002520CA"/>
    <w:rsid w:val="002530C0"/>
    <w:rsid w:val="0025486D"/>
    <w:rsid w:val="00256552"/>
    <w:rsid w:val="0025672E"/>
    <w:rsid w:val="0025685D"/>
    <w:rsid w:val="00256C4D"/>
    <w:rsid w:val="00260052"/>
    <w:rsid w:val="002603E8"/>
    <w:rsid w:val="00261FA2"/>
    <w:rsid w:val="00264A8E"/>
    <w:rsid w:val="0026503C"/>
    <w:rsid w:val="002654CE"/>
    <w:rsid w:val="002711B4"/>
    <w:rsid w:val="00272DFF"/>
    <w:rsid w:val="002747C7"/>
    <w:rsid w:val="0027549D"/>
    <w:rsid w:val="00275A02"/>
    <w:rsid w:val="0027765F"/>
    <w:rsid w:val="00280DC3"/>
    <w:rsid w:val="00282432"/>
    <w:rsid w:val="00282DD3"/>
    <w:rsid w:val="00282F79"/>
    <w:rsid w:val="00284919"/>
    <w:rsid w:val="00285834"/>
    <w:rsid w:val="00291493"/>
    <w:rsid w:val="0029179E"/>
    <w:rsid w:val="002A08BC"/>
    <w:rsid w:val="002A1B85"/>
    <w:rsid w:val="002A577D"/>
    <w:rsid w:val="002A5AC4"/>
    <w:rsid w:val="002A6027"/>
    <w:rsid w:val="002B0666"/>
    <w:rsid w:val="002B3724"/>
    <w:rsid w:val="002B5BFF"/>
    <w:rsid w:val="002B5FDD"/>
    <w:rsid w:val="002B7279"/>
    <w:rsid w:val="002B76B3"/>
    <w:rsid w:val="002C0525"/>
    <w:rsid w:val="002C1674"/>
    <w:rsid w:val="002C344E"/>
    <w:rsid w:val="002C436B"/>
    <w:rsid w:val="002C51BC"/>
    <w:rsid w:val="002C566D"/>
    <w:rsid w:val="002C7712"/>
    <w:rsid w:val="002C7D55"/>
    <w:rsid w:val="002D158F"/>
    <w:rsid w:val="002D1C21"/>
    <w:rsid w:val="002D3FE2"/>
    <w:rsid w:val="002D4B01"/>
    <w:rsid w:val="002D4B05"/>
    <w:rsid w:val="002D55A9"/>
    <w:rsid w:val="002D73BD"/>
    <w:rsid w:val="002E207E"/>
    <w:rsid w:val="002E3159"/>
    <w:rsid w:val="002E36C8"/>
    <w:rsid w:val="002F0B2B"/>
    <w:rsid w:val="002F0F2D"/>
    <w:rsid w:val="002F28DA"/>
    <w:rsid w:val="002F4C53"/>
    <w:rsid w:val="002F695F"/>
    <w:rsid w:val="002F6BB9"/>
    <w:rsid w:val="002F7B7D"/>
    <w:rsid w:val="00300589"/>
    <w:rsid w:val="0030352C"/>
    <w:rsid w:val="00310BFC"/>
    <w:rsid w:val="00311A84"/>
    <w:rsid w:val="00314D0E"/>
    <w:rsid w:val="00315E84"/>
    <w:rsid w:val="00321719"/>
    <w:rsid w:val="00322281"/>
    <w:rsid w:val="003263EF"/>
    <w:rsid w:val="0032790D"/>
    <w:rsid w:val="00331616"/>
    <w:rsid w:val="00332F0B"/>
    <w:rsid w:val="003375BA"/>
    <w:rsid w:val="00342424"/>
    <w:rsid w:val="003447EF"/>
    <w:rsid w:val="00345E29"/>
    <w:rsid w:val="0035055C"/>
    <w:rsid w:val="003508B5"/>
    <w:rsid w:val="00351E41"/>
    <w:rsid w:val="00353846"/>
    <w:rsid w:val="00360B51"/>
    <w:rsid w:val="003639E3"/>
    <w:rsid w:val="00370934"/>
    <w:rsid w:val="003735D5"/>
    <w:rsid w:val="00374930"/>
    <w:rsid w:val="003775DE"/>
    <w:rsid w:val="003818F9"/>
    <w:rsid w:val="00382CFC"/>
    <w:rsid w:val="00384BAB"/>
    <w:rsid w:val="00394354"/>
    <w:rsid w:val="00395513"/>
    <w:rsid w:val="0039596B"/>
    <w:rsid w:val="00395EB7"/>
    <w:rsid w:val="003A3D31"/>
    <w:rsid w:val="003A47DD"/>
    <w:rsid w:val="003A51FF"/>
    <w:rsid w:val="003A6400"/>
    <w:rsid w:val="003A7522"/>
    <w:rsid w:val="003B1E09"/>
    <w:rsid w:val="003B2564"/>
    <w:rsid w:val="003B3864"/>
    <w:rsid w:val="003B47A5"/>
    <w:rsid w:val="003C0AFD"/>
    <w:rsid w:val="003C0DE8"/>
    <w:rsid w:val="003C1D26"/>
    <w:rsid w:val="003C3DCD"/>
    <w:rsid w:val="003C69D1"/>
    <w:rsid w:val="003D04BA"/>
    <w:rsid w:val="003D6DEF"/>
    <w:rsid w:val="003E1A79"/>
    <w:rsid w:val="003E7E89"/>
    <w:rsid w:val="003F0A0C"/>
    <w:rsid w:val="003F0BA0"/>
    <w:rsid w:val="003F15CD"/>
    <w:rsid w:val="003F2F0A"/>
    <w:rsid w:val="003F5EF5"/>
    <w:rsid w:val="003F6F5C"/>
    <w:rsid w:val="00401ABF"/>
    <w:rsid w:val="00405CB9"/>
    <w:rsid w:val="00411204"/>
    <w:rsid w:val="004136F9"/>
    <w:rsid w:val="00413C86"/>
    <w:rsid w:val="00416267"/>
    <w:rsid w:val="00416CA1"/>
    <w:rsid w:val="00422F1A"/>
    <w:rsid w:val="00427A52"/>
    <w:rsid w:val="004317C0"/>
    <w:rsid w:val="004321BC"/>
    <w:rsid w:val="004333BC"/>
    <w:rsid w:val="004343BC"/>
    <w:rsid w:val="00437893"/>
    <w:rsid w:val="00437AF4"/>
    <w:rsid w:val="00443CBA"/>
    <w:rsid w:val="0044481D"/>
    <w:rsid w:val="00446DCC"/>
    <w:rsid w:val="00452E0F"/>
    <w:rsid w:val="00454B4C"/>
    <w:rsid w:val="00455108"/>
    <w:rsid w:val="00455EB8"/>
    <w:rsid w:val="00456D97"/>
    <w:rsid w:val="00460CD2"/>
    <w:rsid w:val="00460E5D"/>
    <w:rsid w:val="00461F08"/>
    <w:rsid w:val="004620F3"/>
    <w:rsid w:val="00462197"/>
    <w:rsid w:val="00465BB8"/>
    <w:rsid w:val="00467AA2"/>
    <w:rsid w:val="00471134"/>
    <w:rsid w:val="00471FAE"/>
    <w:rsid w:val="004735E8"/>
    <w:rsid w:val="004768D1"/>
    <w:rsid w:val="0047789D"/>
    <w:rsid w:val="004779DC"/>
    <w:rsid w:val="00485153"/>
    <w:rsid w:val="00487423"/>
    <w:rsid w:val="00487EAE"/>
    <w:rsid w:val="00493490"/>
    <w:rsid w:val="0049386A"/>
    <w:rsid w:val="00495D31"/>
    <w:rsid w:val="004A207C"/>
    <w:rsid w:val="004A4054"/>
    <w:rsid w:val="004A5278"/>
    <w:rsid w:val="004A59C2"/>
    <w:rsid w:val="004A5FC9"/>
    <w:rsid w:val="004A6204"/>
    <w:rsid w:val="004A7125"/>
    <w:rsid w:val="004B01AA"/>
    <w:rsid w:val="004B0B9C"/>
    <w:rsid w:val="004B3B09"/>
    <w:rsid w:val="004B4EE7"/>
    <w:rsid w:val="004C085A"/>
    <w:rsid w:val="004C39A7"/>
    <w:rsid w:val="004C3A70"/>
    <w:rsid w:val="004C53CD"/>
    <w:rsid w:val="004C7714"/>
    <w:rsid w:val="004D0861"/>
    <w:rsid w:val="004D53A4"/>
    <w:rsid w:val="004D56B4"/>
    <w:rsid w:val="004D663D"/>
    <w:rsid w:val="004D6875"/>
    <w:rsid w:val="004D6A2D"/>
    <w:rsid w:val="004D7673"/>
    <w:rsid w:val="004D7C5A"/>
    <w:rsid w:val="004E0FEF"/>
    <w:rsid w:val="004E2E56"/>
    <w:rsid w:val="004E5143"/>
    <w:rsid w:val="004E5A62"/>
    <w:rsid w:val="004E7F9B"/>
    <w:rsid w:val="004F0337"/>
    <w:rsid w:val="004F1A63"/>
    <w:rsid w:val="004F4A2F"/>
    <w:rsid w:val="004F5D69"/>
    <w:rsid w:val="004F606A"/>
    <w:rsid w:val="004F678D"/>
    <w:rsid w:val="004F744E"/>
    <w:rsid w:val="00500322"/>
    <w:rsid w:val="00500D4A"/>
    <w:rsid w:val="005020F3"/>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20575"/>
    <w:rsid w:val="00520F49"/>
    <w:rsid w:val="005235B5"/>
    <w:rsid w:val="005243DA"/>
    <w:rsid w:val="005253B8"/>
    <w:rsid w:val="005257E0"/>
    <w:rsid w:val="00527020"/>
    <w:rsid w:val="00527972"/>
    <w:rsid w:val="00530260"/>
    <w:rsid w:val="00531D00"/>
    <w:rsid w:val="00533D96"/>
    <w:rsid w:val="00535FA4"/>
    <w:rsid w:val="005378ED"/>
    <w:rsid w:val="00540CEF"/>
    <w:rsid w:val="00540F92"/>
    <w:rsid w:val="00545356"/>
    <w:rsid w:val="00551E99"/>
    <w:rsid w:val="00552660"/>
    <w:rsid w:val="00556435"/>
    <w:rsid w:val="00557C28"/>
    <w:rsid w:val="0056123A"/>
    <w:rsid w:val="00561974"/>
    <w:rsid w:val="005624D8"/>
    <w:rsid w:val="0056579D"/>
    <w:rsid w:val="00567EE7"/>
    <w:rsid w:val="00570CC8"/>
    <w:rsid w:val="00572171"/>
    <w:rsid w:val="00572CAE"/>
    <w:rsid w:val="0057363F"/>
    <w:rsid w:val="00577DFF"/>
    <w:rsid w:val="00577E86"/>
    <w:rsid w:val="005845C7"/>
    <w:rsid w:val="00584F06"/>
    <w:rsid w:val="005878A4"/>
    <w:rsid w:val="00590E52"/>
    <w:rsid w:val="00593B1D"/>
    <w:rsid w:val="00593F3B"/>
    <w:rsid w:val="005954E3"/>
    <w:rsid w:val="005969E8"/>
    <w:rsid w:val="005A05AD"/>
    <w:rsid w:val="005A093F"/>
    <w:rsid w:val="005A3A1C"/>
    <w:rsid w:val="005A3E92"/>
    <w:rsid w:val="005B08D0"/>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5595"/>
    <w:rsid w:val="005E19B1"/>
    <w:rsid w:val="005E1BFC"/>
    <w:rsid w:val="005E215C"/>
    <w:rsid w:val="005E3695"/>
    <w:rsid w:val="005E7B02"/>
    <w:rsid w:val="005E7EAF"/>
    <w:rsid w:val="005F054F"/>
    <w:rsid w:val="005F0ED9"/>
    <w:rsid w:val="005F28FF"/>
    <w:rsid w:val="005F58F5"/>
    <w:rsid w:val="005F6B89"/>
    <w:rsid w:val="005F7944"/>
    <w:rsid w:val="00600A05"/>
    <w:rsid w:val="006011BC"/>
    <w:rsid w:val="00601DE3"/>
    <w:rsid w:val="006047E8"/>
    <w:rsid w:val="00606396"/>
    <w:rsid w:val="006072C1"/>
    <w:rsid w:val="00610651"/>
    <w:rsid w:val="006116AC"/>
    <w:rsid w:val="00611DBF"/>
    <w:rsid w:val="00612993"/>
    <w:rsid w:val="00613FD0"/>
    <w:rsid w:val="00616AD5"/>
    <w:rsid w:val="00616B9C"/>
    <w:rsid w:val="00622F52"/>
    <w:rsid w:val="00623CD6"/>
    <w:rsid w:val="00624AD5"/>
    <w:rsid w:val="00624F3F"/>
    <w:rsid w:val="006266D5"/>
    <w:rsid w:val="00633ADA"/>
    <w:rsid w:val="00633F84"/>
    <w:rsid w:val="006407A2"/>
    <w:rsid w:val="0064653B"/>
    <w:rsid w:val="00650494"/>
    <w:rsid w:val="0065157F"/>
    <w:rsid w:val="00651653"/>
    <w:rsid w:val="0065699E"/>
    <w:rsid w:val="00656FA1"/>
    <w:rsid w:val="0066137A"/>
    <w:rsid w:val="00661A60"/>
    <w:rsid w:val="00662858"/>
    <w:rsid w:val="00662D56"/>
    <w:rsid w:val="00665B08"/>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11F8"/>
    <w:rsid w:val="00693AAA"/>
    <w:rsid w:val="00694DE2"/>
    <w:rsid w:val="00695082"/>
    <w:rsid w:val="00695F62"/>
    <w:rsid w:val="006A20A7"/>
    <w:rsid w:val="006A2834"/>
    <w:rsid w:val="006A2C7D"/>
    <w:rsid w:val="006A332E"/>
    <w:rsid w:val="006A59F0"/>
    <w:rsid w:val="006B059F"/>
    <w:rsid w:val="006B095F"/>
    <w:rsid w:val="006B5921"/>
    <w:rsid w:val="006B5CC8"/>
    <w:rsid w:val="006B705E"/>
    <w:rsid w:val="006B79D4"/>
    <w:rsid w:val="006C1F07"/>
    <w:rsid w:val="006C2C8B"/>
    <w:rsid w:val="006C3478"/>
    <w:rsid w:val="006C36BC"/>
    <w:rsid w:val="006C430A"/>
    <w:rsid w:val="006C4EAB"/>
    <w:rsid w:val="006C58F1"/>
    <w:rsid w:val="006C613C"/>
    <w:rsid w:val="006C6E57"/>
    <w:rsid w:val="006D05AF"/>
    <w:rsid w:val="006D268B"/>
    <w:rsid w:val="006D2E2C"/>
    <w:rsid w:val="006D3A20"/>
    <w:rsid w:val="006D52FD"/>
    <w:rsid w:val="006D63F7"/>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700D84"/>
    <w:rsid w:val="00702830"/>
    <w:rsid w:val="00703147"/>
    <w:rsid w:val="00705041"/>
    <w:rsid w:val="00706716"/>
    <w:rsid w:val="0070674C"/>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43B7"/>
    <w:rsid w:val="007349F0"/>
    <w:rsid w:val="00736966"/>
    <w:rsid w:val="0074046A"/>
    <w:rsid w:val="00740F2A"/>
    <w:rsid w:val="0074142F"/>
    <w:rsid w:val="007429F5"/>
    <w:rsid w:val="00742A8D"/>
    <w:rsid w:val="007438C4"/>
    <w:rsid w:val="00745E01"/>
    <w:rsid w:val="007503D5"/>
    <w:rsid w:val="00752892"/>
    <w:rsid w:val="007554BF"/>
    <w:rsid w:val="00755DC9"/>
    <w:rsid w:val="007561FB"/>
    <w:rsid w:val="00757116"/>
    <w:rsid w:val="007576DC"/>
    <w:rsid w:val="00761C17"/>
    <w:rsid w:val="007622CB"/>
    <w:rsid w:val="00763CEA"/>
    <w:rsid w:val="00764175"/>
    <w:rsid w:val="00776025"/>
    <w:rsid w:val="00776767"/>
    <w:rsid w:val="00782707"/>
    <w:rsid w:val="00782D7E"/>
    <w:rsid w:val="00783EE3"/>
    <w:rsid w:val="00785777"/>
    <w:rsid w:val="00790699"/>
    <w:rsid w:val="00791680"/>
    <w:rsid w:val="007921FA"/>
    <w:rsid w:val="00793C8E"/>
    <w:rsid w:val="00794ADE"/>
    <w:rsid w:val="00796F49"/>
    <w:rsid w:val="007A0CA6"/>
    <w:rsid w:val="007A1207"/>
    <w:rsid w:val="007A2449"/>
    <w:rsid w:val="007A2625"/>
    <w:rsid w:val="007A3B66"/>
    <w:rsid w:val="007A3E03"/>
    <w:rsid w:val="007A5811"/>
    <w:rsid w:val="007B158E"/>
    <w:rsid w:val="007B2A87"/>
    <w:rsid w:val="007B5453"/>
    <w:rsid w:val="007B6C6E"/>
    <w:rsid w:val="007C095A"/>
    <w:rsid w:val="007C0F6C"/>
    <w:rsid w:val="007C4D16"/>
    <w:rsid w:val="007C5732"/>
    <w:rsid w:val="007C7977"/>
    <w:rsid w:val="007D0E36"/>
    <w:rsid w:val="007D15E4"/>
    <w:rsid w:val="007D1E48"/>
    <w:rsid w:val="007D37AC"/>
    <w:rsid w:val="007D3FF2"/>
    <w:rsid w:val="007D69C9"/>
    <w:rsid w:val="007D7307"/>
    <w:rsid w:val="007D788B"/>
    <w:rsid w:val="007E12EB"/>
    <w:rsid w:val="007E58C7"/>
    <w:rsid w:val="007E62BE"/>
    <w:rsid w:val="007E6636"/>
    <w:rsid w:val="007E6D1F"/>
    <w:rsid w:val="007E7249"/>
    <w:rsid w:val="007F1888"/>
    <w:rsid w:val="007F244A"/>
    <w:rsid w:val="007F70FC"/>
    <w:rsid w:val="007F78E0"/>
    <w:rsid w:val="008017BD"/>
    <w:rsid w:val="00805200"/>
    <w:rsid w:val="0080632B"/>
    <w:rsid w:val="00810332"/>
    <w:rsid w:val="00811464"/>
    <w:rsid w:val="00811D52"/>
    <w:rsid w:val="00815B9F"/>
    <w:rsid w:val="00816C7D"/>
    <w:rsid w:val="008208FF"/>
    <w:rsid w:val="00821E94"/>
    <w:rsid w:val="00822D3A"/>
    <w:rsid w:val="00822D9A"/>
    <w:rsid w:val="008267B0"/>
    <w:rsid w:val="00826CCE"/>
    <w:rsid w:val="0082765D"/>
    <w:rsid w:val="00830FC2"/>
    <w:rsid w:val="008320D1"/>
    <w:rsid w:val="00833762"/>
    <w:rsid w:val="00834A90"/>
    <w:rsid w:val="00835576"/>
    <w:rsid w:val="00836108"/>
    <w:rsid w:val="00840ED4"/>
    <w:rsid w:val="00841BA6"/>
    <w:rsid w:val="008441BC"/>
    <w:rsid w:val="0084518C"/>
    <w:rsid w:val="008466D3"/>
    <w:rsid w:val="00846A6B"/>
    <w:rsid w:val="008472EF"/>
    <w:rsid w:val="00850B66"/>
    <w:rsid w:val="008533CD"/>
    <w:rsid w:val="00853F14"/>
    <w:rsid w:val="008556BB"/>
    <w:rsid w:val="00855E6D"/>
    <w:rsid w:val="008573FD"/>
    <w:rsid w:val="0085795A"/>
    <w:rsid w:val="00861241"/>
    <w:rsid w:val="008614CB"/>
    <w:rsid w:val="0086293F"/>
    <w:rsid w:val="00862A84"/>
    <w:rsid w:val="0086607B"/>
    <w:rsid w:val="008661CE"/>
    <w:rsid w:val="0087408B"/>
    <w:rsid w:val="00875661"/>
    <w:rsid w:val="008757AE"/>
    <w:rsid w:val="00876D02"/>
    <w:rsid w:val="0087717F"/>
    <w:rsid w:val="00880581"/>
    <w:rsid w:val="008838A5"/>
    <w:rsid w:val="00884820"/>
    <w:rsid w:val="00885062"/>
    <w:rsid w:val="0088556B"/>
    <w:rsid w:val="00887489"/>
    <w:rsid w:val="0089055F"/>
    <w:rsid w:val="008919AD"/>
    <w:rsid w:val="008924E5"/>
    <w:rsid w:val="0089428A"/>
    <w:rsid w:val="00895CC4"/>
    <w:rsid w:val="00895DCE"/>
    <w:rsid w:val="00896F3C"/>
    <w:rsid w:val="008A1817"/>
    <w:rsid w:val="008A2B9F"/>
    <w:rsid w:val="008A3BEA"/>
    <w:rsid w:val="008A4366"/>
    <w:rsid w:val="008A69C5"/>
    <w:rsid w:val="008A6D85"/>
    <w:rsid w:val="008A7681"/>
    <w:rsid w:val="008B1BE1"/>
    <w:rsid w:val="008B2A42"/>
    <w:rsid w:val="008B3413"/>
    <w:rsid w:val="008B4498"/>
    <w:rsid w:val="008B7D83"/>
    <w:rsid w:val="008C2435"/>
    <w:rsid w:val="008C2CB5"/>
    <w:rsid w:val="008C32DD"/>
    <w:rsid w:val="008C3D1D"/>
    <w:rsid w:val="008C4A13"/>
    <w:rsid w:val="008D114F"/>
    <w:rsid w:val="008D29D6"/>
    <w:rsid w:val="008D37BF"/>
    <w:rsid w:val="008D55C3"/>
    <w:rsid w:val="008D5FE5"/>
    <w:rsid w:val="008D764F"/>
    <w:rsid w:val="008D7BB1"/>
    <w:rsid w:val="008E293F"/>
    <w:rsid w:val="008E2CB7"/>
    <w:rsid w:val="008E6671"/>
    <w:rsid w:val="008E6AC2"/>
    <w:rsid w:val="008F2010"/>
    <w:rsid w:val="008F2B44"/>
    <w:rsid w:val="008F2B4F"/>
    <w:rsid w:val="008F38B5"/>
    <w:rsid w:val="008F3924"/>
    <w:rsid w:val="008F538B"/>
    <w:rsid w:val="008F5CB0"/>
    <w:rsid w:val="008F6067"/>
    <w:rsid w:val="008F719B"/>
    <w:rsid w:val="00905F07"/>
    <w:rsid w:val="00907003"/>
    <w:rsid w:val="00907853"/>
    <w:rsid w:val="0091148B"/>
    <w:rsid w:val="00912325"/>
    <w:rsid w:val="009130CD"/>
    <w:rsid w:val="0091423C"/>
    <w:rsid w:val="00915D5B"/>
    <w:rsid w:val="009222D8"/>
    <w:rsid w:val="00922352"/>
    <w:rsid w:val="00923B01"/>
    <w:rsid w:val="00925238"/>
    <w:rsid w:val="00926429"/>
    <w:rsid w:val="00927164"/>
    <w:rsid w:val="00927DDE"/>
    <w:rsid w:val="00930193"/>
    <w:rsid w:val="00930D2A"/>
    <w:rsid w:val="0093153E"/>
    <w:rsid w:val="00931DEB"/>
    <w:rsid w:val="00947866"/>
    <w:rsid w:val="00950AC3"/>
    <w:rsid w:val="00961534"/>
    <w:rsid w:val="00963047"/>
    <w:rsid w:val="00966865"/>
    <w:rsid w:val="00970AEA"/>
    <w:rsid w:val="0097367D"/>
    <w:rsid w:val="00974B5B"/>
    <w:rsid w:val="00976E32"/>
    <w:rsid w:val="0097737F"/>
    <w:rsid w:val="00977522"/>
    <w:rsid w:val="00977965"/>
    <w:rsid w:val="0098013B"/>
    <w:rsid w:val="009808D7"/>
    <w:rsid w:val="0098272E"/>
    <w:rsid w:val="00983424"/>
    <w:rsid w:val="00985BBC"/>
    <w:rsid w:val="00991B06"/>
    <w:rsid w:val="009924F3"/>
    <w:rsid w:val="009925EA"/>
    <w:rsid w:val="00993E5D"/>
    <w:rsid w:val="00994397"/>
    <w:rsid w:val="00995B6B"/>
    <w:rsid w:val="00995ED4"/>
    <w:rsid w:val="00996E7A"/>
    <w:rsid w:val="00997AE1"/>
    <w:rsid w:val="009A1A05"/>
    <w:rsid w:val="009A23C7"/>
    <w:rsid w:val="009A3860"/>
    <w:rsid w:val="009A3A5F"/>
    <w:rsid w:val="009A5E0A"/>
    <w:rsid w:val="009A6F09"/>
    <w:rsid w:val="009B0EBF"/>
    <w:rsid w:val="009B132C"/>
    <w:rsid w:val="009B1439"/>
    <w:rsid w:val="009B2AB4"/>
    <w:rsid w:val="009B54E6"/>
    <w:rsid w:val="009B5D0E"/>
    <w:rsid w:val="009B7A8A"/>
    <w:rsid w:val="009C0D6B"/>
    <w:rsid w:val="009C1FA7"/>
    <w:rsid w:val="009C505B"/>
    <w:rsid w:val="009C661F"/>
    <w:rsid w:val="009C6872"/>
    <w:rsid w:val="009C6FCF"/>
    <w:rsid w:val="009D1530"/>
    <w:rsid w:val="009D17AF"/>
    <w:rsid w:val="009D3E58"/>
    <w:rsid w:val="009D43B7"/>
    <w:rsid w:val="009D4E7B"/>
    <w:rsid w:val="009D4F45"/>
    <w:rsid w:val="009D60FF"/>
    <w:rsid w:val="009D7306"/>
    <w:rsid w:val="009E1B88"/>
    <w:rsid w:val="009E4493"/>
    <w:rsid w:val="009E762C"/>
    <w:rsid w:val="009E7F9A"/>
    <w:rsid w:val="009F021E"/>
    <w:rsid w:val="009F10E8"/>
    <w:rsid w:val="009F1AEE"/>
    <w:rsid w:val="009F39C8"/>
    <w:rsid w:val="009F4081"/>
    <w:rsid w:val="009F4258"/>
    <w:rsid w:val="009F7303"/>
    <w:rsid w:val="00A00C5B"/>
    <w:rsid w:val="00A014BA"/>
    <w:rsid w:val="00A02ACB"/>
    <w:rsid w:val="00A035BB"/>
    <w:rsid w:val="00A03CA9"/>
    <w:rsid w:val="00A04165"/>
    <w:rsid w:val="00A045ED"/>
    <w:rsid w:val="00A05264"/>
    <w:rsid w:val="00A06C18"/>
    <w:rsid w:val="00A07542"/>
    <w:rsid w:val="00A10E73"/>
    <w:rsid w:val="00A1300C"/>
    <w:rsid w:val="00A14C64"/>
    <w:rsid w:val="00A15570"/>
    <w:rsid w:val="00A1644E"/>
    <w:rsid w:val="00A1792A"/>
    <w:rsid w:val="00A205F7"/>
    <w:rsid w:val="00A2077F"/>
    <w:rsid w:val="00A20D2E"/>
    <w:rsid w:val="00A23960"/>
    <w:rsid w:val="00A24EB8"/>
    <w:rsid w:val="00A271E3"/>
    <w:rsid w:val="00A27A33"/>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99"/>
    <w:rsid w:val="00A57375"/>
    <w:rsid w:val="00A577C2"/>
    <w:rsid w:val="00A63558"/>
    <w:rsid w:val="00A675AD"/>
    <w:rsid w:val="00A70D8B"/>
    <w:rsid w:val="00A72B9F"/>
    <w:rsid w:val="00A7440E"/>
    <w:rsid w:val="00A750DB"/>
    <w:rsid w:val="00A821EE"/>
    <w:rsid w:val="00A829D4"/>
    <w:rsid w:val="00A82A8F"/>
    <w:rsid w:val="00A837A8"/>
    <w:rsid w:val="00A86B04"/>
    <w:rsid w:val="00A870F5"/>
    <w:rsid w:val="00A913A3"/>
    <w:rsid w:val="00A929EF"/>
    <w:rsid w:val="00A92BD7"/>
    <w:rsid w:val="00A94433"/>
    <w:rsid w:val="00A95835"/>
    <w:rsid w:val="00AA343E"/>
    <w:rsid w:val="00AA601C"/>
    <w:rsid w:val="00AA78E9"/>
    <w:rsid w:val="00AA79B9"/>
    <w:rsid w:val="00AB3D89"/>
    <w:rsid w:val="00AB5D7F"/>
    <w:rsid w:val="00AB640A"/>
    <w:rsid w:val="00AB7862"/>
    <w:rsid w:val="00AC1198"/>
    <w:rsid w:val="00AC2DCD"/>
    <w:rsid w:val="00AC49F3"/>
    <w:rsid w:val="00AC4E78"/>
    <w:rsid w:val="00AC5134"/>
    <w:rsid w:val="00AC721F"/>
    <w:rsid w:val="00AC7384"/>
    <w:rsid w:val="00AD1551"/>
    <w:rsid w:val="00AD1CB0"/>
    <w:rsid w:val="00AD297E"/>
    <w:rsid w:val="00AD53ED"/>
    <w:rsid w:val="00AD5BE5"/>
    <w:rsid w:val="00AD6451"/>
    <w:rsid w:val="00AD677F"/>
    <w:rsid w:val="00AD78DA"/>
    <w:rsid w:val="00AE00EA"/>
    <w:rsid w:val="00AE094F"/>
    <w:rsid w:val="00AE1D1D"/>
    <w:rsid w:val="00AE4151"/>
    <w:rsid w:val="00AE4D4C"/>
    <w:rsid w:val="00AE4DA4"/>
    <w:rsid w:val="00AE5C2E"/>
    <w:rsid w:val="00AE7756"/>
    <w:rsid w:val="00AE7E81"/>
    <w:rsid w:val="00AF4303"/>
    <w:rsid w:val="00B00508"/>
    <w:rsid w:val="00B00E94"/>
    <w:rsid w:val="00B02DAE"/>
    <w:rsid w:val="00B04E2A"/>
    <w:rsid w:val="00B05A68"/>
    <w:rsid w:val="00B06782"/>
    <w:rsid w:val="00B0679D"/>
    <w:rsid w:val="00B105C3"/>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7EC1"/>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96716"/>
    <w:rsid w:val="00BA0354"/>
    <w:rsid w:val="00BA17BB"/>
    <w:rsid w:val="00BA22B9"/>
    <w:rsid w:val="00BA5CEA"/>
    <w:rsid w:val="00BA63FA"/>
    <w:rsid w:val="00BB0381"/>
    <w:rsid w:val="00BB047F"/>
    <w:rsid w:val="00BB0CCB"/>
    <w:rsid w:val="00BB0F46"/>
    <w:rsid w:val="00BB1836"/>
    <w:rsid w:val="00BB6B23"/>
    <w:rsid w:val="00BC0F65"/>
    <w:rsid w:val="00BC1E1C"/>
    <w:rsid w:val="00BC53D6"/>
    <w:rsid w:val="00BC755D"/>
    <w:rsid w:val="00BD0416"/>
    <w:rsid w:val="00BE1317"/>
    <w:rsid w:val="00BE2EC9"/>
    <w:rsid w:val="00BE3419"/>
    <w:rsid w:val="00BE7C97"/>
    <w:rsid w:val="00BF0FBC"/>
    <w:rsid w:val="00BF14D3"/>
    <w:rsid w:val="00BF1B8C"/>
    <w:rsid w:val="00BF3105"/>
    <w:rsid w:val="00BF4DAD"/>
    <w:rsid w:val="00BF707C"/>
    <w:rsid w:val="00BF7534"/>
    <w:rsid w:val="00C00D57"/>
    <w:rsid w:val="00C010E2"/>
    <w:rsid w:val="00C01B70"/>
    <w:rsid w:val="00C04AF0"/>
    <w:rsid w:val="00C07366"/>
    <w:rsid w:val="00C0737D"/>
    <w:rsid w:val="00C1314D"/>
    <w:rsid w:val="00C13690"/>
    <w:rsid w:val="00C148F1"/>
    <w:rsid w:val="00C14ABE"/>
    <w:rsid w:val="00C1517E"/>
    <w:rsid w:val="00C15EA9"/>
    <w:rsid w:val="00C2163C"/>
    <w:rsid w:val="00C21F89"/>
    <w:rsid w:val="00C23AE3"/>
    <w:rsid w:val="00C260E9"/>
    <w:rsid w:val="00C31753"/>
    <w:rsid w:val="00C3422B"/>
    <w:rsid w:val="00C37F25"/>
    <w:rsid w:val="00C45305"/>
    <w:rsid w:val="00C45AFE"/>
    <w:rsid w:val="00C46175"/>
    <w:rsid w:val="00C46CFF"/>
    <w:rsid w:val="00C52999"/>
    <w:rsid w:val="00C55658"/>
    <w:rsid w:val="00C62093"/>
    <w:rsid w:val="00C63743"/>
    <w:rsid w:val="00C65F4A"/>
    <w:rsid w:val="00C737B2"/>
    <w:rsid w:val="00C737DE"/>
    <w:rsid w:val="00C74303"/>
    <w:rsid w:val="00C74664"/>
    <w:rsid w:val="00C82226"/>
    <w:rsid w:val="00C823F0"/>
    <w:rsid w:val="00C84789"/>
    <w:rsid w:val="00C8501C"/>
    <w:rsid w:val="00C86E0C"/>
    <w:rsid w:val="00C910AA"/>
    <w:rsid w:val="00C936B6"/>
    <w:rsid w:val="00C976B7"/>
    <w:rsid w:val="00CA0E6D"/>
    <w:rsid w:val="00CA10EA"/>
    <w:rsid w:val="00CA215C"/>
    <w:rsid w:val="00CA21CB"/>
    <w:rsid w:val="00CA44EE"/>
    <w:rsid w:val="00CA5D17"/>
    <w:rsid w:val="00CA5D22"/>
    <w:rsid w:val="00CA7329"/>
    <w:rsid w:val="00CA7CC3"/>
    <w:rsid w:val="00CB1781"/>
    <w:rsid w:val="00CB2AB7"/>
    <w:rsid w:val="00CB3772"/>
    <w:rsid w:val="00CC25D3"/>
    <w:rsid w:val="00CC4087"/>
    <w:rsid w:val="00CC67AB"/>
    <w:rsid w:val="00CC70C0"/>
    <w:rsid w:val="00CC715E"/>
    <w:rsid w:val="00CD0182"/>
    <w:rsid w:val="00CD0CD5"/>
    <w:rsid w:val="00CD14D0"/>
    <w:rsid w:val="00CD3D34"/>
    <w:rsid w:val="00CD40CF"/>
    <w:rsid w:val="00CD5FB8"/>
    <w:rsid w:val="00CE0194"/>
    <w:rsid w:val="00CE154E"/>
    <w:rsid w:val="00CE34E4"/>
    <w:rsid w:val="00CE4BDB"/>
    <w:rsid w:val="00CE4CF0"/>
    <w:rsid w:val="00CE70BC"/>
    <w:rsid w:val="00CE7E55"/>
    <w:rsid w:val="00CF09FD"/>
    <w:rsid w:val="00CF178C"/>
    <w:rsid w:val="00CF2BE9"/>
    <w:rsid w:val="00CF337F"/>
    <w:rsid w:val="00CF38F1"/>
    <w:rsid w:val="00CF65EE"/>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43A"/>
    <w:rsid w:val="00D32A2F"/>
    <w:rsid w:val="00D34CD3"/>
    <w:rsid w:val="00D357EC"/>
    <w:rsid w:val="00D3725F"/>
    <w:rsid w:val="00D41646"/>
    <w:rsid w:val="00D44AF0"/>
    <w:rsid w:val="00D46789"/>
    <w:rsid w:val="00D47EA5"/>
    <w:rsid w:val="00D50435"/>
    <w:rsid w:val="00D513BB"/>
    <w:rsid w:val="00D51D97"/>
    <w:rsid w:val="00D51EAB"/>
    <w:rsid w:val="00D53A42"/>
    <w:rsid w:val="00D53EF7"/>
    <w:rsid w:val="00D554A8"/>
    <w:rsid w:val="00D55735"/>
    <w:rsid w:val="00D55F84"/>
    <w:rsid w:val="00D56D0D"/>
    <w:rsid w:val="00D65017"/>
    <w:rsid w:val="00D66F99"/>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97503"/>
    <w:rsid w:val="00DA17DC"/>
    <w:rsid w:val="00DA3CE9"/>
    <w:rsid w:val="00DA77F5"/>
    <w:rsid w:val="00DA7890"/>
    <w:rsid w:val="00DB11DC"/>
    <w:rsid w:val="00DB137A"/>
    <w:rsid w:val="00DB4892"/>
    <w:rsid w:val="00DB50F2"/>
    <w:rsid w:val="00DB6FA3"/>
    <w:rsid w:val="00DC0112"/>
    <w:rsid w:val="00DC047E"/>
    <w:rsid w:val="00DC3102"/>
    <w:rsid w:val="00DC4287"/>
    <w:rsid w:val="00DC512E"/>
    <w:rsid w:val="00DC5BD5"/>
    <w:rsid w:val="00DC7440"/>
    <w:rsid w:val="00DD7544"/>
    <w:rsid w:val="00DE13CD"/>
    <w:rsid w:val="00DE2A93"/>
    <w:rsid w:val="00DE36CB"/>
    <w:rsid w:val="00DE5D9E"/>
    <w:rsid w:val="00DF01AA"/>
    <w:rsid w:val="00DF1693"/>
    <w:rsid w:val="00DF4507"/>
    <w:rsid w:val="00DF6717"/>
    <w:rsid w:val="00DF73EF"/>
    <w:rsid w:val="00E01DF3"/>
    <w:rsid w:val="00E0203A"/>
    <w:rsid w:val="00E04009"/>
    <w:rsid w:val="00E0491D"/>
    <w:rsid w:val="00E04F4A"/>
    <w:rsid w:val="00E0702D"/>
    <w:rsid w:val="00E11802"/>
    <w:rsid w:val="00E11866"/>
    <w:rsid w:val="00E11B25"/>
    <w:rsid w:val="00E1268F"/>
    <w:rsid w:val="00E14684"/>
    <w:rsid w:val="00E1557A"/>
    <w:rsid w:val="00E16CA9"/>
    <w:rsid w:val="00E17771"/>
    <w:rsid w:val="00E17C0C"/>
    <w:rsid w:val="00E17FE9"/>
    <w:rsid w:val="00E21A7F"/>
    <w:rsid w:val="00E2221A"/>
    <w:rsid w:val="00E22674"/>
    <w:rsid w:val="00E250FE"/>
    <w:rsid w:val="00E3109C"/>
    <w:rsid w:val="00E31CAB"/>
    <w:rsid w:val="00E3246D"/>
    <w:rsid w:val="00E33E29"/>
    <w:rsid w:val="00E340E1"/>
    <w:rsid w:val="00E3412F"/>
    <w:rsid w:val="00E34A4B"/>
    <w:rsid w:val="00E42BCD"/>
    <w:rsid w:val="00E446BC"/>
    <w:rsid w:val="00E50CC2"/>
    <w:rsid w:val="00E51EE0"/>
    <w:rsid w:val="00E54A93"/>
    <w:rsid w:val="00E605A2"/>
    <w:rsid w:val="00E62874"/>
    <w:rsid w:val="00E62C8A"/>
    <w:rsid w:val="00E62DBA"/>
    <w:rsid w:val="00E63074"/>
    <w:rsid w:val="00E65EED"/>
    <w:rsid w:val="00E67FA4"/>
    <w:rsid w:val="00E70AB2"/>
    <w:rsid w:val="00E71A86"/>
    <w:rsid w:val="00E7376D"/>
    <w:rsid w:val="00E74398"/>
    <w:rsid w:val="00E7471C"/>
    <w:rsid w:val="00E748BE"/>
    <w:rsid w:val="00E76569"/>
    <w:rsid w:val="00E77D9E"/>
    <w:rsid w:val="00E82884"/>
    <w:rsid w:val="00E84CD3"/>
    <w:rsid w:val="00E85D42"/>
    <w:rsid w:val="00E86902"/>
    <w:rsid w:val="00E95F86"/>
    <w:rsid w:val="00E972B0"/>
    <w:rsid w:val="00EA0560"/>
    <w:rsid w:val="00EA27FF"/>
    <w:rsid w:val="00EA35C0"/>
    <w:rsid w:val="00EB3B89"/>
    <w:rsid w:val="00EB3D03"/>
    <w:rsid w:val="00EB4474"/>
    <w:rsid w:val="00EB5435"/>
    <w:rsid w:val="00EB7FB5"/>
    <w:rsid w:val="00EC2A7D"/>
    <w:rsid w:val="00EC2CDD"/>
    <w:rsid w:val="00EC2D09"/>
    <w:rsid w:val="00EC447A"/>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2AFC"/>
    <w:rsid w:val="00EF7F3A"/>
    <w:rsid w:val="00F01864"/>
    <w:rsid w:val="00F0279A"/>
    <w:rsid w:val="00F02C56"/>
    <w:rsid w:val="00F0433D"/>
    <w:rsid w:val="00F05BEE"/>
    <w:rsid w:val="00F060B6"/>
    <w:rsid w:val="00F0613A"/>
    <w:rsid w:val="00F108C6"/>
    <w:rsid w:val="00F12C44"/>
    <w:rsid w:val="00F23C05"/>
    <w:rsid w:val="00F2425F"/>
    <w:rsid w:val="00F25BA1"/>
    <w:rsid w:val="00F25BE1"/>
    <w:rsid w:val="00F26652"/>
    <w:rsid w:val="00F26A5F"/>
    <w:rsid w:val="00F27527"/>
    <w:rsid w:val="00F30FA2"/>
    <w:rsid w:val="00F3147C"/>
    <w:rsid w:val="00F321A3"/>
    <w:rsid w:val="00F321BD"/>
    <w:rsid w:val="00F33089"/>
    <w:rsid w:val="00F338E2"/>
    <w:rsid w:val="00F34FF6"/>
    <w:rsid w:val="00F361E1"/>
    <w:rsid w:val="00F4137B"/>
    <w:rsid w:val="00F41A9D"/>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A83"/>
    <w:rsid w:val="00F73C3F"/>
    <w:rsid w:val="00F73F96"/>
    <w:rsid w:val="00F806B9"/>
    <w:rsid w:val="00F80921"/>
    <w:rsid w:val="00F81735"/>
    <w:rsid w:val="00F84975"/>
    <w:rsid w:val="00F8566E"/>
    <w:rsid w:val="00F85C05"/>
    <w:rsid w:val="00F8722E"/>
    <w:rsid w:val="00F8750C"/>
    <w:rsid w:val="00F91DC5"/>
    <w:rsid w:val="00F92032"/>
    <w:rsid w:val="00F922E3"/>
    <w:rsid w:val="00F92331"/>
    <w:rsid w:val="00F93C9D"/>
    <w:rsid w:val="00F956E8"/>
    <w:rsid w:val="00F9716C"/>
    <w:rsid w:val="00FA0EF8"/>
    <w:rsid w:val="00FA132C"/>
    <w:rsid w:val="00FA4D9C"/>
    <w:rsid w:val="00FA5F65"/>
    <w:rsid w:val="00FA690B"/>
    <w:rsid w:val="00FA7D1C"/>
    <w:rsid w:val="00FA7E6F"/>
    <w:rsid w:val="00FB0A0D"/>
    <w:rsid w:val="00FB2521"/>
    <w:rsid w:val="00FB26D7"/>
    <w:rsid w:val="00FB3781"/>
    <w:rsid w:val="00FB5EE5"/>
    <w:rsid w:val="00FC07B2"/>
    <w:rsid w:val="00FC357A"/>
    <w:rsid w:val="00FC3EC4"/>
    <w:rsid w:val="00FC413C"/>
    <w:rsid w:val="00FC4667"/>
    <w:rsid w:val="00FC5315"/>
    <w:rsid w:val="00FC54EF"/>
    <w:rsid w:val="00FC564F"/>
    <w:rsid w:val="00FC7B96"/>
    <w:rsid w:val="00FD045D"/>
    <w:rsid w:val="00FD0FE0"/>
    <w:rsid w:val="00FD16FE"/>
    <w:rsid w:val="00FD23DF"/>
    <w:rsid w:val="00FD3431"/>
    <w:rsid w:val="00FD4CBD"/>
    <w:rsid w:val="00FE3322"/>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9"/>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LightShading-Accent1">
    <w:name w:val="Light Shading Accent 1"/>
    <w:basedOn w:val="TableNormal"/>
    <w:uiPriority w:val="60"/>
    <w:rsid w:val="00E17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177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9"/>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LightShading-Accent1">
    <w:name w:val="Light Shading Accent 1"/>
    <w:basedOn w:val="TableNormal"/>
    <w:uiPriority w:val="60"/>
    <w:rsid w:val="00E17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177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tf.org/rfc/rfc2119.txt" TargetMode="External"/><Relationship Id="rId20" Type="http://schemas.openxmlformats.org/officeDocument/2006/relationships/theme" Target="theme/theme1.xml"/><Relationship Id="rId10" Type="http://schemas.openxmlformats.org/officeDocument/2006/relationships/hyperlink" Target="http://tools.ietf.org/html/draft-santesson-auth-context-extension" TargetMode="External"/><Relationship Id="rId11" Type="http://schemas.openxmlformats.org/officeDocument/2006/relationships/hyperlink" Target="http://www.skatteverket.se/download/18.1e6d5f87115319ffba380001857/70408.pdf" TargetMode="External"/><Relationship Id="rId12" Type="http://schemas.openxmlformats.org/officeDocument/2006/relationships/hyperlink" Target="http://www.skatteverket.se/download/18.3dfca4f410f4fc63c86800016382/70702.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634AF-4736-E247-BDFD-7381250F8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913</Words>
  <Characters>5205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6106</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13</cp:revision>
  <cp:lastPrinted>2015-10-05T20:15:00Z</cp:lastPrinted>
  <dcterms:created xsi:type="dcterms:W3CDTF">2013-10-30T10:47:00Z</dcterms:created>
  <dcterms:modified xsi:type="dcterms:W3CDTF">2016-05-26T11:06:00Z</dcterms:modified>
</cp:coreProperties>
</file>