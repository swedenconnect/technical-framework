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1" w:author="Martin Lindström" w:date="2016-05-26T12:30:00Z">
        <w:r w:rsidR="00381775">
          <w:rPr>
            <w:lang w:val="en-US"/>
          </w:rPr>
          <w:t>4</w:t>
        </w:r>
      </w:ins>
      <w:del w:id="2"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3" w:author="Martin Lindström" w:date="2016-05-26T12:30:00Z">
        <w:r w:rsidR="00381775">
          <w:rPr>
            <w:lang w:val="en-US"/>
          </w:rPr>
          <w:t>4</w:t>
        </w:r>
      </w:ins>
      <w:del w:id="4" w:author="Martin Lindström" w:date="2016-05-26T12:30:00Z">
        <w:r w:rsidR="008745E6" w:rsidDel="00381775">
          <w:rPr>
            <w:lang w:val="en-US"/>
          </w:rPr>
          <w:delText>3</w:delText>
        </w:r>
      </w:del>
    </w:p>
    <w:p w14:paraId="174C0B25" w14:textId="52D332B4" w:rsidR="005D5595" w:rsidRDefault="00225F4F" w:rsidP="00471134">
      <w:pPr>
        <w:spacing w:line="240" w:lineRule="auto"/>
        <w:jc w:val="center"/>
        <w:rPr>
          <w:lang w:val="en-US"/>
        </w:rPr>
      </w:pPr>
      <w:r>
        <w:rPr>
          <w:lang w:val="en-US"/>
        </w:rPr>
        <w:t>201</w:t>
      </w:r>
      <w:del w:id="5"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6" w:author="Martin Lindström" w:date="2016-05-26T12:30:00Z">
        <w:r w:rsidR="00381775">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9A9E9B2" w14:textId="77777777" w:rsidR="007279FA"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7279FA" w:rsidRPr="00134ECF">
        <w:rPr>
          <w:noProof/>
          <w:lang w:val="en-US"/>
        </w:rPr>
        <w:t>1</w:t>
      </w:r>
      <w:r w:rsidR="007279FA">
        <w:rPr>
          <w:rFonts w:eastAsiaTheme="minorEastAsia" w:cstheme="minorBidi"/>
          <w:b w:val="0"/>
          <w:bCs w:val="0"/>
          <w:caps w:val="0"/>
          <w:noProof/>
          <w:color w:val="auto"/>
          <w:kern w:val="0"/>
          <w:sz w:val="24"/>
          <w:szCs w:val="24"/>
          <w:u w:val="none"/>
          <w:lang w:eastAsia="ja-JP"/>
        </w:rPr>
        <w:tab/>
      </w:r>
      <w:r w:rsidR="007279FA" w:rsidRPr="00134ECF">
        <w:rPr>
          <w:noProof/>
          <w:lang w:val="en-US"/>
        </w:rPr>
        <w:t>Introduction</w:t>
      </w:r>
      <w:r w:rsidR="007279FA">
        <w:rPr>
          <w:noProof/>
        </w:rPr>
        <w:tab/>
      </w:r>
      <w:r w:rsidR="007279FA">
        <w:rPr>
          <w:noProof/>
        </w:rPr>
        <w:fldChar w:fldCharType="begin"/>
      </w:r>
      <w:r w:rsidR="007279FA">
        <w:rPr>
          <w:noProof/>
        </w:rPr>
        <w:instrText xml:space="preserve"> PAGEREF _Toc305700116 \h </w:instrText>
      </w:r>
      <w:r w:rsidR="007279FA">
        <w:rPr>
          <w:noProof/>
        </w:rPr>
      </w:r>
      <w:r w:rsidR="007279FA">
        <w:rPr>
          <w:noProof/>
        </w:rPr>
        <w:fldChar w:fldCharType="separate"/>
      </w:r>
      <w:r w:rsidR="00A85CD2">
        <w:rPr>
          <w:noProof/>
        </w:rPr>
        <w:t>3</w:t>
      </w:r>
      <w:r w:rsidR="007279FA">
        <w:rPr>
          <w:noProof/>
        </w:rPr>
        <w:fldChar w:fldCharType="end"/>
      </w:r>
    </w:p>
    <w:p w14:paraId="367750F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1.1</w:t>
      </w:r>
      <w:r>
        <w:rPr>
          <w:rFonts w:eastAsiaTheme="minorEastAsia" w:cstheme="minorBidi"/>
          <w:b w:val="0"/>
          <w:bCs w:val="0"/>
          <w:smallCaps w:val="0"/>
          <w:noProof/>
          <w:color w:val="auto"/>
          <w:kern w:val="0"/>
          <w:sz w:val="24"/>
          <w:szCs w:val="24"/>
          <w:lang w:eastAsia="ja-JP"/>
        </w:rPr>
        <w:tab/>
      </w:r>
      <w:r w:rsidRPr="00134ECF">
        <w:rPr>
          <w:noProof/>
          <w:lang w:val="en-US"/>
        </w:rPr>
        <w:t>Terminology</w:t>
      </w:r>
      <w:r>
        <w:rPr>
          <w:noProof/>
        </w:rPr>
        <w:tab/>
      </w:r>
      <w:r>
        <w:rPr>
          <w:noProof/>
        </w:rPr>
        <w:fldChar w:fldCharType="begin"/>
      </w:r>
      <w:r>
        <w:rPr>
          <w:noProof/>
        </w:rPr>
        <w:instrText xml:space="preserve"> PAGEREF _Toc305700117 \h </w:instrText>
      </w:r>
      <w:r>
        <w:rPr>
          <w:noProof/>
        </w:rPr>
      </w:r>
      <w:r>
        <w:rPr>
          <w:noProof/>
        </w:rPr>
        <w:fldChar w:fldCharType="separate"/>
      </w:r>
      <w:r w:rsidR="00A85CD2">
        <w:rPr>
          <w:noProof/>
        </w:rPr>
        <w:t>3</w:t>
      </w:r>
      <w:r>
        <w:rPr>
          <w:noProof/>
        </w:rPr>
        <w:fldChar w:fldCharType="end"/>
      </w:r>
    </w:p>
    <w:p w14:paraId="1A6A04E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1.2</w:t>
      </w:r>
      <w:r>
        <w:rPr>
          <w:rFonts w:eastAsiaTheme="minorEastAsia" w:cstheme="minorBidi"/>
          <w:b w:val="0"/>
          <w:bCs w:val="0"/>
          <w:smallCaps w:val="0"/>
          <w:noProof/>
          <w:color w:val="auto"/>
          <w:kern w:val="0"/>
          <w:sz w:val="24"/>
          <w:szCs w:val="24"/>
          <w:lang w:eastAsia="ja-JP"/>
        </w:rPr>
        <w:tab/>
      </w:r>
      <w:r w:rsidRPr="00134ECF">
        <w:rPr>
          <w:noProof/>
          <w:lang w:val="en-US"/>
        </w:rPr>
        <w:t>Requirement key words</w:t>
      </w:r>
      <w:r>
        <w:rPr>
          <w:noProof/>
        </w:rPr>
        <w:tab/>
      </w:r>
      <w:r>
        <w:rPr>
          <w:noProof/>
        </w:rPr>
        <w:fldChar w:fldCharType="begin"/>
      </w:r>
      <w:r>
        <w:rPr>
          <w:noProof/>
        </w:rPr>
        <w:instrText xml:space="preserve"> PAGEREF _Toc305700118 \h </w:instrText>
      </w:r>
      <w:r>
        <w:rPr>
          <w:noProof/>
        </w:rPr>
      </w:r>
      <w:r>
        <w:rPr>
          <w:noProof/>
        </w:rPr>
        <w:fldChar w:fldCharType="separate"/>
      </w:r>
      <w:r w:rsidR="00A85CD2">
        <w:rPr>
          <w:noProof/>
        </w:rPr>
        <w:t>3</w:t>
      </w:r>
      <w:r>
        <w:rPr>
          <w:noProof/>
        </w:rPr>
        <w:fldChar w:fldCharType="end"/>
      </w:r>
    </w:p>
    <w:p w14:paraId="7049C37D"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1.3</w:t>
      </w:r>
      <w:r>
        <w:rPr>
          <w:rFonts w:eastAsiaTheme="minorEastAsia" w:cstheme="minorBidi"/>
          <w:b w:val="0"/>
          <w:bCs w:val="0"/>
          <w:smallCaps w:val="0"/>
          <w:noProof/>
          <w:color w:val="auto"/>
          <w:kern w:val="0"/>
          <w:sz w:val="24"/>
          <w:szCs w:val="24"/>
          <w:lang w:eastAsia="ja-JP"/>
        </w:rPr>
        <w:tab/>
      </w:r>
      <w:r w:rsidRPr="00134ECF">
        <w:rPr>
          <w:noProof/>
          <w:lang w:val="en-US"/>
        </w:rPr>
        <w:t>Name space references</w:t>
      </w:r>
      <w:r>
        <w:rPr>
          <w:noProof/>
        </w:rPr>
        <w:tab/>
      </w:r>
      <w:r>
        <w:rPr>
          <w:noProof/>
        </w:rPr>
        <w:fldChar w:fldCharType="begin"/>
      </w:r>
      <w:r>
        <w:rPr>
          <w:noProof/>
        </w:rPr>
        <w:instrText xml:space="preserve"> PAGEREF _Toc305700119 \h </w:instrText>
      </w:r>
      <w:r>
        <w:rPr>
          <w:noProof/>
        </w:rPr>
      </w:r>
      <w:r>
        <w:rPr>
          <w:noProof/>
        </w:rPr>
        <w:fldChar w:fldCharType="separate"/>
      </w:r>
      <w:r w:rsidR="00A85CD2">
        <w:rPr>
          <w:noProof/>
        </w:rPr>
        <w:t>3</w:t>
      </w:r>
      <w:r>
        <w:rPr>
          <w:noProof/>
        </w:rPr>
        <w:fldChar w:fldCharType="end"/>
      </w:r>
    </w:p>
    <w:p w14:paraId="58DD828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1.4</w:t>
      </w:r>
      <w:r>
        <w:rPr>
          <w:rFonts w:eastAsiaTheme="minorEastAsia" w:cstheme="minorBidi"/>
          <w:b w:val="0"/>
          <w:bCs w:val="0"/>
          <w:smallCaps w:val="0"/>
          <w:noProof/>
          <w:color w:val="auto"/>
          <w:kern w:val="0"/>
          <w:sz w:val="24"/>
          <w:szCs w:val="24"/>
          <w:lang w:eastAsia="ja-JP"/>
        </w:rPr>
        <w:tab/>
      </w:r>
      <w:r w:rsidRPr="00134ECF">
        <w:rPr>
          <w:noProof/>
          <w:lang w:val="en-US"/>
        </w:rPr>
        <w:t>Structure</w:t>
      </w:r>
      <w:r>
        <w:rPr>
          <w:noProof/>
        </w:rPr>
        <w:tab/>
      </w:r>
      <w:r>
        <w:rPr>
          <w:noProof/>
        </w:rPr>
        <w:fldChar w:fldCharType="begin"/>
      </w:r>
      <w:r>
        <w:rPr>
          <w:noProof/>
        </w:rPr>
        <w:instrText xml:space="preserve"> PAGEREF _Toc305700120 \h </w:instrText>
      </w:r>
      <w:r>
        <w:rPr>
          <w:noProof/>
        </w:rPr>
      </w:r>
      <w:r>
        <w:rPr>
          <w:noProof/>
        </w:rPr>
        <w:fldChar w:fldCharType="separate"/>
      </w:r>
      <w:r w:rsidR="00A85CD2">
        <w:rPr>
          <w:noProof/>
        </w:rPr>
        <w:t>3</w:t>
      </w:r>
      <w:r>
        <w:rPr>
          <w:noProof/>
        </w:rPr>
        <w:fldChar w:fldCharType="end"/>
      </w:r>
    </w:p>
    <w:p w14:paraId="44E45E83"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2</w:t>
      </w:r>
      <w:r>
        <w:rPr>
          <w:rFonts w:eastAsiaTheme="minorEastAsia" w:cstheme="minorBidi"/>
          <w:b w:val="0"/>
          <w:bCs w:val="0"/>
          <w:caps w:val="0"/>
          <w:noProof/>
          <w:color w:val="auto"/>
          <w:kern w:val="0"/>
          <w:sz w:val="24"/>
          <w:szCs w:val="24"/>
          <w:u w:val="none"/>
          <w:lang w:eastAsia="ja-JP"/>
        </w:rPr>
        <w:tab/>
      </w:r>
      <w:r w:rsidRPr="00134ECF">
        <w:rPr>
          <w:noProof/>
          <w:lang w:val="en-US"/>
        </w:rPr>
        <w:t>Attribute Sets</w:t>
      </w:r>
      <w:r>
        <w:rPr>
          <w:noProof/>
        </w:rPr>
        <w:tab/>
      </w:r>
      <w:r>
        <w:rPr>
          <w:noProof/>
        </w:rPr>
        <w:fldChar w:fldCharType="begin"/>
      </w:r>
      <w:r>
        <w:rPr>
          <w:noProof/>
        </w:rPr>
        <w:instrText xml:space="preserve"> PAGEREF _Toc305700121 \h </w:instrText>
      </w:r>
      <w:r>
        <w:rPr>
          <w:noProof/>
        </w:rPr>
      </w:r>
      <w:r>
        <w:rPr>
          <w:noProof/>
        </w:rPr>
        <w:fldChar w:fldCharType="separate"/>
      </w:r>
      <w:r w:rsidR="00A85CD2">
        <w:rPr>
          <w:noProof/>
        </w:rPr>
        <w:t>4</w:t>
      </w:r>
      <w:r>
        <w:rPr>
          <w:noProof/>
        </w:rPr>
        <w:fldChar w:fldCharType="end"/>
      </w:r>
    </w:p>
    <w:p w14:paraId="080AA4A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2.1</w:t>
      </w:r>
      <w:r>
        <w:rPr>
          <w:rFonts w:eastAsiaTheme="minorEastAsia" w:cstheme="minorBidi"/>
          <w:b w:val="0"/>
          <w:bCs w:val="0"/>
          <w:smallCaps w:val="0"/>
          <w:noProof/>
          <w:color w:val="auto"/>
          <w:kern w:val="0"/>
          <w:sz w:val="24"/>
          <w:szCs w:val="24"/>
          <w:lang w:eastAsia="ja-JP"/>
        </w:rPr>
        <w:tab/>
      </w:r>
      <w:r w:rsidRPr="00134ECF">
        <w:rPr>
          <w:noProof/>
          <w:lang w:val="en-US"/>
        </w:rPr>
        <w:t>Pseudonym Identity</w:t>
      </w:r>
      <w:r>
        <w:rPr>
          <w:noProof/>
        </w:rPr>
        <w:tab/>
      </w:r>
      <w:r>
        <w:rPr>
          <w:noProof/>
        </w:rPr>
        <w:fldChar w:fldCharType="begin"/>
      </w:r>
      <w:r>
        <w:rPr>
          <w:noProof/>
        </w:rPr>
        <w:instrText xml:space="preserve"> PAGEREF _Toc305700122 \h </w:instrText>
      </w:r>
      <w:r>
        <w:rPr>
          <w:noProof/>
        </w:rPr>
      </w:r>
      <w:r>
        <w:rPr>
          <w:noProof/>
        </w:rPr>
        <w:fldChar w:fldCharType="separate"/>
      </w:r>
      <w:r w:rsidR="00A85CD2">
        <w:rPr>
          <w:noProof/>
        </w:rPr>
        <w:t>4</w:t>
      </w:r>
      <w:r>
        <w:rPr>
          <w:noProof/>
        </w:rPr>
        <w:fldChar w:fldCharType="end"/>
      </w:r>
    </w:p>
    <w:p w14:paraId="1B5B6513"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2.2</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without Civic Registration Number</w:t>
      </w:r>
      <w:r>
        <w:rPr>
          <w:noProof/>
        </w:rPr>
        <w:tab/>
      </w:r>
      <w:r>
        <w:rPr>
          <w:noProof/>
        </w:rPr>
        <w:fldChar w:fldCharType="begin"/>
      </w:r>
      <w:r>
        <w:rPr>
          <w:noProof/>
        </w:rPr>
        <w:instrText xml:space="preserve"> PAGEREF _Toc305700123 \h </w:instrText>
      </w:r>
      <w:r>
        <w:rPr>
          <w:noProof/>
        </w:rPr>
      </w:r>
      <w:r>
        <w:rPr>
          <w:noProof/>
        </w:rPr>
        <w:fldChar w:fldCharType="separate"/>
      </w:r>
      <w:r w:rsidR="00A85CD2">
        <w:rPr>
          <w:noProof/>
        </w:rPr>
        <w:t>4</w:t>
      </w:r>
      <w:r>
        <w:rPr>
          <w:noProof/>
        </w:rPr>
        <w:fldChar w:fldCharType="end"/>
      </w:r>
    </w:p>
    <w:p w14:paraId="1C414B8B"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2.3</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 Civic Registration Number (</w:t>
      </w:r>
      <w:r>
        <w:rPr>
          <w:noProof/>
        </w:rPr>
        <w:t>Personnummer</w:t>
      </w:r>
      <w:r w:rsidRPr="00134ECF">
        <w:rPr>
          <w:noProof/>
          <w:lang w:val="en-US"/>
        </w:rPr>
        <w:t>)</w:t>
      </w:r>
      <w:r>
        <w:rPr>
          <w:noProof/>
        </w:rPr>
        <w:tab/>
      </w:r>
      <w:r>
        <w:rPr>
          <w:noProof/>
        </w:rPr>
        <w:fldChar w:fldCharType="begin"/>
      </w:r>
      <w:r>
        <w:rPr>
          <w:noProof/>
        </w:rPr>
        <w:instrText xml:space="preserve"> PAGEREF _Toc305700124 \h </w:instrText>
      </w:r>
      <w:r>
        <w:rPr>
          <w:noProof/>
        </w:rPr>
      </w:r>
      <w:r>
        <w:rPr>
          <w:noProof/>
        </w:rPr>
        <w:fldChar w:fldCharType="separate"/>
      </w:r>
      <w:r w:rsidR="00A85CD2">
        <w:rPr>
          <w:noProof/>
        </w:rPr>
        <w:t>5</w:t>
      </w:r>
      <w:r>
        <w:rPr>
          <w:noProof/>
        </w:rPr>
        <w:fldChar w:fldCharType="end"/>
      </w:r>
    </w:p>
    <w:p w14:paraId="0FFBCB79"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2.4</w:t>
      </w:r>
      <w:r>
        <w:rPr>
          <w:rFonts w:eastAsiaTheme="minorEastAsia" w:cstheme="minorBidi"/>
          <w:b w:val="0"/>
          <w:bCs w:val="0"/>
          <w:smallCaps w:val="0"/>
          <w:noProof/>
          <w:color w:val="auto"/>
          <w:kern w:val="0"/>
          <w:sz w:val="24"/>
          <w:szCs w:val="24"/>
          <w:lang w:eastAsia="ja-JP"/>
        </w:rPr>
        <w:tab/>
      </w:r>
      <w:r w:rsidRPr="00134ECF">
        <w:rPr>
          <w:noProof/>
          <w:lang w:val="en-US"/>
        </w:rPr>
        <w:t>Organizational Identity for Natural Persons</w:t>
      </w:r>
      <w:r>
        <w:rPr>
          <w:noProof/>
        </w:rPr>
        <w:tab/>
      </w:r>
      <w:r>
        <w:rPr>
          <w:noProof/>
        </w:rPr>
        <w:fldChar w:fldCharType="begin"/>
      </w:r>
      <w:r>
        <w:rPr>
          <w:noProof/>
        </w:rPr>
        <w:instrText xml:space="preserve"> PAGEREF _Toc305700125 \h </w:instrText>
      </w:r>
      <w:r>
        <w:rPr>
          <w:noProof/>
        </w:rPr>
      </w:r>
      <w:r>
        <w:rPr>
          <w:noProof/>
        </w:rPr>
        <w:fldChar w:fldCharType="separate"/>
      </w:r>
      <w:r w:rsidR="00A85CD2">
        <w:rPr>
          <w:noProof/>
        </w:rPr>
        <w:t>5</w:t>
      </w:r>
      <w:r>
        <w:rPr>
          <w:noProof/>
        </w:rPr>
        <w:fldChar w:fldCharType="end"/>
      </w:r>
    </w:p>
    <w:p w14:paraId="49B9885E"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3</w:t>
      </w:r>
      <w:r>
        <w:rPr>
          <w:rFonts w:eastAsiaTheme="minorEastAsia" w:cstheme="minorBidi"/>
          <w:b w:val="0"/>
          <w:bCs w:val="0"/>
          <w:caps w:val="0"/>
          <w:noProof/>
          <w:color w:val="auto"/>
          <w:kern w:val="0"/>
          <w:sz w:val="24"/>
          <w:szCs w:val="24"/>
          <w:u w:val="none"/>
          <w:lang w:eastAsia="ja-JP"/>
        </w:rPr>
        <w:tab/>
      </w:r>
      <w:r w:rsidRPr="00134ECF">
        <w:rPr>
          <w:noProof/>
          <w:lang w:val="en-US"/>
        </w:rPr>
        <w:t>Attribute Definitions</w:t>
      </w:r>
      <w:r>
        <w:rPr>
          <w:noProof/>
        </w:rPr>
        <w:tab/>
      </w:r>
      <w:r>
        <w:rPr>
          <w:noProof/>
        </w:rPr>
        <w:fldChar w:fldCharType="begin"/>
      </w:r>
      <w:r>
        <w:rPr>
          <w:noProof/>
        </w:rPr>
        <w:instrText xml:space="preserve"> PAGEREF _Toc305700126 \h </w:instrText>
      </w:r>
      <w:r>
        <w:rPr>
          <w:noProof/>
        </w:rPr>
      </w:r>
      <w:r>
        <w:rPr>
          <w:noProof/>
        </w:rPr>
        <w:fldChar w:fldCharType="separate"/>
      </w:r>
      <w:r w:rsidR="00A85CD2">
        <w:rPr>
          <w:noProof/>
        </w:rPr>
        <w:t>6</w:t>
      </w:r>
      <w:r>
        <w:rPr>
          <w:noProof/>
        </w:rPr>
        <w:fldChar w:fldCharType="end"/>
      </w:r>
    </w:p>
    <w:p w14:paraId="6DB16CD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3.1</w:t>
      </w:r>
      <w:r>
        <w:rPr>
          <w:rFonts w:eastAsiaTheme="minorEastAsia" w:cstheme="minorBidi"/>
          <w:b w:val="0"/>
          <w:bCs w:val="0"/>
          <w:smallCaps w:val="0"/>
          <w:noProof/>
          <w:color w:val="auto"/>
          <w:kern w:val="0"/>
          <w:sz w:val="24"/>
          <w:szCs w:val="24"/>
          <w:lang w:eastAsia="ja-JP"/>
        </w:rPr>
        <w:tab/>
      </w:r>
      <w:r w:rsidRPr="00134ECF">
        <w:rPr>
          <w:noProof/>
          <w:lang w:val="en-US"/>
        </w:rPr>
        <w:t>Attributes</w:t>
      </w:r>
      <w:r>
        <w:rPr>
          <w:noProof/>
        </w:rPr>
        <w:tab/>
      </w:r>
      <w:r>
        <w:rPr>
          <w:noProof/>
        </w:rPr>
        <w:fldChar w:fldCharType="begin"/>
      </w:r>
      <w:r>
        <w:rPr>
          <w:noProof/>
        </w:rPr>
        <w:instrText xml:space="preserve"> PAGEREF _Toc305700127 \h </w:instrText>
      </w:r>
      <w:r>
        <w:rPr>
          <w:noProof/>
        </w:rPr>
      </w:r>
      <w:r>
        <w:rPr>
          <w:noProof/>
        </w:rPr>
        <w:fldChar w:fldCharType="separate"/>
      </w:r>
      <w:r w:rsidR="00A85CD2">
        <w:rPr>
          <w:noProof/>
        </w:rPr>
        <w:t>6</w:t>
      </w:r>
      <w:r>
        <w:rPr>
          <w:noProof/>
        </w:rPr>
        <w:fldChar w:fldCharType="end"/>
      </w:r>
    </w:p>
    <w:p w14:paraId="4AA872A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3.2</w:t>
      </w:r>
      <w:r>
        <w:rPr>
          <w:rFonts w:eastAsiaTheme="minorEastAsia" w:cstheme="minorBidi"/>
          <w:b w:val="0"/>
          <w:bCs w:val="0"/>
          <w:smallCaps w:val="0"/>
          <w:noProof/>
          <w:color w:val="auto"/>
          <w:kern w:val="0"/>
          <w:sz w:val="24"/>
          <w:szCs w:val="24"/>
          <w:lang w:eastAsia="ja-JP"/>
        </w:rPr>
        <w:tab/>
      </w:r>
      <w:r w:rsidRPr="00134ECF">
        <w:rPr>
          <w:noProof/>
          <w:lang w:val="en-US"/>
        </w:rPr>
        <w:t>SAML Attribute Format</w:t>
      </w:r>
      <w:r>
        <w:rPr>
          <w:noProof/>
        </w:rPr>
        <w:tab/>
      </w:r>
      <w:r>
        <w:rPr>
          <w:noProof/>
        </w:rPr>
        <w:fldChar w:fldCharType="begin"/>
      </w:r>
      <w:r>
        <w:rPr>
          <w:noProof/>
        </w:rPr>
        <w:instrText xml:space="preserve"> PAGEREF _Toc305700128 \h </w:instrText>
      </w:r>
      <w:r>
        <w:rPr>
          <w:noProof/>
        </w:rPr>
      </w:r>
      <w:r>
        <w:rPr>
          <w:noProof/>
        </w:rPr>
        <w:fldChar w:fldCharType="separate"/>
      </w:r>
      <w:r w:rsidR="00A85CD2">
        <w:rPr>
          <w:noProof/>
        </w:rPr>
        <w:t>7</w:t>
      </w:r>
      <w:r>
        <w:rPr>
          <w:noProof/>
        </w:rPr>
        <w:fldChar w:fldCharType="end"/>
      </w:r>
    </w:p>
    <w:p w14:paraId="3B426920" w14:textId="77777777" w:rsidR="007279FA" w:rsidRDefault="007279FA">
      <w:pPr>
        <w:pStyle w:val="TOC3"/>
        <w:tabs>
          <w:tab w:val="left" w:pos="696"/>
          <w:tab w:val="right" w:pos="9910"/>
        </w:tabs>
        <w:rPr>
          <w:rFonts w:eastAsiaTheme="minorEastAsia" w:cstheme="minorBidi"/>
          <w:smallCaps w:val="0"/>
          <w:noProof/>
          <w:color w:val="auto"/>
          <w:kern w:val="0"/>
          <w:sz w:val="24"/>
          <w:szCs w:val="24"/>
          <w:lang w:eastAsia="ja-JP"/>
        </w:rPr>
      </w:pPr>
      <w:r w:rsidRPr="00134ECF">
        <w:rPr>
          <w:noProof/>
          <w:lang w:val="en-GB"/>
        </w:rPr>
        <w:t>3.2.1</w:t>
      </w:r>
      <w:r>
        <w:rPr>
          <w:rFonts w:eastAsiaTheme="minorEastAsia" w:cstheme="minorBidi"/>
          <w:smallCaps w:val="0"/>
          <w:noProof/>
          <w:color w:val="auto"/>
          <w:kern w:val="0"/>
          <w:sz w:val="24"/>
          <w:szCs w:val="24"/>
          <w:lang w:eastAsia="ja-JP"/>
        </w:rPr>
        <w:tab/>
      </w:r>
      <w:r w:rsidRPr="00134ECF">
        <w:rPr>
          <w:noProof/>
          <w:lang w:val="en-GB"/>
        </w:rPr>
        <w:t>The authContextParams Attribute</w:t>
      </w:r>
      <w:r>
        <w:rPr>
          <w:noProof/>
        </w:rPr>
        <w:tab/>
      </w:r>
      <w:r>
        <w:rPr>
          <w:noProof/>
        </w:rPr>
        <w:fldChar w:fldCharType="begin"/>
      </w:r>
      <w:r>
        <w:rPr>
          <w:noProof/>
        </w:rPr>
        <w:instrText xml:space="preserve"> PAGEREF _Toc305700129 \h </w:instrText>
      </w:r>
      <w:r>
        <w:rPr>
          <w:noProof/>
        </w:rPr>
      </w:r>
      <w:r>
        <w:rPr>
          <w:noProof/>
        </w:rPr>
        <w:fldChar w:fldCharType="separate"/>
      </w:r>
      <w:r w:rsidR="00A85CD2">
        <w:rPr>
          <w:noProof/>
        </w:rPr>
        <w:t>7</w:t>
      </w:r>
      <w:r>
        <w:rPr>
          <w:noProof/>
        </w:rPr>
        <w:fldChar w:fldCharType="end"/>
      </w:r>
    </w:p>
    <w:p w14:paraId="7DC7B3E8"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4</w:t>
      </w:r>
      <w:r>
        <w:rPr>
          <w:rFonts w:eastAsiaTheme="minorEastAsia" w:cstheme="minorBidi"/>
          <w:b w:val="0"/>
          <w:bCs w:val="0"/>
          <w:caps w:val="0"/>
          <w:noProof/>
          <w:color w:val="auto"/>
          <w:kern w:val="0"/>
          <w:sz w:val="24"/>
          <w:szCs w:val="24"/>
          <w:u w:val="none"/>
          <w:lang w:eastAsia="ja-JP"/>
        </w:rPr>
        <w:tab/>
      </w:r>
      <w:r w:rsidRPr="00134ECF">
        <w:rPr>
          <w:noProof/>
          <w:lang w:val="en-US"/>
        </w:rPr>
        <w:t>References</w:t>
      </w:r>
      <w:r>
        <w:rPr>
          <w:noProof/>
        </w:rPr>
        <w:tab/>
      </w:r>
      <w:r>
        <w:rPr>
          <w:noProof/>
        </w:rPr>
        <w:fldChar w:fldCharType="begin"/>
      </w:r>
      <w:r>
        <w:rPr>
          <w:noProof/>
        </w:rPr>
        <w:instrText xml:space="preserve"> PAGEREF _Toc305700130 \h </w:instrText>
      </w:r>
      <w:r>
        <w:rPr>
          <w:noProof/>
        </w:rPr>
      </w:r>
      <w:r>
        <w:rPr>
          <w:noProof/>
        </w:rPr>
        <w:fldChar w:fldCharType="separate"/>
      </w:r>
      <w:r w:rsidR="00A85CD2">
        <w:rPr>
          <w:noProof/>
        </w:rPr>
        <w:t>8</w:t>
      </w:r>
      <w:r>
        <w:rPr>
          <w:noProof/>
        </w:rPr>
        <w:fldChar w:fldCharType="end"/>
      </w:r>
    </w:p>
    <w:p w14:paraId="714DCFD4"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5</w:t>
      </w:r>
      <w:r>
        <w:rPr>
          <w:rFonts w:eastAsiaTheme="minorEastAsia" w:cstheme="minorBidi"/>
          <w:b w:val="0"/>
          <w:bCs w:val="0"/>
          <w:caps w:val="0"/>
          <w:noProof/>
          <w:color w:val="auto"/>
          <w:kern w:val="0"/>
          <w:sz w:val="24"/>
          <w:szCs w:val="24"/>
          <w:u w:val="none"/>
          <w:lang w:eastAsia="ja-JP"/>
        </w:rPr>
        <w:tab/>
      </w:r>
      <w:r w:rsidRPr="00134ECF">
        <w:rPr>
          <w:noProof/>
          <w:lang w:val="en-US"/>
        </w:rPr>
        <w:t>Changes between versions</w:t>
      </w:r>
      <w:r>
        <w:rPr>
          <w:noProof/>
        </w:rPr>
        <w:tab/>
      </w:r>
      <w:r>
        <w:rPr>
          <w:noProof/>
        </w:rPr>
        <w:fldChar w:fldCharType="begin"/>
      </w:r>
      <w:r>
        <w:rPr>
          <w:noProof/>
        </w:rPr>
        <w:instrText xml:space="preserve"> PAGEREF _Toc305700131 \h </w:instrText>
      </w:r>
      <w:r>
        <w:rPr>
          <w:noProof/>
        </w:rPr>
      </w:r>
      <w:r>
        <w:rPr>
          <w:noProof/>
        </w:rPr>
        <w:fldChar w:fldCharType="separate"/>
      </w:r>
      <w:r w:rsidR="00A85CD2">
        <w:rPr>
          <w:noProof/>
        </w:rPr>
        <w:t>9</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7" w:name="_Toc305700116"/>
      <w:bookmarkStart w:id="8" w:name="_Toc351991989"/>
      <w:r>
        <w:rPr>
          <w:lang w:val="en-US"/>
        </w:rPr>
        <w:lastRenderedPageBreak/>
        <w:t>Introduction</w:t>
      </w:r>
      <w:bookmarkEnd w:id="7"/>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9" w:name="_Toc305700117"/>
      <w:r>
        <w:rPr>
          <w:lang w:val="en-US"/>
        </w:rPr>
        <w:t>Terminology</w:t>
      </w:r>
      <w:bookmarkEnd w:id="8"/>
      <w:bookmarkEnd w:id="9"/>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 w:name="_Toc351991990"/>
      <w:bookmarkStart w:id="11" w:name="_Toc305700118"/>
      <w:r>
        <w:rPr>
          <w:lang w:val="en-US"/>
        </w:rPr>
        <w:t>Requirement key words</w:t>
      </w:r>
      <w:bookmarkEnd w:id="10"/>
      <w:bookmarkEnd w:id="11"/>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2" w:name="_Toc351991991"/>
      <w:bookmarkStart w:id="13" w:name="_Toc305700119"/>
      <w:r>
        <w:rPr>
          <w:lang w:val="en-US"/>
        </w:rPr>
        <w:t>Name space references</w:t>
      </w:r>
      <w:bookmarkEnd w:id="12"/>
      <w:bookmarkEnd w:id="13"/>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4" w:name="_Toc351991993"/>
      <w:bookmarkStart w:id="15" w:name="_Toc305700120"/>
      <w:r>
        <w:rPr>
          <w:lang w:val="en-US"/>
        </w:rPr>
        <w:t>Structure</w:t>
      </w:r>
      <w:bookmarkEnd w:id="14"/>
      <w:bookmarkEnd w:id="15"/>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6" w:name="_Ref300476881"/>
      <w:bookmarkStart w:id="17" w:name="_Toc305700121"/>
      <w:r>
        <w:rPr>
          <w:lang w:val="en-US"/>
        </w:rPr>
        <w:lastRenderedPageBreak/>
        <w:t xml:space="preserve">Attribute </w:t>
      </w:r>
      <w:r w:rsidR="002A6DAD">
        <w:rPr>
          <w:lang w:val="en-US"/>
        </w:rPr>
        <w:t>Sets</w:t>
      </w:r>
      <w:bookmarkEnd w:id="16"/>
      <w:bookmarkEnd w:id="17"/>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8" w:name="_Toc305700122"/>
      <w:r>
        <w:rPr>
          <w:lang w:val="en-US"/>
        </w:rPr>
        <w:t>Pseudonym Identity</w:t>
      </w:r>
      <w:bookmarkEnd w:id="18"/>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9" w:name="_Ref300476962"/>
      <w:bookmarkStart w:id="20" w:name="_Ref300477050"/>
      <w:bookmarkStart w:id="21" w:name="_Toc30570012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9"/>
      <w:bookmarkEnd w:id="20"/>
      <w:bookmarkEnd w:id="21"/>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22" w:name="_Ref300476972"/>
      <w:bookmarkStart w:id="23" w:name="_Toc305700124"/>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22"/>
      <w:bookmarkEnd w:id="23"/>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24" w:name="_Ref263961441"/>
      <w:bookmarkStart w:id="25" w:name="_Ref263961446"/>
      <w:bookmarkStart w:id="26" w:name="_Ref300477014"/>
      <w:bookmarkStart w:id="27" w:name="_Toc305700125"/>
      <w:r>
        <w:rPr>
          <w:lang w:val="en-US"/>
        </w:rPr>
        <w:t>Organizational Identity</w:t>
      </w:r>
      <w:r w:rsidR="00FF132A">
        <w:rPr>
          <w:lang w:val="en-US"/>
        </w:rPr>
        <w:t xml:space="preserve"> for </w:t>
      </w:r>
      <w:r w:rsidR="002014D1">
        <w:rPr>
          <w:lang w:val="en-US"/>
        </w:rPr>
        <w:t xml:space="preserve">Natural </w:t>
      </w:r>
      <w:bookmarkEnd w:id="24"/>
      <w:bookmarkEnd w:id="25"/>
      <w:r w:rsidR="002014D1">
        <w:rPr>
          <w:lang w:val="en-US"/>
        </w:rPr>
        <w:t>Persons</w:t>
      </w:r>
      <w:bookmarkEnd w:id="26"/>
      <w:bookmarkEnd w:id="27"/>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28" w:name="_Ref352073248"/>
      <w:bookmarkStart w:id="29" w:name="_Ref226526412"/>
    </w:p>
    <w:p w14:paraId="0A220C4C" w14:textId="6E00E95D" w:rsidR="007B3191" w:rsidRDefault="007B3191" w:rsidP="00C87798">
      <w:pPr>
        <w:rPr>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30" w:name="_Ref305700020"/>
      <w:bookmarkStart w:id="31" w:name="_Toc305700126"/>
      <w:r>
        <w:rPr>
          <w:lang w:val="en-US"/>
        </w:rPr>
        <w:lastRenderedPageBreak/>
        <w:t>Attribute Definitions</w:t>
      </w:r>
      <w:bookmarkEnd w:id="28"/>
      <w:bookmarkEnd w:id="29"/>
      <w:bookmarkEnd w:id="30"/>
      <w:bookmarkEnd w:id="31"/>
    </w:p>
    <w:p w14:paraId="1E5CC411" w14:textId="67DA8BED" w:rsidR="00C26867" w:rsidRDefault="00C26867" w:rsidP="00C26867">
      <w:pPr>
        <w:pStyle w:val="Heading2"/>
        <w:rPr>
          <w:lang w:val="en-US"/>
        </w:rPr>
      </w:pPr>
      <w:bookmarkStart w:id="32" w:name="_Ref352102230"/>
      <w:bookmarkStart w:id="33" w:name="_Toc305700127"/>
      <w:r>
        <w:rPr>
          <w:lang w:val="en-US"/>
        </w:rPr>
        <w:t>Attributes</w:t>
      </w:r>
      <w:bookmarkEnd w:id="32"/>
      <w:bookmarkEnd w:id="33"/>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r w:rsidRPr="00144451">
              <w:rPr>
                <w:rFonts w:ascii="Helvetica" w:eastAsia="Times New Roman" w:hAnsi="Helvetica" w:cs="Helvetica"/>
                <w:color w:val="auto"/>
                <w:kern w:val="0"/>
                <w:sz w:val="14"/>
                <w:szCs w:val="14"/>
                <w:lang w:val="en-US" w:eastAsia="en-US"/>
              </w:rPr>
              <w:t>personnummer</w:t>
            </w:r>
            <w:r w:rsidRPr="00856CE2">
              <w:rPr>
                <w:rFonts w:ascii="Helvetica" w:eastAsia="Times New Roman" w:hAnsi="Helvetica" w:cs="Helvetica"/>
                <w:color w:val="auto"/>
                <w:kern w:val="0"/>
                <w:sz w:val="14"/>
                <w:szCs w:val="14"/>
                <w:lang w:val="en-US" w:eastAsia="en-US"/>
              </w:rPr>
              <w:t>” or ”</w:t>
            </w:r>
            <w:r w:rsidRPr="00144451">
              <w:rPr>
                <w:rFonts w:ascii="Helvetica" w:eastAsia="Times New Roman" w:hAnsi="Helvetica" w:cs="Helvetica"/>
                <w:color w:val="auto"/>
                <w:kern w:val="0"/>
                <w:sz w:val="14"/>
                <w:szCs w:val="14"/>
                <w:lang w:val="en-US" w:eastAsia="en-US"/>
              </w:rPr>
              <w:t>samordningsnummer</w:t>
            </w:r>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type xs</w:t>
            </w:r>
            <w:proofErr w:type="gramStart"/>
            <w:r>
              <w:rPr>
                <w:rFonts w:ascii="Helvetica" w:eastAsia="Times New Roman" w:hAnsi="Helvetica" w:cs="Helvetica"/>
                <w:color w:val="auto"/>
                <w:kern w:val="0"/>
                <w:sz w:val="14"/>
                <w:szCs w:val="14"/>
                <w:lang w:val="en-US" w:eastAsia="en-US"/>
              </w:rPr>
              <w:t>:date</w:t>
            </w:r>
            <w:proofErr w:type="gram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 xml:space="preserve">Mosebacke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gramStart"/>
            <w:r w:rsidRPr="00856CE2">
              <w:rPr>
                <w:rFonts w:ascii="Helvetica" w:eastAsia="Times New Roman" w:hAnsi="Helvetica" w:cs="Helvetica"/>
                <w:color w:val="auto"/>
                <w:kern w:val="0"/>
                <w:sz w:val="14"/>
                <w:szCs w:val="14"/>
                <w:lang w:val="en-US" w:eastAsia="en-US"/>
              </w:rPr>
              <w:t>uid</w:t>
            </w:r>
            <w:proofErr w:type="gramEnd"/>
            <w:r w:rsidRPr="00856CE2">
              <w:rPr>
                <w:rFonts w:ascii="Helvetica" w:eastAsia="Times New Roman" w:hAnsi="Helvetica" w:cs="Helvetica"/>
                <w:color w:val="auto"/>
                <w:kern w:val="0"/>
                <w:sz w:val="14"/>
                <w:szCs w:val="14"/>
                <w:lang w:val="en-US" w:eastAsia="en-US"/>
              </w:rPr>
              <w:t>&gt;@&lt;orgnr&gt;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r w:rsidRPr="00144451">
              <w:rPr>
                <w:rFonts w:ascii="Helvetica" w:eastAsia="Times New Roman" w:hAnsi="Helvetica" w:cs="Helvetica"/>
                <w:color w:val="auto"/>
                <w:kern w:val="0"/>
                <w:sz w:val="14"/>
                <w:szCs w:val="14"/>
                <w:lang w:val="en-US" w:eastAsia="en-US"/>
              </w:rPr>
              <w:t>organisationsnummer</w:t>
            </w:r>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lastRenderedPageBreak/>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34" w:name="_Toc305700128"/>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34"/>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“sn”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35" w:name="_Ref295068723"/>
      <w:bookmarkStart w:id="36" w:name="_Toc298828794"/>
      <w:bookmarkStart w:id="37" w:name="_Toc305700129"/>
      <w:r>
        <w:rPr>
          <w:lang w:val="en-GB"/>
        </w:rPr>
        <w:t>The authContextParams Attribute</w:t>
      </w:r>
      <w:bookmarkEnd w:id="35"/>
      <w:bookmarkEnd w:id="36"/>
      <w:bookmarkEnd w:id="37"/>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09A18887" w14:textId="77777777" w:rsidR="00246391" w:rsidRPr="0035359A"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D7106D8" w14:textId="7906F76C" w:rsidR="00246391" w:rsidRPr="00246391" w:rsidRDefault="00246391" w:rsidP="00BC0676">
      <w:pPr>
        <w:spacing w:line="240" w:lineRule="auto"/>
        <w:rPr>
          <w:lang w:val="en-US"/>
        </w:rPr>
      </w:pPr>
    </w:p>
    <w:p w14:paraId="57864916" w14:textId="71050F62" w:rsidR="00A821EE" w:rsidRDefault="007B158E" w:rsidP="008B4498">
      <w:pPr>
        <w:pStyle w:val="Heading1"/>
        <w:rPr>
          <w:lang w:val="en-US"/>
        </w:rPr>
      </w:pPr>
      <w:bookmarkStart w:id="38" w:name="_Toc305700130"/>
      <w:r>
        <w:rPr>
          <w:lang w:val="en-US"/>
        </w:rPr>
        <w:lastRenderedPageBreak/>
        <w:t>R</w:t>
      </w:r>
      <w:r w:rsidR="00A821EE" w:rsidRPr="006C4EAB">
        <w:rPr>
          <w:lang w:val="en-US"/>
        </w:rPr>
        <w:t>eferences</w:t>
      </w:r>
      <w:bookmarkEnd w:id="38"/>
    </w:p>
    <w:p w14:paraId="1B6FF4CC" w14:textId="77777777" w:rsidR="00927DDE" w:rsidRPr="00927DDE" w:rsidRDefault="00927DDE" w:rsidP="00927DDE">
      <w:pPr>
        <w:rPr>
          <w:lang w:val="en-US"/>
        </w:rPr>
      </w:pPr>
      <w:r w:rsidRPr="00927DDE">
        <w:rPr>
          <w:lang w:val="en-US"/>
        </w:rPr>
        <w:t>[RFC2119]</w:t>
      </w:r>
    </w:p>
    <w:p w14:paraId="276C9798" w14:textId="68E6043F" w:rsidR="00C209B6" w:rsidRDefault="000411EC" w:rsidP="00B93AD2">
      <w:pPr>
        <w:ind w:left="720"/>
        <w:rPr>
          <w:lang w:val="en-US"/>
        </w:rPr>
      </w:pPr>
      <w:hyperlink r:id="rId13"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0411EC" w:rsidP="00C209B6">
      <w:pPr>
        <w:ind w:left="720"/>
        <w:rPr>
          <w:rStyle w:val="Hyperlink"/>
          <w:lang w:val="en-US"/>
        </w:rPr>
      </w:pPr>
      <w:hyperlink r:id="rId14"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0411EC" w:rsidP="00B93AD2">
      <w:pPr>
        <w:ind w:left="720"/>
      </w:pPr>
      <w:hyperlink r:id="rId15"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0411EC" w:rsidP="00AD5EF9">
      <w:pPr>
        <w:ind w:left="720"/>
      </w:pPr>
      <w:hyperlink r:id="rId16"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7"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8"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38F60586" w:rsidR="00D34495" w:rsidRDefault="00D34495" w:rsidP="00B93AD2">
      <w:pPr>
        <w:ind w:left="720"/>
        <w:rPr>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39" w:name="_Toc305700131"/>
      <w:r>
        <w:rPr>
          <w:lang w:val="en-US"/>
        </w:rPr>
        <w:lastRenderedPageBreak/>
        <w:t>Changes between versions</w:t>
      </w:r>
      <w:bookmarkEnd w:id="39"/>
    </w:p>
    <w:p w14:paraId="611009AA" w14:textId="00A70089" w:rsidR="001F3CE3" w:rsidRDefault="001F3CE3" w:rsidP="00E6674C">
      <w:pPr>
        <w:rPr>
          <w:ins w:id="40" w:author="Martin Lindström" w:date="2016-05-26T12:34:00Z"/>
          <w:b/>
          <w:lang w:val="en-US"/>
        </w:rPr>
      </w:pPr>
      <w:ins w:id="41" w:author="Martin Lindström" w:date="2016-05-26T12:34:00Z">
        <w:r>
          <w:rPr>
            <w:b/>
            <w:lang w:val="en-US"/>
          </w:rPr>
          <w:t>Changes between version 1.3 and version 1.4:</w:t>
        </w:r>
      </w:ins>
    </w:p>
    <w:p w14:paraId="21CC4630" w14:textId="77777777" w:rsidR="001F3CE3" w:rsidRDefault="001F3CE3" w:rsidP="00E6674C">
      <w:pPr>
        <w:rPr>
          <w:ins w:id="42" w:author="Martin Lindström" w:date="2016-05-26T12:34:00Z"/>
          <w:b/>
          <w:lang w:val="en-US"/>
        </w:rPr>
      </w:pPr>
    </w:p>
    <w:p w14:paraId="34AD5EAE" w14:textId="77777777" w:rsidR="001F3CE3" w:rsidRPr="001F3CE3" w:rsidRDefault="001F3CE3" w:rsidP="001F3CE3">
      <w:pPr>
        <w:pStyle w:val="ListParagraph"/>
        <w:numPr>
          <w:ilvl w:val="0"/>
          <w:numId w:val="40"/>
        </w:numPr>
        <w:rPr>
          <w:ins w:id="43" w:author="Martin Lindström" w:date="2016-05-26T12:34:00Z"/>
          <w:b/>
          <w:lang w:val="en-US"/>
        </w:rPr>
      </w:pPr>
    </w:p>
    <w:p w14:paraId="7007A46D" w14:textId="77777777" w:rsidR="001F3CE3" w:rsidRDefault="001F3CE3" w:rsidP="00E6674C">
      <w:pPr>
        <w:rPr>
          <w:ins w:id="44"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19"/>
      <w:headerReference w:type="default" r:id="rId20"/>
      <w:footerReference w:type="even" r:id="rId21"/>
      <w:footerReference w:type="default" r:id="rId22"/>
      <w:headerReference w:type="first" r:id="rId23"/>
      <w:footerReference w:type="first" r:id="rId24"/>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FC5799" w:rsidRDefault="00FC5799">
      <w:pPr>
        <w:spacing w:line="240" w:lineRule="auto"/>
      </w:pPr>
      <w:r>
        <w:separator/>
      </w:r>
    </w:p>
  </w:endnote>
  <w:endnote w:type="continuationSeparator" w:id="0">
    <w:p w14:paraId="435C43EF" w14:textId="77777777" w:rsidR="00FC5799" w:rsidRDefault="00FC5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0411EC" w:rsidRDefault="000411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FC5799" w:rsidRPr="00C912BA" w14:paraId="3F26EF42" w14:textId="77777777" w:rsidTr="00D74D00">
      <w:tc>
        <w:tcPr>
          <w:tcW w:w="7208" w:type="dxa"/>
          <w:gridSpan w:val="4"/>
          <w:tcBorders>
            <w:bottom w:val="single" w:sz="4" w:space="0" w:color="auto"/>
          </w:tcBorders>
        </w:tcPr>
        <w:p w14:paraId="3B08F497" w14:textId="77777777" w:rsidR="00FC5799" w:rsidRPr="00C912BA" w:rsidRDefault="00FC5799" w:rsidP="00F27527">
          <w:pPr>
            <w:pStyle w:val="Ledtext"/>
            <w:rPr>
              <w:spacing w:val="20"/>
              <w:sz w:val="16"/>
              <w:szCs w:val="16"/>
              <w:lang w:val="sv-SE"/>
            </w:rPr>
          </w:pPr>
          <w:bookmarkStart w:id="49" w:name="www"/>
          <w:r w:rsidRPr="00C912BA">
            <w:rPr>
              <w:b/>
              <w:bCs/>
              <w:sz w:val="16"/>
              <w:lang w:val="sv-SE"/>
            </w:rPr>
            <w:t>www.</w:t>
          </w:r>
          <w:r>
            <w:rPr>
              <w:b/>
              <w:bCs/>
              <w:sz w:val="16"/>
              <w:lang w:val="sv-SE"/>
            </w:rPr>
            <w:t>elegnamnden</w:t>
          </w:r>
          <w:r w:rsidRPr="00C912BA">
            <w:rPr>
              <w:b/>
              <w:bCs/>
              <w:sz w:val="16"/>
              <w:lang w:val="sv-SE"/>
            </w:rPr>
            <w:t>.se</w:t>
          </w:r>
          <w:bookmarkEnd w:id="49"/>
        </w:p>
      </w:tc>
      <w:tc>
        <w:tcPr>
          <w:tcW w:w="2347" w:type="dxa"/>
          <w:tcBorders>
            <w:bottom w:val="single" w:sz="4" w:space="0" w:color="auto"/>
          </w:tcBorders>
        </w:tcPr>
        <w:p w14:paraId="619C2AE8" w14:textId="77777777" w:rsidR="00FC5799" w:rsidRPr="00C912BA" w:rsidRDefault="00FC5799" w:rsidP="00F27527">
          <w:pPr>
            <w:pStyle w:val="Ledtext"/>
            <w:rPr>
              <w:sz w:val="16"/>
              <w:lang w:val="sv-SE"/>
            </w:rPr>
          </w:pPr>
        </w:p>
      </w:tc>
    </w:tr>
    <w:tr w:rsidR="00FC5799" w:rsidRPr="00C912BA" w14:paraId="0BBF8E42" w14:textId="77777777" w:rsidTr="00D74D00">
      <w:tc>
        <w:tcPr>
          <w:tcW w:w="1988" w:type="dxa"/>
          <w:tcBorders>
            <w:top w:val="single" w:sz="4" w:space="0" w:color="auto"/>
          </w:tcBorders>
        </w:tcPr>
        <w:p w14:paraId="53B57CCF" w14:textId="77777777" w:rsidR="00FC5799" w:rsidRPr="00C912BA" w:rsidRDefault="00FC5799" w:rsidP="00F27527">
          <w:pPr>
            <w:pStyle w:val="Ledtext"/>
            <w:rPr>
              <w:lang w:val="sv-SE"/>
            </w:rPr>
          </w:pPr>
          <w:bookmarkStart w:id="50" w:name="PostadressLed"/>
          <w:r>
            <w:rPr>
              <w:lang w:val="sv-SE"/>
            </w:rPr>
            <w:t>Postadress</w:t>
          </w:r>
          <w:bookmarkEnd w:id="50"/>
        </w:p>
      </w:tc>
      <w:tc>
        <w:tcPr>
          <w:tcW w:w="1620" w:type="dxa"/>
          <w:tcBorders>
            <w:top w:val="single" w:sz="4" w:space="0" w:color="auto"/>
          </w:tcBorders>
        </w:tcPr>
        <w:p w14:paraId="7481F620" w14:textId="77777777" w:rsidR="00FC5799" w:rsidRPr="00C912BA" w:rsidRDefault="00FC579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FC5799" w:rsidRPr="00C912BA" w:rsidRDefault="00FC5799" w:rsidP="00F27527">
          <w:pPr>
            <w:pStyle w:val="Ledtext"/>
            <w:rPr>
              <w:lang w:val="sv-SE"/>
            </w:rPr>
          </w:pPr>
          <w:bookmarkStart w:id="51" w:name="TelefonVaxelLed"/>
          <w:r>
            <w:rPr>
              <w:lang w:val="sv-SE"/>
            </w:rPr>
            <w:t>Telefon växel</w:t>
          </w:r>
          <w:bookmarkEnd w:id="51"/>
        </w:p>
      </w:tc>
      <w:tc>
        <w:tcPr>
          <w:tcW w:w="1800" w:type="dxa"/>
          <w:tcBorders>
            <w:top w:val="single" w:sz="4" w:space="0" w:color="auto"/>
          </w:tcBorders>
        </w:tcPr>
        <w:p w14:paraId="0987B1B2" w14:textId="77777777" w:rsidR="00FC5799" w:rsidRPr="00C912BA" w:rsidRDefault="00FC5799" w:rsidP="00F27527">
          <w:pPr>
            <w:pStyle w:val="Ledtext"/>
            <w:rPr>
              <w:lang w:val="sv-SE"/>
            </w:rPr>
          </w:pPr>
          <w:bookmarkStart w:id="52" w:name="TelefonVaxelUtlLedtext"/>
          <w:bookmarkEnd w:id="52"/>
        </w:p>
      </w:tc>
      <w:tc>
        <w:tcPr>
          <w:tcW w:w="2347" w:type="dxa"/>
          <w:tcBorders>
            <w:top w:val="single" w:sz="4" w:space="0" w:color="auto"/>
          </w:tcBorders>
        </w:tcPr>
        <w:p w14:paraId="35B8C08C" w14:textId="77777777" w:rsidR="00FC5799" w:rsidRPr="00C912BA" w:rsidRDefault="00FC5799" w:rsidP="00F27527">
          <w:pPr>
            <w:pStyle w:val="Ledtext"/>
            <w:rPr>
              <w:lang w:val="sv-SE"/>
            </w:rPr>
          </w:pPr>
          <w:bookmarkStart w:id="53" w:name="EpostLed"/>
          <w:r>
            <w:rPr>
              <w:lang w:val="sv-SE"/>
            </w:rPr>
            <w:t>E-postadress</w:t>
          </w:r>
          <w:bookmarkEnd w:id="53"/>
        </w:p>
      </w:tc>
    </w:tr>
    <w:tr w:rsidR="00FC5799" w:rsidRPr="00C912BA" w14:paraId="06607072" w14:textId="77777777" w:rsidTr="00D74D00">
      <w:tc>
        <w:tcPr>
          <w:tcW w:w="1988" w:type="dxa"/>
        </w:tcPr>
        <w:p w14:paraId="4EC133D2" w14:textId="77777777" w:rsidR="00FC5799" w:rsidRPr="00C912BA" w:rsidRDefault="00FC5799" w:rsidP="00F27527">
          <w:pPr>
            <w:pStyle w:val="Ledtext"/>
            <w:rPr>
              <w:b/>
              <w:bCs/>
              <w:lang w:val="sv-SE"/>
            </w:rPr>
          </w:pPr>
          <w:bookmarkStart w:id="54" w:name="Postadress"/>
          <w:r>
            <w:rPr>
              <w:b/>
              <w:bCs/>
              <w:lang w:val="sv-SE"/>
            </w:rPr>
            <w:t xml:space="preserve">171 94  SOLNA </w:t>
          </w:r>
          <w:bookmarkEnd w:id="54"/>
        </w:p>
      </w:tc>
      <w:tc>
        <w:tcPr>
          <w:tcW w:w="1620" w:type="dxa"/>
        </w:tcPr>
        <w:p w14:paraId="64EDE1D1" w14:textId="77777777" w:rsidR="00FC5799" w:rsidRPr="00C912BA" w:rsidRDefault="00FC5799" w:rsidP="00F27527">
          <w:pPr>
            <w:pStyle w:val="Ledtext"/>
            <w:ind w:left="-57"/>
            <w:rPr>
              <w:b/>
              <w:bCs/>
              <w:lang w:val="sv-SE"/>
            </w:rPr>
          </w:pPr>
          <w:r>
            <w:rPr>
              <w:b/>
              <w:bCs/>
              <w:lang w:val="sv-SE"/>
            </w:rPr>
            <w:t>Korta gatan 10</w:t>
          </w:r>
        </w:p>
      </w:tc>
      <w:tc>
        <w:tcPr>
          <w:tcW w:w="1800" w:type="dxa"/>
        </w:tcPr>
        <w:p w14:paraId="14FD09A9" w14:textId="77777777" w:rsidR="00FC5799" w:rsidRPr="00C912BA" w:rsidRDefault="00FC5799" w:rsidP="00F27527">
          <w:pPr>
            <w:pStyle w:val="Ledtext"/>
            <w:rPr>
              <w:b/>
              <w:bCs/>
              <w:lang w:val="sv-SE"/>
            </w:rPr>
          </w:pPr>
          <w:bookmarkStart w:id="55" w:name="TelefonVaxel"/>
          <w:r>
            <w:rPr>
              <w:b/>
              <w:bCs/>
              <w:lang w:val="sv-SE"/>
            </w:rPr>
            <w:t xml:space="preserve">010-574 21 00 </w:t>
          </w:r>
          <w:bookmarkEnd w:id="55"/>
          <w:r>
            <w:rPr>
              <w:b/>
              <w:bCs/>
              <w:lang w:val="sv-SE"/>
            </w:rPr>
            <w:t xml:space="preserve"> </w:t>
          </w:r>
        </w:p>
      </w:tc>
      <w:tc>
        <w:tcPr>
          <w:tcW w:w="1800" w:type="dxa"/>
        </w:tcPr>
        <w:p w14:paraId="4A68601A" w14:textId="77777777" w:rsidR="00FC5799" w:rsidRPr="00C912BA" w:rsidRDefault="00FC5799" w:rsidP="00F27527">
          <w:pPr>
            <w:pStyle w:val="Ledtext"/>
            <w:rPr>
              <w:b/>
              <w:bCs/>
              <w:lang w:val="sv-SE"/>
            </w:rPr>
          </w:pPr>
          <w:bookmarkStart w:id="56" w:name="TelefonVaxelUtl"/>
          <w:bookmarkEnd w:id="56"/>
        </w:p>
      </w:tc>
      <w:tc>
        <w:tcPr>
          <w:tcW w:w="2347" w:type="dxa"/>
        </w:tcPr>
        <w:p w14:paraId="213B98C5" w14:textId="77777777" w:rsidR="00FC5799" w:rsidRPr="00C912BA" w:rsidRDefault="00FC5799" w:rsidP="00F27527">
          <w:pPr>
            <w:pStyle w:val="Ledtext"/>
            <w:rPr>
              <w:b/>
              <w:bCs/>
              <w:lang w:val="sv-SE"/>
            </w:rPr>
          </w:pPr>
          <w:bookmarkStart w:id="57" w:name="EmailFot"/>
          <w:r>
            <w:rPr>
              <w:b/>
              <w:bCs/>
              <w:lang w:val="sv-SE"/>
            </w:rPr>
            <w:t>kansliet@elegnamnden.se</w:t>
          </w:r>
          <w:bookmarkEnd w:id="57"/>
        </w:p>
      </w:tc>
    </w:tr>
  </w:tbl>
  <w:p w14:paraId="07C1B5E6" w14:textId="4AB8A180" w:rsidR="00FC5799" w:rsidRDefault="00FC579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411EC">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411EC">
      <w:rPr>
        <w:noProof/>
        <w:color w:val="808080"/>
        <w:sz w:val="16"/>
      </w:rPr>
      <w:t>9</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0411EC" w:rsidRDefault="000411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FC5799" w:rsidRDefault="00FC5799">
      <w:pPr>
        <w:spacing w:line="240" w:lineRule="auto"/>
      </w:pPr>
      <w:r>
        <w:separator/>
      </w:r>
    </w:p>
  </w:footnote>
  <w:footnote w:type="continuationSeparator" w:id="0">
    <w:p w14:paraId="474C247A" w14:textId="77777777" w:rsidR="00FC5799" w:rsidRDefault="00FC5799">
      <w:pPr>
        <w:spacing w:line="240" w:lineRule="auto"/>
      </w:pPr>
      <w:r>
        <w:continuationSeparator/>
      </w:r>
    </w:p>
  </w:footnote>
  <w:footnote w:id="1">
    <w:p w14:paraId="3D03898C" w14:textId="77777777" w:rsidR="00FC5799" w:rsidRPr="001734AE" w:rsidRDefault="00FC5799"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0411EC" w:rsidRDefault="000411EC">
    <w:pPr>
      <w:pStyle w:val="Header"/>
    </w:pPr>
    <w:ins w:id="45"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12C6907C" w:rsidR="00FC5799" w:rsidRDefault="000411EC">
    <w:pPr>
      <w:rPr>
        <w:rFonts w:eastAsia="Arial" w:cs="Arial"/>
        <w:color w:val="808080"/>
        <w:sz w:val="16"/>
        <w:szCs w:val="16"/>
      </w:rPr>
    </w:pPr>
    <w:ins w:id="46"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r w:rsidR="003C615F"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Pr>
        <w:rFonts w:eastAsia="Arial" w:cs="Arial"/>
        <w:color w:val="808080"/>
        <w:sz w:val="16"/>
        <w:szCs w:val="16"/>
      </w:rPr>
      <w:tab/>
    </w:r>
    <w:r w:rsidR="00FC5799" w:rsidRPr="00D846B6">
      <w:rPr>
        <w:rFonts w:eastAsia="Arial" w:cs="Arial"/>
        <w:color w:val="808080"/>
        <w:sz w:val="16"/>
        <w:szCs w:val="16"/>
      </w:rPr>
      <w:t>ELN-0604-v1.</w:t>
    </w:r>
    <w:ins w:id="47" w:author="Martin Lindström" w:date="2016-05-26T12:30:00Z">
      <w:r w:rsidR="00B21DC6">
        <w:rPr>
          <w:rFonts w:eastAsia="Arial" w:cs="Arial"/>
          <w:color w:val="808080"/>
          <w:sz w:val="16"/>
          <w:szCs w:val="16"/>
        </w:rPr>
        <w:t>4</w:t>
      </w:r>
    </w:ins>
    <w:del w:id="48" w:author="Martin Lindström" w:date="2016-05-26T12:30:00Z">
      <w:r w:rsidR="00FC5799" w:rsidDel="00B21DC6">
        <w:rPr>
          <w:rFonts w:eastAsia="Arial" w:cs="Arial"/>
          <w:color w:val="808080"/>
          <w:sz w:val="16"/>
          <w:szCs w:val="16"/>
        </w:rPr>
        <w:delText>3</w:delText>
      </w:r>
    </w:del>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0411EC" w:rsidRDefault="000411EC">
    <w:pPr>
      <w:pStyle w:val="Header"/>
    </w:pPr>
    <w:ins w:id="58"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5"/>
  </w:num>
  <w:num w:numId="3">
    <w:abstractNumId w:val="5"/>
  </w:num>
  <w:num w:numId="4">
    <w:abstractNumId w:val="7"/>
  </w:num>
  <w:num w:numId="5">
    <w:abstractNumId w:val="10"/>
  </w:num>
  <w:num w:numId="6">
    <w:abstractNumId w:val="15"/>
  </w:num>
  <w:num w:numId="7">
    <w:abstractNumId w:val="33"/>
  </w:num>
  <w:num w:numId="8">
    <w:abstractNumId w:val="34"/>
  </w:num>
  <w:num w:numId="9">
    <w:abstractNumId w:val="8"/>
  </w:num>
  <w:num w:numId="10">
    <w:abstractNumId w:val="39"/>
  </w:num>
  <w:num w:numId="11">
    <w:abstractNumId w:val="16"/>
  </w:num>
  <w:num w:numId="12">
    <w:abstractNumId w:val="32"/>
  </w:num>
  <w:num w:numId="13">
    <w:abstractNumId w:val="30"/>
  </w:num>
  <w:num w:numId="14">
    <w:abstractNumId w:val="11"/>
  </w:num>
  <w:num w:numId="15">
    <w:abstractNumId w:val="9"/>
  </w:num>
  <w:num w:numId="16">
    <w:abstractNumId w:val="22"/>
  </w:num>
  <w:num w:numId="17">
    <w:abstractNumId w:val="31"/>
  </w:num>
  <w:num w:numId="18">
    <w:abstractNumId w:val="29"/>
  </w:num>
  <w:num w:numId="19">
    <w:abstractNumId w:val="14"/>
  </w:num>
  <w:num w:numId="20">
    <w:abstractNumId w:val="24"/>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38"/>
  </w:num>
  <w:num w:numId="29">
    <w:abstractNumId w:val="26"/>
  </w:num>
  <w:num w:numId="30">
    <w:abstractNumId w:val="25"/>
  </w:num>
  <w:num w:numId="31">
    <w:abstractNumId w:val="21"/>
  </w:num>
  <w:num w:numId="32">
    <w:abstractNumId w:val="12"/>
  </w:num>
  <w:num w:numId="33">
    <w:abstractNumId w:val="27"/>
  </w:num>
  <w:num w:numId="34">
    <w:abstractNumId w:val="6"/>
  </w:num>
  <w:num w:numId="35">
    <w:abstractNumId w:val="28"/>
  </w:num>
  <w:num w:numId="36">
    <w:abstractNumId w:val="1"/>
  </w:num>
  <w:num w:numId="37">
    <w:abstractNumId w:val="37"/>
  </w:num>
  <w:num w:numId="38">
    <w:abstractNumId w:val="18"/>
  </w:num>
  <w:num w:numId="39">
    <w:abstractNumId w:val="2"/>
  </w:num>
  <w:num w:numId="40">
    <w:abstractNumId w:val="3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3102"/>
    <w:rsid w:val="00023349"/>
    <w:rsid w:val="00023874"/>
    <w:rsid w:val="00023D2F"/>
    <w:rsid w:val="000240AD"/>
    <w:rsid w:val="00024167"/>
    <w:rsid w:val="00024602"/>
    <w:rsid w:val="000268AA"/>
    <w:rsid w:val="00026A5E"/>
    <w:rsid w:val="00031F53"/>
    <w:rsid w:val="00034115"/>
    <w:rsid w:val="000411EC"/>
    <w:rsid w:val="000422C6"/>
    <w:rsid w:val="000446C8"/>
    <w:rsid w:val="000458DE"/>
    <w:rsid w:val="00045AEC"/>
    <w:rsid w:val="00047AF4"/>
    <w:rsid w:val="00047CDA"/>
    <w:rsid w:val="00050932"/>
    <w:rsid w:val="00052118"/>
    <w:rsid w:val="00052565"/>
    <w:rsid w:val="0005627F"/>
    <w:rsid w:val="00057444"/>
    <w:rsid w:val="00062CD8"/>
    <w:rsid w:val="00066869"/>
    <w:rsid w:val="00066A85"/>
    <w:rsid w:val="00067451"/>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E69"/>
    <w:rsid w:val="001122C1"/>
    <w:rsid w:val="0011414C"/>
    <w:rsid w:val="00115F3F"/>
    <w:rsid w:val="0011689F"/>
    <w:rsid w:val="00116B1B"/>
    <w:rsid w:val="00121870"/>
    <w:rsid w:val="00121C91"/>
    <w:rsid w:val="00126E1B"/>
    <w:rsid w:val="00126E5C"/>
    <w:rsid w:val="00127303"/>
    <w:rsid w:val="0013043F"/>
    <w:rsid w:val="00131BCB"/>
    <w:rsid w:val="0013271B"/>
    <w:rsid w:val="0013275F"/>
    <w:rsid w:val="00132E1C"/>
    <w:rsid w:val="0013346B"/>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CC4"/>
    <w:rsid w:val="0015513B"/>
    <w:rsid w:val="00156B8E"/>
    <w:rsid w:val="00157ECF"/>
    <w:rsid w:val="00160EA6"/>
    <w:rsid w:val="00161403"/>
    <w:rsid w:val="00163C96"/>
    <w:rsid w:val="00164DA0"/>
    <w:rsid w:val="00165083"/>
    <w:rsid w:val="00165C6D"/>
    <w:rsid w:val="001704A9"/>
    <w:rsid w:val="0017176B"/>
    <w:rsid w:val="0017245D"/>
    <w:rsid w:val="00175985"/>
    <w:rsid w:val="001761C6"/>
    <w:rsid w:val="001771E3"/>
    <w:rsid w:val="00177F6C"/>
    <w:rsid w:val="0018029E"/>
    <w:rsid w:val="00181FAC"/>
    <w:rsid w:val="00182C9D"/>
    <w:rsid w:val="0018374D"/>
    <w:rsid w:val="00184CDC"/>
    <w:rsid w:val="001873DB"/>
    <w:rsid w:val="001914E8"/>
    <w:rsid w:val="00191DE0"/>
    <w:rsid w:val="00192ACF"/>
    <w:rsid w:val="001938D3"/>
    <w:rsid w:val="00193FD4"/>
    <w:rsid w:val="00194169"/>
    <w:rsid w:val="001969C2"/>
    <w:rsid w:val="001A1CDD"/>
    <w:rsid w:val="001A335B"/>
    <w:rsid w:val="001A3799"/>
    <w:rsid w:val="001A3B49"/>
    <w:rsid w:val="001A409D"/>
    <w:rsid w:val="001A549D"/>
    <w:rsid w:val="001A549E"/>
    <w:rsid w:val="001A5B2D"/>
    <w:rsid w:val="001A5DE1"/>
    <w:rsid w:val="001A6741"/>
    <w:rsid w:val="001B10A1"/>
    <w:rsid w:val="001B12D7"/>
    <w:rsid w:val="001B4998"/>
    <w:rsid w:val="001B4EEA"/>
    <w:rsid w:val="001C30FD"/>
    <w:rsid w:val="001C3401"/>
    <w:rsid w:val="001C4B5E"/>
    <w:rsid w:val="001C605C"/>
    <w:rsid w:val="001C6904"/>
    <w:rsid w:val="001C74FE"/>
    <w:rsid w:val="001D07BB"/>
    <w:rsid w:val="001D0903"/>
    <w:rsid w:val="001D3542"/>
    <w:rsid w:val="001D4483"/>
    <w:rsid w:val="001D4D6B"/>
    <w:rsid w:val="001D52F9"/>
    <w:rsid w:val="001D6C55"/>
    <w:rsid w:val="001D74A2"/>
    <w:rsid w:val="001D7CF2"/>
    <w:rsid w:val="001E05CC"/>
    <w:rsid w:val="001E0B16"/>
    <w:rsid w:val="001E1411"/>
    <w:rsid w:val="001E2405"/>
    <w:rsid w:val="001E4658"/>
    <w:rsid w:val="001E4834"/>
    <w:rsid w:val="001E4F33"/>
    <w:rsid w:val="001E5645"/>
    <w:rsid w:val="001E5F48"/>
    <w:rsid w:val="001E600A"/>
    <w:rsid w:val="001F11A9"/>
    <w:rsid w:val="001F235E"/>
    <w:rsid w:val="001F3290"/>
    <w:rsid w:val="001F3C70"/>
    <w:rsid w:val="001F3CE3"/>
    <w:rsid w:val="001F456A"/>
    <w:rsid w:val="001F53FB"/>
    <w:rsid w:val="002014D1"/>
    <w:rsid w:val="00201FC9"/>
    <w:rsid w:val="00203AE6"/>
    <w:rsid w:val="002045C1"/>
    <w:rsid w:val="00205A45"/>
    <w:rsid w:val="002069EF"/>
    <w:rsid w:val="002077EB"/>
    <w:rsid w:val="00207F82"/>
    <w:rsid w:val="0021133C"/>
    <w:rsid w:val="002139B3"/>
    <w:rsid w:val="00213CDF"/>
    <w:rsid w:val="002150CE"/>
    <w:rsid w:val="00215361"/>
    <w:rsid w:val="0021556B"/>
    <w:rsid w:val="0021556C"/>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B26"/>
    <w:rsid w:val="00261FA2"/>
    <w:rsid w:val="00264A8E"/>
    <w:rsid w:val="0026503C"/>
    <w:rsid w:val="002654CE"/>
    <w:rsid w:val="00265B87"/>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B01"/>
    <w:rsid w:val="002D4B05"/>
    <w:rsid w:val="002D4E98"/>
    <w:rsid w:val="002D6AE2"/>
    <w:rsid w:val="002D73BD"/>
    <w:rsid w:val="002E207E"/>
    <w:rsid w:val="002E20B9"/>
    <w:rsid w:val="002E3159"/>
    <w:rsid w:val="002E36C8"/>
    <w:rsid w:val="002E72FF"/>
    <w:rsid w:val="002F05AA"/>
    <w:rsid w:val="002F0B2B"/>
    <w:rsid w:val="002F0F2D"/>
    <w:rsid w:val="002F28DA"/>
    <w:rsid w:val="002F4642"/>
    <w:rsid w:val="002F4C53"/>
    <w:rsid w:val="002F5672"/>
    <w:rsid w:val="002F695F"/>
    <w:rsid w:val="002F7B7D"/>
    <w:rsid w:val="00300589"/>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75BA"/>
    <w:rsid w:val="00341A98"/>
    <w:rsid w:val="00342424"/>
    <w:rsid w:val="003447EF"/>
    <w:rsid w:val="00345E29"/>
    <w:rsid w:val="0035055C"/>
    <w:rsid w:val="003508B5"/>
    <w:rsid w:val="00351E41"/>
    <w:rsid w:val="00360B51"/>
    <w:rsid w:val="003639E3"/>
    <w:rsid w:val="00363C50"/>
    <w:rsid w:val="003649A9"/>
    <w:rsid w:val="00370934"/>
    <w:rsid w:val="00371921"/>
    <w:rsid w:val="003735D5"/>
    <w:rsid w:val="00373E82"/>
    <w:rsid w:val="00374930"/>
    <w:rsid w:val="003775DE"/>
    <w:rsid w:val="00381775"/>
    <w:rsid w:val="00382CFC"/>
    <w:rsid w:val="00384BAB"/>
    <w:rsid w:val="00395513"/>
    <w:rsid w:val="0039596B"/>
    <w:rsid w:val="00395EB7"/>
    <w:rsid w:val="003A3D31"/>
    <w:rsid w:val="003A3D93"/>
    <w:rsid w:val="003A47DD"/>
    <w:rsid w:val="003A51FF"/>
    <w:rsid w:val="003A6400"/>
    <w:rsid w:val="003A7522"/>
    <w:rsid w:val="003B1E09"/>
    <w:rsid w:val="003B2564"/>
    <w:rsid w:val="003B3864"/>
    <w:rsid w:val="003B47A5"/>
    <w:rsid w:val="003C0AFD"/>
    <w:rsid w:val="003C0D16"/>
    <w:rsid w:val="003C0DE8"/>
    <w:rsid w:val="003C1D26"/>
    <w:rsid w:val="003C615F"/>
    <w:rsid w:val="003C69D1"/>
    <w:rsid w:val="003D04BA"/>
    <w:rsid w:val="003D6DEF"/>
    <w:rsid w:val="003E1A79"/>
    <w:rsid w:val="003E7E89"/>
    <w:rsid w:val="003F0475"/>
    <w:rsid w:val="003F0A0C"/>
    <w:rsid w:val="003F0BA0"/>
    <w:rsid w:val="003F15CD"/>
    <w:rsid w:val="003F184F"/>
    <w:rsid w:val="003F2F0A"/>
    <w:rsid w:val="003F5EF5"/>
    <w:rsid w:val="003F6F5C"/>
    <w:rsid w:val="003F7E6E"/>
    <w:rsid w:val="00401540"/>
    <w:rsid w:val="00401ABF"/>
    <w:rsid w:val="00403B81"/>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1E57"/>
    <w:rsid w:val="00443897"/>
    <w:rsid w:val="00443CBA"/>
    <w:rsid w:val="0044481D"/>
    <w:rsid w:val="004466BB"/>
    <w:rsid w:val="00446DCC"/>
    <w:rsid w:val="004529A7"/>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7EAE"/>
    <w:rsid w:val="0049161E"/>
    <w:rsid w:val="00493490"/>
    <w:rsid w:val="0049386A"/>
    <w:rsid w:val="00495D31"/>
    <w:rsid w:val="004A207C"/>
    <w:rsid w:val="004A3AD1"/>
    <w:rsid w:val="004A4054"/>
    <w:rsid w:val="004A5278"/>
    <w:rsid w:val="004A59C2"/>
    <w:rsid w:val="004A5FC9"/>
    <w:rsid w:val="004A6204"/>
    <w:rsid w:val="004A7125"/>
    <w:rsid w:val="004B01AA"/>
    <w:rsid w:val="004B0B9C"/>
    <w:rsid w:val="004B18C3"/>
    <w:rsid w:val="004B3B09"/>
    <w:rsid w:val="004B476D"/>
    <w:rsid w:val="004B4EE7"/>
    <w:rsid w:val="004C085A"/>
    <w:rsid w:val="004C19A2"/>
    <w:rsid w:val="004C39A7"/>
    <w:rsid w:val="004C3A70"/>
    <w:rsid w:val="004C492C"/>
    <w:rsid w:val="004C53CD"/>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20F3"/>
    <w:rsid w:val="005023F3"/>
    <w:rsid w:val="00504150"/>
    <w:rsid w:val="00505DFB"/>
    <w:rsid w:val="0050654E"/>
    <w:rsid w:val="00507090"/>
    <w:rsid w:val="0050778B"/>
    <w:rsid w:val="00510735"/>
    <w:rsid w:val="005115F1"/>
    <w:rsid w:val="00511A6E"/>
    <w:rsid w:val="00512018"/>
    <w:rsid w:val="005124BF"/>
    <w:rsid w:val="005124CB"/>
    <w:rsid w:val="005136E7"/>
    <w:rsid w:val="00514099"/>
    <w:rsid w:val="00515CEE"/>
    <w:rsid w:val="00520F49"/>
    <w:rsid w:val="005235B0"/>
    <w:rsid w:val="005235B5"/>
    <w:rsid w:val="005243DA"/>
    <w:rsid w:val="005253B8"/>
    <w:rsid w:val="005257E0"/>
    <w:rsid w:val="00527020"/>
    <w:rsid w:val="00527972"/>
    <w:rsid w:val="00530260"/>
    <w:rsid w:val="00530783"/>
    <w:rsid w:val="00531D00"/>
    <w:rsid w:val="00533D96"/>
    <w:rsid w:val="00535FA4"/>
    <w:rsid w:val="005373E3"/>
    <w:rsid w:val="005378ED"/>
    <w:rsid w:val="00537F9A"/>
    <w:rsid w:val="00540CEF"/>
    <w:rsid w:val="00540F92"/>
    <w:rsid w:val="005410BE"/>
    <w:rsid w:val="00545356"/>
    <w:rsid w:val="00545753"/>
    <w:rsid w:val="00551E99"/>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7DFF"/>
    <w:rsid w:val="00577E86"/>
    <w:rsid w:val="005845C7"/>
    <w:rsid w:val="00584F06"/>
    <w:rsid w:val="0058519F"/>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6204"/>
    <w:rsid w:val="005B7FB9"/>
    <w:rsid w:val="005C013D"/>
    <w:rsid w:val="005C0D8B"/>
    <w:rsid w:val="005C3A6D"/>
    <w:rsid w:val="005C3F61"/>
    <w:rsid w:val="005C4110"/>
    <w:rsid w:val="005C48A2"/>
    <w:rsid w:val="005C4B9D"/>
    <w:rsid w:val="005C52BE"/>
    <w:rsid w:val="005C5339"/>
    <w:rsid w:val="005C72AC"/>
    <w:rsid w:val="005D1417"/>
    <w:rsid w:val="005D557B"/>
    <w:rsid w:val="005D5595"/>
    <w:rsid w:val="005E19B1"/>
    <w:rsid w:val="005E1BFC"/>
    <w:rsid w:val="005E215C"/>
    <w:rsid w:val="005E3695"/>
    <w:rsid w:val="005E39F4"/>
    <w:rsid w:val="005E6B6B"/>
    <w:rsid w:val="005E7B02"/>
    <w:rsid w:val="005E7EAF"/>
    <w:rsid w:val="005F054F"/>
    <w:rsid w:val="005F0ED9"/>
    <w:rsid w:val="005F282C"/>
    <w:rsid w:val="005F28FF"/>
    <w:rsid w:val="005F58F5"/>
    <w:rsid w:val="005F6B89"/>
    <w:rsid w:val="005F7944"/>
    <w:rsid w:val="00600A05"/>
    <w:rsid w:val="006011BC"/>
    <w:rsid w:val="00601DE3"/>
    <w:rsid w:val="006047E8"/>
    <w:rsid w:val="00606396"/>
    <w:rsid w:val="00606CD2"/>
    <w:rsid w:val="006072C1"/>
    <w:rsid w:val="00610651"/>
    <w:rsid w:val="006116AC"/>
    <w:rsid w:val="00611DBF"/>
    <w:rsid w:val="00612993"/>
    <w:rsid w:val="00613133"/>
    <w:rsid w:val="00613FD0"/>
    <w:rsid w:val="00616AD5"/>
    <w:rsid w:val="00616B9C"/>
    <w:rsid w:val="00620BD7"/>
    <w:rsid w:val="00622F52"/>
    <w:rsid w:val="00623570"/>
    <w:rsid w:val="00623CD6"/>
    <w:rsid w:val="00624AD5"/>
    <w:rsid w:val="00624F3F"/>
    <w:rsid w:val="006266D5"/>
    <w:rsid w:val="006275B9"/>
    <w:rsid w:val="00632D31"/>
    <w:rsid w:val="00633ADA"/>
    <w:rsid w:val="00633C8C"/>
    <w:rsid w:val="00633F84"/>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826"/>
    <w:rsid w:val="00670FF0"/>
    <w:rsid w:val="00671792"/>
    <w:rsid w:val="00674B69"/>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DE2"/>
    <w:rsid w:val="00695082"/>
    <w:rsid w:val="00695F62"/>
    <w:rsid w:val="0069779F"/>
    <w:rsid w:val="006A1D3D"/>
    <w:rsid w:val="006A20A7"/>
    <w:rsid w:val="006A2834"/>
    <w:rsid w:val="006A2C7D"/>
    <w:rsid w:val="006A332E"/>
    <w:rsid w:val="006A59F0"/>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FA"/>
    <w:rsid w:val="00730049"/>
    <w:rsid w:val="00730412"/>
    <w:rsid w:val="00730444"/>
    <w:rsid w:val="007310B1"/>
    <w:rsid w:val="0073114B"/>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36D9"/>
    <w:rsid w:val="00793C8E"/>
    <w:rsid w:val="00794ADE"/>
    <w:rsid w:val="00796E85"/>
    <w:rsid w:val="00796F49"/>
    <w:rsid w:val="00797B9B"/>
    <w:rsid w:val="007A0CA6"/>
    <w:rsid w:val="007A1207"/>
    <w:rsid w:val="007A1DB0"/>
    <w:rsid w:val="007A2449"/>
    <w:rsid w:val="007A2625"/>
    <w:rsid w:val="007A3E0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3115"/>
    <w:rsid w:val="00805200"/>
    <w:rsid w:val="0080632B"/>
    <w:rsid w:val="00810332"/>
    <w:rsid w:val="008103A2"/>
    <w:rsid w:val="00811464"/>
    <w:rsid w:val="00811D52"/>
    <w:rsid w:val="00815B9F"/>
    <w:rsid w:val="00816C7D"/>
    <w:rsid w:val="008176D1"/>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38A5"/>
    <w:rsid w:val="00884820"/>
    <w:rsid w:val="00885062"/>
    <w:rsid w:val="0088556B"/>
    <w:rsid w:val="00887489"/>
    <w:rsid w:val="0089055F"/>
    <w:rsid w:val="008919AD"/>
    <w:rsid w:val="008924E5"/>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55C3"/>
    <w:rsid w:val="008D5FE5"/>
    <w:rsid w:val="008D764F"/>
    <w:rsid w:val="008D7BB1"/>
    <w:rsid w:val="008E100A"/>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5238"/>
    <w:rsid w:val="00926429"/>
    <w:rsid w:val="00927164"/>
    <w:rsid w:val="00927DDE"/>
    <w:rsid w:val="00930193"/>
    <w:rsid w:val="0093055B"/>
    <w:rsid w:val="00930D2A"/>
    <w:rsid w:val="0093153E"/>
    <w:rsid w:val="00931DEB"/>
    <w:rsid w:val="00931E51"/>
    <w:rsid w:val="00934760"/>
    <w:rsid w:val="00944AD4"/>
    <w:rsid w:val="00947866"/>
    <w:rsid w:val="00950AC3"/>
    <w:rsid w:val="009519B7"/>
    <w:rsid w:val="00952FD2"/>
    <w:rsid w:val="00954966"/>
    <w:rsid w:val="00961534"/>
    <w:rsid w:val="009618AD"/>
    <w:rsid w:val="00963047"/>
    <w:rsid w:val="00966865"/>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EBF"/>
    <w:rsid w:val="009B132C"/>
    <w:rsid w:val="009B1439"/>
    <w:rsid w:val="009B1C27"/>
    <w:rsid w:val="009B2037"/>
    <w:rsid w:val="009B27AA"/>
    <w:rsid w:val="009B2AB4"/>
    <w:rsid w:val="009B54E6"/>
    <w:rsid w:val="009B5D0E"/>
    <w:rsid w:val="009B7A8A"/>
    <w:rsid w:val="009C08F0"/>
    <w:rsid w:val="009C0D6B"/>
    <w:rsid w:val="009C1FA7"/>
    <w:rsid w:val="009C505B"/>
    <w:rsid w:val="009C661F"/>
    <w:rsid w:val="009C6872"/>
    <w:rsid w:val="009C6FCF"/>
    <w:rsid w:val="009D1530"/>
    <w:rsid w:val="009D17AF"/>
    <w:rsid w:val="009D3350"/>
    <w:rsid w:val="009D3E58"/>
    <w:rsid w:val="009D43B7"/>
    <w:rsid w:val="009D4E7B"/>
    <w:rsid w:val="009D4F45"/>
    <w:rsid w:val="009D60FF"/>
    <w:rsid w:val="009D7306"/>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7375"/>
    <w:rsid w:val="00A577C2"/>
    <w:rsid w:val="00A6285C"/>
    <w:rsid w:val="00A63558"/>
    <w:rsid w:val="00A65287"/>
    <w:rsid w:val="00A675AD"/>
    <w:rsid w:val="00A70D8B"/>
    <w:rsid w:val="00A71D12"/>
    <w:rsid w:val="00A72B9F"/>
    <w:rsid w:val="00A7440E"/>
    <w:rsid w:val="00A74557"/>
    <w:rsid w:val="00A750DB"/>
    <w:rsid w:val="00A82119"/>
    <w:rsid w:val="00A821EE"/>
    <w:rsid w:val="00A829D4"/>
    <w:rsid w:val="00A82A8F"/>
    <w:rsid w:val="00A82BEC"/>
    <w:rsid w:val="00A837A8"/>
    <w:rsid w:val="00A84295"/>
    <w:rsid w:val="00A84344"/>
    <w:rsid w:val="00A85CD2"/>
    <w:rsid w:val="00A86B04"/>
    <w:rsid w:val="00A870F5"/>
    <w:rsid w:val="00A913A3"/>
    <w:rsid w:val="00A929EF"/>
    <w:rsid w:val="00A92BD7"/>
    <w:rsid w:val="00A94433"/>
    <w:rsid w:val="00A95835"/>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1551"/>
    <w:rsid w:val="00AD1CB0"/>
    <w:rsid w:val="00AD297E"/>
    <w:rsid w:val="00AD53ED"/>
    <w:rsid w:val="00AD5BE5"/>
    <w:rsid w:val="00AD5EF9"/>
    <w:rsid w:val="00AD6451"/>
    <w:rsid w:val="00AD677F"/>
    <w:rsid w:val="00AD74D3"/>
    <w:rsid w:val="00AD78DA"/>
    <w:rsid w:val="00AE00EA"/>
    <w:rsid w:val="00AE094F"/>
    <w:rsid w:val="00AE1D1D"/>
    <w:rsid w:val="00AE4151"/>
    <w:rsid w:val="00AE4DA4"/>
    <w:rsid w:val="00AE7E81"/>
    <w:rsid w:val="00AF4303"/>
    <w:rsid w:val="00B00508"/>
    <w:rsid w:val="00B00E94"/>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DC6"/>
    <w:rsid w:val="00B21E75"/>
    <w:rsid w:val="00B260DB"/>
    <w:rsid w:val="00B325AA"/>
    <w:rsid w:val="00B32EE8"/>
    <w:rsid w:val="00B35DA5"/>
    <w:rsid w:val="00B364F2"/>
    <w:rsid w:val="00B36F63"/>
    <w:rsid w:val="00B36F86"/>
    <w:rsid w:val="00B4043D"/>
    <w:rsid w:val="00B44F31"/>
    <w:rsid w:val="00B47EC1"/>
    <w:rsid w:val="00B53A56"/>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2B9"/>
    <w:rsid w:val="00B775FF"/>
    <w:rsid w:val="00B776FC"/>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B17"/>
    <w:rsid w:val="00BB5DDB"/>
    <w:rsid w:val="00BB6B23"/>
    <w:rsid w:val="00BC0676"/>
    <w:rsid w:val="00BC0F65"/>
    <w:rsid w:val="00BC1E1C"/>
    <w:rsid w:val="00BC53D6"/>
    <w:rsid w:val="00BC755D"/>
    <w:rsid w:val="00BD0416"/>
    <w:rsid w:val="00BD09C2"/>
    <w:rsid w:val="00BD23C8"/>
    <w:rsid w:val="00BE1317"/>
    <w:rsid w:val="00BE2D14"/>
    <w:rsid w:val="00BE2EC9"/>
    <w:rsid w:val="00BE2EEC"/>
    <w:rsid w:val="00BE3419"/>
    <w:rsid w:val="00BE3D7E"/>
    <w:rsid w:val="00BE797F"/>
    <w:rsid w:val="00BE7C97"/>
    <w:rsid w:val="00BF0C6A"/>
    <w:rsid w:val="00BF0FBC"/>
    <w:rsid w:val="00BF14D3"/>
    <w:rsid w:val="00BF1826"/>
    <w:rsid w:val="00BF1B8C"/>
    <w:rsid w:val="00BF3105"/>
    <w:rsid w:val="00BF4DAD"/>
    <w:rsid w:val="00BF707C"/>
    <w:rsid w:val="00BF7534"/>
    <w:rsid w:val="00C00D57"/>
    <w:rsid w:val="00C010E2"/>
    <w:rsid w:val="00C01B70"/>
    <w:rsid w:val="00C04AF0"/>
    <w:rsid w:val="00C04E5D"/>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753"/>
    <w:rsid w:val="00C3422B"/>
    <w:rsid w:val="00C37F25"/>
    <w:rsid w:val="00C45305"/>
    <w:rsid w:val="00C45344"/>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87798"/>
    <w:rsid w:val="00C910AA"/>
    <w:rsid w:val="00C92738"/>
    <w:rsid w:val="00C936B6"/>
    <w:rsid w:val="00C976B7"/>
    <w:rsid w:val="00C97CBF"/>
    <w:rsid w:val="00CA03C6"/>
    <w:rsid w:val="00CA0E6D"/>
    <w:rsid w:val="00CA10EA"/>
    <w:rsid w:val="00CA215C"/>
    <w:rsid w:val="00CA217B"/>
    <w:rsid w:val="00CA21CB"/>
    <w:rsid w:val="00CA44EE"/>
    <w:rsid w:val="00CA5D17"/>
    <w:rsid w:val="00CA5D22"/>
    <w:rsid w:val="00CA65ED"/>
    <w:rsid w:val="00CA6FC0"/>
    <w:rsid w:val="00CA7329"/>
    <w:rsid w:val="00CA7CC3"/>
    <w:rsid w:val="00CA7FD2"/>
    <w:rsid w:val="00CB1781"/>
    <w:rsid w:val="00CB2AB7"/>
    <w:rsid w:val="00CB3772"/>
    <w:rsid w:val="00CB5AB4"/>
    <w:rsid w:val="00CB697C"/>
    <w:rsid w:val="00CC25D3"/>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6D96"/>
    <w:rsid w:val="00D07A6E"/>
    <w:rsid w:val="00D11263"/>
    <w:rsid w:val="00D11ED4"/>
    <w:rsid w:val="00D12BA6"/>
    <w:rsid w:val="00D13106"/>
    <w:rsid w:val="00D144C5"/>
    <w:rsid w:val="00D176A3"/>
    <w:rsid w:val="00D17B08"/>
    <w:rsid w:val="00D20845"/>
    <w:rsid w:val="00D216D2"/>
    <w:rsid w:val="00D22041"/>
    <w:rsid w:val="00D22D5A"/>
    <w:rsid w:val="00D24517"/>
    <w:rsid w:val="00D24BE0"/>
    <w:rsid w:val="00D25016"/>
    <w:rsid w:val="00D255C7"/>
    <w:rsid w:val="00D25A1E"/>
    <w:rsid w:val="00D309C0"/>
    <w:rsid w:val="00D3143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2F40"/>
    <w:rsid w:val="00D74D00"/>
    <w:rsid w:val="00D756AF"/>
    <w:rsid w:val="00D75855"/>
    <w:rsid w:val="00D761A1"/>
    <w:rsid w:val="00D80F2D"/>
    <w:rsid w:val="00D81E7B"/>
    <w:rsid w:val="00D82935"/>
    <w:rsid w:val="00D830EF"/>
    <w:rsid w:val="00D834E8"/>
    <w:rsid w:val="00D8362E"/>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36CB"/>
    <w:rsid w:val="00DE4ECA"/>
    <w:rsid w:val="00DF1693"/>
    <w:rsid w:val="00DF3315"/>
    <w:rsid w:val="00DF4507"/>
    <w:rsid w:val="00DF6717"/>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50FE"/>
    <w:rsid w:val="00E3109C"/>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569"/>
    <w:rsid w:val="00E766D1"/>
    <w:rsid w:val="00E76AF9"/>
    <w:rsid w:val="00E76B74"/>
    <w:rsid w:val="00E77D9E"/>
    <w:rsid w:val="00E82884"/>
    <w:rsid w:val="00E8454A"/>
    <w:rsid w:val="00E84CD3"/>
    <w:rsid w:val="00E86902"/>
    <w:rsid w:val="00E86D88"/>
    <w:rsid w:val="00E91494"/>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572"/>
    <w:rsid w:val="00EF07FC"/>
    <w:rsid w:val="00EF0EA7"/>
    <w:rsid w:val="00EF0EE0"/>
    <w:rsid w:val="00EF16E6"/>
    <w:rsid w:val="00EF185E"/>
    <w:rsid w:val="00EF4AB8"/>
    <w:rsid w:val="00EF7102"/>
    <w:rsid w:val="00EF7F3A"/>
    <w:rsid w:val="00F01864"/>
    <w:rsid w:val="00F02C56"/>
    <w:rsid w:val="00F0433D"/>
    <w:rsid w:val="00F04AF6"/>
    <w:rsid w:val="00F05BEE"/>
    <w:rsid w:val="00F060B6"/>
    <w:rsid w:val="00F0613A"/>
    <w:rsid w:val="00F108C6"/>
    <w:rsid w:val="00F12C44"/>
    <w:rsid w:val="00F13AAB"/>
    <w:rsid w:val="00F17065"/>
    <w:rsid w:val="00F235A9"/>
    <w:rsid w:val="00F236F4"/>
    <w:rsid w:val="00F23C05"/>
    <w:rsid w:val="00F2425F"/>
    <w:rsid w:val="00F24A36"/>
    <w:rsid w:val="00F25BA1"/>
    <w:rsid w:val="00F25BE1"/>
    <w:rsid w:val="00F26652"/>
    <w:rsid w:val="00F26A5F"/>
    <w:rsid w:val="00F26BA0"/>
    <w:rsid w:val="00F27527"/>
    <w:rsid w:val="00F279EE"/>
    <w:rsid w:val="00F30FA2"/>
    <w:rsid w:val="00F3147C"/>
    <w:rsid w:val="00F321A3"/>
    <w:rsid w:val="00F321BD"/>
    <w:rsid w:val="00F33089"/>
    <w:rsid w:val="00F331E0"/>
    <w:rsid w:val="00F338E2"/>
    <w:rsid w:val="00F34FF6"/>
    <w:rsid w:val="00F361E1"/>
    <w:rsid w:val="00F4137B"/>
    <w:rsid w:val="00F41A9D"/>
    <w:rsid w:val="00F44857"/>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F60"/>
    <w:rsid w:val="00F956E8"/>
    <w:rsid w:val="00F9716C"/>
    <w:rsid w:val="00FA009D"/>
    <w:rsid w:val="00FA0EF8"/>
    <w:rsid w:val="00FA132C"/>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3DF"/>
    <w:rsid w:val="00FD3431"/>
    <w:rsid w:val="00FD4CBD"/>
    <w:rsid w:val="00FE0803"/>
    <w:rsid w:val="00FE17CE"/>
    <w:rsid w:val="00FE1CA5"/>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atteverket.se/download/18.1e6d5f87115319ffba380001857/70408.pdf"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hyperlink" Target="http://www.skatteverket.se/download/18.3dfca4f410f4fc63c86800016382/70702.pdf" TargetMode="External"/><Relationship Id="rId11" Type="http://schemas.openxmlformats.org/officeDocument/2006/relationships/hyperlink" Target="http://www.skatteverket.se/download/18.70ac421612e2a997f85800040302/70909svartvit.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www.skatteverket.se/download/18.1e6d5f87115319ffba380001857/70408.pdf" TargetMode="External"/><Relationship Id="rId16" Type="http://schemas.openxmlformats.org/officeDocument/2006/relationships/hyperlink" Target="http://www.skatteverket.se/download/18.3dfca4f410f4fc63c86800016382/70702.pdf" TargetMode="External"/><Relationship Id="rId17" Type="http://schemas.openxmlformats.org/officeDocument/2006/relationships/hyperlink" Target="http://www.oasisopen.org/committees/security/" TargetMode="External"/><Relationship Id="rId18" Type="http://schemas.openxmlformats.org/officeDocument/2006/relationships/hyperlink" Target="http://www.w3.org/TR/xmlschema-2/"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50CC-F92A-7742-906C-4994C0AC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2487</Words>
  <Characters>14180</Characters>
  <Application>Microsoft Macintosh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16634</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37</cp:revision>
  <cp:lastPrinted>2015-10-05T20:08:00Z</cp:lastPrinted>
  <dcterms:created xsi:type="dcterms:W3CDTF">2015-08-12T08:02:00Z</dcterms:created>
  <dcterms:modified xsi:type="dcterms:W3CDTF">2016-05-26T10:42:00Z</dcterms:modified>
</cp:coreProperties>
</file>