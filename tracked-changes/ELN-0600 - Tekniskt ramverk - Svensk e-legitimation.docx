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122C58C" w14:textId="77777777" w:rsidR="00373161" w:rsidRPr="00833C94" w:rsidRDefault="00373161" w:rsidP="00471134">
      <w:pPr>
        <w:spacing w:line="240" w:lineRule="auto"/>
        <w:jc w:val="center"/>
        <w:rPr>
          <w:sz w:val="72"/>
          <w:szCs w:val="72"/>
        </w:rPr>
      </w:pPr>
      <w:bookmarkStart w:id="0" w:name="_GoBack"/>
      <w:bookmarkEnd w:id="0"/>
    </w:p>
    <w:p w14:paraId="2E014A6D" w14:textId="77777777" w:rsidR="00373161" w:rsidRPr="00833C94" w:rsidRDefault="00373161" w:rsidP="00471134">
      <w:pPr>
        <w:spacing w:line="240" w:lineRule="auto"/>
        <w:jc w:val="center"/>
        <w:rPr>
          <w:sz w:val="72"/>
          <w:szCs w:val="72"/>
        </w:rPr>
      </w:pPr>
    </w:p>
    <w:p w14:paraId="029104C7" w14:textId="77777777" w:rsidR="00373161" w:rsidRPr="00833C94" w:rsidRDefault="00373161" w:rsidP="00471134">
      <w:pPr>
        <w:spacing w:line="240" w:lineRule="auto"/>
        <w:jc w:val="center"/>
        <w:rPr>
          <w:sz w:val="72"/>
          <w:szCs w:val="72"/>
        </w:rPr>
      </w:pPr>
    </w:p>
    <w:p w14:paraId="107108B8" w14:textId="77777777" w:rsidR="00373161" w:rsidRPr="00833C94" w:rsidRDefault="00373161" w:rsidP="00471134">
      <w:pPr>
        <w:spacing w:line="240" w:lineRule="auto"/>
        <w:jc w:val="center"/>
        <w:rPr>
          <w:sz w:val="72"/>
          <w:szCs w:val="72"/>
        </w:rPr>
      </w:pPr>
    </w:p>
    <w:p w14:paraId="5B684270" w14:textId="77777777" w:rsidR="00373161" w:rsidRPr="00833C94" w:rsidRDefault="00373161" w:rsidP="00471134">
      <w:pPr>
        <w:spacing w:line="240" w:lineRule="auto"/>
        <w:jc w:val="center"/>
        <w:rPr>
          <w:sz w:val="72"/>
          <w:szCs w:val="72"/>
        </w:rPr>
      </w:pPr>
    </w:p>
    <w:p w14:paraId="49C9B5BD" w14:textId="77777777" w:rsidR="00373161" w:rsidRPr="00833C94" w:rsidRDefault="00373161" w:rsidP="00471134">
      <w:pPr>
        <w:spacing w:line="240" w:lineRule="auto"/>
        <w:jc w:val="center"/>
        <w:rPr>
          <w:sz w:val="72"/>
          <w:szCs w:val="72"/>
        </w:rPr>
      </w:pPr>
    </w:p>
    <w:p w14:paraId="5A4DFD28" w14:textId="77777777" w:rsidR="00373161" w:rsidRPr="00833C94" w:rsidRDefault="005A5603" w:rsidP="00FA7E6F">
      <w:pPr>
        <w:pStyle w:val="Title"/>
      </w:pPr>
      <w:r>
        <w:t>T</w:t>
      </w:r>
      <w:r w:rsidR="00373161">
        <w:t>ekniskt ramverk för Svensk e-legitimation</w:t>
      </w:r>
    </w:p>
    <w:p w14:paraId="7CF5DE24" w14:textId="53D94532" w:rsidR="00373161" w:rsidRDefault="002643E6" w:rsidP="00471134">
      <w:pPr>
        <w:spacing w:line="240" w:lineRule="auto"/>
        <w:jc w:val="center"/>
      </w:pPr>
      <w:r>
        <w:t>ELN-0600-v1.</w:t>
      </w:r>
      <w:del w:id="1" w:author="Martin Lindström" w:date="2016-05-26T12:22:00Z">
        <w:r w:rsidR="0054691E" w:rsidDel="004D6E63">
          <w:delText>4</w:delText>
        </w:r>
      </w:del>
      <w:ins w:id="2" w:author="Martin Lindström" w:date="2016-05-26T12:22:00Z">
        <w:r w:rsidR="004D6E63">
          <w:t>5</w:t>
        </w:r>
      </w:ins>
    </w:p>
    <w:p w14:paraId="7F57F985" w14:textId="51406F39" w:rsidR="00A10E4E" w:rsidRDefault="00A10E4E" w:rsidP="00471134">
      <w:pPr>
        <w:spacing w:line="240" w:lineRule="auto"/>
        <w:jc w:val="center"/>
      </w:pPr>
      <w:r>
        <w:t>Version: 1.</w:t>
      </w:r>
      <w:ins w:id="3" w:author="Martin Lindström" w:date="2016-05-26T12:22:00Z">
        <w:r w:rsidR="004D6E63">
          <w:t>5</w:t>
        </w:r>
      </w:ins>
      <w:del w:id="4" w:author="Martin Lindström" w:date="2016-05-26T12:22:00Z">
        <w:r w:rsidR="0054691E" w:rsidDel="004D6E63">
          <w:delText>4</w:delText>
        </w:r>
      </w:del>
    </w:p>
    <w:p w14:paraId="6D0C59A0" w14:textId="31AD662A" w:rsidR="00A10E4E" w:rsidRPr="00833C94" w:rsidRDefault="00A10E4E" w:rsidP="00471134">
      <w:pPr>
        <w:spacing w:line="240" w:lineRule="auto"/>
        <w:jc w:val="center"/>
      </w:pPr>
      <w:del w:id="5" w:author="Martin Lindström" w:date="2016-05-26T12:22:00Z">
        <w:r w:rsidDel="004D6E63">
          <w:delText>201</w:delText>
        </w:r>
        <w:r w:rsidR="006C15C0" w:rsidDel="004D6E63">
          <w:delText>5-</w:delText>
        </w:r>
        <w:r w:rsidR="00876165" w:rsidDel="004D6E63">
          <w:delText>10-05</w:delText>
        </w:r>
      </w:del>
      <w:ins w:id="6" w:author="Martin Lindström" w:date="2016-05-26T12:22:00Z">
        <w:r w:rsidR="004D6E63">
          <w:t>2016-05-26</w:t>
        </w:r>
      </w:ins>
    </w:p>
    <w:p w14:paraId="0DD74823" w14:textId="77777777" w:rsidR="00373161" w:rsidRPr="00833C94" w:rsidRDefault="00373161" w:rsidP="00471134">
      <w:pPr>
        <w:spacing w:line="240" w:lineRule="auto"/>
        <w:jc w:val="center"/>
        <w:rPr>
          <w:b/>
          <w:sz w:val="28"/>
          <w:szCs w:val="20"/>
          <w:lang w:eastAsia="en-US"/>
        </w:rPr>
      </w:pPr>
      <w:r w:rsidRPr="00833C94">
        <w:br w:type="page"/>
      </w:r>
    </w:p>
    <w:bookmarkStart w:id="7" w:name="_Toc229061082"/>
    <w:p w14:paraId="42FE0F08" w14:textId="77777777" w:rsidR="00E86A93" w:rsidRDefault="00954A5A">
      <w:pPr>
        <w:pStyle w:val="TOC1"/>
        <w:tabs>
          <w:tab w:val="left" w:pos="370"/>
          <w:tab w:val="right" w:pos="9910"/>
        </w:tabs>
        <w:rPr>
          <w:rFonts w:asciiTheme="minorHAnsi" w:eastAsiaTheme="minorEastAsia" w:hAnsiTheme="minorHAnsi" w:cstheme="minorBidi"/>
          <w:b w:val="0"/>
          <w:bCs w:val="0"/>
          <w:caps w:val="0"/>
          <w:noProof/>
          <w:color w:val="auto"/>
          <w:kern w:val="0"/>
          <w:sz w:val="24"/>
          <w:szCs w:val="24"/>
          <w:u w:val="none"/>
          <w:lang w:eastAsia="ja-JP"/>
        </w:rPr>
      </w:pPr>
      <w:r w:rsidRPr="006C4EAB">
        <w:rPr>
          <w:lang w:val="en-US"/>
        </w:rPr>
        <w:lastRenderedPageBreak/>
        <w:fldChar w:fldCharType="begin"/>
      </w:r>
      <w:r w:rsidRPr="005C3EBD">
        <w:instrText xml:space="preserve"> TOC \o "1-3" </w:instrText>
      </w:r>
      <w:r w:rsidRPr="006C4EAB">
        <w:rPr>
          <w:lang w:val="en-US"/>
        </w:rPr>
        <w:fldChar w:fldCharType="separate"/>
      </w:r>
      <w:r w:rsidR="00E86A93">
        <w:rPr>
          <w:noProof/>
        </w:rPr>
        <w:t>1</w:t>
      </w:r>
      <w:r w:rsidR="00E86A93">
        <w:rPr>
          <w:rFonts w:asciiTheme="minorHAnsi" w:eastAsiaTheme="minorEastAsia" w:hAnsiTheme="minorHAnsi" w:cstheme="minorBidi"/>
          <w:b w:val="0"/>
          <w:bCs w:val="0"/>
          <w:caps w:val="0"/>
          <w:noProof/>
          <w:color w:val="auto"/>
          <w:kern w:val="0"/>
          <w:sz w:val="24"/>
          <w:szCs w:val="24"/>
          <w:u w:val="none"/>
          <w:lang w:eastAsia="ja-JP"/>
        </w:rPr>
        <w:tab/>
      </w:r>
      <w:r w:rsidR="00E86A93">
        <w:rPr>
          <w:noProof/>
        </w:rPr>
        <w:t>Introduktion</w:t>
      </w:r>
      <w:r w:rsidR="00E86A93">
        <w:rPr>
          <w:noProof/>
        </w:rPr>
        <w:tab/>
      </w:r>
      <w:r w:rsidR="00E86A93">
        <w:rPr>
          <w:noProof/>
        </w:rPr>
        <w:fldChar w:fldCharType="begin"/>
      </w:r>
      <w:r w:rsidR="00E86A93">
        <w:rPr>
          <w:noProof/>
        </w:rPr>
        <w:instrText xml:space="preserve"> PAGEREF _Toc305701629 \h </w:instrText>
      </w:r>
      <w:r w:rsidR="00E86A93">
        <w:rPr>
          <w:noProof/>
        </w:rPr>
      </w:r>
      <w:r w:rsidR="00E86A93">
        <w:rPr>
          <w:noProof/>
        </w:rPr>
        <w:fldChar w:fldCharType="separate"/>
      </w:r>
      <w:r w:rsidR="008D7E80">
        <w:rPr>
          <w:noProof/>
        </w:rPr>
        <w:t>3</w:t>
      </w:r>
      <w:r w:rsidR="00E86A93">
        <w:rPr>
          <w:noProof/>
        </w:rPr>
        <w:fldChar w:fldCharType="end"/>
      </w:r>
    </w:p>
    <w:p w14:paraId="279388BD" w14:textId="77777777" w:rsidR="00E86A93" w:rsidRDefault="00E86A93">
      <w:pPr>
        <w:pStyle w:val="TOC2"/>
        <w:tabs>
          <w:tab w:val="left" w:pos="552"/>
          <w:tab w:val="right" w:pos="9910"/>
        </w:tabs>
        <w:rPr>
          <w:rFonts w:asciiTheme="minorHAnsi" w:eastAsiaTheme="minorEastAsia" w:hAnsiTheme="minorHAnsi" w:cstheme="minorBidi"/>
          <w:b w:val="0"/>
          <w:bCs w:val="0"/>
          <w:smallCaps w:val="0"/>
          <w:noProof/>
          <w:color w:val="auto"/>
          <w:kern w:val="0"/>
          <w:sz w:val="24"/>
          <w:szCs w:val="24"/>
          <w:lang w:eastAsia="ja-JP"/>
        </w:rPr>
      </w:pPr>
      <w:r>
        <w:rPr>
          <w:noProof/>
        </w:rPr>
        <w:t>1.1</w:t>
      </w:r>
      <w:r>
        <w:rPr>
          <w:rFonts w:asciiTheme="minorHAnsi" w:eastAsiaTheme="minorEastAsia" w:hAnsiTheme="minorHAnsi" w:cstheme="minorBidi"/>
          <w:b w:val="0"/>
          <w:bCs w:val="0"/>
          <w:smallCaps w:val="0"/>
          <w:noProof/>
          <w:color w:val="auto"/>
          <w:kern w:val="0"/>
          <w:sz w:val="24"/>
          <w:szCs w:val="24"/>
          <w:lang w:eastAsia="ja-JP"/>
        </w:rPr>
        <w:tab/>
      </w:r>
      <w:r>
        <w:rPr>
          <w:noProof/>
        </w:rPr>
        <w:t>Identitetsfederationer för Svensk e-legitimation</w:t>
      </w:r>
      <w:r>
        <w:rPr>
          <w:noProof/>
        </w:rPr>
        <w:tab/>
      </w:r>
      <w:r>
        <w:rPr>
          <w:noProof/>
        </w:rPr>
        <w:fldChar w:fldCharType="begin"/>
      </w:r>
      <w:r>
        <w:rPr>
          <w:noProof/>
        </w:rPr>
        <w:instrText xml:space="preserve"> PAGEREF _Toc305701630 \h </w:instrText>
      </w:r>
      <w:r>
        <w:rPr>
          <w:noProof/>
        </w:rPr>
      </w:r>
      <w:r>
        <w:rPr>
          <w:noProof/>
        </w:rPr>
        <w:fldChar w:fldCharType="separate"/>
      </w:r>
      <w:r w:rsidR="008D7E80">
        <w:rPr>
          <w:noProof/>
        </w:rPr>
        <w:t>3</w:t>
      </w:r>
      <w:r>
        <w:rPr>
          <w:noProof/>
        </w:rPr>
        <w:fldChar w:fldCharType="end"/>
      </w:r>
    </w:p>
    <w:p w14:paraId="61F1848A" w14:textId="77777777" w:rsidR="00E86A93" w:rsidRDefault="00E86A93">
      <w:pPr>
        <w:pStyle w:val="TOC2"/>
        <w:tabs>
          <w:tab w:val="left" w:pos="552"/>
          <w:tab w:val="right" w:pos="9910"/>
        </w:tabs>
        <w:rPr>
          <w:rFonts w:asciiTheme="minorHAnsi" w:eastAsiaTheme="minorEastAsia" w:hAnsiTheme="minorHAnsi" w:cstheme="minorBidi"/>
          <w:b w:val="0"/>
          <w:bCs w:val="0"/>
          <w:smallCaps w:val="0"/>
          <w:noProof/>
          <w:color w:val="auto"/>
          <w:kern w:val="0"/>
          <w:sz w:val="24"/>
          <w:szCs w:val="24"/>
          <w:lang w:eastAsia="ja-JP"/>
        </w:rPr>
      </w:pPr>
      <w:r>
        <w:rPr>
          <w:noProof/>
        </w:rPr>
        <w:t>1.2</w:t>
      </w:r>
      <w:r>
        <w:rPr>
          <w:rFonts w:asciiTheme="minorHAnsi" w:eastAsiaTheme="minorEastAsia" w:hAnsiTheme="minorHAnsi" w:cstheme="minorBidi"/>
          <w:b w:val="0"/>
          <w:bCs w:val="0"/>
          <w:smallCaps w:val="0"/>
          <w:noProof/>
          <w:color w:val="auto"/>
          <w:kern w:val="0"/>
          <w:sz w:val="24"/>
          <w:szCs w:val="24"/>
          <w:lang w:eastAsia="ja-JP"/>
        </w:rPr>
        <w:tab/>
      </w:r>
      <w:r>
        <w:rPr>
          <w:noProof/>
        </w:rPr>
        <w:t>Tillitsramverk och säkerhetsnivåer</w:t>
      </w:r>
      <w:r>
        <w:rPr>
          <w:noProof/>
        </w:rPr>
        <w:tab/>
      </w:r>
      <w:r>
        <w:rPr>
          <w:noProof/>
        </w:rPr>
        <w:fldChar w:fldCharType="begin"/>
      </w:r>
      <w:r>
        <w:rPr>
          <w:noProof/>
        </w:rPr>
        <w:instrText xml:space="preserve"> PAGEREF _Toc305701631 \h </w:instrText>
      </w:r>
      <w:r>
        <w:rPr>
          <w:noProof/>
        </w:rPr>
      </w:r>
      <w:r>
        <w:rPr>
          <w:noProof/>
        </w:rPr>
        <w:fldChar w:fldCharType="separate"/>
      </w:r>
      <w:r w:rsidR="008D7E80">
        <w:rPr>
          <w:noProof/>
        </w:rPr>
        <w:t>4</w:t>
      </w:r>
      <w:r>
        <w:rPr>
          <w:noProof/>
        </w:rPr>
        <w:fldChar w:fldCharType="end"/>
      </w:r>
    </w:p>
    <w:p w14:paraId="09767FB9" w14:textId="77777777" w:rsidR="00E86A93" w:rsidRDefault="00E86A93">
      <w:pPr>
        <w:pStyle w:val="TOC2"/>
        <w:tabs>
          <w:tab w:val="left" w:pos="552"/>
          <w:tab w:val="right" w:pos="9910"/>
        </w:tabs>
        <w:rPr>
          <w:rFonts w:asciiTheme="minorHAnsi" w:eastAsiaTheme="minorEastAsia" w:hAnsiTheme="minorHAnsi" w:cstheme="minorBidi"/>
          <w:b w:val="0"/>
          <w:bCs w:val="0"/>
          <w:smallCaps w:val="0"/>
          <w:noProof/>
          <w:color w:val="auto"/>
          <w:kern w:val="0"/>
          <w:sz w:val="24"/>
          <w:szCs w:val="24"/>
          <w:lang w:eastAsia="ja-JP"/>
        </w:rPr>
      </w:pPr>
      <w:r>
        <w:rPr>
          <w:noProof/>
        </w:rPr>
        <w:t>1.3</w:t>
      </w:r>
      <w:r>
        <w:rPr>
          <w:rFonts w:asciiTheme="minorHAnsi" w:eastAsiaTheme="minorEastAsia" w:hAnsiTheme="minorHAnsi" w:cstheme="minorBidi"/>
          <w:b w:val="0"/>
          <w:bCs w:val="0"/>
          <w:smallCaps w:val="0"/>
          <w:noProof/>
          <w:color w:val="auto"/>
          <w:kern w:val="0"/>
          <w:sz w:val="24"/>
          <w:szCs w:val="24"/>
          <w:lang w:eastAsia="ja-JP"/>
        </w:rPr>
        <w:tab/>
      </w:r>
      <w:r>
        <w:rPr>
          <w:noProof/>
        </w:rPr>
        <w:t>Tjänst för insamling, administration och publicering av Metadata</w:t>
      </w:r>
      <w:r>
        <w:rPr>
          <w:noProof/>
        </w:rPr>
        <w:tab/>
      </w:r>
      <w:r>
        <w:rPr>
          <w:noProof/>
        </w:rPr>
        <w:fldChar w:fldCharType="begin"/>
      </w:r>
      <w:r>
        <w:rPr>
          <w:noProof/>
        </w:rPr>
        <w:instrText xml:space="preserve"> PAGEREF _Toc305701632 \h </w:instrText>
      </w:r>
      <w:r>
        <w:rPr>
          <w:noProof/>
        </w:rPr>
      </w:r>
      <w:r>
        <w:rPr>
          <w:noProof/>
        </w:rPr>
        <w:fldChar w:fldCharType="separate"/>
      </w:r>
      <w:r w:rsidR="008D7E80">
        <w:rPr>
          <w:noProof/>
        </w:rPr>
        <w:t>4</w:t>
      </w:r>
      <w:r>
        <w:rPr>
          <w:noProof/>
        </w:rPr>
        <w:fldChar w:fldCharType="end"/>
      </w:r>
    </w:p>
    <w:p w14:paraId="220E8AAA" w14:textId="77777777" w:rsidR="00E86A93" w:rsidRDefault="00E86A93">
      <w:pPr>
        <w:pStyle w:val="TOC3"/>
        <w:tabs>
          <w:tab w:val="left" w:pos="696"/>
          <w:tab w:val="right" w:pos="9910"/>
        </w:tabs>
        <w:rPr>
          <w:rFonts w:asciiTheme="minorHAnsi" w:eastAsiaTheme="minorEastAsia" w:hAnsiTheme="minorHAnsi" w:cstheme="minorBidi"/>
          <w:smallCaps w:val="0"/>
          <w:noProof/>
          <w:color w:val="auto"/>
          <w:kern w:val="0"/>
          <w:sz w:val="24"/>
          <w:szCs w:val="24"/>
          <w:lang w:eastAsia="ja-JP"/>
        </w:rPr>
      </w:pPr>
      <w:r>
        <w:rPr>
          <w:noProof/>
        </w:rPr>
        <w:t>1.3.1</w:t>
      </w:r>
      <w:r>
        <w:rPr>
          <w:rFonts w:asciiTheme="minorHAnsi" w:eastAsiaTheme="minorEastAsia" w:hAnsiTheme="minorHAnsi" w:cstheme="minorBidi"/>
          <w:smallCaps w:val="0"/>
          <w:noProof/>
          <w:color w:val="auto"/>
          <w:kern w:val="0"/>
          <w:sz w:val="24"/>
          <w:szCs w:val="24"/>
          <w:lang w:eastAsia="ja-JP"/>
        </w:rPr>
        <w:tab/>
      </w:r>
      <w:r>
        <w:rPr>
          <w:noProof/>
        </w:rPr>
        <w:t>Tillit och metadata</w:t>
      </w:r>
      <w:r>
        <w:rPr>
          <w:noProof/>
        </w:rPr>
        <w:tab/>
      </w:r>
      <w:r>
        <w:rPr>
          <w:noProof/>
        </w:rPr>
        <w:fldChar w:fldCharType="begin"/>
      </w:r>
      <w:r>
        <w:rPr>
          <w:noProof/>
        </w:rPr>
        <w:instrText xml:space="preserve"> PAGEREF _Toc305701633 \h </w:instrText>
      </w:r>
      <w:r>
        <w:rPr>
          <w:noProof/>
        </w:rPr>
      </w:r>
      <w:r>
        <w:rPr>
          <w:noProof/>
        </w:rPr>
        <w:fldChar w:fldCharType="separate"/>
      </w:r>
      <w:r w:rsidR="008D7E80">
        <w:rPr>
          <w:noProof/>
        </w:rPr>
        <w:t>5</w:t>
      </w:r>
      <w:r>
        <w:rPr>
          <w:noProof/>
        </w:rPr>
        <w:fldChar w:fldCharType="end"/>
      </w:r>
    </w:p>
    <w:p w14:paraId="22EA66EA" w14:textId="77777777" w:rsidR="00E86A93" w:rsidRDefault="00E86A93">
      <w:pPr>
        <w:pStyle w:val="TOC2"/>
        <w:tabs>
          <w:tab w:val="left" w:pos="552"/>
          <w:tab w:val="right" w:pos="9910"/>
        </w:tabs>
        <w:rPr>
          <w:rFonts w:asciiTheme="minorHAnsi" w:eastAsiaTheme="minorEastAsia" w:hAnsiTheme="minorHAnsi" w:cstheme="minorBidi"/>
          <w:b w:val="0"/>
          <w:bCs w:val="0"/>
          <w:smallCaps w:val="0"/>
          <w:noProof/>
          <w:color w:val="auto"/>
          <w:kern w:val="0"/>
          <w:sz w:val="24"/>
          <w:szCs w:val="24"/>
          <w:lang w:eastAsia="ja-JP"/>
        </w:rPr>
      </w:pPr>
      <w:r>
        <w:rPr>
          <w:noProof/>
        </w:rPr>
        <w:t>1.4</w:t>
      </w:r>
      <w:r>
        <w:rPr>
          <w:rFonts w:asciiTheme="minorHAnsi" w:eastAsiaTheme="minorEastAsia" w:hAnsiTheme="minorHAnsi" w:cstheme="minorBidi"/>
          <w:b w:val="0"/>
          <w:bCs w:val="0"/>
          <w:smallCaps w:val="0"/>
          <w:noProof/>
          <w:color w:val="auto"/>
          <w:kern w:val="0"/>
          <w:sz w:val="24"/>
          <w:szCs w:val="24"/>
          <w:lang w:eastAsia="ja-JP"/>
        </w:rPr>
        <w:tab/>
      </w:r>
      <w:r>
        <w:rPr>
          <w:noProof/>
        </w:rPr>
        <w:t>Anvisningstjänst</w:t>
      </w:r>
      <w:r>
        <w:rPr>
          <w:noProof/>
        </w:rPr>
        <w:tab/>
      </w:r>
      <w:r>
        <w:rPr>
          <w:noProof/>
        </w:rPr>
        <w:fldChar w:fldCharType="begin"/>
      </w:r>
      <w:r>
        <w:rPr>
          <w:noProof/>
        </w:rPr>
        <w:instrText xml:space="preserve"> PAGEREF _Toc305701634 \h </w:instrText>
      </w:r>
      <w:r>
        <w:rPr>
          <w:noProof/>
        </w:rPr>
      </w:r>
      <w:r>
        <w:rPr>
          <w:noProof/>
        </w:rPr>
        <w:fldChar w:fldCharType="separate"/>
      </w:r>
      <w:r w:rsidR="008D7E80">
        <w:rPr>
          <w:noProof/>
        </w:rPr>
        <w:t>5</w:t>
      </w:r>
      <w:r>
        <w:rPr>
          <w:noProof/>
        </w:rPr>
        <w:fldChar w:fldCharType="end"/>
      </w:r>
    </w:p>
    <w:p w14:paraId="157AD99B" w14:textId="77777777" w:rsidR="00E86A93" w:rsidRDefault="00E86A93">
      <w:pPr>
        <w:pStyle w:val="TOC2"/>
        <w:tabs>
          <w:tab w:val="left" w:pos="552"/>
          <w:tab w:val="right" w:pos="9910"/>
        </w:tabs>
        <w:rPr>
          <w:rFonts w:asciiTheme="minorHAnsi" w:eastAsiaTheme="minorEastAsia" w:hAnsiTheme="minorHAnsi" w:cstheme="minorBidi"/>
          <w:b w:val="0"/>
          <w:bCs w:val="0"/>
          <w:smallCaps w:val="0"/>
          <w:noProof/>
          <w:color w:val="auto"/>
          <w:kern w:val="0"/>
          <w:sz w:val="24"/>
          <w:szCs w:val="24"/>
          <w:lang w:eastAsia="ja-JP"/>
        </w:rPr>
      </w:pPr>
      <w:r>
        <w:rPr>
          <w:noProof/>
        </w:rPr>
        <w:t>1.5</w:t>
      </w:r>
      <w:r>
        <w:rPr>
          <w:rFonts w:asciiTheme="minorHAnsi" w:eastAsiaTheme="minorEastAsia" w:hAnsiTheme="minorHAnsi" w:cstheme="minorBidi"/>
          <w:b w:val="0"/>
          <w:bCs w:val="0"/>
          <w:smallCaps w:val="0"/>
          <w:noProof/>
          <w:color w:val="auto"/>
          <w:kern w:val="0"/>
          <w:sz w:val="24"/>
          <w:szCs w:val="24"/>
          <w:lang w:eastAsia="ja-JP"/>
        </w:rPr>
        <w:tab/>
      </w:r>
      <w:r>
        <w:rPr>
          <w:noProof/>
        </w:rPr>
        <w:t>Utfärdare av e-legitimation och utfärdare av identitetsintyg</w:t>
      </w:r>
      <w:r>
        <w:rPr>
          <w:noProof/>
        </w:rPr>
        <w:tab/>
      </w:r>
      <w:r>
        <w:rPr>
          <w:noProof/>
        </w:rPr>
        <w:fldChar w:fldCharType="begin"/>
      </w:r>
      <w:r>
        <w:rPr>
          <w:noProof/>
        </w:rPr>
        <w:instrText xml:space="preserve"> PAGEREF _Toc305701635 \h </w:instrText>
      </w:r>
      <w:r>
        <w:rPr>
          <w:noProof/>
        </w:rPr>
      </w:r>
      <w:r>
        <w:rPr>
          <w:noProof/>
        </w:rPr>
        <w:fldChar w:fldCharType="separate"/>
      </w:r>
      <w:r w:rsidR="008D7E80">
        <w:rPr>
          <w:noProof/>
        </w:rPr>
        <w:t>5</w:t>
      </w:r>
      <w:r>
        <w:rPr>
          <w:noProof/>
        </w:rPr>
        <w:fldChar w:fldCharType="end"/>
      </w:r>
    </w:p>
    <w:p w14:paraId="24FAC46F" w14:textId="77777777" w:rsidR="00E86A93" w:rsidRDefault="00E86A93">
      <w:pPr>
        <w:pStyle w:val="TOC2"/>
        <w:tabs>
          <w:tab w:val="left" w:pos="552"/>
          <w:tab w:val="right" w:pos="9910"/>
        </w:tabs>
        <w:rPr>
          <w:rFonts w:asciiTheme="minorHAnsi" w:eastAsiaTheme="minorEastAsia" w:hAnsiTheme="minorHAnsi" w:cstheme="minorBidi"/>
          <w:b w:val="0"/>
          <w:bCs w:val="0"/>
          <w:smallCaps w:val="0"/>
          <w:noProof/>
          <w:color w:val="auto"/>
          <w:kern w:val="0"/>
          <w:sz w:val="24"/>
          <w:szCs w:val="24"/>
          <w:lang w:eastAsia="ja-JP"/>
        </w:rPr>
      </w:pPr>
      <w:r>
        <w:rPr>
          <w:noProof/>
        </w:rPr>
        <w:t>1.6</w:t>
      </w:r>
      <w:r>
        <w:rPr>
          <w:rFonts w:asciiTheme="minorHAnsi" w:eastAsiaTheme="minorEastAsia" w:hAnsiTheme="minorHAnsi" w:cstheme="minorBidi"/>
          <w:b w:val="0"/>
          <w:bCs w:val="0"/>
          <w:smallCaps w:val="0"/>
          <w:noProof/>
          <w:color w:val="auto"/>
          <w:kern w:val="0"/>
          <w:sz w:val="24"/>
          <w:szCs w:val="24"/>
          <w:lang w:eastAsia="ja-JP"/>
        </w:rPr>
        <w:tab/>
      </w:r>
      <w:r>
        <w:rPr>
          <w:noProof/>
        </w:rPr>
        <w:t>Integration i e-tjänster</w:t>
      </w:r>
      <w:r>
        <w:rPr>
          <w:noProof/>
        </w:rPr>
        <w:tab/>
      </w:r>
      <w:r>
        <w:rPr>
          <w:noProof/>
        </w:rPr>
        <w:fldChar w:fldCharType="begin"/>
      </w:r>
      <w:r>
        <w:rPr>
          <w:noProof/>
        </w:rPr>
        <w:instrText xml:space="preserve"> PAGEREF _Toc305701636 \h </w:instrText>
      </w:r>
      <w:r>
        <w:rPr>
          <w:noProof/>
        </w:rPr>
      </w:r>
      <w:r>
        <w:rPr>
          <w:noProof/>
        </w:rPr>
        <w:fldChar w:fldCharType="separate"/>
      </w:r>
      <w:r w:rsidR="008D7E80">
        <w:rPr>
          <w:noProof/>
        </w:rPr>
        <w:t>5</w:t>
      </w:r>
      <w:r>
        <w:rPr>
          <w:noProof/>
        </w:rPr>
        <w:fldChar w:fldCharType="end"/>
      </w:r>
    </w:p>
    <w:p w14:paraId="434EA7D9" w14:textId="77777777" w:rsidR="00E86A93" w:rsidRDefault="00E86A93">
      <w:pPr>
        <w:pStyle w:val="TOC2"/>
        <w:tabs>
          <w:tab w:val="left" w:pos="552"/>
          <w:tab w:val="right" w:pos="9910"/>
        </w:tabs>
        <w:rPr>
          <w:rFonts w:asciiTheme="minorHAnsi" w:eastAsiaTheme="minorEastAsia" w:hAnsiTheme="minorHAnsi" w:cstheme="minorBidi"/>
          <w:b w:val="0"/>
          <w:bCs w:val="0"/>
          <w:smallCaps w:val="0"/>
          <w:noProof/>
          <w:color w:val="auto"/>
          <w:kern w:val="0"/>
          <w:sz w:val="24"/>
          <w:szCs w:val="24"/>
          <w:lang w:eastAsia="ja-JP"/>
        </w:rPr>
      </w:pPr>
      <w:r>
        <w:rPr>
          <w:noProof/>
        </w:rPr>
        <w:t>1.7</w:t>
      </w:r>
      <w:r>
        <w:rPr>
          <w:rFonts w:asciiTheme="minorHAnsi" w:eastAsiaTheme="minorEastAsia" w:hAnsiTheme="minorHAnsi" w:cstheme="minorBidi"/>
          <w:b w:val="0"/>
          <w:bCs w:val="0"/>
          <w:smallCaps w:val="0"/>
          <w:noProof/>
          <w:color w:val="auto"/>
          <w:kern w:val="0"/>
          <w:sz w:val="24"/>
          <w:szCs w:val="24"/>
          <w:lang w:eastAsia="ja-JP"/>
        </w:rPr>
        <w:tab/>
      </w:r>
      <w:r>
        <w:rPr>
          <w:noProof/>
        </w:rPr>
        <w:t>Underskrift</w:t>
      </w:r>
      <w:r>
        <w:rPr>
          <w:noProof/>
        </w:rPr>
        <w:tab/>
      </w:r>
      <w:r>
        <w:rPr>
          <w:noProof/>
        </w:rPr>
        <w:fldChar w:fldCharType="begin"/>
      </w:r>
      <w:r>
        <w:rPr>
          <w:noProof/>
        </w:rPr>
        <w:instrText xml:space="preserve"> PAGEREF _Toc305701637 \h </w:instrText>
      </w:r>
      <w:r>
        <w:rPr>
          <w:noProof/>
        </w:rPr>
      </w:r>
      <w:r>
        <w:rPr>
          <w:noProof/>
        </w:rPr>
        <w:fldChar w:fldCharType="separate"/>
      </w:r>
      <w:r w:rsidR="008D7E80">
        <w:rPr>
          <w:noProof/>
        </w:rPr>
        <w:t>6</w:t>
      </w:r>
      <w:r>
        <w:rPr>
          <w:noProof/>
        </w:rPr>
        <w:fldChar w:fldCharType="end"/>
      </w:r>
    </w:p>
    <w:p w14:paraId="3B89FB49" w14:textId="77777777" w:rsidR="00E86A93" w:rsidRDefault="00E86A93">
      <w:pPr>
        <w:pStyle w:val="TOC1"/>
        <w:tabs>
          <w:tab w:val="left" w:pos="370"/>
          <w:tab w:val="right" w:pos="9910"/>
        </w:tabs>
        <w:rPr>
          <w:rFonts w:asciiTheme="minorHAnsi" w:eastAsiaTheme="minorEastAsia" w:hAnsiTheme="minorHAnsi" w:cstheme="minorBidi"/>
          <w:b w:val="0"/>
          <w:bCs w:val="0"/>
          <w:caps w:val="0"/>
          <w:noProof/>
          <w:color w:val="auto"/>
          <w:kern w:val="0"/>
          <w:sz w:val="24"/>
          <w:szCs w:val="24"/>
          <w:u w:val="none"/>
          <w:lang w:eastAsia="ja-JP"/>
        </w:rPr>
      </w:pPr>
      <w:r>
        <w:rPr>
          <w:noProof/>
        </w:rPr>
        <w:t>2</w:t>
      </w:r>
      <w:r>
        <w:rPr>
          <w:rFonts w:asciiTheme="minorHAnsi" w:eastAsiaTheme="minorEastAsia" w:hAnsiTheme="minorHAnsi" w:cstheme="minorBidi"/>
          <w:b w:val="0"/>
          <w:bCs w:val="0"/>
          <w:caps w:val="0"/>
          <w:noProof/>
          <w:color w:val="auto"/>
          <w:kern w:val="0"/>
          <w:sz w:val="24"/>
          <w:szCs w:val="24"/>
          <w:u w:val="none"/>
          <w:lang w:eastAsia="ja-JP"/>
        </w:rPr>
        <w:tab/>
      </w:r>
      <w:r>
        <w:rPr>
          <w:noProof/>
        </w:rPr>
        <w:t>Tekniska specifikationer</w:t>
      </w:r>
      <w:r>
        <w:rPr>
          <w:noProof/>
        </w:rPr>
        <w:tab/>
      </w:r>
      <w:r>
        <w:rPr>
          <w:noProof/>
        </w:rPr>
        <w:fldChar w:fldCharType="begin"/>
      </w:r>
      <w:r>
        <w:rPr>
          <w:noProof/>
        </w:rPr>
        <w:instrText xml:space="preserve"> PAGEREF _Toc305701638 \h </w:instrText>
      </w:r>
      <w:r>
        <w:rPr>
          <w:noProof/>
        </w:rPr>
      </w:r>
      <w:r>
        <w:rPr>
          <w:noProof/>
        </w:rPr>
        <w:fldChar w:fldCharType="separate"/>
      </w:r>
      <w:r w:rsidR="008D7E80">
        <w:rPr>
          <w:noProof/>
        </w:rPr>
        <w:t>7</w:t>
      </w:r>
      <w:r>
        <w:rPr>
          <w:noProof/>
        </w:rPr>
        <w:fldChar w:fldCharType="end"/>
      </w:r>
    </w:p>
    <w:p w14:paraId="3779F5FD" w14:textId="77777777" w:rsidR="00E86A93" w:rsidRDefault="00E86A93">
      <w:pPr>
        <w:pStyle w:val="TOC2"/>
        <w:tabs>
          <w:tab w:val="left" w:pos="552"/>
          <w:tab w:val="right" w:pos="9910"/>
        </w:tabs>
        <w:rPr>
          <w:rFonts w:asciiTheme="minorHAnsi" w:eastAsiaTheme="minorEastAsia" w:hAnsiTheme="minorHAnsi" w:cstheme="minorBidi"/>
          <w:b w:val="0"/>
          <w:bCs w:val="0"/>
          <w:smallCaps w:val="0"/>
          <w:noProof/>
          <w:color w:val="auto"/>
          <w:kern w:val="0"/>
          <w:sz w:val="24"/>
          <w:szCs w:val="24"/>
          <w:lang w:eastAsia="ja-JP"/>
        </w:rPr>
      </w:pPr>
      <w:r>
        <w:rPr>
          <w:noProof/>
        </w:rPr>
        <w:t>2.1</w:t>
      </w:r>
      <w:r>
        <w:rPr>
          <w:rFonts w:asciiTheme="minorHAnsi" w:eastAsiaTheme="minorEastAsia" w:hAnsiTheme="minorHAnsi" w:cstheme="minorBidi"/>
          <w:b w:val="0"/>
          <w:bCs w:val="0"/>
          <w:smallCaps w:val="0"/>
          <w:noProof/>
          <w:color w:val="auto"/>
          <w:kern w:val="0"/>
          <w:sz w:val="24"/>
          <w:szCs w:val="24"/>
          <w:lang w:eastAsia="ja-JP"/>
        </w:rPr>
        <w:tab/>
      </w:r>
      <w:r>
        <w:rPr>
          <w:noProof/>
        </w:rPr>
        <w:t>SAML-profiler</w:t>
      </w:r>
      <w:r>
        <w:rPr>
          <w:noProof/>
        </w:rPr>
        <w:tab/>
      </w:r>
      <w:r>
        <w:rPr>
          <w:noProof/>
        </w:rPr>
        <w:fldChar w:fldCharType="begin"/>
      </w:r>
      <w:r>
        <w:rPr>
          <w:noProof/>
        </w:rPr>
        <w:instrText xml:space="preserve"> PAGEREF _Toc305701639 \h </w:instrText>
      </w:r>
      <w:r>
        <w:rPr>
          <w:noProof/>
        </w:rPr>
      </w:r>
      <w:r>
        <w:rPr>
          <w:noProof/>
        </w:rPr>
        <w:fldChar w:fldCharType="separate"/>
      </w:r>
      <w:r w:rsidR="008D7E80">
        <w:rPr>
          <w:noProof/>
        </w:rPr>
        <w:t>7</w:t>
      </w:r>
      <w:r>
        <w:rPr>
          <w:noProof/>
        </w:rPr>
        <w:fldChar w:fldCharType="end"/>
      </w:r>
    </w:p>
    <w:p w14:paraId="5CDEB5E9" w14:textId="77777777" w:rsidR="00E86A93" w:rsidRDefault="00E86A93">
      <w:pPr>
        <w:pStyle w:val="TOC3"/>
        <w:tabs>
          <w:tab w:val="left" w:pos="696"/>
          <w:tab w:val="right" w:pos="9910"/>
        </w:tabs>
        <w:rPr>
          <w:rFonts w:asciiTheme="minorHAnsi" w:eastAsiaTheme="minorEastAsia" w:hAnsiTheme="minorHAnsi" w:cstheme="minorBidi"/>
          <w:smallCaps w:val="0"/>
          <w:noProof/>
          <w:color w:val="auto"/>
          <w:kern w:val="0"/>
          <w:sz w:val="24"/>
          <w:szCs w:val="24"/>
          <w:lang w:eastAsia="ja-JP"/>
        </w:rPr>
      </w:pPr>
      <w:r>
        <w:rPr>
          <w:noProof/>
        </w:rPr>
        <w:t>2.1.1</w:t>
      </w:r>
      <w:r>
        <w:rPr>
          <w:rFonts w:asciiTheme="minorHAnsi" w:eastAsiaTheme="minorEastAsia" w:hAnsiTheme="minorHAnsi" w:cstheme="minorBidi"/>
          <w:smallCaps w:val="0"/>
          <w:noProof/>
          <w:color w:val="auto"/>
          <w:kern w:val="0"/>
          <w:sz w:val="24"/>
          <w:szCs w:val="24"/>
          <w:lang w:eastAsia="ja-JP"/>
        </w:rPr>
        <w:tab/>
      </w:r>
      <w:r>
        <w:rPr>
          <w:noProof/>
        </w:rPr>
        <w:t>Specifikationer för anvisning (Discovery)</w:t>
      </w:r>
      <w:r>
        <w:rPr>
          <w:noProof/>
        </w:rPr>
        <w:tab/>
      </w:r>
      <w:r>
        <w:rPr>
          <w:noProof/>
        </w:rPr>
        <w:fldChar w:fldCharType="begin"/>
      </w:r>
      <w:r>
        <w:rPr>
          <w:noProof/>
        </w:rPr>
        <w:instrText xml:space="preserve"> PAGEREF _Toc305701640 \h </w:instrText>
      </w:r>
      <w:r>
        <w:rPr>
          <w:noProof/>
        </w:rPr>
      </w:r>
      <w:r>
        <w:rPr>
          <w:noProof/>
        </w:rPr>
        <w:fldChar w:fldCharType="separate"/>
      </w:r>
      <w:r w:rsidR="008D7E80">
        <w:rPr>
          <w:noProof/>
        </w:rPr>
        <w:t>7</w:t>
      </w:r>
      <w:r>
        <w:rPr>
          <w:noProof/>
        </w:rPr>
        <w:fldChar w:fldCharType="end"/>
      </w:r>
    </w:p>
    <w:p w14:paraId="66F5A507" w14:textId="77777777" w:rsidR="00E86A93" w:rsidRDefault="00E86A93">
      <w:pPr>
        <w:pStyle w:val="TOC2"/>
        <w:tabs>
          <w:tab w:val="left" w:pos="552"/>
          <w:tab w:val="right" w:pos="9910"/>
        </w:tabs>
        <w:rPr>
          <w:rFonts w:asciiTheme="minorHAnsi" w:eastAsiaTheme="minorEastAsia" w:hAnsiTheme="minorHAnsi" w:cstheme="minorBidi"/>
          <w:b w:val="0"/>
          <w:bCs w:val="0"/>
          <w:smallCaps w:val="0"/>
          <w:noProof/>
          <w:color w:val="auto"/>
          <w:kern w:val="0"/>
          <w:sz w:val="24"/>
          <w:szCs w:val="24"/>
          <w:lang w:eastAsia="ja-JP"/>
        </w:rPr>
      </w:pPr>
      <w:r>
        <w:rPr>
          <w:noProof/>
        </w:rPr>
        <w:t>2.2</w:t>
      </w:r>
      <w:r>
        <w:rPr>
          <w:rFonts w:asciiTheme="minorHAnsi" w:eastAsiaTheme="minorEastAsia" w:hAnsiTheme="minorHAnsi" w:cstheme="minorBidi"/>
          <w:b w:val="0"/>
          <w:bCs w:val="0"/>
          <w:smallCaps w:val="0"/>
          <w:noProof/>
          <w:color w:val="auto"/>
          <w:kern w:val="0"/>
          <w:sz w:val="24"/>
          <w:szCs w:val="24"/>
          <w:lang w:eastAsia="ja-JP"/>
        </w:rPr>
        <w:tab/>
      </w:r>
      <w:r>
        <w:rPr>
          <w:noProof/>
        </w:rPr>
        <w:t>Specifikationer för identitetsfederationer för Svensk e-legitimation</w:t>
      </w:r>
      <w:r>
        <w:rPr>
          <w:noProof/>
        </w:rPr>
        <w:tab/>
      </w:r>
      <w:r>
        <w:rPr>
          <w:noProof/>
        </w:rPr>
        <w:fldChar w:fldCharType="begin"/>
      </w:r>
      <w:r>
        <w:rPr>
          <w:noProof/>
        </w:rPr>
        <w:instrText xml:space="preserve"> PAGEREF _Toc305701641 \h </w:instrText>
      </w:r>
      <w:r>
        <w:rPr>
          <w:noProof/>
        </w:rPr>
      </w:r>
      <w:r>
        <w:rPr>
          <w:noProof/>
        </w:rPr>
        <w:fldChar w:fldCharType="separate"/>
      </w:r>
      <w:r w:rsidR="008D7E80">
        <w:rPr>
          <w:noProof/>
        </w:rPr>
        <w:t>7</w:t>
      </w:r>
      <w:r>
        <w:rPr>
          <w:noProof/>
        </w:rPr>
        <w:fldChar w:fldCharType="end"/>
      </w:r>
    </w:p>
    <w:p w14:paraId="78C8E145" w14:textId="77777777" w:rsidR="00E86A93" w:rsidRDefault="00E86A93">
      <w:pPr>
        <w:pStyle w:val="TOC3"/>
        <w:tabs>
          <w:tab w:val="left" w:pos="696"/>
          <w:tab w:val="right" w:pos="9910"/>
        </w:tabs>
        <w:rPr>
          <w:rFonts w:asciiTheme="minorHAnsi" w:eastAsiaTheme="minorEastAsia" w:hAnsiTheme="minorHAnsi" w:cstheme="minorBidi"/>
          <w:smallCaps w:val="0"/>
          <w:noProof/>
          <w:color w:val="auto"/>
          <w:kern w:val="0"/>
          <w:sz w:val="24"/>
          <w:szCs w:val="24"/>
          <w:lang w:eastAsia="ja-JP"/>
        </w:rPr>
      </w:pPr>
      <w:r>
        <w:rPr>
          <w:noProof/>
        </w:rPr>
        <w:t>2.2.1</w:t>
      </w:r>
      <w:r>
        <w:rPr>
          <w:rFonts w:asciiTheme="minorHAnsi" w:eastAsiaTheme="minorEastAsia" w:hAnsiTheme="minorHAnsi" w:cstheme="minorBidi"/>
          <w:smallCaps w:val="0"/>
          <w:noProof/>
          <w:color w:val="auto"/>
          <w:kern w:val="0"/>
          <w:sz w:val="24"/>
          <w:szCs w:val="24"/>
          <w:lang w:eastAsia="ja-JP"/>
        </w:rPr>
        <w:tab/>
      </w:r>
      <w:r>
        <w:rPr>
          <w:noProof/>
        </w:rPr>
        <w:t>Register för identifierare definierade av E-legitimationsnämnden</w:t>
      </w:r>
      <w:r>
        <w:rPr>
          <w:noProof/>
        </w:rPr>
        <w:tab/>
      </w:r>
      <w:r>
        <w:rPr>
          <w:noProof/>
        </w:rPr>
        <w:fldChar w:fldCharType="begin"/>
      </w:r>
      <w:r>
        <w:rPr>
          <w:noProof/>
        </w:rPr>
        <w:instrText xml:space="preserve"> PAGEREF _Toc305701642 \h </w:instrText>
      </w:r>
      <w:r>
        <w:rPr>
          <w:noProof/>
        </w:rPr>
      </w:r>
      <w:r>
        <w:rPr>
          <w:noProof/>
        </w:rPr>
        <w:fldChar w:fldCharType="separate"/>
      </w:r>
      <w:r w:rsidR="008D7E80">
        <w:rPr>
          <w:noProof/>
        </w:rPr>
        <w:t>7</w:t>
      </w:r>
      <w:r>
        <w:rPr>
          <w:noProof/>
        </w:rPr>
        <w:fldChar w:fldCharType="end"/>
      </w:r>
    </w:p>
    <w:p w14:paraId="4D770B34" w14:textId="77777777" w:rsidR="00E86A93" w:rsidRDefault="00E86A93">
      <w:pPr>
        <w:pStyle w:val="TOC3"/>
        <w:tabs>
          <w:tab w:val="left" w:pos="696"/>
          <w:tab w:val="right" w:pos="9910"/>
        </w:tabs>
        <w:rPr>
          <w:rFonts w:asciiTheme="minorHAnsi" w:eastAsiaTheme="minorEastAsia" w:hAnsiTheme="minorHAnsi" w:cstheme="minorBidi"/>
          <w:smallCaps w:val="0"/>
          <w:noProof/>
          <w:color w:val="auto"/>
          <w:kern w:val="0"/>
          <w:sz w:val="24"/>
          <w:szCs w:val="24"/>
          <w:lang w:eastAsia="ja-JP"/>
        </w:rPr>
      </w:pPr>
      <w:r>
        <w:rPr>
          <w:noProof/>
        </w:rPr>
        <w:t>2.2.2</w:t>
      </w:r>
      <w:r>
        <w:rPr>
          <w:rFonts w:asciiTheme="minorHAnsi" w:eastAsiaTheme="minorEastAsia" w:hAnsiTheme="minorHAnsi" w:cstheme="minorBidi"/>
          <w:smallCaps w:val="0"/>
          <w:noProof/>
          <w:color w:val="auto"/>
          <w:kern w:val="0"/>
          <w:sz w:val="24"/>
          <w:szCs w:val="24"/>
          <w:lang w:eastAsia="ja-JP"/>
        </w:rPr>
        <w:tab/>
      </w:r>
      <w:r>
        <w:rPr>
          <w:noProof/>
        </w:rPr>
        <w:t>Attributspecifikation</w:t>
      </w:r>
      <w:r>
        <w:rPr>
          <w:noProof/>
        </w:rPr>
        <w:tab/>
      </w:r>
      <w:r>
        <w:rPr>
          <w:noProof/>
        </w:rPr>
        <w:fldChar w:fldCharType="begin"/>
      </w:r>
      <w:r>
        <w:rPr>
          <w:noProof/>
        </w:rPr>
        <w:instrText xml:space="preserve"> PAGEREF _Toc305701643 \h </w:instrText>
      </w:r>
      <w:r>
        <w:rPr>
          <w:noProof/>
        </w:rPr>
      </w:r>
      <w:r>
        <w:rPr>
          <w:noProof/>
        </w:rPr>
        <w:fldChar w:fldCharType="separate"/>
      </w:r>
      <w:r w:rsidR="008D7E80">
        <w:rPr>
          <w:noProof/>
        </w:rPr>
        <w:t>7</w:t>
      </w:r>
      <w:r>
        <w:rPr>
          <w:noProof/>
        </w:rPr>
        <w:fldChar w:fldCharType="end"/>
      </w:r>
    </w:p>
    <w:p w14:paraId="6AF59C89" w14:textId="77777777" w:rsidR="00E86A93" w:rsidRDefault="00E86A93">
      <w:pPr>
        <w:pStyle w:val="TOC3"/>
        <w:tabs>
          <w:tab w:val="left" w:pos="696"/>
          <w:tab w:val="right" w:pos="9910"/>
        </w:tabs>
        <w:rPr>
          <w:rFonts w:asciiTheme="minorHAnsi" w:eastAsiaTheme="minorEastAsia" w:hAnsiTheme="minorHAnsi" w:cstheme="minorBidi"/>
          <w:smallCaps w:val="0"/>
          <w:noProof/>
          <w:color w:val="auto"/>
          <w:kern w:val="0"/>
          <w:sz w:val="24"/>
          <w:szCs w:val="24"/>
          <w:lang w:eastAsia="ja-JP"/>
        </w:rPr>
      </w:pPr>
      <w:r>
        <w:rPr>
          <w:noProof/>
        </w:rPr>
        <w:t>2.2.3</w:t>
      </w:r>
      <w:r>
        <w:rPr>
          <w:rFonts w:asciiTheme="minorHAnsi" w:eastAsiaTheme="minorEastAsia" w:hAnsiTheme="minorHAnsi" w:cstheme="minorBidi"/>
          <w:smallCaps w:val="0"/>
          <w:noProof/>
          <w:color w:val="auto"/>
          <w:kern w:val="0"/>
          <w:sz w:val="24"/>
          <w:szCs w:val="24"/>
          <w:lang w:eastAsia="ja-JP"/>
        </w:rPr>
        <w:tab/>
      </w:r>
      <w:r>
        <w:rPr>
          <w:noProof/>
        </w:rPr>
        <w:t>Specifikationer av entitetskategorier</w:t>
      </w:r>
      <w:r>
        <w:rPr>
          <w:noProof/>
        </w:rPr>
        <w:tab/>
      </w:r>
      <w:r>
        <w:rPr>
          <w:noProof/>
        </w:rPr>
        <w:fldChar w:fldCharType="begin"/>
      </w:r>
      <w:r>
        <w:rPr>
          <w:noProof/>
        </w:rPr>
        <w:instrText xml:space="preserve"> PAGEREF _Toc305701644 \h </w:instrText>
      </w:r>
      <w:r>
        <w:rPr>
          <w:noProof/>
        </w:rPr>
      </w:r>
      <w:r>
        <w:rPr>
          <w:noProof/>
        </w:rPr>
        <w:fldChar w:fldCharType="separate"/>
      </w:r>
      <w:r w:rsidR="008D7E80">
        <w:rPr>
          <w:noProof/>
        </w:rPr>
        <w:t>7</w:t>
      </w:r>
      <w:r>
        <w:rPr>
          <w:noProof/>
        </w:rPr>
        <w:fldChar w:fldCharType="end"/>
      </w:r>
    </w:p>
    <w:p w14:paraId="6B831B05" w14:textId="77777777" w:rsidR="00E86A93" w:rsidRDefault="00E86A93">
      <w:pPr>
        <w:pStyle w:val="TOC2"/>
        <w:tabs>
          <w:tab w:val="left" w:pos="552"/>
          <w:tab w:val="right" w:pos="9910"/>
        </w:tabs>
        <w:rPr>
          <w:rFonts w:asciiTheme="minorHAnsi" w:eastAsiaTheme="minorEastAsia" w:hAnsiTheme="minorHAnsi" w:cstheme="minorBidi"/>
          <w:b w:val="0"/>
          <w:bCs w:val="0"/>
          <w:smallCaps w:val="0"/>
          <w:noProof/>
          <w:color w:val="auto"/>
          <w:kern w:val="0"/>
          <w:sz w:val="24"/>
          <w:szCs w:val="24"/>
          <w:lang w:eastAsia="ja-JP"/>
        </w:rPr>
      </w:pPr>
      <w:r>
        <w:rPr>
          <w:noProof/>
        </w:rPr>
        <w:t>2.3</w:t>
      </w:r>
      <w:r>
        <w:rPr>
          <w:rFonts w:asciiTheme="minorHAnsi" w:eastAsiaTheme="minorEastAsia" w:hAnsiTheme="minorHAnsi" w:cstheme="minorBidi"/>
          <w:b w:val="0"/>
          <w:bCs w:val="0"/>
          <w:smallCaps w:val="0"/>
          <w:noProof/>
          <w:color w:val="auto"/>
          <w:kern w:val="0"/>
          <w:sz w:val="24"/>
          <w:szCs w:val="24"/>
          <w:lang w:eastAsia="ja-JP"/>
        </w:rPr>
        <w:tab/>
      </w:r>
      <w:r>
        <w:rPr>
          <w:noProof/>
        </w:rPr>
        <w:t>Specifikationer för Underskriftstjänst</w:t>
      </w:r>
      <w:r>
        <w:rPr>
          <w:noProof/>
        </w:rPr>
        <w:tab/>
      </w:r>
      <w:r>
        <w:rPr>
          <w:noProof/>
        </w:rPr>
        <w:fldChar w:fldCharType="begin"/>
      </w:r>
      <w:r>
        <w:rPr>
          <w:noProof/>
        </w:rPr>
        <w:instrText xml:space="preserve"> PAGEREF _Toc305701645 \h </w:instrText>
      </w:r>
      <w:r>
        <w:rPr>
          <w:noProof/>
        </w:rPr>
      </w:r>
      <w:r>
        <w:rPr>
          <w:noProof/>
        </w:rPr>
        <w:fldChar w:fldCharType="separate"/>
      </w:r>
      <w:r w:rsidR="008D7E80">
        <w:rPr>
          <w:noProof/>
        </w:rPr>
        <w:t>8</w:t>
      </w:r>
      <w:r>
        <w:rPr>
          <w:noProof/>
        </w:rPr>
        <w:fldChar w:fldCharType="end"/>
      </w:r>
    </w:p>
    <w:p w14:paraId="1FB07459" w14:textId="77777777" w:rsidR="00E86A93" w:rsidRDefault="00E86A93">
      <w:pPr>
        <w:pStyle w:val="TOC1"/>
        <w:tabs>
          <w:tab w:val="left" w:pos="370"/>
          <w:tab w:val="right" w:pos="9910"/>
        </w:tabs>
        <w:rPr>
          <w:rFonts w:asciiTheme="minorHAnsi" w:eastAsiaTheme="minorEastAsia" w:hAnsiTheme="minorHAnsi" w:cstheme="minorBidi"/>
          <w:b w:val="0"/>
          <w:bCs w:val="0"/>
          <w:caps w:val="0"/>
          <w:noProof/>
          <w:color w:val="auto"/>
          <w:kern w:val="0"/>
          <w:sz w:val="24"/>
          <w:szCs w:val="24"/>
          <w:u w:val="none"/>
          <w:lang w:eastAsia="ja-JP"/>
        </w:rPr>
      </w:pPr>
      <w:r>
        <w:rPr>
          <w:noProof/>
        </w:rPr>
        <w:t>3</w:t>
      </w:r>
      <w:r>
        <w:rPr>
          <w:rFonts w:asciiTheme="minorHAnsi" w:eastAsiaTheme="minorEastAsia" w:hAnsiTheme="minorHAnsi" w:cstheme="minorBidi"/>
          <w:b w:val="0"/>
          <w:bCs w:val="0"/>
          <w:caps w:val="0"/>
          <w:noProof/>
          <w:color w:val="auto"/>
          <w:kern w:val="0"/>
          <w:sz w:val="24"/>
          <w:szCs w:val="24"/>
          <w:u w:val="none"/>
          <w:lang w:eastAsia="ja-JP"/>
        </w:rPr>
        <w:tab/>
      </w:r>
      <w:r>
        <w:rPr>
          <w:noProof/>
        </w:rPr>
        <w:t>Referenslista</w:t>
      </w:r>
      <w:r>
        <w:rPr>
          <w:noProof/>
        </w:rPr>
        <w:tab/>
      </w:r>
      <w:r>
        <w:rPr>
          <w:noProof/>
        </w:rPr>
        <w:fldChar w:fldCharType="begin"/>
      </w:r>
      <w:r>
        <w:rPr>
          <w:noProof/>
        </w:rPr>
        <w:instrText xml:space="preserve"> PAGEREF _Toc305701646 \h </w:instrText>
      </w:r>
      <w:r>
        <w:rPr>
          <w:noProof/>
        </w:rPr>
      </w:r>
      <w:r>
        <w:rPr>
          <w:noProof/>
        </w:rPr>
        <w:fldChar w:fldCharType="separate"/>
      </w:r>
      <w:r w:rsidR="008D7E80">
        <w:rPr>
          <w:noProof/>
        </w:rPr>
        <w:t>9</w:t>
      </w:r>
      <w:r>
        <w:rPr>
          <w:noProof/>
        </w:rPr>
        <w:fldChar w:fldCharType="end"/>
      </w:r>
    </w:p>
    <w:p w14:paraId="4F6C329A" w14:textId="77777777" w:rsidR="00E86A93" w:rsidRDefault="00E86A93">
      <w:pPr>
        <w:pStyle w:val="TOC2"/>
        <w:tabs>
          <w:tab w:val="left" w:pos="552"/>
          <w:tab w:val="right" w:pos="9910"/>
        </w:tabs>
        <w:rPr>
          <w:rFonts w:asciiTheme="minorHAnsi" w:eastAsiaTheme="minorEastAsia" w:hAnsiTheme="minorHAnsi" w:cstheme="minorBidi"/>
          <w:b w:val="0"/>
          <w:bCs w:val="0"/>
          <w:smallCaps w:val="0"/>
          <w:noProof/>
          <w:color w:val="auto"/>
          <w:kern w:val="0"/>
          <w:sz w:val="24"/>
          <w:szCs w:val="24"/>
          <w:lang w:eastAsia="ja-JP"/>
        </w:rPr>
      </w:pPr>
      <w:r>
        <w:rPr>
          <w:noProof/>
        </w:rPr>
        <w:t>3.1</w:t>
      </w:r>
      <w:r>
        <w:rPr>
          <w:rFonts w:asciiTheme="minorHAnsi" w:eastAsiaTheme="minorEastAsia" w:hAnsiTheme="minorHAnsi" w:cstheme="minorBidi"/>
          <w:b w:val="0"/>
          <w:bCs w:val="0"/>
          <w:smallCaps w:val="0"/>
          <w:noProof/>
          <w:color w:val="auto"/>
          <w:kern w:val="0"/>
          <w:sz w:val="24"/>
          <w:szCs w:val="24"/>
          <w:lang w:eastAsia="ja-JP"/>
        </w:rPr>
        <w:tab/>
      </w:r>
      <w:r>
        <w:rPr>
          <w:noProof/>
        </w:rPr>
        <w:t>E-legitimationsnämnden</w:t>
      </w:r>
      <w:r>
        <w:rPr>
          <w:noProof/>
        </w:rPr>
        <w:tab/>
      </w:r>
      <w:r>
        <w:rPr>
          <w:noProof/>
        </w:rPr>
        <w:fldChar w:fldCharType="begin"/>
      </w:r>
      <w:r>
        <w:rPr>
          <w:noProof/>
        </w:rPr>
        <w:instrText xml:space="preserve"> PAGEREF _Toc305701647 \h </w:instrText>
      </w:r>
      <w:r>
        <w:rPr>
          <w:noProof/>
        </w:rPr>
      </w:r>
      <w:r>
        <w:rPr>
          <w:noProof/>
        </w:rPr>
        <w:fldChar w:fldCharType="separate"/>
      </w:r>
      <w:r w:rsidR="008D7E80">
        <w:rPr>
          <w:noProof/>
        </w:rPr>
        <w:t>9</w:t>
      </w:r>
      <w:r>
        <w:rPr>
          <w:noProof/>
        </w:rPr>
        <w:fldChar w:fldCharType="end"/>
      </w:r>
    </w:p>
    <w:p w14:paraId="04DE2799" w14:textId="77777777" w:rsidR="00E86A93" w:rsidRDefault="00E86A93">
      <w:pPr>
        <w:pStyle w:val="TOC2"/>
        <w:tabs>
          <w:tab w:val="left" w:pos="552"/>
          <w:tab w:val="right" w:pos="9910"/>
        </w:tabs>
        <w:rPr>
          <w:rFonts w:asciiTheme="minorHAnsi" w:eastAsiaTheme="minorEastAsia" w:hAnsiTheme="minorHAnsi" w:cstheme="minorBidi"/>
          <w:b w:val="0"/>
          <w:bCs w:val="0"/>
          <w:smallCaps w:val="0"/>
          <w:noProof/>
          <w:color w:val="auto"/>
          <w:kern w:val="0"/>
          <w:sz w:val="24"/>
          <w:szCs w:val="24"/>
          <w:lang w:eastAsia="ja-JP"/>
        </w:rPr>
      </w:pPr>
      <w:r>
        <w:rPr>
          <w:noProof/>
        </w:rPr>
        <w:t>3.2</w:t>
      </w:r>
      <w:r>
        <w:rPr>
          <w:rFonts w:asciiTheme="minorHAnsi" w:eastAsiaTheme="minorEastAsia" w:hAnsiTheme="minorHAnsi" w:cstheme="minorBidi"/>
          <w:b w:val="0"/>
          <w:bCs w:val="0"/>
          <w:smallCaps w:val="0"/>
          <w:noProof/>
          <w:color w:val="auto"/>
          <w:kern w:val="0"/>
          <w:sz w:val="24"/>
          <w:szCs w:val="24"/>
          <w:lang w:eastAsia="ja-JP"/>
        </w:rPr>
        <w:tab/>
      </w:r>
      <w:r>
        <w:rPr>
          <w:noProof/>
        </w:rPr>
        <w:t>Övriga referenser</w:t>
      </w:r>
      <w:r>
        <w:rPr>
          <w:noProof/>
        </w:rPr>
        <w:tab/>
      </w:r>
      <w:r>
        <w:rPr>
          <w:noProof/>
        </w:rPr>
        <w:fldChar w:fldCharType="begin"/>
      </w:r>
      <w:r>
        <w:rPr>
          <w:noProof/>
        </w:rPr>
        <w:instrText xml:space="preserve"> PAGEREF _Toc305701648 \h </w:instrText>
      </w:r>
      <w:r>
        <w:rPr>
          <w:noProof/>
        </w:rPr>
      </w:r>
      <w:r>
        <w:rPr>
          <w:noProof/>
        </w:rPr>
        <w:fldChar w:fldCharType="separate"/>
      </w:r>
      <w:r w:rsidR="008D7E80">
        <w:rPr>
          <w:noProof/>
        </w:rPr>
        <w:t>9</w:t>
      </w:r>
      <w:r>
        <w:rPr>
          <w:noProof/>
        </w:rPr>
        <w:fldChar w:fldCharType="end"/>
      </w:r>
    </w:p>
    <w:p w14:paraId="59A1D067" w14:textId="77777777" w:rsidR="00E86A93" w:rsidRDefault="00E86A93">
      <w:pPr>
        <w:pStyle w:val="TOC1"/>
        <w:tabs>
          <w:tab w:val="left" w:pos="370"/>
          <w:tab w:val="right" w:pos="9910"/>
        </w:tabs>
        <w:rPr>
          <w:rFonts w:asciiTheme="minorHAnsi" w:eastAsiaTheme="minorEastAsia" w:hAnsiTheme="minorHAnsi" w:cstheme="minorBidi"/>
          <w:b w:val="0"/>
          <w:bCs w:val="0"/>
          <w:caps w:val="0"/>
          <w:noProof/>
          <w:color w:val="auto"/>
          <w:kern w:val="0"/>
          <w:sz w:val="24"/>
          <w:szCs w:val="24"/>
          <w:u w:val="none"/>
          <w:lang w:eastAsia="ja-JP"/>
        </w:rPr>
      </w:pPr>
      <w:r>
        <w:rPr>
          <w:noProof/>
        </w:rPr>
        <w:t>4</w:t>
      </w:r>
      <w:r>
        <w:rPr>
          <w:rFonts w:asciiTheme="minorHAnsi" w:eastAsiaTheme="minorEastAsia" w:hAnsiTheme="minorHAnsi" w:cstheme="minorBidi"/>
          <w:b w:val="0"/>
          <w:bCs w:val="0"/>
          <w:caps w:val="0"/>
          <w:noProof/>
          <w:color w:val="auto"/>
          <w:kern w:val="0"/>
          <w:sz w:val="24"/>
          <w:szCs w:val="24"/>
          <w:u w:val="none"/>
          <w:lang w:eastAsia="ja-JP"/>
        </w:rPr>
        <w:tab/>
      </w:r>
      <w:r>
        <w:rPr>
          <w:noProof/>
        </w:rPr>
        <w:t>Ändringar mellan versioner</w:t>
      </w:r>
      <w:r>
        <w:rPr>
          <w:noProof/>
        </w:rPr>
        <w:tab/>
      </w:r>
      <w:r>
        <w:rPr>
          <w:noProof/>
        </w:rPr>
        <w:fldChar w:fldCharType="begin"/>
      </w:r>
      <w:r>
        <w:rPr>
          <w:noProof/>
        </w:rPr>
        <w:instrText xml:space="preserve"> PAGEREF _Toc305701649 \h </w:instrText>
      </w:r>
      <w:r>
        <w:rPr>
          <w:noProof/>
        </w:rPr>
      </w:r>
      <w:r>
        <w:rPr>
          <w:noProof/>
        </w:rPr>
        <w:fldChar w:fldCharType="separate"/>
      </w:r>
      <w:r w:rsidR="008D7E80">
        <w:rPr>
          <w:noProof/>
        </w:rPr>
        <w:t>10</w:t>
      </w:r>
      <w:r>
        <w:rPr>
          <w:noProof/>
        </w:rPr>
        <w:fldChar w:fldCharType="end"/>
      </w:r>
    </w:p>
    <w:p w14:paraId="7E4224CF" w14:textId="77777777" w:rsidR="00954A5A" w:rsidRDefault="00954A5A" w:rsidP="00954A5A">
      <w:pPr>
        <w:pStyle w:val="Heading1"/>
        <w:numPr>
          <w:ilvl w:val="0"/>
          <w:numId w:val="0"/>
        </w:numPr>
        <w:ind w:left="432" w:hanging="432"/>
      </w:pPr>
      <w:r w:rsidRPr="006C4EAB">
        <w:rPr>
          <w:lang w:val="en-US"/>
        </w:rPr>
        <w:fldChar w:fldCharType="end"/>
      </w:r>
    </w:p>
    <w:p w14:paraId="4A8B2564" w14:textId="77777777" w:rsidR="00CF0292" w:rsidRDefault="00954A5A" w:rsidP="008B4498">
      <w:pPr>
        <w:pStyle w:val="Heading1"/>
      </w:pPr>
      <w:r>
        <w:br w:type="page"/>
      </w:r>
      <w:bookmarkStart w:id="8" w:name="_Toc305701629"/>
      <w:r w:rsidR="00CF0292">
        <w:lastRenderedPageBreak/>
        <w:t>Introduktion</w:t>
      </w:r>
      <w:bookmarkEnd w:id="8"/>
    </w:p>
    <w:p w14:paraId="57264179" w14:textId="77777777" w:rsidR="00373161" w:rsidRPr="00833C94" w:rsidRDefault="00F773B3" w:rsidP="00F773B3">
      <w:pPr>
        <w:pStyle w:val="Heading2"/>
      </w:pPr>
      <w:bookmarkStart w:id="9" w:name="_Toc305701630"/>
      <w:r>
        <w:t>I</w:t>
      </w:r>
      <w:r w:rsidRPr="00F773B3">
        <w:t>dentitetsfederationer</w:t>
      </w:r>
      <w:r>
        <w:t xml:space="preserve"> </w:t>
      </w:r>
      <w:bookmarkEnd w:id="7"/>
      <w:r w:rsidR="00373161">
        <w:t>för Svensk e-legitimation</w:t>
      </w:r>
      <w:bookmarkEnd w:id="9"/>
    </w:p>
    <w:p w14:paraId="71AA981E" w14:textId="77777777" w:rsidR="00373161" w:rsidRPr="003E056C" w:rsidRDefault="00373161" w:rsidP="003E056C">
      <w:r w:rsidRPr="003E056C">
        <w:t xml:space="preserve">Det tekniska ramverket för Svensk e-legitimation </w:t>
      </w:r>
      <w:r w:rsidR="00FB71FA">
        <w:t>är anpassat för</w:t>
      </w:r>
      <w:r w:rsidRPr="003E056C">
        <w:t xml:space="preserve"> </w:t>
      </w:r>
      <w:r w:rsidR="00EC4DA7">
        <w:t xml:space="preserve">särskilda s.k. identitetsfederationer </w:t>
      </w:r>
      <w:r w:rsidR="000774E7">
        <w:t xml:space="preserve">som </w:t>
      </w:r>
      <w:r w:rsidRPr="003E056C">
        <w:t>bas</w:t>
      </w:r>
      <w:r w:rsidRPr="003E056C">
        <w:t>e</w:t>
      </w:r>
      <w:r w:rsidRPr="003E056C">
        <w:t>ra</w:t>
      </w:r>
      <w:r w:rsidR="000774E7">
        <w:t>s</w:t>
      </w:r>
      <w:r w:rsidRPr="003E056C">
        <w:t xml:space="preserve"> på standardprotokollet SAML 2.0</w:t>
      </w:r>
      <w:r w:rsidR="00EC4DA7">
        <w:t xml:space="preserve"> och </w:t>
      </w:r>
      <w:r w:rsidR="000774E7">
        <w:t>Svensk e-legitimation (</w:t>
      </w:r>
      <w:r w:rsidR="00EC4DA7">
        <w:t>identitets</w:t>
      </w:r>
      <w:r w:rsidR="00EC4DA7" w:rsidRPr="00C611D5">
        <w:t>federation</w:t>
      </w:r>
      <w:r w:rsidR="00EC4DA7">
        <w:t>er</w:t>
      </w:r>
      <w:r w:rsidR="00EC4DA7" w:rsidRPr="003E056C">
        <w:t xml:space="preserve"> för Svensk e-legitimation</w:t>
      </w:r>
      <w:r w:rsidR="000774E7">
        <w:t>)</w:t>
      </w:r>
      <w:r w:rsidRPr="003E056C">
        <w:t xml:space="preserve">. </w:t>
      </w:r>
    </w:p>
    <w:p w14:paraId="389ABCF2" w14:textId="77777777" w:rsidR="00373161" w:rsidRPr="003E056C" w:rsidRDefault="00373161" w:rsidP="003E056C"/>
    <w:p w14:paraId="234F681B" w14:textId="77777777" w:rsidR="00FB71FA" w:rsidRDefault="00373161" w:rsidP="003E056C">
      <w:r w:rsidRPr="003E056C">
        <w:t xml:space="preserve">Den största skillnaden </w:t>
      </w:r>
      <w:r w:rsidR="00CF6E95">
        <w:t xml:space="preserve">i </w:t>
      </w:r>
      <w:r w:rsidR="00CF6E95" w:rsidRPr="003E056C">
        <w:t xml:space="preserve">förhållande till </w:t>
      </w:r>
      <w:r w:rsidR="00CF6E95">
        <w:t>tidigare lösningar</w:t>
      </w:r>
      <w:r w:rsidR="00F4497E">
        <w:t xml:space="preserve"> för elektronisk legitimering</w:t>
      </w:r>
      <w:r w:rsidR="00CF6E95">
        <w:t xml:space="preserve"> </w:t>
      </w:r>
      <w:r w:rsidRPr="003E056C">
        <w:t xml:space="preserve">är att e-tjänster inte kommer i direkt kontakt med användarnas e-legitimationer utan istället får ett identitetsintyg i ett standardiserat format från en legitimeringstjänst. Legitimeringstjänsterna </w:t>
      </w:r>
      <w:r w:rsidR="00D44077">
        <w:t>tillhandahålls</w:t>
      </w:r>
      <w:r w:rsidR="00D44077" w:rsidRPr="003E056C">
        <w:t xml:space="preserve"> </w:t>
      </w:r>
      <w:r w:rsidRPr="003E056C">
        <w:t>av godkända leverantörer av eID-tjänster vars tjänster i sin tur bygger på godkända utfärdare av Svensk e-legitimation.</w:t>
      </w:r>
    </w:p>
    <w:p w14:paraId="3859A5A2" w14:textId="77777777" w:rsidR="00373161" w:rsidRPr="003E056C" w:rsidRDefault="00373161" w:rsidP="003E056C">
      <w:r w:rsidRPr="003E056C">
        <w:t xml:space="preserve"> </w:t>
      </w:r>
    </w:p>
    <w:p w14:paraId="6233F8D0" w14:textId="77777777" w:rsidR="00373161" w:rsidRPr="003E056C" w:rsidRDefault="00F4497E" w:rsidP="003E056C">
      <w:r>
        <w:t>Det innebär</w:t>
      </w:r>
      <w:r w:rsidR="00373161" w:rsidRPr="003E056C">
        <w:t xml:space="preserve"> att e-tjänster som </w:t>
      </w:r>
      <w:r>
        <w:t>kräver</w:t>
      </w:r>
      <w:r w:rsidRPr="003E056C">
        <w:t xml:space="preserve"> </w:t>
      </w:r>
      <w:r w:rsidR="00373161" w:rsidRPr="003E056C">
        <w:t>underskrift inte längre behöver anpassas efter olika användares e-legitimationer för att skapa elektroniska underskrifter. Istället kan e-tjänsten överlåta detta till en underskrift</w:t>
      </w:r>
      <w:r w:rsidR="00373161" w:rsidRPr="003E056C">
        <w:t>s</w:t>
      </w:r>
      <w:r w:rsidR="00373161" w:rsidRPr="003E056C">
        <w:t>tjänst där användare med stöd av Svensk e-legitimation ges möjlighet att underteckna elektroniska handlingar.</w:t>
      </w:r>
    </w:p>
    <w:p w14:paraId="7EDD2FE8" w14:textId="77777777" w:rsidR="00373161" w:rsidRPr="003E056C" w:rsidRDefault="00373161" w:rsidP="003E056C"/>
    <w:p w14:paraId="0683CA26" w14:textId="77777777" w:rsidR="00373161" w:rsidRPr="003E056C" w:rsidRDefault="00373161" w:rsidP="003E056C">
      <w:r w:rsidRPr="003E056C">
        <w:t>Inom infrastrukturen för Svensk e-legitimation intar e-tjänster rollen som Service Provider (SP) medan legitim</w:t>
      </w:r>
      <w:r w:rsidRPr="003E056C">
        <w:t>e</w:t>
      </w:r>
      <w:r w:rsidRPr="003E056C">
        <w:t xml:space="preserve">ringstjänster som utfärdar identitetsintyg intar rollen som </w:t>
      </w:r>
      <w:r w:rsidRPr="0068432A">
        <w:rPr>
          <w:lang w:val="en-GB"/>
        </w:rPr>
        <w:t>Identity Provider</w:t>
      </w:r>
      <w:r w:rsidRPr="003E056C">
        <w:t xml:space="preserve"> (IdP) och därmed den som autentis</w:t>
      </w:r>
      <w:r w:rsidRPr="003E056C">
        <w:t>e</w:t>
      </w:r>
      <w:r w:rsidRPr="003E056C">
        <w:t xml:space="preserve">rar användaren, oavsett mot vilken e-tjänst som användaren legitimerar sig. Anvisningstjänstens, Discovery Service (DS), uppgift är att avlasta de enskilda e-tjänsterna inom federationen från att själva implementera stöd för hur användaren väljer legitimeringstjänst. </w:t>
      </w:r>
    </w:p>
    <w:p w14:paraId="08EED8D1" w14:textId="77777777" w:rsidR="00F773B3" w:rsidRPr="003E056C" w:rsidRDefault="00F773B3" w:rsidP="003E056C"/>
    <w:p w14:paraId="4E008891" w14:textId="77777777" w:rsidR="00373161" w:rsidRPr="003E056C" w:rsidRDefault="00373161" w:rsidP="003E056C">
      <w:r w:rsidRPr="003E056C">
        <w:t xml:space="preserve">För de fall där e-tjänsten behöver mer information om användaren t ex. uppgift om juridisk behörighet, kan en fråga ställas till en attributtjänst, </w:t>
      </w:r>
      <w:r w:rsidRPr="0068432A">
        <w:rPr>
          <w:lang w:val="en-GB"/>
        </w:rPr>
        <w:t>Attribute Authority</w:t>
      </w:r>
      <w:r w:rsidRPr="003E056C">
        <w:t xml:space="preserve"> (AA). Genom en attributsförfrågan kan e-tjänsten erhålla nödvändig kompletterande information.</w:t>
      </w:r>
    </w:p>
    <w:p w14:paraId="0583F6D3" w14:textId="77777777" w:rsidR="00373161" w:rsidRPr="003E056C" w:rsidRDefault="00373161" w:rsidP="003E056C"/>
    <w:p w14:paraId="32A0AF74" w14:textId="77777777" w:rsidR="00373161" w:rsidRPr="003E056C" w:rsidRDefault="00373161" w:rsidP="003E056C">
      <w:r w:rsidRPr="003E056C">
        <w:t xml:space="preserve">Då såväl identitetsuppgifter som andra attribut kopplat till användare tillhandahålls genom identitetsintyg och attributsintyg, kan alla typer av e-legitimationer som uppfyller </w:t>
      </w:r>
      <w:r w:rsidR="000774E7">
        <w:t>kraven för Svensk e-legitimation</w:t>
      </w:r>
      <w:r w:rsidR="000774E7" w:rsidRPr="003E056C">
        <w:t xml:space="preserve"> </w:t>
      </w:r>
      <w:r w:rsidRPr="003E056C">
        <w:t xml:space="preserve">användas för legitimering mot en e-tjänst som kräver såväl personnummer som ytterligare information om juridisk behörighet, även om e-legitimationen inte innehåller några specifika personuppgifter (t.ex. </w:t>
      </w:r>
      <w:proofErr w:type="spellStart"/>
      <w:r w:rsidRPr="003E056C">
        <w:t>koddosor</w:t>
      </w:r>
      <w:proofErr w:type="spellEnd"/>
      <w:r w:rsidRPr="003E056C">
        <w:t xml:space="preserve"> för generering av e</w:t>
      </w:r>
      <w:r w:rsidRPr="003E056C">
        <w:t>n</w:t>
      </w:r>
      <w:r w:rsidRPr="003E056C">
        <w:t>gångslösenord).</w:t>
      </w:r>
    </w:p>
    <w:p w14:paraId="5977D4D3" w14:textId="77777777" w:rsidR="00373161" w:rsidRPr="003E056C" w:rsidRDefault="00373161" w:rsidP="003E056C"/>
    <w:p w14:paraId="652C7AC4" w14:textId="0F00AF1A" w:rsidR="00373161" w:rsidRPr="003E056C" w:rsidRDefault="00220569" w:rsidP="00220569">
      <w:pPr>
        <w:ind w:left="720"/>
      </w:pPr>
      <w:r>
        <w:rPr>
          <w:noProof/>
          <w:lang w:val="en-US" w:eastAsia="en-US"/>
        </w:rPr>
        <w:lastRenderedPageBreak/>
        <w:drawing>
          <wp:inline distT="0" distB="0" distL="0" distR="0" wp14:anchorId="7DBB725C" wp14:editId="19B91F25">
            <wp:extent cx="4279392" cy="2846324"/>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9392" cy="2846324"/>
                    </a:xfrm>
                    <a:prstGeom prst="rect">
                      <a:avLst/>
                    </a:prstGeom>
                    <a:noFill/>
                    <a:ln>
                      <a:noFill/>
                    </a:ln>
                  </pic:spPr>
                </pic:pic>
              </a:graphicData>
            </a:graphic>
          </wp:inline>
        </w:drawing>
      </w:r>
    </w:p>
    <w:p w14:paraId="766EA26B" w14:textId="77777777" w:rsidR="00373161" w:rsidRPr="003E056C" w:rsidRDefault="00373161" w:rsidP="003E056C">
      <w:pPr>
        <w:rPr>
          <w:b/>
          <w:bCs/>
        </w:rPr>
      </w:pPr>
    </w:p>
    <w:p w14:paraId="0D59CE52" w14:textId="77777777" w:rsidR="00373161" w:rsidRPr="003E056C" w:rsidRDefault="00373161" w:rsidP="003E056C">
      <w:r w:rsidRPr="003E056C">
        <w:t xml:space="preserve">Figur </w:t>
      </w:r>
      <w:fldSimple w:instr=" SEQ Figur \* ARABIC ">
        <w:r w:rsidR="008D7E80">
          <w:rPr>
            <w:noProof/>
          </w:rPr>
          <w:t>1</w:t>
        </w:r>
      </w:fldSimple>
      <w:r w:rsidRPr="003E056C">
        <w:t>: Illustration av kommunikation</w:t>
      </w:r>
      <w:r w:rsidR="00125119">
        <w:t>en</w:t>
      </w:r>
      <w:r w:rsidRPr="003E056C">
        <w:t xml:space="preserve"> mellan de olika </w:t>
      </w:r>
      <w:r w:rsidR="00125119">
        <w:t>tjänsterna</w:t>
      </w:r>
      <w:r w:rsidR="00125119" w:rsidRPr="003E056C">
        <w:t xml:space="preserve"> </w:t>
      </w:r>
      <w:r w:rsidRPr="003E056C">
        <w:t xml:space="preserve">inom </w:t>
      </w:r>
      <w:r w:rsidR="004E597D">
        <w:t>en identitetsfederation</w:t>
      </w:r>
      <w:r w:rsidR="004E597D" w:rsidRPr="003E056C">
        <w:t xml:space="preserve"> </w:t>
      </w:r>
      <w:r w:rsidRPr="003E056C">
        <w:t>för Svensk e-legitimation.</w:t>
      </w:r>
    </w:p>
    <w:p w14:paraId="494CE58C" w14:textId="77777777" w:rsidR="00373161" w:rsidRPr="00833C94" w:rsidRDefault="00373161" w:rsidP="00E93600">
      <w:pPr>
        <w:pStyle w:val="Heading2"/>
      </w:pPr>
      <w:bookmarkStart w:id="10" w:name="_Toc305701631"/>
      <w:r>
        <w:t>Tillitsramverk och säkerhetsnivåer</w:t>
      </w:r>
      <w:bookmarkEnd w:id="10"/>
    </w:p>
    <w:p w14:paraId="260F09D2" w14:textId="14654E00" w:rsidR="00373161" w:rsidRPr="003E056C" w:rsidRDefault="00373161" w:rsidP="003E056C">
      <w:r w:rsidRPr="003E056C">
        <w:t>Grunden för vilken säkerhetsnivå som tillämpas när en användare legitimerar sig är den tillitsnivå som e-tjänsten kräver. För att dessa säkerhetsnivåer ska kunna vara jämförbara inom ramen för federationen defini</w:t>
      </w:r>
      <w:r w:rsidRPr="003E056C">
        <w:t>e</w:t>
      </w:r>
      <w:r w:rsidRPr="003E056C">
        <w:t xml:space="preserve">ras fyra tillitsnivåer </w:t>
      </w:r>
      <w:r w:rsidR="00F57DF9">
        <w:t>i</w:t>
      </w:r>
      <w:r w:rsidRPr="003E056C">
        <w:t xml:space="preserve"> </w:t>
      </w:r>
      <w:r w:rsidR="00F57DF9">
        <w:t>T</w:t>
      </w:r>
      <w:r w:rsidRPr="003E056C">
        <w:t>illitsramverk</w:t>
      </w:r>
      <w:r w:rsidR="00F57DF9">
        <w:t>et för Svensk e-legitimation</w:t>
      </w:r>
      <w:r w:rsidR="008E4DAE">
        <w:t xml:space="preserve"> </w:t>
      </w:r>
      <w:r w:rsidR="008E4DAE" w:rsidRPr="008E4DAE">
        <w:t>[</w:t>
      </w:r>
      <w:r w:rsidR="008E4DAE" w:rsidRPr="00B6390E">
        <w:t>EidTillit</w:t>
      </w:r>
      <w:r w:rsidR="008E4DAE" w:rsidRPr="008E4DAE">
        <w:t>]</w:t>
      </w:r>
      <w:r w:rsidRPr="003E056C">
        <w:t>. Alla som utfärdar identitetsintyg måste visa att hela den process som ligger till grund för utfärdandet av identitetsintyg uppfyller kraven i den efterfr</w:t>
      </w:r>
      <w:r w:rsidRPr="003E056C">
        <w:t>å</w:t>
      </w:r>
      <w:r w:rsidRPr="003E056C">
        <w:t xml:space="preserve">gade tillitsnivån, detta innefattar bl.a. </w:t>
      </w:r>
    </w:p>
    <w:p w14:paraId="29F88E97" w14:textId="77777777" w:rsidR="00373161" w:rsidRPr="003E056C" w:rsidRDefault="00373161" w:rsidP="003E056C">
      <w:pPr>
        <w:numPr>
          <w:ilvl w:val="0"/>
          <w:numId w:val="28"/>
        </w:numPr>
      </w:pPr>
      <w:r w:rsidRPr="003E056C">
        <w:t>Krav på skapandet av identitetsintyget.</w:t>
      </w:r>
    </w:p>
    <w:p w14:paraId="3F82ED67" w14:textId="77777777" w:rsidR="00373161" w:rsidRPr="003E056C" w:rsidRDefault="00373161" w:rsidP="003E056C">
      <w:pPr>
        <w:numPr>
          <w:ilvl w:val="0"/>
          <w:numId w:val="28"/>
        </w:numPr>
      </w:pPr>
      <w:r w:rsidRPr="003E056C">
        <w:t>Krav på utfärdandeprocessen.</w:t>
      </w:r>
    </w:p>
    <w:p w14:paraId="1CDA6B40" w14:textId="77777777" w:rsidR="00373161" w:rsidRPr="003E056C" w:rsidRDefault="00373161" w:rsidP="003E056C">
      <w:pPr>
        <w:numPr>
          <w:ilvl w:val="0"/>
          <w:numId w:val="28"/>
        </w:numPr>
      </w:pPr>
      <w:r w:rsidRPr="003E056C">
        <w:t>Krav på själva e-legitimationen och dess användning.</w:t>
      </w:r>
    </w:p>
    <w:p w14:paraId="02514022" w14:textId="77777777" w:rsidR="00373161" w:rsidRDefault="00373161" w:rsidP="006C6E57">
      <w:pPr>
        <w:numPr>
          <w:ilvl w:val="0"/>
          <w:numId w:val="28"/>
        </w:numPr>
      </w:pPr>
      <w:r w:rsidRPr="003E056C">
        <w:t>Krav på utfärdaren av e-legitimationen.</w:t>
      </w:r>
    </w:p>
    <w:p w14:paraId="02160F94" w14:textId="77777777" w:rsidR="00A545F1" w:rsidRPr="00833C94" w:rsidRDefault="00A545F1" w:rsidP="006C6E57">
      <w:pPr>
        <w:numPr>
          <w:ilvl w:val="0"/>
          <w:numId w:val="28"/>
        </w:numPr>
      </w:pPr>
      <w:r>
        <w:t>Krav på fastställande av sökandens identitet.</w:t>
      </w:r>
    </w:p>
    <w:p w14:paraId="23604F3A" w14:textId="77777777" w:rsidR="00373161" w:rsidRDefault="00373161" w:rsidP="00E93600">
      <w:pPr>
        <w:pStyle w:val="Heading2"/>
      </w:pPr>
      <w:bookmarkStart w:id="11" w:name="_Toc305701632"/>
      <w:r>
        <w:t xml:space="preserve">Tjänst för </w:t>
      </w:r>
      <w:r w:rsidRPr="008723D5">
        <w:t>insamling, administration och publicering av Metadata</w:t>
      </w:r>
      <w:bookmarkEnd w:id="11"/>
    </w:p>
    <w:p w14:paraId="40CC1FDC" w14:textId="77777777" w:rsidR="00A976D8" w:rsidRDefault="00373161" w:rsidP="008723D5">
      <w:r w:rsidRPr="008723D5">
        <w:t>En SAML 2.0</w:t>
      </w:r>
      <w:r w:rsidR="00D44077">
        <w:t>-</w:t>
      </w:r>
      <w:r w:rsidRPr="008723D5">
        <w:t>federation kan tillhandahålla information om federationens deltagare genom s.k. metadata. Som deltagare i en federation räknas såväl aktörer som levererar legitimerings- och attributtjänster i federationen som aktörer som konsumerar dessa tjänster t ex. e-tjänster.</w:t>
      </w:r>
    </w:p>
    <w:p w14:paraId="71EF0B2B" w14:textId="77777777" w:rsidR="00373161" w:rsidRPr="008723D5" w:rsidRDefault="00373161" w:rsidP="008723D5">
      <w:r w:rsidRPr="008723D5">
        <w:t xml:space="preserve">  </w:t>
      </w:r>
    </w:p>
    <w:p w14:paraId="7A8C5F10" w14:textId="77777777" w:rsidR="00A976D8" w:rsidRDefault="00373161" w:rsidP="008723D5">
      <w:r w:rsidRPr="008723D5">
        <w:t>Genom federationens metadata kan deltagare inhämta information om andra deltagares tjänster, inkl. de uppgi</w:t>
      </w:r>
      <w:r w:rsidRPr="008723D5">
        <w:t>f</w:t>
      </w:r>
      <w:r w:rsidRPr="008723D5">
        <w:t>ter som krävs för ett säkert informationsutbyte mellan deltagarna.</w:t>
      </w:r>
    </w:p>
    <w:p w14:paraId="7627DF1F" w14:textId="77777777" w:rsidR="00373161" w:rsidRPr="008723D5" w:rsidRDefault="00373161" w:rsidP="008723D5">
      <w:r w:rsidRPr="008723D5">
        <w:t xml:space="preserve">  </w:t>
      </w:r>
    </w:p>
    <w:p w14:paraId="72A7A145" w14:textId="77777777" w:rsidR="00373161" w:rsidRDefault="00373161" w:rsidP="008723D5">
      <w:r w:rsidRPr="008723D5">
        <w:t xml:space="preserve">Metadata utgör en gemensam informationsmängd i en federation genom vilken deltagande aktörer kan erhålla </w:t>
      </w:r>
      <w:r w:rsidR="00125119">
        <w:t>efterfrågad</w:t>
      </w:r>
      <w:r w:rsidR="00125119" w:rsidRPr="008723D5">
        <w:t xml:space="preserve"> </w:t>
      </w:r>
      <w:r w:rsidRPr="008723D5">
        <w:t>information. Det viktigaste syftet med metadata är att tillhandahålla de nycklar som krävs för säker kommunikation och informationsutväxling mellan tjänster. Utöver nycklar innehåller metadata även annan i</w:t>
      </w:r>
      <w:r w:rsidRPr="008723D5">
        <w:t>n</w:t>
      </w:r>
      <w:r w:rsidRPr="008723D5">
        <w:t xml:space="preserve">formation som är viktig för samverkan mellan tjänster t ex. Internetadresser till funktioner som krävs, information om tillitsnivåer, tjänstekategorier, användargränssnittsinformation mm. </w:t>
      </w:r>
    </w:p>
    <w:p w14:paraId="23E2BB65" w14:textId="77777777" w:rsidR="00373161" w:rsidRPr="008723D5" w:rsidRDefault="00373161" w:rsidP="00E93600">
      <w:pPr>
        <w:pStyle w:val="Heading3"/>
      </w:pPr>
      <w:bookmarkStart w:id="12" w:name="_Toc305701633"/>
      <w:r>
        <w:lastRenderedPageBreak/>
        <w:t>Tillit och metadata</w:t>
      </w:r>
      <w:bookmarkEnd w:id="12"/>
    </w:p>
    <w:p w14:paraId="4C3BD7C0" w14:textId="77777777" w:rsidR="00373161" w:rsidRDefault="00373161" w:rsidP="008723D5">
      <w:r w:rsidRPr="008723D5">
        <w:t>Identitetsfederatione</w:t>
      </w:r>
      <w:r w:rsidR="00A976D8">
        <w:t>r</w:t>
      </w:r>
      <w:r w:rsidRPr="008723D5">
        <w:t xml:space="preserve"> för Svensk e-legitimation </w:t>
      </w:r>
      <w:r w:rsidR="004E597D">
        <w:t>förutsätter</w:t>
      </w:r>
      <w:r w:rsidRPr="008723D5">
        <w:t xml:space="preserve"> att </w:t>
      </w:r>
      <w:r w:rsidR="00DE7444">
        <w:t>legitimeringstjänste</w:t>
      </w:r>
      <w:r w:rsidR="00A976D8">
        <w:t>r</w:t>
      </w:r>
      <w:r w:rsidR="00DE7444">
        <w:t xml:space="preserve"> </w:t>
      </w:r>
      <w:r w:rsidR="00DE7444" w:rsidRPr="008723D5">
        <w:t>och</w:t>
      </w:r>
      <w:r w:rsidRPr="008723D5">
        <w:t xml:space="preserve"> e-tjänste</w:t>
      </w:r>
      <w:r w:rsidR="00A976D8">
        <w:t>r</w:t>
      </w:r>
      <w:r w:rsidRPr="008723D5">
        <w:t xml:space="preserve"> litar på varandra och därmed kan verifiera de signaturer som används i kommunikationen dem emellan. Rent tekniskt baseras denna tillit på att respektive</w:t>
      </w:r>
      <w:r w:rsidR="00DE7444">
        <w:t xml:space="preserve"> </w:t>
      </w:r>
      <w:r w:rsidR="00261B4F">
        <w:t>aktörer</w:t>
      </w:r>
      <w:r w:rsidRPr="008723D5">
        <w:t xml:space="preserve"> litar på varandras signeringscertifikat.</w:t>
      </w:r>
    </w:p>
    <w:p w14:paraId="2ED0B439" w14:textId="77777777" w:rsidR="00373161" w:rsidRPr="008723D5" w:rsidRDefault="00373161" w:rsidP="008723D5"/>
    <w:p w14:paraId="179EAF86" w14:textId="77777777" w:rsidR="00373161" w:rsidRDefault="00A976D8" w:rsidP="008723D5">
      <w:r>
        <w:t>En identitetsf</w:t>
      </w:r>
      <w:r w:rsidR="00373161" w:rsidRPr="008723D5">
        <w:t>ederation definieras av ett register i XML-format som är signerat med federationsoperatörens cert</w:t>
      </w:r>
      <w:r w:rsidR="00373161" w:rsidRPr="008723D5">
        <w:t>i</w:t>
      </w:r>
      <w:r w:rsidR="00373161" w:rsidRPr="008723D5">
        <w:t xml:space="preserve">fikat. Filen innehåller information om </w:t>
      </w:r>
      <w:proofErr w:type="spellStart"/>
      <w:r w:rsidR="00373161" w:rsidRPr="008723D5">
        <w:t>identitetsfederationens</w:t>
      </w:r>
      <w:proofErr w:type="spellEnd"/>
      <w:r w:rsidR="00373161" w:rsidRPr="008723D5">
        <w:t xml:space="preserve"> medlemmar inklusive deras certifikat. Eftersom filen med metadata är signerad räcker det med att j</w:t>
      </w:r>
      <w:r w:rsidR="00373161">
        <w:t xml:space="preserve">ämföra ett certifikat med dess </w:t>
      </w:r>
      <w:r w:rsidR="00373161" w:rsidRPr="008723D5">
        <w:t>motsvarighet i metadata. En infr</w:t>
      </w:r>
      <w:r w:rsidR="00373161" w:rsidRPr="008723D5">
        <w:t>a</w:t>
      </w:r>
      <w:r w:rsidR="00373161" w:rsidRPr="008723D5">
        <w:t>struktur baserad på ett centralt federationsregister förutsätter att registret uppdateras kontinuerligt samt att fed</w:t>
      </w:r>
      <w:r w:rsidR="00373161" w:rsidRPr="008723D5">
        <w:t>e</w:t>
      </w:r>
      <w:r w:rsidR="00373161" w:rsidRPr="008723D5">
        <w:t>rationsmedlemmarna alltid använder d</w:t>
      </w:r>
      <w:r w:rsidR="00373161">
        <w:t xml:space="preserve">en senaste versionen av filen. </w:t>
      </w:r>
    </w:p>
    <w:p w14:paraId="3DC05FBA" w14:textId="77777777" w:rsidR="00373161" w:rsidRDefault="00373161" w:rsidP="00E93600">
      <w:pPr>
        <w:pStyle w:val="Heading2"/>
      </w:pPr>
      <w:bookmarkStart w:id="13" w:name="_Toc305701634"/>
      <w:r>
        <w:t>Anvisningstjänst</w:t>
      </w:r>
      <w:bookmarkEnd w:id="13"/>
    </w:p>
    <w:p w14:paraId="18253751" w14:textId="77777777" w:rsidR="00373161" w:rsidRDefault="00373161" w:rsidP="00C611D5">
      <w:r w:rsidRPr="00C611D5">
        <w:t xml:space="preserve">En anvisningstjänst har som sitt syfte att avlasta de enskilda e-tjänsterna inom </w:t>
      </w:r>
      <w:r w:rsidR="00A976D8">
        <w:t>en identitets</w:t>
      </w:r>
      <w:r w:rsidRPr="00C611D5">
        <w:t xml:space="preserve">federation från att själva implementera stöd för hur användare </w:t>
      </w:r>
      <w:r>
        <w:t xml:space="preserve">väljer legitimeringstjänst. </w:t>
      </w:r>
    </w:p>
    <w:p w14:paraId="66C7E29C" w14:textId="77777777" w:rsidR="00373161" w:rsidRPr="00C611D5" w:rsidRDefault="00373161" w:rsidP="00C611D5"/>
    <w:p w14:paraId="1D4D5FC1" w14:textId="77777777" w:rsidR="00373161" w:rsidRPr="00C611D5" w:rsidRDefault="00373161" w:rsidP="00C611D5">
      <w:r w:rsidRPr="00C611D5">
        <w:t>Genom att anvisningstjänsten finns til</w:t>
      </w:r>
      <w:r>
        <w:t xml:space="preserve">lgänglig inom </w:t>
      </w:r>
      <w:r w:rsidR="00A976D8">
        <w:t>identitets</w:t>
      </w:r>
      <w:r>
        <w:t xml:space="preserve">federationen kan </w:t>
      </w:r>
      <w:r w:rsidRPr="00C611D5">
        <w:t>e-tjänster styra sina användare dit för val av legitimeringstjänst. Anvisningstjänsten interagerar med användaren som gör sitt val och användaren, tillsammans med dennes val, styrs tillbaka till e-tjänsten som nu vet till vilken legitimeringstjänst användaren</w:t>
      </w:r>
      <w:r>
        <w:t xml:space="preserve"> ska skickas för legitimering.</w:t>
      </w:r>
    </w:p>
    <w:p w14:paraId="3C5F23DD" w14:textId="77777777" w:rsidR="00373161" w:rsidRPr="00C611D5" w:rsidRDefault="00373161" w:rsidP="00C611D5"/>
    <w:p w14:paraId="28EFAA55" w14:textId="77777777" w:rsidR="00373161" w:rsidRDefault="00373161" w:rsidP="00C611D5">
      <w:r w:rsidRPr="00C611D5">
        <w:t xml:space="preserve">Logik från anvisningstjänsten kan också integreras lokalt hos en e-tjänst för en tätare integration med e-tjänstens webbtjänst. </w:t>
      </w:r>
    </w:p>
    <w:p w14:paraId="0D663894" w14:textId="77777777" w:rsidR="00373161" w:rsidRDefault="00373161" w:rsidP="00E93600">
      <w:pPr>
        <w:pStyle w:val="Heading2"/>
      </w:pPr>
      <w:bookmarkStart w:id="14" w:name="_Toc347216413"/>
      <w:bookmarkStart w:id="15" w:name="_Toc305701635"/>
      <w:r w:rsidRPr="00C611D5">
        <w:t>Utfärdare av e-legitimation och utfärdare av identitetsintyg</w:t>
      </w:r>
      <w:bookmarkEnd w:id="14"/>
      <w:bookmarkEnd w:id="15"/>
    </w:p>
    <w:p w14:paraId="25953400" w14:textId="77777777" w:rsidR="00373161" w:rsidRDefault="00373161" w:rsidP="00C611D5">
      <w:r w:rsidRPr="00C611D5">
        <w:t>Varje typ av e-legitimation från en specifik utfärdare måste kopplas till ett namn på e-legitimationen som anvä</w:t>
      </w:r>
      <w:r w:rsidRPr="00C611D5">
        <w:t>n</w:t>
      </w:r>
      <w:r w:rsidRPr="00C611D5">
        <w:t xml:space="preserve">daren känner igen och kan relatera till i det gränssnitt för val av e-legitimationer som skapas i samverkan med infrastrukturens anvisningstjänst. Detta namn återfinns även i </w:t>
      </w:r>
      <w:proofErr w:type="spellStart"/>
      <w:r w:rsidR="00A976D8">
        <w:t>identitets</w:t>
      </w:r>
      <w:r w:rsidRPr="00C611D5">
        <w:t>federationens</w:t>
      </w:r>
      <w:proofErr w:type="spellEnd"/>
      <w:r w:rsidRPr="00C611D5">
        <w:t xml:space="preserve"> metadata för respektive </w:t>
      </w:r>
      <w:r w:rsidR="00A976D8">
        <w:t>leverantör av eID-tjänst</w:t>
      </w:r>
      <w:r w:rsidRPr="00C611D5">
        <w:t xml:space="preserve">. Det är dessa metadata som utgör grunden för att såväl skapa gränssnitt för användare vid val som att koppla användarens val till en viss i </w:t>
      </w:r>
      <w:r w:rsidR="00A976D8">
        <w:t>leverantör av eID-tjänst</w:t>
      </w:r>
      <w:r w:rsidRPr="00C611D5">
        <w:t>.</w:t>
      </w:r>
    </w:p>
    <w:p w14:paraId="67F89A3F" w14:textId="77777777" w:rsidR="00373161" w:rsidRPr="00C611D5" w:rsidRDefault="00373161" w:rsidP="00C611D5"/>
    <w:p w14:paraId="47425035" w14:textId="77777777" w:rsidR="00373161" w:rsidRDefault="00373161" w:rsidP="00C611D5">
      <w:r w:rsidRPr="00C611D5">
        <w:t xml:space="preserve">För att garantera att varje typ av e-legitimation representeras av ett för användaren begripligt namn och att detta endast kopplas samman med en </w:t>
      </w:r>
      <w:r w:rsidR="00A976D8">
        <w:t>leverantör av eID-tjänst</w:t>
      </w:r>
      <w:r w:rsidRPr="00C611D5">
        <w:t>, är utfärdaren av e-legitimationen ansvarig för defini</w:t>
      </w:r>
      <w:r w:rsidRPr="00C611D5">
        <w:t>t</w:t>
      </w:r>
      <w:r w:rsidRPr="00C611D5">
        <w:t xml:space="preserve">ion av namn för dennes olika typer av e-legitimationer samt att specificera en och endast en godkänd </w:t>
      </w:r>
      <w:r w:rsidR="00A976D8">
        <w:t>leverantör av eID-</w:t>
      </w:r>
      <w:proofErr w:type="spellStart"/>
      <w:r w:rsidR="00A976D8">
        <w:t>tjänst</w:t>
      </w:r>
      <w:r w:rsidRPr="00C611D5">
        <w:t>för</w:t>
      </w:r>
      <w:proofErr w:type="spellEnd"/>
      <w:r w:rsidRPr="00C611D5">
        <w:t xml:space="preserve"> varje typ e-legitimation.</w:t>
      </w:r>
    </w:p>
    <w:p w14:paraId="560BDB9E" w14:textId="77777777" w:rsidR="00373161" w:rsidRPr="00812AD5" w:rsidRDefault="00373161" w:rsidP="00E93600">
      <w:pPr>
        <w:pStyle w:val="Heading2"/>
      </w:pPr>
      <w:bookmarkStart w:id="16" w:name="_Toc347216414"/>
      <w:bookmarkStart w:id="17" w:name="_Toc305701636"/>
      <w:r w:rsidRPr="00812AD5">
        <w:t>Integration i e-tjänster</w:t>
      </w:r>
      <w:bookmarkEnd w:id="16"/>
      <w:bookmarkEnd w:id="17"/>
    </w:p>
    <w:p w14:paraId="1FF5187D" w14:textId="77777777" w:rsidR="00373161" w:rsidRDefault="00373161" w:rsidP="00C611D5">
      <w:r w:rsidRPr="00812AD5">
        <w:t>E-tjänster integrerar mot legitimeringstjänster genom standardiserade meddelanden och konsumerar identitet</w:t>
      </w:r>
      <w:r w:rsidRPr="00812AD5">
        <w:t>s</w:t>
      </w:r>
      <w:r w:rsidRPr="00812AD5">
        <w:t>intyg vilka också har standardiserade format.</w:t>
      </w:r>
    </w:p>
    <w:p w14:paraId="18B92FF4" w14:textId="77777777" w:rsidR="00812AD5" w:rsidRDefault="00812AD5" w:rsidP="00C611D5"/>
    <w:p w14:paraId="1371747E" w14:textId="32DDB392" w:rsidR="00812AD5" w:rsidRDefault="0038367D" w:rsidP="00C611D5">
      <w:r>
        <w:t xml:space="preserve">Ramverket för Svensk e-legitimation bygger på </w:t>
      </w:r>
      <w:r w:rsidR="001B611F">
        <w:t xml:space="preserve">interoperabilitetsprofilen </w:t>
      </w:r>
      <w:r w:rsidR="001944CB">
        <w:t>”</w:t>
      </w:r>
      <w:r w:rsidR="00C32664" w:rsidRPr="00C32664">
        <w:rPr>
          <w:lang w:val="en-US"/>
        </w:rPr>
        <w:t xml:space="preserve"> </w:t>
      </w:r>
      <w:r w:rsidR="00C32664" w:rsidRPr="00C6774C">
        <w:rPr>
          <w:lang w:val="en-US"/>
        </w:rPr>
        <w:t>SAML2int profile</w:t>
      </w:r>
      <w:r w:rsidR="00490C73">
        <w:rPr>
          <w:lang w:val="en-US"/>
        </w:rPr>
        <w:t xml:space="preserve"> </w:t>
      </w:r>
      <w:r w:rsidR="00C32664" w:rsidRPr="00C6774C">
        <w:rPr>
          <w:lang w:val="en-US"/>
        </w:rPr>
        <w:t>– SAML 2.0 Intero</w:t>
      </w:r>
      <w:r w:rsidR="00C32664" w:rsidRPr="00C6774C">
        <w:rPr>
          <w:lang w:val="en-US"/>
        </w:rPr>
        <w:t>p</w:t>
      </w:r>
      <w:r w:rsidR="00C32664" w:rsidRPr="00C6774C">
        <w:rPr>
          <w:lang w:val="en-US"/>
        </w:rPr>
        <w:t>erability Profile</w:t>
      </w:r>
      <w:r w:rsidR="001944CB">
        <w:t>”</w:t>
      </w:r>
      <w:r w:rsidR="004E597D">
        <w:t xml:space="preserve"> [</w:t>
      </w:r>
      <w:hyperlink r:id="rId10" w:history="1">
        <w:r w:rsidR="001944CB" w:rsidRPr="00061652">
          <w:rPr>
            <w:rStyle w:val="Hyperlink"/>
          </w:rPr>
          <w:t>SAML2Int</w:t>
        </w:r>
      </w:hyperlink>
      <w:r w:rsidR="004E597D">
        <w:t>]</w:t>
      </w:r>
      <w:r w:rsidR="001944CB">
        <w:t xml:space="preserve">. Denna profil stöds av ett flertal kommersiella produkter och </w:t>
      </w:r>
      <w:r w:rsidR="00957D2F" w:rsidRPr="00C32664">
        <w:rPr>
          <w:lang w:val="en-GB"/>
        </w:rPr>
        <w:t>O</w:t>
      </w:r>
      <w:r w:rsidR="001944CB" w:rsidRPr="00C32664">
        <w:rPr>
          <w:lang w:val="en-GB"/>
        </w:rPr>
        <w:t>pen</w:t>
      </w:r>
      <w:r w:rsidR="001944CB" w:rsidRPr="00FA461A">
        <w:t xml:space="preserve"> </w:t>
      </w:r>
      <w:r w:rsidR="00957D2F" w:rsidRPr="00FA461A">
        <w:t>Source</w:t>
      </w:r>
      <w:r w:rsidR="00957D2F">
        <w:t>-lösningar, vilket underlättar integrationsarbetet hos e-tjänster.</w:t>
      </w:r>
    </w:p>
    <w:p w14:paraId="028EB8E1" w14:textId="77777777" w:rsidR="00957D2F" w:rsidRDefault="00957D2F" w:rsidP="00C611D5"/>
    <w:p w14:paraId="38573E92" w14:textId="77777777" w:rsidR="00957D2F" w:rsidRDefault="00957D2F" w:rsidP="00C611D5">
      <w:r>
        <w:t>Många e-tjänster har redan fristående autentiseringslösningar vilket innebär att en integration för att stödja Ramverket för Svensk e-legitimation</w:t>
      </w:r>
      <w:r w:rsidR="005555AF">
        <w:t xml:space="preserve"> påverkar en begränsad del av e-tjänstens IT-system.</w:t>
      </w:r>
    </w:p>
    <w:p w14:paraId="06082EAD" w14:textId="77777777" w:rsidR="00373161" w:rsidRDefault="00373161" w:rsidP="00E93600">
      <w:pPr>
        <w:pStyle w:val="Heading2"/>
      </w:pPr>
      <w:bookmarkStart w:id="18" w:name="_Toc305701637"/>
      <w:r>
        <w:lastRenderedPageBreak/>
        <w:t>Underskrift</w:t>
      </w:r>
      <w:bookmarkEnd w:id="18"/>
    </w:p>
    <w:p w14:paraId="02F35FD8" w14:textId="77777777" w:rsidR="00FA461A" w:rsidRDefault="00FA461A" w:rsidP="00FA461A">
      <w:pPr>
        <w:autoSpaceDE w:val="0"/>
        <w:autoSpaceDN w:val="0"/>
        <w:adjustRightInd w:val="0"/>
        <w:spacing w:line="240" w:lineRule="auto"/>
        <w:rPr>
          <w:rFonts w:ascii="Tahoma" w:eastAsia="Times New Roman" w:hAnsi="Tahoma" w:cs="Tahoma"/>
          <w:color w:val="auto"/>
          <w:kern w:val="0"/>
          <w:szCs w:val="20"/>
          <w:lang w:eastAsia="sv-SE"/>
        </w:rPr>
      </w:pPr>
      <w:r w:rsidRPr="00FA461A">
        <w:rPr>
          <w:rFonts w:eastAsia="Times New Roman" w:cs="Arial"/>
          <w:kern w:val="0"/>
          <w:szCs w:val="20"/>
          <w:lang w:eastAsia="sv-SE"/>
        </w:rPr>
        <w:t xml:space="preserve">Vid underskrift inom </w:t>
      </w:r>
      <w:r w:rsidR="008E4DAE">
        <w:rPr>
          <w:rFonts w:eastAsia="Times New Roman" w:cs="Arial"/>
          <w:kern w:val="0"/>
          <w:szCs w:val="20"/>
          <w:lang w:eastAsia="sv-SE"/>
        </w:rPr>
        <w:t xml:space="preserve">infrastrukturen för </w:t>
      </w:r>
      <w:r w:rsidRPr="00FA461A">
        <w:rPr>
          <w:rFonts w:eastAsia="Times New Roman" w:cs="Arial"/>
          <w:kern w:val="0"/>
          <w:szCs w:val="20"/>
          <w:lang w:eastAsia="sv-SE"/>
        </w:rPr>
        <w:t xml:space="preserve">Svensk e-legitimation blir det möjligt att använda olika typer e-legitimationer </w:t>
      </w:r>
      <w:r w:rsidR="00292D92" w:rsidRPr="00FA461A">
        <w:rPr>
          <w:rFonts w:eastAsia="Times New Roman" w:cs="Arial"/>
          <w:kern w:val="0"/>
          <w:szCs w:val="20"/>
          <w:lang w:eastAsia="sv-SE"/>
        </w:rPr>
        <w:t>dvs.</w:t>
      </w:r>
      <w:r w:rsidRPr="00FA461A">
        <w:rPr>
          <w:rFonts w:eastAsia="Times New Roman" w:cs="Arial"/>
          <w:kern w:val="0"/>
          <w:szCs w:val="20"/>
          <w:lang w:eastAsia="sv-SE"/>
        </w:rPr>
        <w:t xml:space="preserve"> även sådana e-legitimationer som inte är certifikatbaserade, utan speciella anpassningar i e-tjänsten. Detta därför att det inom </w:t>
      </w:r>
      <w:r w:rsidR="008E4DAE">
        <w:rPr>
          <w:rFonts w:eastAsia="Times New Roman" w:cs="Arial"/>
          <w:kern w:val="0"/>
          <w:szCs w:val="20"/>
          <w:lang w:eastAsia="sv-SE"/>
        </w:rPr>
        <w:t xml:space="preserve">infrastrukturen för </w:t>
      </w:r>
      <w:r w:rsidRPr="00FA461A">
        <w:rPr>
          <w:rFonts w:eastAsia="Times New Roman" w:cs="Arial"/>
          <w:kern w:val="0"/>
          <w:szCs w:val="20"/>
          <w:lang w:eastAsia="sv-SE"/>
        </w:rPr>
        <w:t>Svensk e-legitimation är det elektroniskt utställda identitet</w:t>
      </w:r>
      <w:r w:rsidRPr="00FA461A">
        <w:rPr>
          <w:rFonts w:eastAsia="Times New Roman" w:cs="Arial"/>
          <w:kern w:val="0"/>
          <w:szCs w:val="20"/>
          <w:lang w:eastAsia="sv-SE"/>
        </w:rPr>
        <w:t>s</w:t>
      </w:r>
      <w:r w:rsidRPr="00FA461A">
        <w:rPr>
          <w:rFonts w:eastAsia="Times New Roman" w:cs="Arial"/>
          <w:kern w:val="0"/>
          <w:szCs w:val="20"/>
          <w:lang w:eastAsia="sv-SE"/>
        </w:rPr>
        <w:t>intyget som används för identifiering av använd</w:t>
      </w:r>
      <w:r w:rsidR="0096525B">
        <w:rPr>
          <w:rFonts w:eastAsia="Times New Roman" w:cs="Arial"/>
          <w:kern w:val="0"/>
          <w:szCs w:val="20"/>
          <w:lang w:eastAsia="sv-SE"/>
        </w:rPr>
        <w:t>are</w:t>
      </w:r>
      <w:r w:rsidRPr="00FA461A">
        <w:rPr>
          <w:rFonts w:eastAsia="Times New Roman" w:cs="Arial"/>
          <w:kern w:val="0"/>
          <w:szCs w:val="20"/>
          <w:lang w:eastAsia="sv-SE"/>
        </w:rPr>
        <w:t xml:space="preserve"> vid underskrift</w:t>
      </w:r>
      <w:r w:rsidR="0096525B">
        <w:rPr>
          <w:rFonts w:eastAsia="Times New Roman" w:cs="Arial"/>
          <w:kern w:val="0"/>
          <w:szCs w:val="20"/>
          <w:lang w:eastAsia="sv-SE"/>
        </w:rPr>
        <w:t xml:space="preserve"> </w:t>
      </w:r>
      <w:r w:rsidRPr="00FA461A">
        <w:rPr>
          <w:rFonts w:eastAsia="Times New Roman" w:cs="Arial"/>
          <w:kern w:val="0"/>
          <w:szCs w:val="20"/>
          <w:lang w:eastAsia="sv-SE"/>
        </w:rPr>
        <w:t>och identitetsintyget har samma format oa</w:t>
      </w:r>
      <w:r w:rsidRPr="00FA461A">
        <w:rPr>
          <w:rFonts w:eastAsia="Times New Roman" w:cs="Arial"/>
          <w:kern w:val="0"/>
          <w:szCs w:val="20"/>
          <w:lang w:eastAsia="sv-SE"/>
        </w:rPr>
        <w:t>v</w:t>
      </w:r>
      <w:r w:rsidRPr="00FA461A">
        <w:rPr>
          <w:rFonts w:eastAsia="Times New Roman" w:cs="Arial"/>
          <w:kern w:val="0"/>
          <w:szCs w:val="20"/>
          <w:lang w:eastAsia="sv-SE"/>
        </w:rPr>
        <w:t>sett vilken typ av e-legitimation som användaren använder.</w:t>
      </w:r>
    </w:p>
    <w:p w14:paraId="4DB08F66" w14:textId="77777777" w:rsidR="00373161" w:rsidRPr="00557B0D" w:rsidRDefault="00373161" w:rsidP="00557B0D"/>
    <w:p w14:paraId="097A2329" w14:textId="77777777" w:rsidR="00373161" w:rsidRPr="00557B0D" w:rsidRDefault="00373161" w:rsidP="00557B0D">
      <w:r w:rsidRPr="00557B0D">
        <w:t>En underskriftstjänst har som syfte att möjliggöra underskrift inom identitetsfederatione</w:t>
      </w:r>
      <w:r w:rsidR="008E4DAE">
        <w:t>r</w:t>
      </w:r>
      <w:r w:rsidRPr="00557B0D">
        <w:t xml:space="preserve"> för Svensk e-legitimation med stöd av alla typer av e-legitimationer som erbjuder tillräcklig grad av säkerhet.   </w:t>
      </w:r>
    </w:p>
    <w:p w14:paraId="2DA3A3FA" w14:textId="77777777" w:rsidR="00373161" w:rsidRDefault="00373161" w:rsidP="00557B0D">
      <w:r w:rsidRPr="00557B0D">
        <w:t xml:space="preserve">Genom att införa en underskriftstjänst som ansluts till e-tjänster som ingår i identitetsfederationen kan en e-tjänst låta en användare </w:t>
      </w:r>
      <w:r w:rsidR="008E44D8">
        <w:t xml:space="preserve">skriva under </w:t>
      </w:r>
      <w:r w:rsidRPr="00557B0D">
        <w:t>en elektronisk handling med stöd av undersk</w:t>
      </w:r>
      <w:r w:rsidR="00081CF5">
        <w:t>r</w:t>
      </w:r>
      <w:r w:rsidRPr="00557B0D">
        <w:t>iftstjänsten. Användarens elektroniska signatur och tillhörande signeringscertifikat skapas av underskriftstjänsten efter det att användaren accepterat at</w:t>
      </w:r>
      <w:r w:rsidR="008E44D8">
        <w:t>t</w:t>
      </w:r>
      <w:r w:rsidRPr="00557B0D">
        <w:t xml:space="preserve"> skriva under genom att legitimera sig mot underskriftstjänsten.</w:t>
      </w:r>
    </w:p>
    <w:p w14:paraId="79D67D9E" w14:textId="77777777" w:rsidR="00E1190E" w:rsidRDefault="00472C82" w:rsidP="00E1190E">
      <w:pPr>
        <w:pStyle w:val="Heading1"/>
      </w:pPr>
      <w:r>
        <w:br w:type="page"/>
      </w:r>
      <w:bookmarkStart w:id="19" w:name="_Toc305701638"/>
      <w:r w:rsidR="00E1190E">
        <w:lastRenderedPageBreak/>
        <w:t>Tekniska specifikationer</w:t>
      </w:r>
      <w:bookmarkEnd w:id="19"/>
    </w:p>
    <w:p w14:paraId="349E0166" w14:textId="77777777" w:rsidR="000244C7" w:rsidRPr="00F44D34" w:rsidRDefault="000244C7" w:rsidP="000244C7">
      <w:r w:rsidRPr="00F44D34">
        <w:t xml:space="preserve">Detta kapitel innehåller specifikationer och profiler för </w:t>
      </w:r>
      <w:r w:rsidR="008E4DAE" w:rsidRPr="00C611D5">
        <w:t>identitetsfederatione</w:t>
      </w:r>
      <w:r w:rsidR="008E4DAE">
        <w:t>r</w:t>
      </w:r>
      <w:r w:rsidRPr="00F44D34">
        <w:t xml:space="preserve"> för Svensk e-legitimation</w:t>
      </w:r>
      <w:r w:rsidR="004E597D">
        <w:t xml:space="preserve"> och vissa kringliggande tjänster</w:t>
      </w:r>
      <w:r w:rsidRPr="00F44D34">
        <w:t>. Där inget annat nämns är dessa dokument normativa för leverans av tjänster inom ident</w:t>
      </w:r>
      <w:r w:rsidRPr="00F44D34">
        <w:t>i</w:t>
      </w:r>
      <w:r w:rsidRPr="00F44D34">
        <w:t>tetsfederationen för Svensk e-legitimation.</w:t>
      </w:r>
    </w:p>
    <w:p w14:paraId="2CA86838" w14:textId="77777777" w:rsidR="000244C7" w:rsidRDefault="000244C7" w:rsidP="000244C7">
      <w:pPr>
        <w:pStyle w:val="Heading2"/>
      </w:pPr>
      <w:bookmarkStart w:id="20" w:name="_Toc244174999"/>
      <w:bookmarkStart w:id="21" w:name="_Toc305701639"/>
      <w:r w:rsidRPr="00F44D34">
        <w:t>SAML-profiler</w:t>
      </w:r>
      <w:bookmarkEnd w:id="20"/>
      <w:bookmarkEnd w:id="21"/>
    </w:p>
    <w:p w14:paraId="53B2EEBB" w14:textId="77777777" w:rsidR="000244C7" w:rsidRDefault="008E4DAE" w:rsidP="000244C7">
      <w:r>
        <w:t>I</w:t>
      </w:r>
      <w:r w:rsidRPr="00C611D5">
        <w:t>dentitetsfederatione</w:t>
      </w:r>
      <w:r>
        <w:t>r</w:t>
      </w:r>
      <w:r w:rsidR="00350A37">
        <w:t xml:space="preserve"> </w:t>
      </w:r>
      <w:r w:rsidR="000244C7" w:rsidRPr="00D756DE">
        <w:t>för Svensk e-legitimation är uppbygg</w:t>
      </w:r>
      <w:r>
        <w:t>da</w:t>
      </w:r>
      <w:r w:rsidR="000244C7" w:rsidRPr="00D756DE">
        <w:t xml:space="preserve"> kring följande SAML-profiler:</w:t>
      </w:r>
    </w:p>
    <w:p w14:paraId="127D533A" w14:textId="77777777" w:rsidR="000244C7" w:rsidRPr="00D756DE" w:rsidRDefault="000244C7" w:rsidP="000244C7"/>
    <w:p w14:paraId="6CEEA2FF" w14:textId="77777777" w:rsidR="000244C7" w:rsidRPr="00D756DE" w:rsidRDefault="000244C7" w:rsidP="000244C7">
      <w:pPr>
        <w:numPr>
          <w:ilvl w:val="0"/>
          <w:numId w:val="30"/>
        </w:numPr>
        <w:rPr>
          <w:lang w:val="en-GB"/>
        </w:rPr>
      </w:pPr>
      <w:r w:rsidRPr="00C32664">
        <w:t>Implementationsprofil</w:t>
      </w:r>
      <w:r w:rsidRPr="00D756DE">
        <w:rPr>
          <w:lang w:val="en-GB"/>
        </w:rPr>
        <w:t xml:space="preserve"> – ”</w:t>
      </w:r>
      <w:r w:rsidRPr="00D756DE">
        <w:rPr>
          <w:lang w:val="en-US"/>
        </w:rPr>
        <w:t>Kantara Initiative eGovernment Implementation Profile of SAML 2.0”</w:t>
      </w:r>
      <w:r w:rsidRPr="00D756DE">
        <w:rPr>
          <w:lang w:val="en-GB"/>
        </w:rPr>
        <w:t xml:space="preserve"> [</w:t>
      </w:r>
      <w:hyperlink r:id="rId11" w:history="1">
        <w:r w:rsidRPr="00D756DE">
          <w:rPr>
            <w:rStyle w:val="Hyperlink"/>
            <w:lang w:val="en-GB"/>
          </w:rPr>
          <w:t>eGov2</w:t>
        </w:r>
      </w:hyperlink>
      <w:r w:rsidRPr="00D756DE">
        <w:rPr>
          <w:lang w:val="en-GB"/>
        </w:rPr>
        <w:t>].</w:t>
      </w:r>
    </w:p>
    <w:p w14:paraId="19F0030E" w14:textId="7E3EA7BA" w:rsidR="000244C7" w:rsidRPr="00D756DE" w:rsidRDefault="000244C7" w:rsidP="000244C7">
      <w:pPr>
        <w:numPr>
          <w:ilvl w:val="0"/>
          <w:numId w:val="30"/>
        </w:numPr>
      </w:pPr>
      <w:r w:rsidRPr="005C3EBD">
        <w:rPr>
          <w:lang w:val="en-US"/>
        </w:rPr>
        <w:t>Deploymentprofil</w:t>
      </w:r>
      <w:r w:rsidRPr="00D756DE">
        <w:rPr>
          <w:lang w:val="en-GB"/>
        </w:rPr>
        <w:t xml:space="preserve"> – </w:t>
      </w:r>
      <w:r w:rsidRPr="003B3679">
        <w:rPr>
          <w:lang w:val="en-US"/>
        </w:rPr>
        <w:t>E-</w:t>
      </w:r>
      <w:r w:rsidRPr="00C32664">
        <w:t>legitimationsnämndens</w:t>
      </w:r>
      <w:r w:rsidRPr="00D756DE">
        <w:rPr>
          <w:lang w:val="en-GB"/>
        </w:rPr>
        <w:t xml:space="preserve"> ”</w:t>
      </w:r>
      <w:r w:rsidRPr="00D756DE">
        <w:rPr>
          <w:lang w:val="en-US"/>
        </w:rPr>
        <w:t>Deployment Profile for the Swedish eID Framework</w:t>
      </w:r>
      <w:r w:rsidRPr="00D756DE">
        <w:rPr>
          <w:lang w:val="en-GB"/>
        </w:rPr>
        <w:t>” [</w:t>
      </w:r>
      <w:r w:rsidRPr="00B6390E">
        <w:rPr>
          <w:lang w:val="en-GB"/>
        </w:rPr>
        <w:t>EidProfile</w:t>
      </w:r>
      <w:r w:rsidRPr="00D756DE">
        <w:rPr>
          <w:lang w:val="en-GB"/>
        </w:rPr>
        <w:t xml:space="preserve">]. </w:t>
      </w:r>
      <w:r w:rsidRPr="00D756DE">
        <w:t>Denna profil utgår från ”</w:t>
      </w:r>
      <w:r w:rsidR="00C32664" w:rsidRPr="002F4BA6">
        <w:rPr>
          <w:lang w:val="en-US"/>
        </w:rPr>
        <w:t>SAML2int profile – SAML 2.0 Interoperability Profile</w:t>
      </w:r>
      <w:r w:rsidRPr="00D756DE">
        <w:t>” [</w:t>
      </w:r>
      <w:hyperlink r:id="rId12" w:history="1">
        <w:r w:rsidRPr="00D756DE">
          <w:rPr>
            <w:rStyle w:val="Hyperlink"/>
          </w:rPr>
          <w:t>SAML2Int</w:t>
        </w:r>
      </w:hyperlink>
      <w:r w:rsidRPr="00D756DE">
        <w:t xml:space="preserve">]. </w:t>
      </w:r>
    </w:p>
    <w:p w14:paraId="27B1F1A6" w14:textId="77777777" w:rsidR="000244C7" w:rsidRDefault="000244C7" w:rsidP="000244C7">
      <w:pPr>
        <w:pStyle w:val="Heading3"/>
      </w:pPr>
      <w:bookmarkStart w:id="22" w:name="_Toc244175000"/>
      <w:bookmarkStart w:id="23" w:name="_Toc305701640"/>
      <w:r>
        <w:t>Specifikationer för anvisning (Discovery)</w:t>
      </w:r>
      <w:bookmarkEnd w:id="22"/>
      <w:bookmarkEnd w:id="23"/>
    </w:p>
    <w:p w14:paraId="709044AB" w14:textId="3E71F2A1" w:rsidR="000244C7" w:rsidRPr="00683F77" w:rsidRDefault="000244C7" w:rsidP="000244C7">
      <w:r w:rsidRPr="002F4BA6">
        <w:t>Anvisning</w:t>
      </w:r>
      <w:r w:rsidRPr="003B3679">
        <w:rPr>
          <w:lang w:val="en-US"/>
        </w:rPr>
        <w:t xml:space="preserve"> (Discovery) </w:t>
      </w:r>
      <w:r w:rsidRPr="002F4BA6">
        <w:t>enligt</w:t>
      </w:r>
      <w:r w:rsidRPr="003B3679">
        <w:rPr>
          <w:lang w:val="en-US"/>
        </w:rPr>
        <w:t xml:space="preserve"> ”</w:t>
      </w:r>
      <w:r w:rsidRPr="001903E0">
        <w:rPr>
          <w:lang w:val="en-GB"/>
        </w:rPr>
        <w:t>OASIS Committee Specification, Identity Provider Discovery Service Protocol and Profile</w:t>
      </w:r>
      <w:r w:rsidRPr="003B3679">
        <w:rPr>
          <w:lang w:val="en-US"/>
        </w:rPr>
        <w:t>” [</w:t>
      </w:r>
      <w:hyperlink r:id="rId13" w:history="1">
        <w:r w:rsidRPr="003B3679">
          <w:rPr>
            <w:rStyle w:val="Hyperlink"/>
            <w:lang w:val="en-US"/>
          </w:rPr>
          <w:t>IdpDisco</w:t>
        </w:r>
      </w:hyperlink>
      <w:r w:rsidRPr="003B3679">
        <w:rPr>
          <w:lang w:val="en-US"/>
        </w:rPr>
        <w:t xml:space="preserve">] </w:t>
      </w:r>
      <w:r w:rsidRPr="002F4BA6">
        <w:t>stöds av ramverket för Svensk e-legitimation. Denna specifikation</w:t>
      </w:r>
      <w:r w:rsidRPr="00683F77">
        <w:t xml:space="preserve"> utökas av [</w:t>
      </w:r>
      <w:r w:rsidRPr="00B6390E">
        <w:t>EidProfile</w:t>
      </w:r>
      <w:r w:rsidRPr="00683F77">
        <w:t>].</w:t>
      </w:r>
    </w:p>
    <w:p w14:paraId="69A74C61" w14:textId="77777777" w:rsidR="000244C7" w:rsidRDefault="000244C7" w:rsidP="000244C7"/>
    <w:p w14:paraId="522A139B" w14:textId="2F790D9F" w:rsidR="000244C7" w:rsidRPr="00D756DE" w:rsidRDefault="008E4DAE" w:rsidP="000244C7">
      <w:r>
        <w:t>I</w:t>
      </w:r>
      <w:r w:rsidRPr="00C611D5">
        <w:t>dentitetsfederatione</w:t>
      </w:r>
      <w:r>
        <w:t>r</w:t>
      </w:r>
      <w:r w:rsidR="000244C7" w:rsidRPr="00AA2681">
        <w:t xml:space="preserve"> för Svensk e-legitimation stödjer också tekniker för lokalt integrerad anvisning vilket bes</w:t>
      </w:r>
      <w:r w:rsidR="000244C7" w:rsidRPr="00AA2681">
        <w:t>k</w:t>
      </w:r>
      <w:r w:rsidR="000244C7" w:rsidRPr="00AA2681">
        <w:t>rivs i dokumentet ”</w:t>
      </w:r>
      <w:r w:rsidR="0055683F" w:rsidRPr="00B6390E">
        <w:rPr>
          <w:lang w:val="en-GB"/>
        </w:rPr>
        <w:t>Discovery within the Swedish eID Framework</w:t>
      </w:r>
      <w:r w:rsidR="000244C7" w:rsidRPr="00AA2681">
        <w:t>” [</w:t>
      </w:r>
      <w:r w:rsidR="000244C7" w:rsidRPr="00B6390E">
        <w:t>EidDiscovery</w:t>
      </w:r>
      <w:r w:rsidR="000244C7" w:rsidRPr="00AA2681">
        <w:t>].</w:t>
      </w:r>
    </w:p>
    <w:p w14:paraId="333F1081" w14:textId="77777777" w:rsidR="000244C7" w:rsidRDefault="000244C7" w:rsidP="000244C7">
      <w:pPr>
        <w:pStyle w:val="Heading2"/>
      </w:pPr>
      <w:bookmarkStart w:id="24" w:name="_Toc244175001"/>
      <w:bookmarkStart w:id="25" w:name="_Toc305701641"/>
      <w:r w:rsidRPr="00AA2681">
        <w:t xml:space="preserve">Specifikationer för </w:t>
      </w:r>
      <w:r w:rsidR="003A0DE7">
        <w:t>identitets</w:t>
      </w:r>
      <w:r w:rsidR="003A0DE7" w:rsidRPr="00AA2681">
        <w:t>federatione</w:t>
      </w:r>
      <w:r w:rsidR="003A0DE7">
        <w:t>r</w:t>
      </w:r>
      <w:r w:rsidR="003A0DE7" w:rsidRPr="00AA2681">
        <w:t xml:space="preserve"> </w:t>
      </w:r>
      <w:r w:rsidRPr="00AA2681">
        <w:t>för Svensk e-legitimation</w:t>
      </w:r>
      <w:bookmarkEnd w:id="24"/>
      <w:bookmarkEnd w:id="25"/>
    </w:p>
    <w:p w14:paraId="1568ED9F" w14:textId="77777777" w:rsidR="000244C7" w:rsidRDefault="000244C7" w:rsidP="000244C7">
      <w:pPr>
        <w:pStyle w:val="Heading3"/>
      </w:pPr>
      <w:bookmarkStart w:id="26" w:name="_Toc244175002"/>
      <w:bookmarkStart w:id="27" w:name="_Toc305701642"/>
      <w:r>
        <w:t>Register för identifierare definierade av E-legitimationsnämnden</w:t>
      </w:r>
      <w:bookmarkEnd w:id="26"/>
      <w:bookmarkEnd w:id="27"/>
    </w:p>
    <w:p w14:paraId="7570AE8C" w14:textId="6002F4E3" w:rsidR="000244C7" w:rsidRDefault="000244C7" w:rsidP="000244C7">
      <w:r w:rsidRPr="001A28E5">
        <w:t>Implementering av en infrastruktur för Svensk e-legitimation kräver olika former av identifierare för att represe</w:t>
      </w:r>
      <w:r w:rsidRPr="001A28E5">
        <w:t>n</w:t>
      </w:r>
      <w:r w:rsidRPr="001A28E5">
        <w:t>tera objekt i datastrukturer. Dokumentet ”</w:t>
      </w:r>
      <w:r w:rsidRPr="000B3D4D">
        <w:rPr>
          <w:lang w:val="en-GB"/>
        </w:rPr>
        <w:t>Registry for identifiers assigned by the Swedish e-identification board</w:t>
      </w:r>
      <w:r w:rsidRPr="001A28E5">
        <w:t>” [</w:t>
      </w:r>
      <w:r w:rsidRPr="000B3D4D">
        <w:t>EidRegistry</w:t>
      </w:r>
      <w:r w:rsidRPr="001A28E5">
        <w:t>] definierar strukturen för identifierare som tilldelats av E-legitimationsnämnden, samt ett register över definierade identifierare.</w:t>
      </w:r>
    </w:p>
    <w:p w14:paraId="7EE51D21" w14:textId="77777777" w:rsidR="000244C7" w:rsidRDefault="000244C7" w:rsidP="000244C7">
      <w:pPr>
        <w:pStyle w:val="Heading3"/>
      </w:pPr>
      <w:bookmarkStart w:id="28" w:name="_Toc244175003"/>
      <w:bookmarkStart w:id="29" w:name="_Toc305701643"/>
      <w:r>
        <w:t>Attributspecifikation</w:t>
      </w:r>
      <w:bookmarkEnd w:id="28"/>
      <w:bookmarkEnd w:id="29"/>
    </w:p>
    <w:p w14:paraId="369B66F6" w14:textId="5D20ED04" w:rsidR="000244C7" w:rsidRPr="00063A1B" w:rsidRDefault="000244C7" w:rsidP="000244C7">
      <w:r w:rsidRPr="00063A1B">
        <w:t>Dokumentet ”</w:t>
      </w:r>
      <w:r w:rsidRPr="0023059A">
        <w:rPr>
          <w:lang w:val="en-GB"/>
        </w:rPr>
        <w:t>Attribute Specification for the Swedish eID Framework</w:t>
      </w:r>
      <w:r w:rsidRPr="00063A1B">
        <w:t>” [</w:t>
      </w:r>
      <w:r w:rsidRPr="00727D83">
        <w:t>EidAttributes</w:t>
      </w:r>
      <w:r w:rsidRPr="00063A1B">
        <w:t>] deklarerar de SAML attr</w:t>
      </w:r>
      <w:r w:rsidRPr="00063A1B">
        <w:t>i</w:t>
      </w:r>
      <w:r w:rsidRPr="00063A1B">
        <w:t xml:space="preserve">butprofiler som används inom </w:t>
      </w:r>
      <w:r w:rsidR="00C06D09" w:rsidRPr="00C611D5">
        <w:t>identitetsfederatione</w:t>
      </w:r>
      <w:r w:rsidR="00C06D09">
        <w:t>r</w:t>
      </w:r>
      <w:r w:rsidRPr="00063A1B">
        <w:t xml:space="preserve"> för Svensk e-legitimation.</w:t>
      </w:r>
    </w:p>
    <w:p w14:paraId="28A1BEB4" w14:textId="77777777" w:rsidR="000244C7" w:rsidRDefault="000244C7" w:rsidP="000244C7">
      <w:pPr>
        <w:pStyle w:val="Heading3"/>
      </w:pPr>
      <w:bookmarkStart w:id="30" w:name="_Toc244175005"/>
      <w:bookmarkStart w:id="31" w:name="_Toc305701644"/>
      <w:r w:rsidRPr="00063A1B">
        <w:t>Specifikationer av entitetskategorier</w:t>
      </w:r>
      <w:bookmarkEnd w:id="30"/>
      <w:bookmarkEnd w:id="31"/>
    </w:p>
    <w:p w14:paraId="601DDA47" w14:textId="77777777" w:rsidR="000244C7" w:rsidRDefault="000244C7" w:rsidP="000244C7">
      <w:r w:rsidRPr="00063A1B">
        <w:t>Entitetskategorier (</w:t>
      </w:r>
      <w:r w:rsidRPr="0023059A">
        <w:rPr>
          <w:lang w:val="en-GB"/>
        </w:rPr>
        <w:t>Entity Categories</w:t>
      </w:r>
      <w:r w:rsidRPr="00063A1B">
        <w:t>) används inom federationen för tre syften:</w:t>
      </w:r>
    </w:p>
    <w:p w14:paraId="744BBC4B" w14:textId="77777777" w:rsidR="000244C7" w:rsidRPr="00063A1B" w:rsidRDefault="000244C7" w:rsidP="000244C7"/>
    <w:p w14:paraId="188375AC" w14:textId="77777777" w:rsidR="000244C7" w:rsidRPr="00063A1B" w:rsidRDefault="000244C7" w:rsidP="000244C7">
      <w:pPr>
        <w:numPr>
          <w:ilvl w:val="0"/>
          <w:numId w:val="31"/>
        </w:numPr>
      </w:pPr>
      <w:r w:rsidRPr="0023059A">
        <w:rPr>
          <w:lang w:val="en-GB"/>
        </w:rPr>
        <w:t>Service Entity Categories</w:t>
      </w:r>
      <w:r w:rsidRPr="00063A1B">
        <w:t xml:space="preserve"> – Används i federationens metadata för att representera e-tjänsters krav på tillitsnivåer och begärda attribut, samt legitimeringstjänsters uppfyllande av tillitsnivåer och leverans av attribut.</w:t>
      </w:r>
    </w:p>
    <w:p w14:paraId="0645F4AC" w14:textId="77777777" w:rsidR="000244C7" w:rsidRPr="00063A1B" w:rsidRDefault="000244C7" w:rsidP="000244C7">
      <w:pPr>
        <w:numPr>
          <w:ilvl w:val="0"/>
          <w:numId w:val="31"/>
        </w:numPr>
      </w:pPr>
      <w:r w:rsidRPr="0023059A">
        <w:rPr>
          <w:lang w:val="en-GB"/>
        </w:rPr>
        <w:t>Service Property Categories</w:t>
      </w:r>
      <w:r w:rsidRPr="00063A1B">
        <w:t xml:space="preserve"> – Används för att representera en viss egenskap hos en tjänst.</w:t>
      </w:r>
    </w:p>
    <w:p w14:paraId="44C80BE7" w14:textId="77777777" w:rsidR="000244C7" w:rsidRDefault="000244C7" w:rsidP="000244C7">
      <w:pPr>
        <w:numPr>
          <w:ilvl w:val="0"/>
          <w:numId w:val="31"/>
        </w:numPr>
      </w:pPr>
      <w:r w:rsidRPr="0023059A">
        <w:rPr>
          <w:lang w:val="en-GB"/>
        </w:rPr>
        <w:t>Service Type Entity Categories</w:t>
      </w:r>
      <w:r w:rsidRPr="005C3EBD">
        <w:t xml:space="preserve"> – </w:t>
      </w:r>
      <w:r w:rsidRPr="00063A1B">
        <w:t>Används</w:t>
      </w:r>
      <w:r w:rsidRPr="005C3EBD">
        <w:t xml:space="preserve"> </w:t>
      </w:r>
      <w:r w:rsidRPr="00063A1B">
        <w:t>för att representera olika tjänstetyper inom federationen.</w:t>
      </w:r>
    </w:p>
    <w:p w14:paraId="497D7735" w14:textId="77777777" w:rsidR="000244C7" w:rsidRPr="00063A1B" w:rsidRDefault="000244C7" w:rsidP="000244C7">
      <w:pPr>
        <w:ind w:left="720"/>
      </w:pPr>
    </w:p>
    <w:p w14:paraId="6D53015F" w14:textId="7093EC55" w:rsidR="000244C7" w:rsidRDefault="000244C7" w:rsidP="000244C7">
      <w:r w:rsidRPr="00063A1B">
        <w:t>Dokumentet ”</w:t>
      </w:r>
      <w:r w:rsidRPr="0023059A">
        <w:rPr>
          <w:lang w:val="en-GB"/>
        </w:rPr>
        <w:t>Entity Categories for the Swedish eID Framework</w:t>
      </w:r>
      <w:r w:rsidRPr="00063A1B">
        <w:t>” [</w:t>
      </w:r>
      <w:r w:rsidRPr="0023059A">
        <w:t>EidEntCat</w:t>
      </w:r>
      <w:r w:rsidRPr="00063A1B">
        <w:t xml:space="preserve">] </w:t>
      </w:r>
      <w:r w:rsidR="0023059A">
        <w:t>specificerar</w:t>
      </w:r>
      <w:r w:rsidR="0023059A" w:rsidRPr="00063A1B">
        <w:t xml:space="preserve"> </w:t>
      </w:r>
      <w:r w:rsidRPr="00063A1B">
        <w:t>de entitetskategorier som definieras av E-legitimationsnämnden och beskriver dess betydelse.</w:t>
      </w:r>
    </w:p>
    <w:p w14:paraId="2468808A" w14:textId="77777777" w:rsidR="000244C7" w:rsidRDefault="000244C7" w:rsidP="000244C7">
      <w:pPr>
        <w:pStyle w:val="Heading2"/>
      </w:pPr>
      <w:bookmarkStart w:id="32" w:name="_Toc244175006"/>
      <w:bookmarkStart w:id="33" w:name="_Toc305701645"/>
      <w:r w:rsidRPr="00063A1B">
        <w:lastRenderedPageBreak/>
        <w:t>Specifikationer för Underskriftstjänst</w:t>
      </w:r>
      <w:bookmarkEnd w:id="32"/>
      <w:bookmarkEnd w:id="33"/>
    </w:p>
    <w:p w14:paraId="5817FEAE" w14:textId="77777777" w:rsidR="000244C7" w:rsidRDefault="000244C7" w:rsidP="000244C7">
      <w:r w:rsidRPr="00063A1B">
        <w:t xml:space="preserve">Detta stycke innehåller referenser till de dokument vilka definierar </w:t>
      </w:r>
      <w:r w:rsidR="00C06D09">
        <w:t>u</w:t>
      </w:r>
      <w:r w:rsidRPr="00063A1B">
        <w:t>nderskriftstjänst</w:t>
      </w:r>
      <w:r w:rsidR="00C06D09">
        <w:t>er</w:t>
      </w:r>
      <w:r w:rsidRPr="00063A1B">
        <w:t xml:space="preserve"> </w:t>
      </w:r>
      <w:r w:rsidR="00C06D09">
        <w:t>inom infrastrukturen</w:t>
      </w:r>
      <w:r w:rsidR="00C06D09" w:rsidRPr="00063A1B">
        <w:t xml:space="preserve"> </w:t>
      </w:r>
      <w:r w:rsidR="00C06D09">
        <w:t xml:space="preserve">för </w:t>
      </w:r>
      <w:r w:rsidRPr="00063A1B">
        <w:t>Svensk e-legitimation.</w:t>
      </w:r>
    </w:p>
    <w:p w14:paraId="2B923D2B" w14:textId="77777777" w:rsidR="000244C7" w:rsidRPr="00063A1B" w:rsidRDefault="000244C7" w:rsidP="000244C7"/>
    <w:p w14:paraId="244159F0" w14:textId="70B5C4F2" w:rsidR="000244C7" w:rsidRDefault="000244C7" w:rsidP="000244C7">
      <w:r w:rsidRPr="00063A1B">
        <w:t>Implementationsprofilen ”</w:t>
      </w:r>
      <w:r w:rsidRPr="00A85D6F">
        <w:rPr>
          <w:lang w:val="en-GB"/>
        </w:rPr>
        <w:t>Implementation Profile for Using OASIS DSS in Central Signing Services</w:t>
      </w:r>
      <w:r w:rsidRPr="00063A1B">
        <w:t>” [</w:t>
      </w:r>
      <w:r w:rsidRPr="00A85D6F">
        <w:t>EidDSSProfile</w:t>
      </w:r>
      <w:r w:rsidRPr="00063A1B">
        <w:t>] specificerar en profil för underskriftsbegäran och respons enligt OASIS standarden ”</w:t>
      </w:r>
      <w:r w:rsidRPr="00A85D6F">
        <w:rPr>
          <w:lang w:val="en-GB"/>
        </w:rPr>
        <w:t>Digital Si</w:t>
      </w:r>
      <w:r w:rsidRPr="00A85D6F">
        <w:rPr>
          <w:lang w:val="en-GB"/>
        </w:rPr>
        <w:t>g</w:t>
      </w:r>
      <w:r w:rsidRPr="00A85D6F">
        <w:rPr>
          <w:lang w:val="en-GB"/>
        </w:rPr>
        <w:t>nature Service Core Protocols, Elements, and Bindings</w:t>
      </w:r>
      <w:r w:rsidRPr="00063A1B">
        <w:t>” [</w:t>
      </w:r>
      <w:hyperlink r:id="rId14" w:history="1">
        <w:r w:rsidRPr="00063A1B">
          <w:rPr>
            <w:rStyle w:val="Hyperlink"/>
          </w:rPr>
          <w:t>DSS</w:t>
        </w:r>
      </w:hyperlink>
      <w:r w:rsidRPr="00063A1B">
        <w:t>], och utökar denna med definitioner specificerade i ”</w:t>
      </w:r>
      <w:r w:rsidRPr="003B3679">
        <w:t xml:space="preserve">DSS Extension for </w:t>
      </w:r>
      <w:r w:rsidR="00A85D6F">
        <w:t>Federated</w:t>
      </w:r>
      <w:r w:rsidRPr="003B3679">
        <w:t xml:space="preserve"> Central </w:t>
      </w:r>
      <w:proofErr w:type="spellStart"/>
      <w:r w:rsidRPr="003B3679">
        <w:t>Signing</w:t>
      </w:r>
      <w:proofErr w:type="spellEnd"/>
      <w:r w:rsidRPr="003B3679">
        <w:t xml:space="preserve"> Service</w:t>
      </w:r>
      <w:r w:rsidR="00A85D6F">
        <w:t>s</w:t>
      </w:r>
      <w:r w:rsidRPr="00063A1B">
        <w:t>” [</w:t>
      </w:r>
      <w:r w:rsidRPr="00BB5CFA">
        <w:t>EidDSSExt</w:t>
      </w:r>
      <w:r w:rsidRPr="00063A1B">
        <w:t>].</w:t>
      </w:r>
    </w:p>
    <w:p w14:paraId="7A241251" w14:textId="77777777" w:rsidR="000244C7" w:rsidRPr="00063A1B" w:rsidRDefault="000244C7" w:rsidP="000244C7"/>
    <w:p w14:paraId="54DFAE3A" w14:textId="6445497A" w:rsidR="000244C7" w:rsidRPr="001D0CC6" w:rsidRDefault="000244C7" w:rsidP="00472C82">
      <w:r w:rsidRPr="00A525CD">
        <w:t>Vidare definieras en certifikatprofil</w:t>
      </w:r>
      <w:r w:rsidRPr="003B3679">
        <w:rPr>
          <w:lang w:val="en-US"/>
        </w:rPr>
        <w:t xml:space="preserve"> ”</w:t>
      </w:r>
      <w:r w:rsidRPr="001D0CC6">
        <w:rPr>
          <w:lang w:val="en-GB"/>
        </w:rPr>
        <w:t>Certificate profile for certificates issued by Central Signing services</w:t>
      </w:r>
      <w:r w:rsidRPr="003B3679">
        <w:rPr>
          <w:lang w:val="en-US"/>
        </w:rPr>
        <w:t>” [</w:t>
      </w:r>
      <w:r w:rsidRPr="00A525CD">
        <w:rPr>
          <w:lang w:val="en-US"/>
        </w:rPr>
        <w:t>EidCertProf</w:t>
      </w:r>
      <w:r w:rsidRPr="003B3679">
        <w:rPr>
          <w:lang w:val="en-US"/>
        </w:rPr>
        <w:t xml:space="preserve">] </w:t>
      </w:r>
      <w:r w:rsidRPr="00A525CD">
        <w:t>som specificerar innehåll i signeringscertifikat</w:t>
      </w:r>
      <w:r w:rsidRPr="003B3679">
        <w:rPr>
          <w:lang w:val="en-US"/>
        </w:rPr>
        <w:t xml:space="preserve">. </w:t>
      </w:r>
      <w:r w:rsidRPr="004E02E3">
        <w:t xml:space="preserve">Denna profil tillämpar en ny certifikatextension till stöd för signeringstjänsten, </w:t>
      </w:r>
      <w:r w:rsidRPr="0044543A">
        <w:rPr>
          <w:lang w:val="en-GB"/>
        </w:rPr>
        <w:t>Authentication Context Certificate Extension</w:t>
      </w:r>
      <w:r w:rsidRPr="004E02E3">
        <w:t xml:space="preserve"> [</w:t>
      </w:r>
      <w:r w:rsidRPr="0044543A">
        <w:t>AuthContext</w:t>
      </w:r>
      <w:r w:rsidRPr="004E02E3">
        <w:t>], vilken beskriver hur ”</w:t>
      </w:r>
      <w:r w:rsidRPr="0044543A">
        <w:rPr>
          <w:lang w:val="en-GB"/>
        </w:rPr>
        <w:t>Authentication Context</w:t>
      </w:r>
      <w:r w:rsidRPr="004E02E3">
        <w:t>” representeras i X.509 certifikat</w:t>
      </w:r>
      <w:r w:rsidRPr="001D0CC6">
        <w:t>.</w:t>
      </w:r>
    </w:p>
    <w:p w14:paraId="242BCA34" w14:textId="77777777" w:rsidR="000244C7" w:rsidRDefault="00472C82" w:rsidP="000244C7">
      <w:pPr>
        <w:pStyle w:val="Heading1"/>
      </w:pPr>
      <w:bookmarkStart w:id="34" w:name="_Toc244175007"/>
      <w:r>
        <w:br w:type="page"/>
      </w:r>
      <w:bookmarkStart w:id="35" w:name="_Toc305701646"/>
      <w:r w:rsidR="000244C7">
        <w:lastRenderedPageBreak/>
        <w:t>Referenslista</w:t>
      </w:r>
      <w:bookmarkEnd w:id="34"/>
      <w:bookmarkEnd w:id="35"/>
    </w:p>
    <w:p w14:paraId="3EF8EC48" w14:textId="77777777" w:rsidR="00FE7986" w:rsidRDefault="00FE7986" w:rsidP="00EB74BA">
      <w:pPr>
        <w:pStyle w:val="Heading2"/>
      </w:pPr>
      <w:bookmarkStart w:id="36" w:name="_Toc305701647"/>
      <w:r>
        <w:t>E-legitimationsnämnden</w:t>
      </w:r>
      <w:bookmarkEnd w:id="36"/>
    </w:p>
    <w:p w14:paraId="6E8D5341" w14:textId="0883BB57" w:rsidR="003732D2" w:rsidRPr="002F146B" w:rsidRDefault="003732D2" w:rsidP="003732D2">
      <w:r w:rsidRPr="002F146B">
        <w:t>[EidTillit]</w:t>
      </w:r>
    </w:p>
    <w:p w14:paraId="3EBFE14B" w14:textId="236478BD" w:rsidR="003732D2" w:rsidRDefault="003732D2" w:rsidP="003732D2">
      <w:r w:rsidRPr="002F146B">
        <w:tab/>
      </w:r>
      <w:r w:rsidRPr="00C6774C">
        <w:t>Tillitsramverk för Svensk E-legitimation.</w:t>
      </w:r>
    </w:p>
    <w:p w14:paraId="6232DDAD" w14:textId="77777777" w:rsidR="00CC40A5" w:rsidRDefault="00CC40A5" w:rsidP="003732D2">
      <w:pPr>
        <w:rPr>
          <w:rStyle w:val="Hyperlink"/>
        </w:rPr>
      </w:pPr>
    </w:p>
    <w:p w14:paraId="546F111C" w14:textId="350BA8B0" w:rsidR="00CC40A5" w:rsidRDefault="00CC40A5" w:rsidP="00CC40A5">
      <w:pPr>
        <w:rPr>
          <w:lang w:val="en-GB"/>
        </w:rPr>
      </w:pPr>
      <w:r>
        <w:rPr>
          <w:lang w:val="en-GB"/>
        </w:rPr>
        <w:t>[EidProfile]</w:t>
      </w:r>
    </w:p>
    <w:p w14:paraId="43F04227" w14:textId="64CDCA7C" w:rsidR="00CC40A5" w:rsidRPr="00EB74BA" w:rsidRDefault="00CC40A5" w:rsidP="00CC40A5">
      <w:pPr>
        <w:ind w:left="720"/>
        <w:rPr>
          <w:rStyle w:val="Hyperlink"/>
          <w:lang w:val="en-US"/>
        </w:rPr>
      </w:pPr>
      <w:r w:rsidRPr="00EE189B">
        <w:rPr>
          <w:lang w:val="en-US"/>
        </w:rPr>
        <w:t>Deployment Profile for the Swedish eID Framework.</w:t>
      </w:r>
    </w:p>
    <w:p w14:paraId="7326A9FB" w14:textId="32A68E09" w:rsidR="00481A6E" w:rsidRPr="005C3EBD" w:rsidRDefault="00481A6E" w:rsidP="00481A6E">
      <w:pPr>
        <w:rPr>
          <w:lang w:val="en-US"/>
        </w:rPr>
      </w:pPr>
      <w:r w:rsidRPr="00A545F1">
        <w:rPr>
          <w:rStyle w:val="Hyperlink"/>
          <w:lang w:val="en-US"/>
        </w:rPr>
        <w:br/>
      </w:r>
      <w:r w:rsidRPr="005C3EBD">
        <w:rPr>
          <w:lang w:val="en-US"/>
        </w:rPr>
        <w:t>[EidRegistry]</w:t>
      </w:r>
    </w:p>
    <w:p w14:paraId="2D53FDE4" w14:textId="6C948440" w:rsidR="00481A6E" w:rsidRPr="005C3EBD" w:rsidRDefault="00481A6E" w:rsidP="00481A6E">
      <w:pPr>
        <w:ind w:left="720"/>
        <w:rPr>
          <w:lang w:val="en-US"/>
        </w:rPr>
      </w:pPr>
      <w:r w:rsidRPr="00EE189B">
        <w:rPr>
          <w:lang w:val="en-US"/>
        </w:rPr>
        <w:t>Registry for identifiers assigned by the Swedish e-identification board.</w:t>
      </w:r>
    </w:p>
    <w:p w14:paraId="0A3FE97A" w14:textId="77777777" w:rsidR="00481A6E" w:rsidRPr="006B3F55" w:rsidRDefault="00481A6E" w:rsidP="00481A6E">
      <w:pPr>
        <w:ind w:left="720"/>
        <w:rPr>
          <w:lang w:val="en-US"/>
        </w:rPr>
      </w:pPr>
    </w:p>
    <w:p w14:paraId="50EC9209" w14:textId="3AA3C969" w:rsidR="00DD5440" w:rsidRDefault="00DD5440" w:rsidP="00DD5440">
      <w:pPr>
        <w:rPr>
          <w:lang w:val="en-US"/>
        </w:rPr>
      </w:pPr>
      <w:r>
        <w:rPr>
          <w:lang w:val="en-US"/>
        </w:rPr>
        <w:t>[EidAttributes]</w:t>
      </w:r>
    </w:p>
    <w:p w14:paraId="1EAB3D43" w14:textId="2DE6BD3C" w:rsidR="00DD5440" w:rsidRDefault="00DD5440" w:rsidP="00DD5440">
      <w:pPr>
        <w:rPr>
          <w:lang w:val="en-US"/>
        </w:rPr>
      </w:pPr>
      <w:r>
        <w:rPr>
          <w:lang w:val="en-US"/>
        </w:rPr>
        <w:tab/>
      </w:r>
      <w:r w:rsidRPr="00EE189B">
        <w:rPr>
          <w:lang w:val="en-US"/>
        </w:rPr>
        <w:t>Attribute Specification for the Swedish eID Framework.</w:t>
      </w:r>
    </w:p>
    <w:p w14:paraId="2A59EC96" w14:textId="77777777" w:rsidR="00E609CE" w:rsidRDefault="00E609CE" w:rsidP="005C56A5">
      <w:pPr>
        <w:ind w:left="720"/>
        <w:rPr>
          <w:lang w:val="en-US"/>
        </w:rPr>
      </w:pPr>
    </w:p>
    <w:p w14:paraId="56D607A3" w14:textId="38728854" w:rsidR="00300249" w:rsidRDefault="00300249" w:rsidP="00300249">
      <w:pPr>
        <w:rPr>
          <w:lang w:val="en-US"/>
        </w:rPr>
      </w:pPr>
      <w:r>
        <w:rPr>
          <w:lang w:val="en-US"/>
        </w:rPr>
        <w:t>[EidEntCat]</w:t>
      </w:r>
    </w:p>
    <w:p w14:paraId="6BEFED8D" w14:textId="1555EE8A" w:rsidR="00300249" w:rsidRDefault="00300249" w:rsidP="00300249">
      <w:pPr>
        <w:rPr>
          <w:lang w:val="en-US"/>
        </w:rPr>
      </w:pPr>
      <w:r>
        <w:rPr>
          <w:lang w:val="en-US"/>
        </w:rPr>
        <w:tab/>
      </w:r>
      <w:proofErr w:type="gramStart"/>
      <w:r w:rsidRPr="00EE189B">
        <w:rPr>
          <w:lang w:val="en-US"/>
        </w:rPr>
        <w:t>Entity Categories for the Swedish eID Framework.</w:t>
      </w:r>
      <w:proofErr w:type="gramEnd"/>
    </w:p>
    <w:p w14:paraId="6E79254B" w14:textId="77777777" w:rsidR="00FE7986" w:rsidRPr="00A545F1" w:rsidRDefault="00FE7986" w:rsidP="00EB74BA">
      <w:pPr>
        <w:rPr>
          <w:lang w:val="en-US"/>
        </w:rPr>
      </w:pPr>
    </w:p>
    <w:p w14:paraId="38989DD1" w14:textId="1CE4C76C" w:rsidR="003D3F9A" w:rsidRDefault="003D3F9A" w:rsidP="003D3F9A">
      <w:pPr>
        <w:rPr>
          <w:lang w:val="en-US"/>
        </w:rPr>
      </w:pPr>
      <w:r>
        <w:rPr>
          <w:lang w:val="en-US"/>
        </w:rPr>
        <w:t>[EidDiscovery]</w:t>
      </w:r>
    </w:p>
    <w:p w14:paraId="4440784F" w14:textId="4A439FBF" w:rsidR="00DA3031" w:rsidRDefault="007A0E41" w:rsidP="00EE189B">
      <w:pPr>
        <w:ind w:firstLine="720"/>
        <w:rPr>
          <w:lang w:val="en-US"/>
        </w:rPr>
      </w:pPr>
      <w:proofErr w:type="gramStart"/>
      <w:r w:rsidRPr="006B2E51">
        <w:rPr>
          <w:lang w:val="en-US"/>
        </w:rPr>
        <w:t>Discovery within the Swedish eID Framework.</w:t>
      </w:r>
      <w:proofErr w:type="gramEnd"/>
    </w:p>
    <w:p w14:paraId="65EEBBC2" w14:textId="77777777" w:rsidR="00DA3031" w:rsidRPr="00A545F1" w:rsidRDefault="00DA3031" w:rsidP="00DA3031">
      <w:pPr>
        <w:ind w:left="576"/>
        <w:rPr>
          <w:lang w:val="en-US"/>
        </w:rPr>
      </w:pPr>
    </w:p>
    <w:p w14:paraId="12A5E1D6" w14:textId="0FC349F6" w:rsidR="00587C6D" w:rsidRDefault="00587C6D" w:rsidP="00587C6D">
      <w:pPr>
        <w:rPr>
          <w:lang w:val="en-US"/>
        </w:rPr>
      </w:pPr>
      <w:r>
        <w:rPr>
          <w:lang w:val="en-US"/>
        </w:rPr>
        <w:t>[EidDSSProfile]</w:t>
      </w:r>
    </w:p>
    <w:p w14:paraId="00D598DA" w14:textId="3368B78C" w:rsidR="00587C6D" w:rsidRDefault="00587C6D" w:rsidP="00587C6D">
      <w:pPr>
        <w:ind w:left="720"/>
        <w:rPr>
          <w:lang w:val="en-US"/>
        </w:rPr>
      </w:pPr>
      <w:proofErr w:type="gramStart"/>
      <w:r w:rsidRPr="005A0839">
        <w:rPr>
          <w:lang w:val="en-US"/>
        </w:rPr>
        <w:t>Implementation Profile for Using OASIS DSS in Central Signing Services.</w:t>
      </w:r>
      <w:proofErr w:type="gramEnd"/>
    </w:p>
    <w:p w14:paraId="1D5588F6" w14:textId="77777777" w:rsidR="00587C6D" w:rsidRPr="006B3F55" w:rsidRDefault="00587C6D" w:rsidP="00587C6D">
      <w:pPr>
        <w:rPr>
          <w:lang w:val="en-US"/>
        </w:rPr>
      </w:pPr>
    </w:p>
    <w:p w14:paraId="75740DD2" w14:textId="51F92008" w:rsidR="00587C6D" w:rsidRDefault="00587C6D" w:rsidP="00587C6D">
      <w:pPr>
        <w:rPr>
          <w:lang w:val="en-US"/>
        </w:rPr>
      </w:pPr>
      <w:r w:rsidRPr="006B3F55">
        <w:rPr>
          <w:lang w:val="en-US"/>
        </w:rPr>
        <w:t>[EidDSSExt]</w:t>
      </w:r>
    </w:p>
    <w:p w14:paraId="00432F6F" w14:textId="6203C507" w:rsidR="00587C6D" w:rsidRDefault="00587C6D" w:rsidP="00587C6D">
      <w:pPr>
        <w:ind w:left="720"/>
        <w:rPr>
          <w:lang w:val="en-US"/>
        </w:rPr>
      </w:pPr>
      <w:proofErr w:type="gramStart"/>
      <w:r w:rsidRPr="005A0839">
        <w:rPr>
          <w:lang w:val="en-US"/>
        </w:rPr>
        <w:t xml:space="preserve">DSS Extension for </w:t>
      </w:r>
      <w:r w:rsidR="004914E1">
        <w:rPr>
          <w:lang w:val="en-US"/>
        </w:rPr>
        <w:t>Federated</w:t>
      </w:r>
      <w:r w:rsidRPr="005A0839">
        <w:rPr>
          <w:lang w:val="en-US"/>
        </w:rPr>
        <w:t xml:space="preserve"> Central Signing </w:t>
      </w:r>
      <w:r w:rsidR="004914E1">
        <w:rPr>
          <w:lang w:val="en-US"/>
        </w:rPr>
        <w:t>S</w:t>
      </w:r>
      <w:r w:rsidRPr="005A0839">
        <w:rPr>
          <w:lang w:val="en-US"/>
        </w:rPr>
        <w:t>ervice</w:t>
      </w:r>
      <w:r w:rsidR="004914E1">
        <w:rPr>
          <w:lang w:val="en-US"/>
        </w:rPr>
        <w:t>s</w:t>
      </w:r>
      <w:r w:rsidRPr="006B3F55">
        <w:rPr>
          <w:lang w:val="en-US"/>
        </w:rPr>
        <w:t>.</w:t>
      </w:r>
      <w:proofErr w:type="gramEnd"/>
    </w:p>
    <w:p w14:paraId="2C7F740A" w14:textId="77777777" w:rsidR="00587C6D" w:rsidRDefault="00587C6D" w:rsidP="00587C6D">
      <w:pPr>
        <w:ind w:left="720"/>
        <w:rPr>
          <w:lang w:val="en-US"/>
        </w:rPr>
      </w:pPr>
    </w:p>
    <w:p w14:paraId="30937EC0" w14:textId="5D4EBF8D" w:rsidR="00587C6D" w:rsidRDefault="00587C6D" w:rsidP="00587C6D">
      <w:pPr>
        <w:rPr>
          <w:lang w:val="en-US"/>
        </w:rPr>
      </w:pPr>
      <w:r>
        <w:rPr>
          <w:lang w:val="en-US"/>
        </w:rPr>
        <w:t>[EidCertProf]</w:t>
      </w:r>
    </w:p>
    <w:p w14:paraId="257248D2" w14:textId="1770C8E0" w:rsidR="00587C6D" w:rsidRPr="00A545F1" w:rsidRDefault="00587C6D" w:rsidP="00C57711">
      <w:pPr>
        <w:ind w:left="720"/>
        <w:rPr>
          <w:lang w:val="en-US"/>
        </w:rPr>
      </w:pPr>
      <w:r w:rsidRPr="004914E1">
        <w:rPr>
          <w:lang w:val="en-US"/>
        </w:rPr>
        <w:t>Certificate profile for certificates issued by Central Signing services.</w:t>
      </w:r>
    </w:p>
    <w:p w14:paraId="2C605531" w14:textId="77777777" w:rsidR="00FE7986" w:rsidRPr="00FE7986" w:rsidRDefault="00FE7986" w:rsidP="00EB74BA">
      <w:pPr>
        <w:pStyle w:val="Heading2"/>
      </w:pPr>
      <w:bookmarkStart w:id="37" w:name="_Toc305701648"/>
      <w:r>
        <w:t>Övriga referenser</w:t>
      </w:r>
      <w:bookmarkEnd w:id="37"/>
    </w:p>
    <w:p w14:paraId="06B0F56C" w14:textId="77777777" w:rsidR="000244C7" w:rsidRDefault="000244C7" w:rsidP="000244C7">
      <w:pPr>
        <w:rPr>
          <w:lang w:val="en-GB"/>
        </w:rPr>
      </w:pPr>
      <w:r>
        <w:rPr>
          <w:lang w:val="en-GB"/>
        </w:rPr>
        <w:t>[</w:t>
      </w:r>
      <w:proofErr w:type="gramStart"/>
      <w:r>
        <w:rPr>
          <w:lang w:val="en-GB"/>
        </w:rPr>
        <w:t>eGov2</w:t>
      </w:r>
      <w:proofErr w:type="gramEnd"/>
      <w:r>
        <w:rPr>
          <w:lang w:val="en-GB"/>
        </w:rPr>
        <w:t>]</w:t>
      </w:r>
    </w:p>
    <w:p w14:paraId="4DC3E1B0" w14:textId="77777777" w:rsidR="000244C7" w:rsidRPr="005C3EBD" w:rsidRDefault="00781828" w:rsidP="000244C7">
      <w:pPr>
        <w:ind w:left="720"/>
        <w:rPr>
          <w:lang w:val="en-US"/>
        </w:rPr>
      </w:pPr>
      <w:hyperlink r:id="rId15" w:history="1">
        <w:proofErr w:type="gramStart"/>
        <w:r w:rsidR="000244C7" w:rsidRPr="006B3F55">
          <w:rPr>
            <w:rStyle w:val="Hyperlink"/>
            <w:lang w:val="en-US"/>
          </w:rPr>
          <w:t>Kantara Initiative eGovernment Implementation Profile of SAML 2.0, Version 2.0, June 11, 2010.</w:t>
        </w:r>
        <w:proofErr w:type="gramEnd"/>
      </w:hyperlink>
    </w:p>
    <w:p w14:paraId="6EB5F247" w14:textId="77777777" w:rsidR="000244C7" w:rsidRPr="006B3F55" w:rsidRDefault="000244C7" w:rsidP="000244C7">
      <w:pPr>
        <w:rPr>
          <w:lang w:val="en-GB"/>
        </w:rPr>
      </w:pPr>
    </w:p>
    <w:p w14:paraId="551C89B9" w14:textId="77777777" w:rsidR="000244C7" w:rsidRDefault="000244C7" w:rsidP="000244C7">
      <w:pPr>
        <w:rPr>
          <w:lang w:val="en-GB"/>
        </w:rPr>
      </w:pPr>
      <w:r>
        <w:rPr>
          <w:lang w:val="en-GB"/>
        </w:rPr>
        <w:t>[SAML2Int]</w:t>
      </w:r>
    </w:p>
    <w:p w14:paraId="42DC68D5" w14:textId="7C09C7A1" w:rsidR="000244C7" w:rsidRPr="006B3F55" w:rsidRDefault="00781828" w:rsidP="005F5E2E">
      <w:pPr>
        <w:ind w:left="720"/>
        <w:rPr>
          <w:lang w:val="en-US"/>
        </w:rPr>
      </w:pPr>
      <w:hyperlink r:id="rId16" w:history="1">
        <w:proofErr w:type="gramStart"/>
        <w:r w:rsidR="00C32664" w:rsidRPr="00C32664">
          <w:rPr>
            <w:rStyle w:val="Hyperlink"/>
            <w:lang w:val="en-US"/>
          </w:rPr>
          <w:t>SAML2int profile v</w:t>
        </w:r>
        <w:r w:rsidR="00C32664" w:rsidRPr="00C6774C">
          <w:rPr>
            <w:rStyle w:val="Hyperlink"/>
            <w:lang w:val="en-US"/>
          </w:rPr>
          <w:t xml:space="preserve">0.2.1 – SAML 2.0 </w:t>
        </w:r>
        <w:r w:rsidR="00C32664" w:rsidRPr="00B6390E">
          <w:rPr>
            <w:rStyle w:val="Hyperlink"/>
            <w:lang w:val="en-US"/>
          </w:rPr>
          <w:t>Interoper</w:t>
        </w:r>
        <w:r w:rsidR="00C32664" w:rsidRPr="00C32664">
          <w:rPr>
            <w:rStyle w:val="Hyperlink"/>
            <w:lang w:val="en-US"/>
          </w:rPr>
          <w:t>ability Profile</w:t>
        </w:r>
      </w:hyperlink>
      <w:r w:rsidR="000244C7" w:rsidRPr="006B3F55">
        <w:rPr>
          <w:lang w:val="en-US"/>
        </w:rPr>
        <w:t>.</w:t>
      </w:r>
      <w:proofErr w:type="gramEnd"/>
    </w:p>
    <w:p w14:paraId="1CAE7911" w14:textId="77777777" w:rsidR="000244C7" w:rsidRPr="00A545F1" w:rsidRDefault="000244C7" w:rsidP="000244C7">
      <w:pPr>
        <w:ind w:left="720"/>
        <w:rPr>
          <w:lang w:val="en-US"/>
        </w:rPr>
      </w:pPr>
    </w:p>
    <w:p w14:paraId="6C6731CD" w14:textId="77777777" w:rsidR="000244C7" w:rsidRDefault="000244C7" w:rsidP="000244C7">
      <w:pPr>
        <w:rPr>
          <w:lang w:val="en-US"/>
        </w:rPr>
      </w:pPr>
      <w:r w:rsidRPr="00A545F1">
        <w:rPr>
          <w:lang w:val="en-US"/>
        </w:rPr>
        <w:t xml:space="preserve"> </w:t>
      </w:r>
      <w:r>
        <w:rPr>
          <w:lang w:val="en-US"/>
        </w:rPr>
        <w:t>[IdpDisco]</w:t>
      </w:r>
    </w:p>
    <w:p w14:paraId="4DEE8141" w14:textId="77777777" w:rsidR="000244C7" w:rsidRPr="005C3EBD" w:rsidRDefault="00781828" w:rsidP="000244C7">
      <w:pPr>
        <w:ind w:left="720"/>
        <w:rPr>
          <w:lang w:val="en-US"/>
        </w:rPr>
      </w:pPr>
      <w:hyperlink r:id="rId17" w:history="1">
        <w:r w:rsidR="000244C7" w:rsidRPr="006B3F55">
          <w:rPr>
            <w:rStyle w:val="Hyperlink"/>
            <w:lang w:val="en-US"/>
          </w:rPr>
          <w:t>OASIS Committee Specification, Identity Provider Discovery Service Protocol and Profile, March 2008.</w:t>
        </w:r>
      </w:hyperlink>
    </w:p>
    <w:p w14:paraId="51E17726" w14:textId="77777777" w:rsidR="000244C7" w:rsidRPr="006B3F55" w:rsidRDefault="000244C7" w:rsidP="00587C6D">
      <w:pPr>
        <w:rPr>
          <w:lang w:val="en-US"/>
        </w:rPr>
      </w:pPr>
    </w:p>
    <w:p w14:paraId="51A4D328" w14:textId="77777777" w:rsidR="000244C7" w:rsidRDefault="000244C7" w:rsidP="000244C7">
      <w:pPr>
        <w:rPr>
          <w:lang w:val="en-US"/>
        </w:rPr>
      </w:pPr>
      <w:r>
        <w:rPr>
          <w:lang w:val="en-US"/>
        </w:rPr>
        <w:t>[DSS]</w:t>
      </w:r>
    </w:p>
    <w:p w14:paraId="74E6692A" w14:textId="1B2DDB9B" w:rsidR="0090650B" w:rsidRDefault="00781828" w:rsidP="00E86A93">
      <w:pPr>
        <w:ind w:left="720"/>
        <w:rPr>
          <w:lang w:val="en-US"/>
        </w:rPr>
      </w:pPr>
      <w:hyperlink r:id="rId18" w:history="1">
        <w:r w:rsidR="000244C7" w:rsidRPr="006B3F55">
          <w:rPr>
            <w:rStyle w:val="Hyperlink"/>
            <w:lang w:val="en-US"/>
          </w:rPr>
          <w:t>OASIS Standard – Digital Signature Service Core Protocols, Elements, and Bindings Version 1.0, April 11, 2007</w:t>
        </w:r>
      </w:hyperlink>
      <w:r w:rsidR="000244C7" w:rsidRPr="006B3F55">
        <w:rPr>
          <w:lang w:val="en-US"/>
        </w:rPr>
        <w:t>.</w:t>
      </w:r>
    </w:p>
    <w:p w14:paraId="0BF41C71" w14:textId="77777777" w:rsidR="00E206B8" w:rsidRDefault="00E206B8" w:rsidP="000244C7">
      <w:pPr>
        <w:rPr>
          <w:lang w:val="en-US"/>
        </w:rPr>
      </w:pPr>
    </w:p>
    <w:p w14:paraId="465D56AF" w14:textId="77777777" w:rsidR="000244C7" w:rsidRDefault="000244C7" w:rsidP="000244C7">
      <w:pPr>
        <w:rPr>
          <w:lang w:val="en-US"/>
        </w:rPr>
      </w:pPr>
      <w:r>
        <w:rPr>
          <w:lang w:val="en-US"/>
        </w:rPr>
        <w:t>[AuthContext]</w:t>
      </w:r>
    </w:p>
    <w:p w14:paraId="05D35D1B" w14:textId="77777777" w:rsidR="00591370" w:rsidRPr="003B3679" w:rsidRDefault="00781828" w:rsidP="001903E0">
      <w:pPr>
        <w:ind w:left="720"/>
        <w:rPr>
          <w:lang w:val="en-US"/>
        </w:rPr>
      </w:pPr>
      <w:hyperlink r:id="rId19" w:history="1">
        <w:r w:rsidR="00CA00DF">
          <w:rPr>
            <w:rStyle w:val="Hyperlink"/>
            <w:lang w:val="en-US"/>
          </w:rPr>
          <w:t>Authentication Context Certificate Extension Draft 08, February 13, 2015</w:t>
        </w:r>
      </w:hyperlink>
      <w:r w:rsidR="0090650B" w:rsidRPr="006B3F55">
        <w:rPr>
          <w:lang w:val="en-US"/>
        </w:rPr>
        <w:t>.</w:t>
      </w:r>
    </w:p>
    <w:p w14:paraId="18A78D02" w14:textId="77777777" w:rsidR="000260FF" w:rsidRDefault="000260FF" w:rsidP="000260FF">
      <w:pPr>
        <w:pStyle w:val="Heading1"/>
      </w:pPr>
      <w:bookmarkStart w:id="38" w:name="_Toc305701649"/>
      <w:r w:rsidRPr="000260FF">
        <w:lastRenderedPageBreak/>
        <w:t>Ändringar mellan versioner</w:t>
      </w:r>
      <w:bookmarkEnd w:id="38"/>
    </w:p>
    <w:p w14:paraId="75733ABA" w14:textId="0BB9AC9C" w:rsidR="00951DAF" w:rsidRDefault="00951DAF" w:rsidP="002F7F12">
      <w:pPr>
        <w:rPr>
          <w:ins w:id="39" w:author="Martin Lindström" w:date="2016-05-26T12:23:00Z"/>
          <w:b/>
        </w:rPr>
      </w:pPr>
      <w:ins w:id="40" w:author="Martin Lindström" w:date="2016-05-26T12:23:00Z">
        <w:r>
          <w:rPr>
            <w:b/>
          </w:rPr>
          <w:t>Ändringar mellan version 1.4 och version 1.5:</w:t>
        </w:r>
      </w:ins>
    </w:p>
    <w:p w14:paraId="15183C57" w14:textId="77777777" w:rsidR="00951DAF" w:rsidRDefault="00951DAF" w:rsidP="002F7F12">
      <w:pPr>
        <w:rPr>
          <w:ins w:id="41" w:author="Martin Lindström" w:date="2016-05-26T12:23:00Z"/>
          <w:b/>
        </w:rPr>
      </w:pPr>
    </w:p>
    <w:p w14:paraId="6D1F9A8C" w14:textId="77777777" w:rsidR="00951DAF" w:rsidRPr="0088577A" w:rsidRDefault="00951DAF" w:rsidP="00D8494C">
      <w:pPr>
        <w:pStyle w:val="ListParagraph"/>
        <w:numPr>
          <w:ilvl w:val="0"/>
          <w:numId w:val="35"/>
        </w:numPr>
        <w:rPr>
          <w:ins w:id="42" w:author="Martin Lindström" w:date="2016-05-26T12:23:00Z"/>
        </w:rPr>
      </w:pPr>
    </w:p>
    <w:p w14:paraId="7078EE85" w14:textId="77777777" w:rsidR="00951DAF" w:rsidRDefault="00951DAF" w:rsidP="002F7F12">
      <w:pPr>
        <w:rPr>
          <w:ins w:id="43" w:author="Martin Lindström" w:date="2016-05-26T12:23:00Z"/>
          <w:b/>
        </w:rPr>
      </w:pPr>
    </w:p>
    <w:p w14:paraId="5BCDD666" w14:textId="5B72704C" w:rsidR="008A1752" w:rsidRDefault="008A1752" w:rsidP="002F7F12">
      <w:pPr>
        <w:rPr>
          <w:b/>
        </w:rPr>
      </w:pPr>
      <w:r>
        <w:rPr>
          <w:b/>
        </w:rPr>
        <w:t>Ändringar mellan version 1.3 och version 1.4:</w:t>
      </w:r>
    </w:p>
    <w:p w14:paraId="02A6FE32" w14:textId="77777777" w:rsidR="008A1752" w:rsidRDefault="008A1752" w:rsidP="002F7F12">
      <w:pPr>
        <w:rPr>
          <w:b/>
        </w:rPr>
      </w:pPr>
    </w:p>
    <w:p w14:paraId="65701E5B" w14:textId="2F25A495" w:rsidR="008A1752" w:rsidRPr="00384C0C" w:rsidRDefault="00C96104" w:rsidP="00542C3D">
      <w:pPr>
        <w:pStyle w:val="ListParagraph"/>
        <w:numPr>
          <w:ilvl w:val="0"/>
          <w:numId w:val="33"/>
        </w:numPr>
        <w:rPr>
          <w:b/>
        </w:rPr>
      </w:pPr>
      <w:r>
        <w:t>Tekniskt ramverk för Svensk e-legitimation bygger nu på en nyare version av ”</w:t>
      </w:r>
      <w:r w:rsidR="00542C3D" w:rsidRPr="00C32664">
        <w:rPr>
          <w:lang w:val="en-GB"/>
        </w:rPr>
        <w:t>SAML2i</w:t>
      </w:r>
      <w:r w:rsidRPr="00C32664">
        <w:rPr>
          <w:lang w:val="en-GB"/>
        </w:rPr>
        <w:t>nt Deployment Profile</w:t>
      </w:r>
      <w:r>
        <w:t xml:space="preserve">” (se </w:t>
      </w:r>
      <w:hyperlink r:id="rId20" w:history="1">
        <w:r w:rsidRPr="00C96104">
          <w:rPr>
            <w:rStyle w:val="Hyperlink"/>
            <w:lang w:val="en-US"/>
          </w:rPr>
          <w:t>http://saml2int.org/profile/current/</w:t>
        </w:r>
      </w:hyperlink>
      <w:r>
        <w:t>).</w:t>
      </w:r>
    </w:p>
    <w:p w14:paraId="5C21BD19" w14:textId="445F6062" w:rsidR="00EB5422" w:rsidRPr="00384C0C" w:rsidRDefault="00EB5422" w:rsidP="00EB5422">
      <w:pPr>
        <w:pStyle w:val="ListParagraph"/>
        <w:numPr>
          <w:ilvl w:val="0"/>
          <w:numId w:val="33"/>
        </w:numPr>
        <w:rPr>
          <w:b/>
        </w:rPr>
      </w:pPr>
      <w:r>
        <w:t>Specifikationen ”</w:t>
      </w:r>
      <w:r w:rsidRPr="00EB5422">
        <w:rPr>
          <w:lang w:val="en-US"/>
        </w:rPr>
        <w:t>Authentication Context Classes for Levels of Assurance for the Swedish eID Fram</w:t>
      </w:r>
      <w:r w:rsidRPr="00EB5422">
        <w:rPr>
          <w:lang w:val="en-US"/>
        </w:rPr>
        <w:t>e</w:t>
      </w:r>
      <w:r w:rsidRPr="00EB5422">
        <w:rPr>
          <w:lang w:val="en-US"/>
        </w:rPr>
        <w:t>work</w:t>
      </w:r>
      <w:r>
        <w:rPr>
          <w:lang w:val="en-US"/>
        </w:rPr>
        <w:t>”</w:t>
      </w:r>
      <w:r w:rsidRPr="00384C0C">
        <w:t xml:space="preserve"> är inte </w:t>
      </w:r>
      <w:r>
        <w:t>längre del av tekniskt ramverk för Svensk e-legitimation. Dess tidigare syfte har ersatts med användande av attribut (som definieras i [EidAttributes] och [EidProfile]).</w:t>
      </w:r>
      <w:r w:rsidR="00CD3453">
        <w:t xml:space="preserve"> I detta dokument utgår det tidigare kapitlet 2.2.3, ”</w:t>
      </w:r>
      <w:r w:rsidR="00CD3453" w:rsidRPr="00CD3453">
        <w:t>Identifierare och schema för representation av tillitsnivåer</w:t>
      </w:r>
      <w:r w:rsidR="00CD3453">
        <w:t>”.</w:t>
      </w:r>
    </w:p>
    <w:p w14:paraId="16B08DB7" w14:textId="6CBB9DF4" w:rsidR="005A0839" w:rsidRPr="005A0839" w:rsidRDefault="005A0839" w:rsidP="00EB5422">
      <w:pPr>
        <w:pStyle w:val="ListParagraph"/>
        <w:numPr>
          <w:ilvl w:val="0"/>
          <w:numId w:val="33"/>
        </w:numPr>
        <w:rPr>
          <w:b/>
        </w:rPr>
      </w:pPr>
      <w:r>
        <w:t>Specifikationen [EidDSSExt] vars tidigare namn var ”</w:t>
      </w:r>
      <w:r w:rsidRPr="005A0839">
        <w:rPr>
          <w:lang w:val="en-US"/>
        </w:rPr>
        <w:t>Eid2 DSS Extension for SAML based Central Sig</w:t>
      </w:r>
      <w:r w:rsidRPr="005A0839">
        <w:rPr>
          <w:lang w:val="en-US"/>
        </w:rPr>
        <w:t>n</w:t>
      </w:r>
      <w:r w:rsidRPr="005A0839">
        <w:rPr>
          <w:lang w:val="en-US"/>
        </w:rPr>
        <w:t>ing service</w:t>
      </w:r>
      <w:r>
        <w:rPr>
          <w:lang w:val="en-US"/>
        </w:rPr>
        <w:t>”</w:t>
      </w:r>
      <w:r w:rsidRPr="00384C0C">
        <w:t xml:space="preserve"> </w:t>
      </w:r>
      <w:r w:rsidRPr="005A0839">
        <w:t xml:space="preserve">heter nu </w:t>
      </w:r>
      <w:r>
        <w:t>”</w:t>
      </w:r>
      <w:r w:rsidRPr="00384C0C">
        <w:rPr>
          <w:lang w:val="en-GB"/>
        </w:rPr>
        <w:t>DSS Extension for Federated Central Signing Services</w:t>
      </w:r>
      <w:r>
        <w:t>”.</w:t>
      </w:r>
    </w:p>
    <w:p w14:paraId="504AECED" w14:textId="77777777" w:rsidR="008A1752" w:rsidRDefault="008A1752" w:rsidP="002F7F12">
      <w:pPr>
        <w:rPr>
          <w:b/>
        </w:rPr>
      </w:pPr>
    </w:p>
    <w:p w14:paraId="6ED9420B" w14:textId="77777777" w:rsidR="002F7F12" w:rsidRDefault="002F7F12" w:rsidP="002F7F12">
      <w:pPr>
        <w:rPr>
          <w:b/>
        </w:rPr>
      </w:pPr>
      <w:r w:rsidRPr="000260FF">
        <w:rPr>
          <w:b/>
        </w:rPr>
        <w:t>Ändringar mellan version 1.</w:t>
      </w:r>
      <w:r>
        <w:rPr>
          <w:b/>
        </w:rPr>
        <w:t>2</w:t>
      </w:r>
      <w:r w:rsidRPr="000260FF">
        <w:rPr>
          <w:b/>
        </w:rPr>
        <w:t xml:space="preserve"> och version 1.</w:t>
      </w:r>
      <w:r>
        <w:rPr>
          <w:b/>
        </w:rPr>
        <w:t>3</w:t>
      </w:r>
      <w:r w:rsidRPr="000260FF">
        <w:rPr>
          <w:b/>
        </w:rPr>
        <w:t>:</w:t>
      </w:r>
      <w:r w:rsidR="00591370">
        <w:rPr>
          <w:b/>
        </w:rPr>
        <w:br/>
      </w:r>
    </w:p>
    <w:p w14:paraId="1FC7824E" w14:textId="77777777" w:rsidR="002F7F12" w:rsidRPr="00591370" w:rsidRDefault="00591370" w:rsidP="00591370">
      <w:pPr>
        <w:numPr>
          <w:ilvl w:val="0"/>
          <w:numId w:val="31"/>
        </w:numPr>
      </w:pPr>
      <w:r>
        <w:t>Tagit bort</w:t>
      </w:r>
      <w:r w:rsidRPr="00591370">
        <w:t xml:space="preserve"> avsnittet </w:t>
      </w:r>
      <w:r w:rsidRPr="00591370">
        <w:rPr>
          <w:i/>
        </w:rPr>
        <w:t xml:space="preserve">Integrering med verksamhetsspecifika federationer </w:t>
      </w:r>
      <w:r>
        <w:t>(flyttas till vägledningar).</w:t>
      </w:r>
    </w:p>
    <w:p w14:paraId="43DEA9CD" w14:textId="77777777" w:rsidR="002F7F12" w:rsidRDefault="002F7F12" w:rsidP="000260FF">
      <w:pPr>
        <w:rPr>
          <w:b/>
        </w:rPr>
      </w:pPr>
    </w:p>
    <w:p w14:paraId="5024F18B" w14:textId="77777777" w:rsidR="000260FF" w:rsidRPr="000260FF" w:rsidRDefault="000260FF" w:rsidP="000260FF">
      <w:pPr>
        <w:rPr>
          <w:b/>
        </w:rPr>
      </w:pPr>
      <w:r w:rsidRPr="000260FF">
        <w:rPr>
          <w:b/>
        </w:rPr>
        <w:t>Ändringar mellan version 1.1 och version 1.2:</w:t>
      </w:r>
    </w:p>
    <w:p w14:paraId="345333B2" w14:textId="77777777" w:rsidR="000260FF" w:rsidRDefault="000260FF" w:rsidP="000260FF"/>
    <w:p w14:paraId="76F2F11A" w14:textId="77777777" w:rsidR="000260FF" w:rsidRDefault="000260FF" w:rsidP="000260FF">
      <w:pPr>
        <w:numPr>
          <w:ilvl w:val="0"/>
          <w:numId w:val="32"/>
        </w:numPr>
      </w:pPr>
      <w:r>
        <w:t>Genomgång av referenslistan. I övrigt inga förändringar.</w:t>
      </w:r>
    </w:p>
    <w:p w14:paraId="6118708C" w14:textId="77777777" w:rsidR="000260FF" w:rsidRDefault="000260FF" w:rsidP="000260FF"/>
    <w:p w14:paraId="01A29FAD" w14:textId="77777777" w:rsidR="000260FF" w:rsidRPr="00DA4C3B" w:rsidRDefault="00025B22" w:rsidP="000260FF">
      <w:pPr>
        <w:rPr>
          <w:b/>
        </w:rPr>
      </w:pPr>
      <w:r w:rsidRPr="00DA4C3B">
        <w:rPr>
          <w:b/>
        </w:rPr>
        <w:t>Ändringar mellan version 1.0 och version 1.1:</w:t>
      </w:r>
    </w:p>
    <w:p w14:paraId="56D46A24" w14:textId="77777777" w:rsidR="00025B22" w:rsidRDefault="00025B22" w:rsidP="000260FF"/>
    <w:p w14:paraId="2DF8CD0F" w14:textId="77777777" w:rsidR="00025B22" w:rsidRDefault="00025B22" w:rsidP="00025B22">
      <w:pPr>
        <w:numPr>
          <w:ilvl w:val="0"/>
          <w:numId w:val="32"/>
        </w:numPr>
      </w:pPr>
      <w:r>
        <w:t>Förtydliganden kring användande av entitetskategorier.</w:t>
      </w:r>
    </w:p>
    <w:p w14:paraId="3CDF7F8F" w14:textId="77777777" w:rsidR="00025B22" w:rsidRDefault="00A038B7" w:rsidP="00025B22">
      <w:pPr>
        <w:numPr>
          <w:ilvl w:val="0"/>
          <w:numId w:val="32"/>
        </w:numPr>
      </w:pPr>
      <w:r>
        <w:t>Tillägg av specifikationer för Underskriftstjänst.</w:t>
      </w:r>
    </w:p>
    <w:p w14:paraId="652D52E2" w14:textId="77777777" w:rsidR="000260FF" w:rsidRPr="000260FF" w:rsidRDefault="000260FF" w:rsidP="000260FF"/>
    <w:sectPr w:rsidR="000260FF" w:rsidRPr="000260FF" w:rsidSect="003A47DD">
      <w:headerReference w:type="even" r:id="rId21"/>
      <w:headerReference w:type="default" r:id="rId22"/>
      <w:footerReference w:type="even" r:id="rId23"/>
      <w:footerReference w:type="default" r:id="rId24"/>
      <w:headerReference w:type="first" r:id="rId25"/>
      <w:footerReference w:type="first" r:id="rId26"/>
      <w:pgSz w:w="11905" w:h="16837"/>
      <w:pgMar w:top="2268" w:right="851" w:bottom="1928" w:left="1134" w:header="851" w:footer="567" w:gutter="0"/>
      <w:cols w:space="720"/>
      <w:docGrid w:linePitch="36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8C87AF" w14:textId="77777777" w:rsidR="00482ECA" w:rsidRDefault="00482ECA">
      <w:pPr>
        <w:spacing w:line="240" w:lineRule="auto"/>
      </w:pPr>
      <w:r>
        <w:separator/>
      </w:r>
    </w:p>
  </w:endnote>
  <w:endnote w:type="continuationSeparator" w:id="0">
    <w:p w14:paraId="7F788456" w14:textId="77777777" w:rsidR="00482ECA" w:rsidRDefault="00482E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MS ????">
    <w:altName w:val="Arial Unicode MS"/>
    <w:panose1 w:val="00000000000000000000"/>
    <w:charset w:val="80"/>
    <w:family w:val="auto"/>
    <w:notTrueType/>
    <w:pitch w:val="variable"/>
    <w:sig w:usb0="00000001" w:usb1="08070000" w:usb2="00000010" w:usb3="00000000" w:csb0="00020000"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PMingLiU">
    <w:altName w:val="新細明體"/>
    <w:charset w:val="88"/>
    <w:family w:val="roman"/>
    <w:pitch w:val="variable"/>
    <w:sig w:usb0="A00002FF" w:usb1="28CFFCFA" w:usb2="00000016" w:usb3="00000000" w:csb0="00100001" w:csb1="00000000"/>
  </w:font>
  <w:font w:name="Helvetica 55 Roman">
    <w:altName w:val="Andale Mono"/>
    <w:charset w:val="00"/>
    <w:family w:val="swiss"/>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SKVKFMSYMB">
    <w:altName w:val="Courier New"/>
    <w:charset w:val="00"/>
    <w:family w:val="swiss"/>
    <w:pitch w:val="variable"/>
    <w:sig w:usb0="8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F9C3BF8" w14:textId="77777777" w:rsidR="00323C68" w:rsidRDefault="00323C6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1D0CC6" w:rsidRPr="00C912BA" w14:paraId="75770F17" w14:textId="77777777" w:rsidTr="00D74D00">
      <w:tc>
        <w:tcPr>
          <w:tcW w:w="7208" w:type="dxa"/>
          <w:gridSpan w:val="4"/>
          <w:tcBorders>
            <w:bottom w:val="single" w:sz="4" w:space="0" w:color="auto"/>
          </w:tcBorders>
        </w:tcPr>
        <w:p w14:paraId="5698B73C" w14:textId="77777777" w:rsidR="001D0CC6" w:rsidRPr="008C3B2B" w:rsidRDefault="001D0CC6" w:rsidP="00F27527">
          <w:pPr>
            <w:pStyle w:val="Ledtext"/>
            <w:rPr>
              <w:spacing w:val="20"/>
              <w:sz w:val="16"/>
              <w:szCs w:val="16"/>
              <w:lang w:val="sv-SE"/>
            </w:rPr>
          </w:pPr>
          <w:bookmarkStart w:id="48" w:name="www"/>
          <w:r w:rsidRPr="008C3B2B">
            <w:rPr>
              <w:bCs/>
              <w:sz w:val="16"/>
              <w:lang w:val="sv-SE"/>
            </w:rPr>
            <w:t>www.elegnamnden.se</w:t>
          </w:r>
          <w:bookmarkEnd w:id="48"/>
        </w:p>
      </w:tc>
      <w:tc>
        <w:tcPr>
          <w:tcW w:w="2347" w:type="dxa"/>
          <w:tcBorders>
            <w:bottom w:val="single" w:sz="4" w:space="0" w:color="auto"/>
          </w:tcBorders>
        </w:tcPr>
        <w:p w14:paraId="3BBA4F0A" w14:textId="77777777" w:rsidR="001D0CC6" w:rsidRPr="008C3B2B" w:rsidRDefault="001D0CC6" w:rsidP="00F27527">
          <w:pPr>
            <w:pStyle w:val="Ledtext"/>
            <w:rPr>
              <w:sz w:val="16"/>
              <w:lang w:val="sv-SE"/>
            </w:rPr>
          </w:pPr>
        </w:p>
      </w:tc>
    </w:tr>
    <w:tr w:rsidR="001D0CC6" w:rsidRPr="00C912BA" w14:paraId="2335FD0B" w14:textId="77777777" w:rsidTr="00D74D00">
      <w:tc>
        <w:tcPr>
          <w:tcW w:w="1988" w:type="dxa"/>
          <w:tcBorders>
            <w:top w:val="single" w:sz="4" w:space="0" w:color="auto"/>
          </w:tcBorders>
        </w:tcPr>
        <w:p w14:paraId="738AEB1A" w14:textId="77777777" w:rsidR="001D0CC6" w:rsidRPr="008C3B2B" w:rsidRDefault="001D0CC6" w:rsidP="00F27527">
          <w:pPr>
            <w:pStyle w:val="Ledtext"/>
            <w:rPr>
              <w:lang w:val="sv-SE"/>
            </w:rPr>
          </w:pPr>
          <w:bookmarkStart w:id="49" w:name="PostadressLed"/>
          <w:r w:rsidRPr="008C3B2B">
            <w:rPr>
              <w:lang w:val="sv-SE"/>
            </w:rPr>
            <w:t>Postadress</w:t>
          </w:r>
          <w:bookmarkEnd w:id="49"/>
        </w:p>
      </w:tc>
      <w:tc>
        <w:tcPr>
          <w:tcW w:w="1620" w:type="dxa"/>
          <w:tcBorders>
            <w:top w:val="single" w:sz="4" w:space="0" w:color="auto"/>
          </w:tcBorders>
        </w:tcPr>
        <w:p w14:paraId="336A2721" w14:textId="77777777" w:rsidR="001D0CC6" w:rsidRPr="008C3B2B" w:rsidRDefault="001D0CC6" w:rsidP="00F27527">
          <w:pPr>
            <w:pStyle w:val="Ledtext"/>
            <w:ind w:left="-63"/>
            <w:rPr>
              <w:lang w:val="sv-SE"/>
            </w:rPr>
          </w:pPr>
          <w:r w:rsidRPr="008C3B2B">
            <w:rPr>
              <w:lang w:val="sv-SE"/>
            </w:rPr>
            <w:t>Besöksadress</w:t>
          </w:r>
        </w:p>
      </w:tc>
      <w:tc>
        <w:tcPr>
          <w:tcW w:w="1800" w:type="dxa"/>
          <w:tcBorders>
            <w:top w:val="single" w:sz="4" w:space="0" w:color="auto"/>
          </w:tcBorders>
        </w:tcPr>
        <w:p w14:paraId="0A6BD902" w14:textId="77777777" w:rsidR="001D0CC6" w:rsidRPr="008C3B2B" w:rsidRDefault="001D0CC6" w:rsidP="00F27527">
          <w:pPr>
            <w:pStyle w:val="Ledtext"/>
            <w:rPr>
              <w:lang w:val="sv-SE"/>
            </w:rPr>
          </w:pPr>
          <w:bookmarkStart w:id="50" w:name="TelefonVaxelLed"/>
          <w:r w:rsidRPr="008C3B2B">
            <w:rPr>
              <w:lang w:val="sv-SE"/>
            </w:rPr>
            <w:t>Telefon växel</w:t>
          </w:r>
          <w:bookmarkEnd w:id="50"/>
        </w:p>
      </w:tc>
      <w:tc>
        <w:tcPr>
          <w:tcW w:w="1800" w:type="dxa"/>
          <w:tcBorders>
            <w:top w:val="single" w:sz="4" w:space="0" w:color="auto"/>
          </w:tcBorders>
        </w:tcPr>
        <w:p w14:paraId="6670E828" w14:textId="77777777" w:rsidR="001D0CC6" w:rsidRPr="008C3B2B" w:rsidRDefault="001D0CC6" w:rsidP="00F27527">
          <w:pPr>
            <w:pStyle w:val="Ledtext"/>
            <w:rPr>
              <w:lang w:val="sv-SE"/>
            </w:rPr>
          </w:pPr>
          <w:bookmarkStart w:id="51" w:name="TelefonVaxelUtlLedtext"/>
          <w:bookmarkEnd w:id="51"/>
        </w:p>
      </w:tc>
      <w:tc>
        <w:tcPr>
          <w:tcW w:w="2347" w:type="dxa"/>
          <w:tcBorders>
            <w:top w:val="single" w:sz="4" w:space="0" w:color="auto"/>
          </w:tcBorders>
        </w:tcPr>
        <w:p w14:paraId="14873CD9" w14:textId="77777777" w:rsidR="001D0CC6" w:rsidRPr="008C3B2B" w:rsidRDefault="001D0CC6" w:rsidP="00F27527">
          <w:pPr>
            <w:pStyle w:val="Ledtext"/>
            <w:rPr>
              <w:lang w:val="sv-SE"/>
            </w:rPr>
          </w:pPr>
          <w:bookmarkStart w:id="52" w:name="EpostLed"/>
          <w:r w:rsidRPr="008C3B2B">
            <w:rPr>
              <w:lang w:val="sv-SE"/>
            </w:rPr>
            <w:t>E-postadress</w:t>
          </w:r>
          <w:bookmarkEnd w:id="52"/>
        </w:p>
      </w:tc>
    </w:tr>
    <w:tr w:rsidR="001D0CC6" w:rsidRPr="00C912BA" w14:paraId="0DC7D4FB" w14:textId="77777777" w:rsidTr="00D74D00">
      <w:tc>
        <w:tcPr>
          <w:tcW w:w="1988" w:type="dxa"/>
        </w:tcPr>
        <w:p w14:paraId="693948EA" w14:textId="77777777" w:rsidR="001D0CC6" w:rsidRPr="008C3B2B" w:rsidRDefault="001D0CC6" w:rsidP="00F27527">
          <w:pPr>
            <w:pStyle w:val="Ledtext"/>
            <w:rPr>
              <w:bCs/>
              <w:lang w:val="sv-SE"/>
            </w:rPr>
          </w:pPr>
          <w:bookmarkStart w:id="53" w:name="Postadress"/>
          <w:r w:rsidRPr="008C3B2B">
            <w:rPr>
              <w:bCs/>
              <w:lang w:val="sv-SE"/>
            </w:rPr>
            <w:t xml:space="preserve">171 94  SOLNA </w:t>
          </w:r>
          <w:bookmarkEnd w:id="53"/>
        </w:p>
      </w:tc>
      <w:tc>
        <w:tcPr>
          <w:tcW w:w="1620" w:type="dxa"/>
        </w:tcPr>
        <w:p w14:paraId="55AF2281" w14:textId="77777777" w:rsidR="001D0CC6" w:rsidRPr="008C3B2B" w:rsidRDefault="001D0CC6" w:rsidP="00F27527">
          <w:pPr>
            <w:pStyle w:val="Ledtext"/>
            <w:ind w:left="-57"/>
            <w:rPr>
              <w:bCs/>
              <w:lang w:val="sv-SE"/>
            </w:rPr>
          </w:pPr>
          <w:r w:rsidRPr="008C3B2B">
            <w:rPr>
              <w:bCs/>
              <w:lang w:val="sv-SE"/>
            </w:rPr>
            <w:t>Korta gatan 10</w:t>
          </w:r>
        </w:p>
      </w:tc>
      <w:tc>
        <w:tcPr>
          <w:tcW w:w="1800" w:type="dxa"/>
        </w:tcPr>
        <w:p w14:paraId="3ACBA57A" w14:textId="77777777" w:rsidR="001D0CC6" w:rsidRPr="008C3B2B" w:rsidRDefault="001D0CC6" w:rsidP="00F27527">
          <w:pPr>
            <w:pStyle w:val="Ledtext"/>
            <w:rPr>
              <w:bCs/>
              <w:lang w:val="sv-SE"/>
            </w:rPr>
          </w:pPr>
          <w:bookmarkStart w:id="54" w:name="TelefonVaxel"/>
          <w:r w:rsidRPr="008C3B2B">
            <w:rPr>
              <w:bCs/>
              <w:lang w:val="sv-SE"/>
            </w:rPr>
            <w:t xml:space="preserve">010-574 21 00 </w:t>
          </w:r>
          <w:bookmarkEnd w:id="54"/>
          <w:r w:rsidRPr="008C3B2B">
            <w:rPr>
              <w:bCs/>
              <w:lang w:val="sv-SE"/>
            </w:rPr>
            <w:t xml:space="preserve"> </w:t>
          </w:r>
        </w:p>
      </w:tc>
      <w:tc>
        <w:tcPr>
          <w:tcW w:w="1800" w:type="dxa"/>
        </w:tcPr>
        <w:p w14:paraId="31980167" w14:textId="77777777" w:rsidR="001D0CC6" w:rsidRPr="008C3B2B" w:rsidRDefault="001D0CC6" w:rsidP="00F27527">
          <w:pPr>
            <w:pStyle w:val="Ledtext"/>
            <w:rPr>
              <w:bCs/>
              <w:lang w:val="sv-SE"/>
            </w:rPr>
          </w:pPr>
          <w:bookmarkStart w:id="55" w:name="TelefonVaxelUtl"/>
          <w:bookmarkEnd w:id="55"/>
        </w:p>
      </w:tc>
      <w:tc>
        <w:tcPr>
          <w:tcW w:w="2347" w:type="dxa"/>
        </w:tcPr>
        <w:p w14:paraId="2F7A9C38" w14:textId="77777777" w:rsidR="001D0CC6" w:rsidRPr="008C3B2B" w:rsidRDefault="001D0CC6" w:rsidP="00F27527">
          <w:pPr>
            <w:pStyle w:val="Ledtext"/>
            <w:rPr>
              <w:bCs/>
              <w:lang w:val="sv-SE"/>
            </w:rPr>
          </w:pPr>
          <w:bookmarkStart w:id="56" w:name="EmailFot"/>
          <w:r w:rsidRPr="008C3B2B">
            <w:rPr>
              <w:bCs/>
              <w:lang w:val="sv-SE"/>
            </w:rPr>
            <w:t>kansliet@elegnamnden.se</w:t>
          </w:r>
          <w:bookmarkEnd w:id="56"/>
        </w:p>
      </w:tc>
    </w:tr>
  </w:tbl>
  <w:p w14:paraId="46426358" w14:textId="77777777" w:rsidR="001D0CC6" w:rsidRDefault="001D0CC6"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781828">
      <w:rPr>
        <w:noProof/>
        <w:color w:val="808080"/>
        <w:sz w:val="16"/>
      </w:rPr>
      <w:t>1</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781828">
      <w:rPr>
        <w:noProof/>
        <w:color w:val="808080"/>
        <w:sz w:val="16"/>
      </w:rPr>
      <w:t>2</w:t>
    </w:r>
    <w:r>
      <w:rPr>
        <w:color w:val="808080"/>
        <w:sz w:val="16"/>
      </w:rPr>
      <w:fldChar w:fldCharType="end"/>
    </w:r>
    <w:r>
      <w:rPr>
        <w:color w:val="808080"/>
        <w:sz w:val="16"/>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FA627C8" w14:textId="77777777" w:rsidR="00323C68" w:rsidRDefault="00323C6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E430DD" w14:textId="77777777" w:rsidR="00482ECA" w:rsidRDefault="00482ECA">
      <w:pPr>
        <w:spacing w:line="240" w:lineRule="auto"/>
      </w:pPr>
      <w:r>
        <w:separator/>
      </w:r>
    </w:p>
  </w:footnote>
  <w:footnote w:type="continuationSeparator" w:id="0">
    <w:p w14:paraId="0AB2E1DD" w14:textId="77777777" w:rsidR="00482ECA" w:rsidRDefault="00482EC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973C361" w14:textId="1CA2D864" w:rsidR="00323C68" w:rsidRDefault="00781828">
    <w:pPr>
      <w:pStyle w:val="Header"/>
    </w:pPr>
    <w:ins w:id="44" w:author="Martin Lindström" w:date="2016-05-26T12:24:00Z">
      <w:r>
        <w:rPr>
          <w:noProof/>
          <w:lang w:val="en-US" w:eastAsia="en-US"/>
        </w:rPr>
        <w:pict w14:anchorId="58E9CE7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5.95pt;height:165.3pt;z-index:-251655168;mso-wrap-edited:f;mso-position-horizontal:center;mso-position-horizontal-relative:margin;mso-position-vertical:center;mso-position-vertical-relative:margin" wrapcoords="522 3632 522 13058 686 14629 980 16494 1797 17574 1993 17574 21403 17574 21534 17574 21501 16003 20815 14629 20815 9916 20979 9818 21469 8738 21469 7560 21403 7363 20815 6774 20815 3829 8822 3632 522 3632" fillcolor="silver" stroked="f">
            <v:textpath style="font-family:&quot;Arial&quot;;font-size:1pt" string="Utkast"/>
            <w10:wrap anchorx="margin" anchory="margin"/>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04D2B87" w14:textId="53B89087" w:rsidR="001D0CC6" w:rsidRPr="00AD5BD7" w:rsidRDefault="00781828" w:rsidP="00AD5BD7">
    <w:pPr>
      <w:spacing w:line="240" w:lineRule="auto"/>
      <w:rPr>
        <w:rFonts w:ascii="SKVKFMSYMB" w:hAnsi="SKVKFMSYMB"/>
        <w:noProof/>
        <w:sz w:val="64"/>
        <w:szCs w:val="64"/>
        <w:lang w:eastAsia="sv-SE"/>
      </w:rPr>
    </w:pPr>
    <w:ins w:id="45" w:author="Martin Lindström" w:date="2016-05-26T12:24:00Z">
      <w:r>
        <w:rPr>
          <w:noProof/>
          <w:lang w:val="en-US" w:eastAsia="en-US"/>
        </w:rPr>
        <w:pict w14:anchorId="7FB8E17B">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5.95pt;height:165.3pt;z-index:-251657216;mso-wrap-edited:f;mso-position-horizontal:center;mso-position-horizontal-relative:margin;mso-position-vertical:center;mso-position-vertical-relative:margin" wrapcoords="522 3632 522 13058 686 14629 980 16494 1797 17574 1993 17574 21403 17574 21534 17574 21501 16003 20815 14629 20815 9916 20979 9818 21469 8738 21469 7560 21403 7363 20815 6774 20815 3829 8822 3632 522 3632" fillcolor="silver" stroked="f">
            <v:textpath style="font-family:&quot;Arial&quot;;font-size:1pt" string="Utkast"/>
            <w10:wrap anchorx="margin" anchory="margin"/>
          </v:shape>
        </w:pict>
      </w:r>
    </w:ins>
    <w:r w:rsidR="00B40605" w:rsidRPr="00F01D93">
      <w:rPr>
        <w:rFonts w:ascii="SKVKFMSYMB" w:hAnsi="SKVKFMSYMB"/>
        <w:noProof/>
        <w:sz w:val="64"/>
        <w:szCs w:val="64"/>
        <w:lang w:val="en-US" w:eastAsia="en-US"/>
      </w:rPr>
      <w:drawing>
        <wp:inline distT="0" distB="0" distL="0" distR="0" wp14:anchorId="6C54439C" wp14:editId="0A009749">
          <wp:extent cx="864000" cy="86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og_cmyk_transp_ny.jpg"/>
                  <pic:cNvPicPr/>
                </pic:nvPicPr>
                <pic:blipFill>
                  <a:blip r:embed="rId1">
                    <a:extLst>
                      <a:ext uri="{28A0092B-C50C-407E-A947-70E740481C1C}">
                        <a14:useLocalDpi xmlns:a14="http://schemas.microsoft.com/office/drawing/2010/main" val="0"/>
                      </a:ext>
                    </a:extLst>
                  </a:blip>
                  <a:stretch>
                    <a:fillRect/>
                  </a:stretch>
                </pic:blipFill>
                <pic:spPr>
                  <a:xfrm>
                    <a:off x="0" y="0"/>
                    <a:ext cx="864000" cy="864000"/>
                  </a:xfrm>
                  <a:prstGeom prst="rect">
                    <a:avLst/>
                  </a:prstGeom>
                </pic:spPr>
              </pic:pic>
            </a:graphicData>
          </a:graphic>
        </wp:inline>
      </w:drawing>
    </w:r>
    <w:r w:rsidR="001D0CC6" w:rsidRPr="00AD5BD7">
      <w:rPr>
        <w:sz w:val="16"/>
        <w:szCs w:val="16"/>
        <w:lang w:val="en-US"/>
      </w:rPr>
      <w:t xml:space="preserve"> </w:t>
    </w:r>
    <w:r w:rsidR="001D0CC6">
      <w:rPr>
        <w:sz w:val="16"/>
        <w:szCs w:val="16"/>
        <w:lang w:val="en-US"/>
      </w:rPr>
      <w:tab/>
    </w:r>
    <w:r w:rsidR="001D0CC6">
      <w:rPr>
        <w:sz w:val="16"/>
        <w:szCs w:val="16"/>
        <w:lang w:val="en-US"/>
      </w:rPr>
      <w:tab/>
    </w:r>
    <w:r w:rsidR="001D0CC6">
      <w:rPr>
        <w:sz w:val="16"/>
        <w:szCs w:val="16"/>
        <w:lang w:val="en-US"/>
      </w:rPr>
      <w:tab/>
    </w:r>
    <w:r w:rsidR="001D0CC6">
      <w:rPr>
        <w:sz w:val="16"/>
        <w:szCs w:val="16"/>
        <w:lang w:val="en-US"/>
      </w:rPr>
      <w:tab/>
    </w:r>
    <w:r w:rsidR="001D0CC6">
      <w:rPr>
        <w:sz w:val="16"/>
        <w:szCs w:val="16"/>
        <w:lang w:val="en-US"/>
      </w:rPr>
      <w:tab/>
    </w:r>
    <w:r w:rsidR="001D0CC6">
      <w:rPr>
        <w:sz w:val="16"/>
        <w:szCs w:val="16"/>
        <w:lang w:val="en-US"/>
      </w:rPr>
      <w:tab/>
    </w:r>
    <w:r w:rsidR="001D0CC6">
      <w:rPr>
        <w:sz w:val="16"/>
        <w:szCs w:val="16"/>
        <w:lang w:val="en-US"/>
      </w:rPr>
      <w:tab/>
    </w:r>
    <w:r w:rsidR="001D0CC6">
      <w:rPr>
        <w:sz w:val="16"/>
        <w:szCs w:val="16"/>
        <w:lang w:val="en-US"/>
      </w:rPr>
      <w:tab/>
    </w:r>
    <w:r w:rsidR="001D0CC6">
      <w:rPr>
        <w:sz w:val="16"/>
        <w:szCs w:val="16"/>
        <w:lang w:val="en-US"/>
      </w:rPr>
      <w:tab/>
    </w:r>
    <w:r w:rsidR="001D0CC6">
      <w:rPr>
        <w:sz w:val="16"/>
        <w:szCs w:val="16"/>
        <w:lang w:val="en-US"/>
      </w:rPr>
      <w:tab/>
      <w:t>ELN-0600</w:t>
    </w:r>
    <w:r w:rsidR="001D0CC6" w:rsidRPr="00BB4873">
      <w:rPr>
        <w:sz w:val="16"/>
        <w:szCs w:val="16"/>
        <w:lang w:val="en-US"/>
      </w:rPr>
      <w:t>-v1.</w:t>
    </w:r>
    <w:ins w:id="46" w:author="Martin Lindström" w:date="2016-05-26T12:22:00Z">
      <w:r w:rsidR="00F818F7">
        <w:rPr>
          <w:sz w:val="16"/>
          <w:szCs w:val="16"/>
          <w:lang w:val="en-US"/>
        </w:rPr>
        <w:t>5</w:t>
      </w:r>
    </w:ins>
    <w:del w:id="47" w:author="Martin Lindström" w:date="2016-05-26T12:22:00Z">
      <w:r w:rsidR="0054691E" w:rsidDel="00F818F7">
        <w:rPr>
          <w:sz w:val="16"/>
          <w:szCs w:val="16"/>
          <w:lang w:val="en-US"/>
        </w:rPr>
        <w:delText>4</w:delText>
      </w:r>
    </w:del>
  </w:p>
  <w:p w14:paraId="5B8BBE72" w14:textId="77777777" w:rsidR="001D0CC6" w:rsidRDefault="001D0CC6">
    <w:pPr>
      <w:rPr>
        <w:rFonts w:eastAsia="Times New Roman" w:cs="Arial"/>
        <w:color w:val="808080"/>
        <w:sz w:val="16"/>
        <w:szCs w:val="16"/>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91AD492" w14:textId="554FD3EE" w:rsidR="00323C68" w:rsidRDefault="00781828">
    <w:pPr>
      <w:pStyle w:val="Header"/>
    </w:pPr>
    <w:ins w:id="57" w:author="Martin Lindström" w:date="2016-05-26T12:24:00Z">
      <w:r>
        <w:rPr>
          <w:noProof/>
          <w:lang w:val="en-US" w:eastAsia="en-US"/>
        </w:rPr>
        <w:pict w14:anchorId="516CC85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5.95pt;height:165.3pt;z-index:-251653120;mso-wrap-edited:f;mso-position-horizontal:center;mso-position-horizontal-relative:margin;mso-position-vertical:center;mso-position-vertical-relative:margin" wrapcoords="522 3632 522 13058 686 14629 980 16494 1797 17574 1993 17574 21403 17574 21534 17574 21501 16003 20815 14629 20815 9916 20979 9818 21469 8738 21469 7560 21403 7363 20815 6774 20815 3829 8822 3632 522 3632" fillcolor="silver" stroked="f">
            <v:textpath style="font-family:&quot;Arial&quot;;font-size:1pt" string="Utkast"/>
            <w10:wrap anchorx="margin" anchory="margin"/>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19A9C6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2">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493249"/>
    <w:multiLevelType w:val="hybridMultilevel"/>
    <w:tmpl w:val="920E9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91ECC"/>
    <w:multiLevelType w:val="hybridMultilevel"/>
    <w:tmpl w:val="78C23FE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9C7473"/>
    <w:multiLevelType w:val="hybridMultilevel"/>
    <w:tmpl w:val="7A42BE0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2B4D6E57"/>
    <w:multiLevelType w:val="hybridMultilevel"/>
    <w:tmpl w:val="0D48D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4">
    <w:nsid w:val="32786D8F"/>
    <w:multiLevelType w:val="hybridMultilevel"/>
    <w:tmpl w:val="9372DF1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39C7457B"/>
    <w:multiLevelType w:val="hybridMultilevel"/>
    <w:tmpl w:val="7FE6F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C20488"/>
    <w:multiLevelType w:val="hybridMultilevel"/>
    <w:tmpl w:val="1A2ED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7F2C65"/>
    <w:multiLevelType w:val="hybridMultilevel"/>
    <w:tmpl w:val="91CE32C0"/>
    <w:lvl w:ilvl="0" w:tplc="A698A4B8">
      <w:start w:val="1"/>
      <w:numFmt w:val="bullet"/>
      <w:lvlText w:val=""/>
      <w:lvlJc w:val="left"/>
      <w:pPr>
        <w:tabs>
          <w:tab w:val="num" w:pos="1440"/>
        </w:tabs>
        <w:ind w:left="1440" w:hanging="360"/>
      </w:pPr>
      <w:rPr>
        <w:rFonts w:ascii="Symbol" w:hAnsi="Symbol" w:hint="default"/>
        <w:color w:val="auto"/>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9">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nsid w:val="54102839"/>
    <w:multiLevelType w:val="hybridMultilevel"/>
    <w:tmpl w:val="73B66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3B25B6"/>
    <w:multiLevelType w:val="hybridMultilevel"/>
    <w:tmpl w:val="14962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62011C"/>
    <w:multiLevelType w:val="hybridMultilevel"/>
    <w:tmpl w:val="9754F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DF2D96"/>
    <w:multiLevelType w:val="multilevel"/>
    <w:tmpl w:val="59101600"/>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34">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3"/>
  </w:num>
  <w:num w:numId="2">
    <w:abstractNumId w:val="33"/>
  </w:num>
  <w:num w:numId="3">
    <w:abstractNumId w:val="4"/>
  </w:num>
  <w:num w:numId="4">
    <w:abstractNumId w:val="6"/>
  </w:num>
  <w:num w:numId="5">
    <w:abstractNumId w:val="9"/>
  </w:num>
  <w:num w:numId="6">
    <w:abstractNumId w:val="13"/>
  </w:num>
  <w:num w:numId="7">
    <w:abstractNumId w:val="31"/>
  </w:num>
  <w:num w:numId="8">
    <w:abstractNumId w:val="32"/>
  </w:num>
  <w:num w:numId="9">
    <w:abstractNumId w:val="7"/>
  </w:num>
  <w:num w:numId="10">
    <w:abstractNumId w:val="34"/>
  </w:num>
  <w:num w:numId="11">
    <w:abstractNumId w:val="14"/>
  </w:num>
  <w:num w:numId="12">
    <w:abstractNumId w:val="30"/>
  </w:num>
  <w:num w:numId="13">
    <w:abstractNumId w:val="28"/>
  </w:num>
  <w:num w:numId="14">
    <w:abstractNumId w:val="10"/>
  </w:num>
  <w:num w:numId="15">
    <w:abstractNumId w:val="8"/>
  </w:num>
  <w:num w:numId="16">
    <w:abstractNumId w:val="21"/>
  </w:num>
  <w:num w:numId="17">
    <w:abstractNumId w:val="29"/>
  </w:num>
  <w:num w:numId="18">
    <w:abstractNumId w:val="26"/>
  </w:num>
  <w:num w:numId="19">
    <w:abstractNumId w:val="12"/>
  </w:num>
  <w:num w:numId="20">
    <w:abstractNumId w:val="24"/>
  </w:num>
  <w:num w:numId="21">
    <w:abstractNumId w:val="16"/>
  </w:num>
  <w:num w:numId="22">
    <w:abstractNumId w:val="11"/>
  </w:num>
  <w:num w:numId="23">
    <w:abstractNumId w:val="19"/>
  </w:num>
  <w:num w:numId="24">
    <w:abstractNumId w:val="2"/>
  </w:num>
  <w:num w:numId="25">
    <w:abstractNumId w:val="3"/>
  </w:num>
  <w:num w:numId="26">
    <w:abstractNumId w:val="20"/>
  </w:num>
  <w:num w:numId="27">
    <w:abstractNumId w:val="1"/>
  </w:num>
  <w:num w:numId="28">
    <w:abstractNumId w:val="18"/>
  </w:num>
  <w:num w:numId="29">
    <w:abstractNumId w:val="0"/>
  </w:num>
  <w:num w:numId="30">
    <w:abstractNumId w:val="22"/>
  </w:num>
  <w:num w:numId="31">
    <w:abstractNumId w:val="17"/>
  </w:num>
  <w:num w:numId="32">
    <w:abstractNumId w:val="25"/>
  </w:num>
  <w:num w:numId="33">
    <w:abstractNumId w:val="5"/>
  </w:num>
  <w:num w:numId="34">
    <w:abstractNumId w:val="27"/>
  </w:num>
  <w:num w:numId="35">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attachedTemplate r:id="rId1"/>
  <w:trackRevisions/>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4252"/>
    <w:rsid w:val="0000431E"/>
    <w:rsid w:val="000044EF"/>
    <w:rsid w:val="00005C0F"/>
    <w:rsid w:val="00006B4B"/>
    <w:rsid w:val="00012C80"/>
    <w:rsid w:val="000135DB"/>
    <w:rsid w:val="000154F3"/>
    <w:rsid w:val="0001596B"/>
    <w:rsid w:val="00016F4F"/>
    <w:rsid w:val="00017E70"/>
    <w:rsid w:val="00020132"/>
    <w:rsid w:val="00023102"/>
    <w:rsid w:val="00023874"/>
    <w:rsid w:val="00023D2F"/>
    <w:rsid w:val="00024167"/>
    <w:rsid w:val="000244C7"/>
    <w:rsid w:val="00024602"/>
    <w:rsid w:val="00025B22"/>
    <w:rsid w:val="000260FF"/>
    <w:rsid w:val="00026217"/>
    <w:rsid w:val="00026A5E"/>
    <w:rsid w:val="0003046F"/>
    <w:rsid w:val="00031F53"/>
    <w:rsid w:val="00034115"/>
    <w:rsid w:val="000422C6"/>
    <w:rsid w:val="000446C8"/>
    <w:rsid w:val="000458DE"/>
    <w:rsid w:val="0004658F"/>
    <w:rsid w:val="00047AF4"/>
    <w:rsid w:val="00047CDA"/>
    <w:rsid w:val="00050932"/>
    <w:rsid w:val="00052118"/>
    <w:rsid w:val="00052565"/>
    <w:rsid w:val="0005627F"/>
    <w:rsid w:val="000563EE"/>
    <w:rsid w:val="00057444"/>
    <w:rsid w:val="00061652"/>
    <w:rsid w:val="00066A85"/>
    <w:rsid w:val="00066B91"/>
    <w:rsid w:val="000674D5"/>
    <w:rsid w:val="000679BC"/>
    <w:rsid w:val="00067F93"/>
    <w:rsid w:val="000718A7"/>
    <w:rsid w:val="00071C48"/>
    <w:rsid w:val="0007485F"/>
    <w:rsid w:val="00074A3A"/>
    <w:rsid w:val="000774E7"/>
    <w:rsid w:val="00077B25"/>
    <w:rsid w:val="000815C6"/>
    <w:rsid w:val="00081CF5"/>
    <w:rsid w:val="00083649"/>
    <w:rsid w:val="00083F02"/>
    <w:rsid w:val="00084B2C"/>
    <w:rsid w:val="00084D13"/>
    <w:rsid w:val="00085F2D"/>
    <w:rsid w:val="000879AC"/>
    <w:rsid w:val="00090192"/>
    <w:rsid w:val="00091883"/>
    <w:rsid w:val="00096211"/>
    <w:rsid w:val="000A2B63"/>
    <w:rsid w:val="000A2D6B"/>
    <w:rsid w:val="000A38CC"/>
    <w:rsid w:val="000A4CC6"/>
    <w:rsid w:val="000A5158"/>
    <w:rsid w:val="000A543F"/>
    <w:rsid w:val="000B08F8"/>
    <w:rsid w:val="000B0A73"/>
    <w:rsid w:val="000B12FC"/>
    <w:rsid w:val="000B3303"/>
    <w:rsid w:val="000B3514"/>
    <w:rsid w:val="000B3D4D"/>
    <w:rsid w:val="000B65E6"/>
    <w:rsid w:val="000C0772"/>
    <w:rsid w:val="000C0EA7"/>
    <w:rsid w:val="000C16AA"/>
    <w:rsid w:val="000C189F"/>
    <w:rsid w:val="000C40FC"/>
    <w:rsid w:val="000C4C49"/>
    <w:rsid w:val="000C54EC"/>
    <w:rsid w:val="000C76F4"/>
    <w:rsid w:val="000D0405"/>
    <w:rsid w:val="000D08CE"/>
    <w:rsid w:val="000D10F0"/>
    <w:rsid w:val="000D1637"/>
    <w:rsid w:val="000D43EA"/>
    <w:rsid w:val="000D5579"/>
    <w:rsid w:val="000D5781"/>
    <w:rsid w:val="000E219A"/>
    <w:rsid w:val="000E24F6"/>
    <w:rsid w:val="000E2CCB"/>
    <w:rsid w:val="000E51AE"/>
    <w:rsid w:val="000E5BA9"/>
    <w:rsid w:val="000E5D0F"/>
    <w:rsid w:val="000F010E"/>
    <w:rsid w:val="000F23E6"/>
    <w:rsid w:val="000F407D"/>
    <w:rsid w:val="000F4C3E"/>
    <w:rsid w:val="000F5EF1"/>
    <w:rsid w:val="000F6EFF"/>
    <w:rsid w:val="000F7328"/>
    <w:rsid w:val="00100724"/>
    <w:rsid w:val="001007B4"/>
    <w:rsid w:val="001041FE"/>
    <w:rsid w:val="001072A8"/>
    <w:rsid w:val="00110C17"/>
    <w:rsid w:val="00111E69"/>
    <w:rsid w:val="001122C1"/>
    <w:rsid w:val="0011414C"/>
    <w:rsid w:val="00115F3F"/>
    <w:rsid w:val="0011689F"/>
    <w:rsid w:val="00125119"/>
    <w:rsid w:val="00126E1B"/>
    <w:rsid w:val="00126E5C"/>
    <w:rsid w:val="00127303"/>
    <w:rsid w:val="0012747C"/>
    <w:rsid w:val="0013043F"/>
    <w:rsid w:val="00131BCB"/>
    <w:rsid w:val="0013275F"/>
    <w:rsid w:val="0013346B"/>
    <w:rsid w:val="0013584D"/>
    <w:rsid w:val="001372ED"/>
    <w:rsid w:val="0014367E"/>
    <w:rsid w:val="00144EAB"/>
    <w:rsid w:val="0014584C"/>
    <w:rsid w:val="00145E97"/>
    <w:rsid w:val="00146558"/>
    <w:rsid w:val="001466B7"/>
    <w:rsid w:val="00147376"/>
    <w:rsid w:val="00147C7E"/>
    <w:rsid w:val="001516CF"/>
    <w:rsid w:val="00151938"/>
    <w:rsid w:val="00152E72"/>
    <w:rsid w:val="0015435E"/>
    <w:rsid w:val="00154CC4"/>
    <w:rsid w:val="00156B8E"/>
    <w:rsid w:val="00160EA6"/>
    <w:rsid w:val="00161403"/>
    <w:rsid w:val="00163C96"/>
    <w:rsid w:val="00164DA0"/>
    <w:rsid w:val="00165083"/>
    <w:rsid w:val="00165C6D"/>
    <w:rsid w:val="001700B6"/>
    <w:rsid w:val="001704A9"/>
    <w:rsid w:val="00170C62"/>
    <w:rsid w:val="0017176B"/>
    <w:rsid w:val="00171D96"/>
    <w:rsid w:val="00173082"/>
    <w:rsid w:val="00175985"/>
    <w:rsid w:val="001761C6"/>
    <w:rsid w:val="001771E3"/>
    <w:rsid w:val="00177F6C"/>
    <w:rsid w:val="0018029E"/>
    <w:rsid w:val="00181FAC"/>
    <w:rsid w:val="00182C9D"/>
    <w:rsid w:val="0018374D"/>
    <w:rsid w:val="00184CDC"/>
    <w:rsid w:val="001873DB"/>
    <w:rsid w:val="001903E0"/>
    <w:rsid w:val="001914E8"/>
    <w:rsid w:val="00192ACF"/>
    <w:rsid w:val="001938D3"/>
    <w:rsid w:val="00194169"/>
    <w:rsid w:val="001944CB"/>
    <w:rsid w:val="00194AE1"/>
    <w:rsid w:val="001969C2"/>
    <w:rsid w:val="001A335B"/>
    <w:rsid w:val="001A3B49"/>
    <w:rsid w:val="001A409D"/>
    <w:rsid w:val="001A549D"/>
    <w:rsid w:val="001A5B2D"/>
    <w:rsid w:val="001A5DE1"/>
    <w:rsid w:val="001A6741"/>
    <w:rsid w:val="001B0C4A"/>
    <w:rsid w:val="001B10A1"/>
    <w:rsid w:val="001B1E69"/>
    <w:rsid w:val="001B4998"/>
    <w:rsid w:val="001B4EEA"/>
    <w:rsid w:val="001B5629"/>
    <w:rsid w:val="001B611F"/>
    <w:rsid w:val="001C30FD"/>
    <w:rsid w:val="001C4B5E"/>
    <w:rsid w:val="001C605C"/>
    <w:rsid w:val="001C6904"/>
    <w:rsid w:val="001D07BB"/>
    <w:rsid w:val="001D0903"/>
    <w:rsid w:val="001D0CC6"/>
    <w:rsid w:val="001D3028"/>
    <w:rsid w:val="001D3542"/>
    <w:rsid w:val="001D4483"/>
    <w:rsid w:val="001D4D6B"/>
    <w:rsid w:val="001D6C55"/>
    <w:rsid w:val="001D7050"/>
    <w:rsid w:val="001D74A2"/>
    <w:rsid w:val="001E05CC"/>
    <w:rsid w:val="001E0B16"/>
    <w:rsid w:val="001E1106"/>
    <w:rsid w:val="001E1411"/>
    <w:rsid w:val="001E2405"/>
    <w:rsid w:val="001E2BCE"/>
    <w:rsid w:val="001E4658"/>
    <w:rsid w:val="001E4F32"/>
    <w:rsid w:val="001E5645"/>
    <w:rsid w:val="001E5F48"/>
    <w:rsid w:val="001E600A"/>
    <w:rsid w:val="001E69AE"/>
    <w:rsid w:val="001F11A9"/>
    <w:rsid w:val="001F235E"/>
    <w:rsid w:val="001F3290"/>
    <w:rsid w:val="001F377B"/>
    <w:rsid w:val="001F456A"/>
    <w:rsid w:val="001F53FB"/>
    <w:rsid w:val="00201FC9"/>
    <w:rsid w:val="002032B8"/>
    <w:rsid w:val="002045C1"/>
    <w:rsid w:val="002069EF"/>
    <w:rsid w:val="002077EB"/>
    <w:rsid w:val="0021133C"/>
    <w:rsid w:val="002136D8"/>
    <w:rsid w:val="00213CDF"/>
    <w:rsid w:val="002150CE"/>
    <w:rsid w:val="00215361"/>
    <w:rsid w:val="0021556B"/>
    <w:rsid w:val="00217C88"/>
    <w:rsid w:val="00220569"/>
    <w:rsid w:val="00221687"/>
    <w:rsid w:val="00221F6C"/>
    <w:rsid w:val="00222764"/>
    <w:rsid w:val="0022514F"/>
    <w:rsid w:val="00227E48"/>
    <w:rsid w:val="0023059A"/>
    <w:rsid w:val="00232D30"/>
    <w:rsid w:val="0023301B"/>
    <w:rsid w:val="002339F7"/>
    <w:rsid w:val="00234292"/>
    <w:rsid w:val="00234E8D"/>
    <w:rsid w:val="00236191"/>
    <w:rsid w:val="00236741"/>
    <w:rsid w:val="00236EDE"/>
    <w:rsid w:val="00242325"/>
    <w:rsid w:val="00244053"/>
    <w:rsid w:val="00244958"/>
    <w:rsid w:val="0024564F"/>
    <w:rsid w:val="00246B9F"/>
    <w:rsid w:val="00246CAE"/>
    <w:rsid w:val="00250E48"/>
    <w:rsid w:val="002513C6"/>
    <w:rsid w:val="002515E6"/>
    <w:rsid w:val="00251BFE"/>
    <w:rsid w:val="002520CA"/>
    <w:rsid w:val="002530C0"/>
    <w:rsid w:val="0025486D"/>
    <w:rsid w:val="00256552"/>
    <w:rsid w:val="0025672E"/>
    <w:rsid w:val="0025685D"/>
    <w:rsid w:val="00256C4D"/>
    <w:rsid w:val="00260052"/>
    <w:rsid w:val="002603E8"/>
    <w:rsid w:val="00261B4F"/>
    <w:rsid w:val="00261FA2"/>
    <w:rsid w:val="002643E6"/>
    <w:rsid w:val="00264A8E"/>
    <w:rsid w:val="0026503C"/>
    <w:rsid w:val="002654CE"/>
    <w:rsid w:val="002711B4"/>
    <w:rsid w:val="00272DFF"/>
    <w:rsid w:val="002747C7"/>
    <w:rsid w:val="0027549D"/>
    <w:rsid w:val="00275A02"/>
    <w:rsid w:val="0027765F"/>
    <w:rsid w:val="00280A55"/>
    <w:rsid w:val="00280C76"/>
    <w:rsid w:val="00280DC3"/>
    <w:rsid w:val="00282432"/>
    <w:rsid w:val="00282DD3"/>
    <w:rsid w:val="00282F79"/>
    <w:rsid w:val="00284919"/>
    <w:rsid w:val="00285834"/>
    <w:rsid w:val="00291493"/>
    <w:rsid w:val="0029179E"/>
    <w:rsid w:val="00292D92"/>
    <w:rsid w:val="00293DFA"/>
    <w:rsid w:val="002956E9"/>
    <w:rsid w:val="002A08BC"/>
    <w:rsid w:val="002A08E4"/>
    <w:rsid w:val="002A1B85"/>
    <w:rsid w:val="002A577D"/>
    <w:rsid w:val="002A5AC4"/>
    <w:rsid w:val="002A6027"/>
    <w:rsid w:val="002A60AA"/>
    <w:rsid w:val="002B0666"/>
    <w:rsid w:val="002B35A2"/>
    <w:rsid w:val="002B3724"/>
    <w:rsid w:val="002B5FDD"/>
    <w:rsid w:val="002B63AC"/>
    <w:rsid w:val="002B7279"/>
    <w:rsid w:val="002B76B3"/>
    <w:rsid w:val="002C0525"/>
    <w:rsid w:val="002C089B"/>
    <w:rsid w:val="002C344E"/>
    <w:rsid w:val="002C436B"/>
    <w:rsid w:val="002C51BC"/>
    <w:rsid w:val="002C566D"/>
    <w:rsid w:val="002C7712"/>
    <w:rsid w:val="002C7D55"/>
    <w:rsid w:val="002D158F"/>
    <w:rsid w:val="002D1C21"/>
    <w:rsid w:val="002D3FE2"/>
    <w:rsid w:val="002D4B01"/>
    <w:rsid w:val="002D4B05"/>
    <w:rsid w:val="002D73BD"/>
    <w:rsid w:val="002E207E"/>
    <w:rsid w:val="002E3159"/>
    <w:rsid w:val="002E36C8"/>
    <w:rsid w:val="002E58E7"/>
    <w:rsid w:val="002F0B2B"/>
    <w:rsid w:val="002F0F2D"/>
    <w:rsid w:val="002F28DA"/>
    <w:rsid w:val="002F4BA6"/>
    <w:rsid w:val="002F4C53"/>
    <w:rsid w:val="002F695F"/>
    <w:rsid w:val="002F7B7D"/>
    <w:rsid w:val="002F7D77"/>
    <w:rsid w:val="002F7F12"/>
    <w:rsid w:val="00300249"/>
    <w:rsid w:val="00300589"/>
    <w:rsid w:val="0030352C"/>
    <w:rsid w:val="003063B8"/>
    <w:rsid w:val="003072AD"/>
    <w:rsid w:val="00310BFC"/>
    <w:rsid w:val="00311A84"/>
    <w:rsid w:val="00314D0E"/>
    <w:rsid w:val="00315E84"/>
    <w:rsid w:val="00321719"/>
    <w:rsid w:val="00322281"/>
    <w:rsid w:val="00323C68"/>
    <w:rsid w:val="00324E25"/>
    <w:rsid w:val="003263EF"/>
    <w:rsid w:val="0032790D"/>
    <w:rsid w:val="00327B56"/>
    <w:rsid w:val="00331616"/>
    <w:rsid w:val="0033290A"/>
    <w:rsid w:val="00332F0B"/>
    <w:rsid w:val="003375BA"/>
    <w:rsid w:val="00342424"/>
    <w:rsid w:val="003447EF"/>
    <w:rsid w:val="00345E29"/>
    <w:rsid w:val="0035055C"/>
    <w:rsid w:val="003508B5"/>
    <w:rsid w:val="00350A37"/>
    <w:rsid w:val="003516BF"/>
    <w:rsid w:val="00351E41"/>
    <w:rsid w:val="003574A5"/>
    <w:rsid w:val="00360B51"/>
    <w:rsid w:val="0036244E"/>
    <w:rsid w:val="00362A16"/>
    <w:rsid w:val="003639E3"/>
    <w:rsid w:val="00370934"/>
    <w:rsid w:val="00373161"/>
    <w:rsid w:val="003732D2"/>
    <w:rsid w:val="003735D5"/>
    <w:rsid w:val="00374930"/>
    <w:rsid w:val="00375647"/>
    <w:rsid w:val="003764BE"/>
    <w:rsid w:val="003775DE"/>
    <w:rsid w:val="00382CFC"/>
    <w:rsid w:val="0038367D"/>
    <w:rsid w:val="00384BAB"/>
    <w:rsid w:val="00384C0C"/>
    <w:rsid w:val="00384CF4"/>
    <w:rsid w:val="0039055C"/>
    <w:rsid w:val="00394346"/>
    <w:rsid w:val="003950CA"/>
    <w:rsid w:val="00395513"/>
    <w:rsid w:val="0039596B"/>
    <w:rsid w:val="00395EB7"/>
    <w:rsid w:val="003A0DE7"/>
    <w:rsid w:val="003A1E71"/>
    <w:rsid w:val="003A3D31"/>
    <w:rsid w:val="003A47DD"/>
    <w:rsid w:val="003A51FF"/>
    <w:rsid w:val="003A5A77"/>
    <w:rsid w:val="003A6400"/>
    <w:rsid w:val="003A69DB"/>
    <w:rsid w:val="003A7522"/>
    <w:rsid w:val="003B0843"/>
    <w:rsid w:val="003B1E09"/>
    <w:rsid w:val="003B2564"/>
    <w:rsid w:val="003B3679"/>
    <w:rsid w:val="003B3864"/>
    <w:rsid w:val="003B47A5"/>
    <w:rsid w:val="003B6A2E"/>
    <w:rsid w:val="003C0AFD"/>
    <w:rsid w:val="003C0DE8"/>
    <w:rsid w:val="003C1D26"/>
    <w:rsid w:val="003C4F5D"/>
    <w:rsid w:val="003C69D1"/>
    <w:rsid w:val="003D04BA"/>
    <w:rsid w:val="003D3F9A"/>
    <w:rsid w:val="003D6DEF"/>
    <w:rsid w:val="003E056C"/>
    <w:rsid w:val="003E1A79"/>
    <w:rsid w:val="003E7E89"/>
    <w:rsid w:val="003F0A0C"/>
    <w:rsid w:val="003F0BA0"/>
    <w:rsid w:val="003F15CD"/>
    <w:rsid w:val="003F2F0A"/>
    <w:rsid w:val="003F5EF5"/>
    <w:rsid w:val="003F6DD9"/>
    <w:rsid w:val="003F6F5C"/>
    <w:rsid w:val="003F73E8"/>
    <w:rsid w:val="00401ABF"/>
    <w:rsid w:val="00405CB9"/>
    <w:rsid w:val="00406A83"/>
    <w:rsid w:val="00411204"/>
    <w:rsid w:val="004136F9"/>
    <w:rsid w:val="00413C86"/>
    <w:rsid w:val="00416267"/>
    <w:rsid w:val="00416CA1"/>
    <w:rsid w:val="004217A2"/>
    <w:rsid w:val="00422F1A"/>
    <w:rsid w:val="00427A52"/>
    <w:rsid w:val="004321BC"/>
    <w:rsid w:val="004333BC"/>
    <w:rsid w:val="004343BC"/>
    <w:rsid w:val="00437893"/>
    <w:rsid w:val="00437AF4"/>
    <w:rsid w:val="0044083B"/>
    <w:rsid w:val="004439F2"/>
    <w:rsid w:val="00443CBA"/>
    <w:rsid w:val="0044481D"/>
    <w:rsid w:val="0044543A"/>
    <w:rsid w:val="00446DCC"/>
    <w:rsid w:val="00447E44"/>
    <w:rsid w:val="0045125E"/>
    <w:rsid w:val="0045180E"/>
    <w:rsid w:val="00451FE1"/>
    <w:rsid w:val="00452E0F"/>
    <w:rsid w:val="00454B4C"/>
    <w:rsid w:val="00454F50"/>
    <w:rsid w:val="00455108"/>
    <w:rsid w:val="00455EB8"/>
    <w:rsid w:val="004567E2"/>
    <w:rsid w:val="00456D97"/>
    <w:rsid w:val="00460CD2"/>
    <w:rsid w:val="00460E5D"/>
    <w:rsid w:val="00461162"/>
    <w:rsid w:val="00461F08"/>
    <w:rsid w:val="004620F3"/>
    <w:rsid w:val="00462197"/>
    <w:rsid w:val="00467AA2"/>
    <w:rsid w:val="00471134"/>
    <w:rsid w:val="00471FAE"/>
    <w:rsid w:val="0047257A"/>
    <w:rsid w:val="00472A21"/>
    <w:rsid w:val="00472C82"/>
    <w:rsid w:val="004735E8"/>
    <w:rsid w:val="00474AD6"/>
    <w:rsid w:val="004756D5"/>
    <w:rsid w:val="004768D1"/>
    <w:rsid w:val="0047789D"/>
    <w:rsid w:val="004779DC"/>
    <w:rsid w:val="00480EDE"/>
    <w:rsid w:val="00481A6E"/>
    <w:rsid w:val="00482ECA"/>
    <w:rsid w:val="00484E08"/>
    <w:rsid w:val="00485153"/>
    <w:rsid w:val="00487EAE"/>
    <w:rsid w:val="00490C73"/>
    <w:rsid w:val="004914E1"/>
    <w:rsid w:val="00493490"/>
    <w:rsid w:val="0049386A"/>
    <w:rsid w:val="004954A1"/>
    <w:rsid w:val="00495D31"/>
    <w:rsid w:val="004A207C"/>
    <w:rsid w:val="004A4054"/>
    <w:rsid w:val="004A5278"/>
    <w:rsid w:val="004A59C2"/>
    <w:rsid w:val="004A5FC9"/>
    <w:rsid w:val="004A6204"/>
    <w:rsid w:val="004A7125"/>
    <w:rsid w:val="004B01AA"/>
    <w:rsid w:val="004B0B9C"/>
    <w:rsid w:val="004B2A1E"/>
    <w:rsid w:val="004B3B09"/>
    <w:rsid w:val="004B44B6"/>
    <w:rsid w:val="004B4EE7"/>
    <w:rsid w:val="004B7A58"/>
    <w:rsid w:val="004C0831"/>
    <w:rsid w:val="004C085A"/>
    <w:rsid w:val="004C39A7"/>
    <w:rsid w:val="004C3A70"/>
    <w:rsid w:val="004C53CD"/>
    <w:rsid w:val="004C7714"/>
    <w:rsid w:val="004D0861"/>
    <w:rsid w:val="004D53A4"/>
    <w:rsid w:val="004D56B4"/>
    <w:rsid w:val="004D663D"/>
    <w:rsid w:val="004D6875"/>
    <w:rsid w:val="004D6A2D"/>
    <w:rsid w:val="004D6E63"/>
    <w:rsid w:val="004D7673"/>
    <w:rsid w:val="004D7C5A"/>
    <w:rsid w:val="004E02E3"/>
    <w:rsid w:val="004E0FEF"/>
    <w:rsid w:val="004E2AD8"/>
    <w:rsid w:val="004E2E56"/>
    <w:rsid w:val="004E5143"/>
    <w:rsid w:val="004E597D"/>
    <w:rsid w:val="004E5A62"/>
    <w:rsid w:val="004E7F9B"/>
    <w:rsid w:val="004F0337"/>
    <w:rsid w:val="004F4A2F"/>
    <w:rsid w:val="004F5D69"/>
    <w:rsid w:val="004F678D"/>
    <w:rsid w:val="004F744E"/>
    <w:rsid w:val="00500322"/>
    <w:rsid w:val="005020F3"/>
    <w:rsid w:val="005023F3"/>
    <w:rsid w:val="00504150"/>
    <w:rsid w:val="00505DFB"/>
    <w:rsid w:val="0050654E"/>
    <w:rsid w:val="00507090"/>
    <w:rsid w:val="0050778B"/>
    <w:rsid w:val="005115F1"/>
    <w:rsid w:val="00511A6E"/>
    <w:rsid w:val="00512018"/>
    <w:rsid w:val="005124BF"/>
    <w:rsid w:val="005124CB"/>
    <w:rsid w:val="005136E7"/>
    <w:rsid w:val="005138DD"/>
    <w:rsid w:val="00513DF3"/>
    <w:rsid w:val="00514099"/>
    <w:rsid w:val="00515CEE"/>
    <w:rsid w:val="0051645F"/>
    <w:rsid w:val="00520F49"/>
    <w:rsid w:val="005235B5"/>
    <w:rsid w:val="005243DA"/>
    <w:rsid w:val="00524B5B"/>
    <w:rsid w:val="005253B8"/>
    <w:rsid w:val="005257E0"/>
    <w:rsid w:val="0052621D"/>
    <w:rsid w:val="00527020"/>
    <w:rsid w:val="00527811"/>
    <w:rsid w:val="00527972"/>
    <w:rsid w:val="00530260"/>
    <w:rsid w:val="00531D00"/>
    <w:rsid w:val="00533D96"/>
    <w:rsid w:val="00534208"/>
    <w:rsid w:val="00535FA4"/>
    <w:rsid w:val="00536C58"/>
    <w:rsid w:val="005378ED"/>
    <w:rsid w:val="00540CEF"/>
    <w:rsid w:val="00540F92"/>
    <w:rsid w:val="00542C3D"/>
    <w:rsid w:val="005452B0"/>
    <w:rsid w:val="00545356"/>
    <w:rsid w:val="0054691E"/>
    <w:rsid w:val="00551E99"/>
    <w:rsid w:val="00552660"/>
    <w:rsid w:val="005555AF"/>
    <w:rsid w:val="00556435"/>
    <w:rsid w:val="0055683F"/>
    <w:rsid w:val="00557B0D"/>
    <w:rsid w:val="00557C28"/>
    <w:rsid w:val="00560C66"/>
    <w:rsid w:val="0056123A"/>
    <w:rsid w:val="00561974"/>
    <w:rsid w:val="005624D8"/>
    <w:rsid w:val="0056579D"/>
    <w:rsid w:val="00567EE7"/>
    <w:rsid w:val="00570CC8"/>
    <w:rsid w:val="00572171"/>
    <w:rsid w:val="00572CAE"/>
    <w:rsid w:val="0057363F"/>
    <w:rsid w:val="005747A1"/>
    <w:rsid w:val="005776BE"/>
    <w:rsid w:val="00577DFF"/>
    <w:rsid w:val="00577E86"/>
    <w:rsid w:val="00580F65"/>
    <w:rsid w:val="0058444D"/>
    <w:rsid w:val="005845C7"/>
    <w:rsid w:val="00584F06"/>
    <w:rsid w:val="005878A4"/>
    <w:rsid w:val="00587C6D"/>
    <w:rsid w:val="00590E52"/>
    <w:rsid w:val="00591370"/>
    <w:rsid w:val="005916FA"/>
    <w:rsid w:val="00593B1D"/>
    <w:rsid w:val="00593F3B"/>
    <w:rsid w:val="00594BCA"/>
    <w:rsid w:val="005954E3"/>
    <w:rsid w:val="005969E8"/>
    <w:rsid w:val="005A0839"/>
    <w:rsid w:val="005A093F"/>
    <w:rsid w:val="005A3A1C"/>
    <w:rsid w:val="005A3E92"/>
    <w:rsid w:val="005A5603"/>
    <w:rsid w:val="005A6CF1"/>
    <w:rsid w:val="005B08D0"/>
    <w:rsid w:val="005B20E1"/>
    <w:rsid w:val="005B23D8"/>
    <w:rsid w:val="005B43B2"/>
    <w:rsid w:val="005B5A67"/>
    <w:rsid w:val="005B6204"/>
    <w:rsid w:val="005B7FB9"/>
    <w:rsid w:val="005C013D"/>
    <w:rsid w:val="005C0FFD"/>
    <w:rsid w:val="005C3A6D"/>
    <w:rsid w:val="005C3EBD"/>
    <w:rsid w:val="005C3F61"/>
    <w:rsid w:val="005C4110"/>
    <w:rsid w:val="005C48A2"/>
    <w:rsid w:val="005C4B9D"/>
    <w:rsid w:val="005C52BE"/>
    <w:rsid w:val="005C5339"/>
    <w:rsid w:val="005C56A5"/>
    <w:rsid w:val="005C6432"/>
    <w:rsid w:val="005C72AC"/>
    <w:rsid w:val="005D1417"/>
    <w:rsid w:val="005D296E"/>
    <w:rsid w:val="005D32BE"/>
    <w:rsid w:val="005D5595"/>
    <w:rsid w:val="005D7619"/>
    <w:rsid w:val="005E19B1"/>
    <w:rsid w:val="005E1BFC"/>
    <w:rsid w:val="005E215C"/>
    <w:rsid w:val="005E3695"/>
    <w:rsid w:val="005E7B02"/>
    <w:rsid w:val="005E7EAF"/>
    <w:rsid w:val="005F02B2"/>
    <w:rsid w:val="005F054F"/>
    <w:rsid w:val="005F0ED9"/>
    <w:rsid w:val="005F15AA"/>
    <w:rsid w:val="005F28FF"/>
    <w:rsid w:val="005F58F5"/>
    <w:rsid w:val="005F5E2E"/>
    <w:rsid w:val="005F6B89"/>
    <w:rsid w:val="005F7944"/>
    <w:rsid w:val="00600A05"/>
    <w:rsid w:val="006011BC"/>
    <w:rsid w:val="00601DE3"/>
    <w:rsid w:val="006047E8"/>
    <w:rsid w:val="00605350"/>
    <w:rsid w:val="00605BEE"/>
    <w:rsid w:val="00606396"/>
    <w:rsid w:val="006072C1"/>
    <w:rsid w:val="00610651"/>
    <w:rsid w:val="006116AC"/>
    <w:rsid w:val="00611D5D"/>
    <w:rsid w:val="00611DBF"/>
    <w:rsid w:val="00612993"/>
    <w:rsid w:val="00613FD0"/>
    <w:rsid w:val="00616AD5"/>
    <w:rsid w:val="00616B9C"/>
    <w:rsid w:val="00622F52"/>
    <w:rsid w:val="00623CD6"/>
    <w:rsid w:val="00624AD5"/>
    <w:rsid w:val="00624F3F"/>
    <w:rsid w:val="006266D5"/>
    <w:rsid w:val="0062670C"/>
    <w:rsid w:val="0062676D"/>
    <w:rsid w:val="006274A5"/>
    <w:rsid w:val="00630DCF"/>
    <w:rsid w:val="00633ADA"/>
    <w:rsid w:val="00633F2B"/>
    <w:rsid w:val="00633F84"/>
    <w:rsid w:val="00634EA7"/>
    <w:rsid w:val="006407A2"/>
    <w:rsid w:val="0064653B"/>
    <w:rsid w:val="00650494"/>
    <w:rsid w:val="0065157F"/>
    <w:rsid w:val="00651653"/>
    <w:rsid w:val="0065320D"/>
    <w:rsid w:val="0065699E"/>
    <w:rsid w:val="00656FA1"/>
    <w:rsid w:val="0066137A"/>
    <w:rsid w:val="0066192B"/>
    <w:rsid w:val="00661A60"/>
    <w:rsid w:val="00662193"/>
    <w:rsid w:val="00662858"/>
    <w:rsid w:val="00662D56"/>
    <w:rsid w:val="00665B08"/>
    <w:rsid w:val="00667826"/>
    <w:rsid w:val="00670383"/>
    <w:rsid w:val="00670FF0"/>
    <w:rsid w:val="00671792"/>
    <w:rsid w:val="006735B4"/>
    <w:rsid w:val="00674B69"/>
    <w:rsid w:val="00676283"/>
    <w:rsid w:val="00676BE4"/>
    <w:rsid w:val="006777A9"/>
    <w:rsid w:val="00677A06"/>
    <w:rsid w:val="00681395"/>
    <w:rsid w:val="006818B2"/>
    <w:rsid w:val="00681AF1"/>
    <w:rsid w:val="00683E6C"/>
    <w:rsid w:val="00683F77"/>
    <w:rsid w:val="0068432A"/>
    <w:rsid w:val="0068459A"/>
    <w:rsid w:val="00684BDE"/>
    <w:rsid w:val="006868BF"/>
    <w:rsid w:val="006871C2"/>
    <w:rsid w:val="00687B3F"/>
    <w:rsid w:val="006911F8"/>
    <w:rsid w:val="00692F14"/>
    <w:rsid w:val="00693AAA"/>
    <w:rsid w:val="00694DE2"/>
    <w:rsid w:val="00695082"/>
    <w:rsid w:val="00695F62"/>
    <w:rsid w:val="0069779F"/>
    <w:rsid w:val="00697808"/>
    <w:rsid w:val="006A0874"/>
    <w:rsid w:val="006A1BC9"/>
    <w:rsid w:val="006A20A7"/>
    <w:rsid w:val="006A2834"/>
    <w:rsid w:val="006A2C7D"/>
    <w:rsid w:val="006A332E"/>
    <w:rsid w:val="006A47DE"/>
    <w:rsid w:val="006A4D6C"/>
    <w:rsid w:val="006A59F0"/>
    <w:rsid w:val="006A62F0"/>
    <w:rsid w:val="006B059F"/>
    <w:rsid w:val="006B095F"/>
    <w:rsid w:val="006B1A7A"/>
    <w:rsid w:val="006B2E51"/>
    <w:rsid w:val="006B4013"/>
    <w:rsid w:val="006B4521"/>
    <w:rsid w:val="006B5921"/>
    <w:rsid w:val="006B5CC8"/>
    <w:rsid w:val="006B6E32"/>
    <w:rsid w:val="006B705E"/>
    <w:rsid w:val="006B79D4"/>
    <w:rsid w:val="006C15C0"/>
    <w:rsid w:val="006C1BD9"/>
    <w:rsid w:val="006C1F07"/>
    <w:rsid w:val="006C2C8B"/>
    <w:rsid w:val="006C3478"/>
    <w:rsid w:val="006C36BC"/>
    <w:rsid w:val="006C430A"/>
    <w:rsid w:val="006C4EAB"/>
    <w:rsid w:val="006C58F1"/>
    <w:rsid w:val="006C613C"/>
    <w:rsid w:val="006C6E57"/>
    <w:rsid w:val="006D05AF"/>
    <w:rsid w:val="006D268B"/>
    <w:rsid w:val="006D2E2C"/>
    <w:rsid w:val="006D312A"/>
    <w:rsid w:val="006D3A20"/>
    <w:rsid w:val="006D52FD"/>
    <w:rsid w:val="006D63F7"/>
    <w:rsid w:val="006E116C"/>
    <w:rsid w:val="006E23A8"/>
    <w:rsid w:val="006E307B"/>
    <w:rsid w:val="006E41B6"/>
    <w:rsid w:val="006E4EA4"/>
    <w:rsid w:val="006E5345"/>
    <w:rsid w:val="006E59D2"/>
    <w:rsid w:val="006E5DAD"/>
    <w:rsid w:val="006E619A"/>
    <w:rsid w:val="006E729D"/>
    <w:rsid w:val="006E73C6"/>
    <w:rsid w:val="006E747A"/>
    <w:rsid w:val="006E7D10"/>
    <w:rsid w:val="006E7EA8"/>
    <w:rsid w:val="006F0FC6"/>
    <w:rsid w:val="006F1F4E"/>
    <w:rsid w:val="006F3184"/>
    <w:rsid w:val="006F370A"/>
    <w:rsid w:val="006F5C85"/>
    <w:rsid w:val="00700D84"/>
    <w:rsid w:val="007027ED"/>
    <w:rsid w:val="00702830"/>
    <w:rsid w:val="00703147"/>
    <w:rsid w:val="00703442"/>
    <w:rsid w:val="00703F56"/>
    <w:rsid w:val="0070400D"/>
    <w:rsid w:val="0070444A"/>
    <w:rsid w:val="00704732"/>
    <w:rsid w:val="00705041"/>
    <w:rsid w:val="00706716"/>
    <w:rsid w:val="0070674C"/>
    <w:rsid w:val="007111EC"/>
    <w:rsid w:val="00712271"/>
    <w:rsid w:val="00713AB2"/>
    <w:rsid w:val="0071582C"/>
    <w:rsid w:val="00716376"/>
    <w:rsid w:val="00716528"/>
    <w:rsid w:val="007201BC"/>
    <w:rsid w:val="0072193D"/>
    <w:rsid w:val="0072312A"/>
    <w:rsid w:val="00724FD1"/>
    <w:rsid w:val="007250D7"/>
    <w:rsid w:val="00727D83"/>
    <w:rsid w:val="00730049"/>
    <w:rsid w:val="00730412"/>
    <w:rsid w:val="00730444"/>
    <w:rsid w:val="007310B1"/>
    <w:rsid w:val="0073114B"/>
    <w:rsid w:val="007337FA"/>
    <w:rsid w:val="007343B7"/>
    <w:rsid w:val="00734878"/>
    <w:rsid w:val="007349F0"/>
    <w:rsid w:val="00736966"/>
    <w:rsid w:val="0074046A"/>
    <w:rsid w:val="00740F2A"/>
    <w:rsid w:val="0074142F"/>
    <w:rsid w:val="00741493"/>
    <w:rsid w:val="007429F5"/>
    <w:rsid w:val="00742A8D"/>
    <w:rsid w:val="007438C4"/>
    <w:rsid w:val="00745E01"/>
    <w:rsid w:val="007503D5"/>
    <w:rsid w:val="00752892"/>
    <w:rsid w:val="00753F5A"/>
    <w:rsid w:val="007554BF"/>
    <w:rsid w:val="00755DC9"/>
    <w:rsid w:val="007561FB"/>
    <w:rsid w:val="00757116"/>
    <w:rsid w:val="0075718E"/>
    <w:rsid w:val="007576DC"/>
    <w:rsid w:val="00760927"/>
    <w:rsid w:val="00761C17"/>
    <w:rsid w:val="007622CB"/>
    <w:rsid w:val="00763CEA"/>
    <w:rsid w:val="00764175"/>
    <w:rsid w:val="007666B6"/>
    <w:rsid w:val="007708B9"/>
    <w:rsid w:val="00776025"/>
    <w:rsid w:val="00776767"/>
    <w:rsid w:val="007768B0"/>
    <w:rsid w:val="00781828"/>
    <w:rsid w:val="00782707"/>
    <w:rsid w:val="00782D7E"/>
    <w:rsid w:val="00783EE3"/>
    <w:rsid w:val="00785777"/>
    <w:rsid w:val="00787A6F"/>
    <w:rsid w:val="00790547"/>
    <w:rsid w:val="00790699"/>
    <w:rsid w:val="00791680"/>
    <w:rsid w:val="007921FA"/>
    <w:rsid w:val="00793C8E"/>
    <w:rsid w:val="00794ADE"/>
    <w:rsid w:val="00796F49"/>
    <w:rsid w:val="007A0CA6"/>
    <w:rsid w:val="007A0E41"/>
    <w:rsid w:val="007A1207"/>
    <w:rsid w:val="007A2449"/>
    <w:rsid w:val="007A2625"/>
    <w:rsid w:val="007A3E03"/>
    <w:rsid w:val="007A5811"/>
    <w:rsid w:val="007A5D21"/>
    <w:rsid w:val="007A68B1"/>
    <w:rsid w:val="007A6F5C"/>
    <w:rsid w:val="007B158E"/>
    <w:rsid w:val="007B2A87"/>
    <w:rsid w:val="007B5453"/>
    <w:rsid w:val="007B6C6E"/>
    <w:rsid w:val="007C095A"/>
    <w:rsid w:val="007C0F6C"/>
    <w:rsid w:val="007C2C87"/>
    <w:rsid w:val="007C44CE"/>
    <w:rsid w:val="007C4C89"/>
    <w:rsid w:val="007C4D16"/>
    <w:rsid w:val="007C5732"/>
    <w:rsid w:val="007C7551"/>
    <w:rsid w:val="007C7977"/>
    <w:rsid w:val="007D0061"/>
    <w:rsid w:val="007D0E36"/>
    <w:rsid w:val="007D15E4"/>
    <w:rsid w:val="007D1E48"/>
    <w:rsid w:val="007D2123"/>
    <w:rsid w:val="007D37AC"/>
    <w:rsid w:val="007D3FF2"/>
    <w:rsid w:val="007D69C9"/>
    <w:rsid w:val="007D7307"/>
    <w:rsid w:val="007D788B"/>
    <w:rsid w:val="007E0034"/>
    <w:rsid w:val="007E12EB"/>
    <w:rsid w:val="007E58C7"/>
    <w:rsid w:val="007E62BE"/>
    <w:rsid w:val="007E6636"/>
    <w:rsid w:val="007E6786"/>
    <w:rsid w:val="007E7249"/>
    <w:rsid w:val="007F1888"/>
    <w:rsid w:val="007F244A"/>
    <w:rsid w:val="007F70FC"/>
    <w:rsid w:val="007F78E0"/>
    <w:rsid w:val="008017BD"/>
    <w:rsid w:val="00805200"/>
    <w:rsid w:val="0080632B"/>
    <w:rsid w:val="00810332"/>
    <w:rsid w:val="008103A2"/>
    <w:rsid w:val="00811464"/>
    <w:rsid w:val="00811D52"/>
    <w:rsid w:val="00812AD5"/>
    <w:rsid w:val="00815B9F"/>
    <w:rsid w:val="00816C7D"/>
    <w:rsid w:val="008208FF"/>
    <w:rsid w:val="00821E94"/>
    <w:rsid w:val="00822D3A"/>
    <w:rsid w:val="00822D9A"/>
    <w:rsid w:val="008267B0"/>
    <w:rsid w:val="00826CCE"/>
    <w:rsid w:val="0082765D"/>
    <w:rsid w:val="00830FC2"/>
    <w:rsid w:val="008320D1"/>
    <w:rsid w:val="00833762"/>
    <w:rsid w:val="00833C94"/>
    <w:rsid w:val="00834A90"/>
    <w:rsid w:val="00835560"/>
    <w:rsid w:val="00835576"/>
    <w:rsid w:val="00836108"/>
    <w:rsid w:val="00836864"/>
    <w:rsid w:val="00840ED4"/>
    <w:rsid w:val="00841BA6"/>
    <w:rsid w:val="008441BC"/>
    <w:rsid w:val="0084518C"/>
    <w:rsid w:val="008466D3"/>
    <w:rsid w:val="00846A6B"/>
    <w:rsid w:val="008472EF"/>
    <w:rsid w:val="00850B66"/>
    <w:rsid w:val="008533CD"/>
    <w:rsid w:val="00853F14"/>
    <w:rsid w:val="008556BB"/>
    <w:rsid w:val="00855E6D"/>
    <w:rsid w:val="008573FD"/>
    <w:rsid w:val="0085795A"/>
    <w:rsid w:val="00861241"/>
    <w:rsid w:val="008614CB"/>
    <w:rsid w:val="0086253F"/>
    <w:rsid w:val="0086293F"/>
    <w:rsid w:val="00862A84"/>
    <w:rsid w:val="0086450B"/>
    <w:rsid w:val="0086607B"/>
    <w:rsid w:val="008661CE"/>
    <w:rsid w:val="008664B8"/>
    <w:rsid w:val="008677D8"/>
    <w:rsid w:val="008723D5"/>
    <w:rsid w:val="0087408B"/>
    <w:rsid w:val="008743F6"/>
    <w:rsid w:val="00875661"/>
    <w:rsid w:val="008757AE"/>
    <w:rsid w:val="00876165"/>
    <w:rsid w:val="00876696"/>
    <w:rsid w:val="00876D02"/>
    <w:rsid w:val="0087717F"/>
    <w:rsid w:val="0087778B"/>
    <w:rsid w:val="00880581"/>
    <w:rsid w:val="008838A5"/>
    <w:rsid w:val="00884820"/>
    <w:rsid w:val="0088492A"/>
    <w:rsid w:val="00885062"/>
    <w:rsid w:val="0088556B"/>
    <w:rsid w:val="0088577A"/>
    <w:rsid w:val="00887489"/>
    <w:rsid w:val="0089055F"/>
    <w:rsid w:val="008919AD"/>
    <w:rsid w:val="008924E5"/>
    <w:rsid w:val="0089428A"/>
    <w:rsid w:val="00895CC4"/>
    <w:rsid w:val="00895CD5"/>
    <w:rsid w:val="00895DCE"/>
    <w:rsid w:val="00896F3C"/>
    <w:rsid w:val="008A1752"/>
    <w:rsid w:val="008A1817"/>
    <w:rsid w:val="008A2B9F"/>
    <w:rsid w:val="008A2F6B"/>
    <w:rsid w:val="008A3272"/>
    <w:rsid w:val="008A3BEA"/>
    <w:rsid w:val="008A4366"/>
    <w:rsid w:val="008A69C5"/>
    <w:rsid w:val="008A6D85"/>
    <w:rsid w:val="008A7681"/>
    <w:rsid w:val="008B1BE1"/>
    <w:rsid w:val="008B1F94"/>
    <w:rsid w:val="008B2A42"/>
    <w:rsid w:val="008B3413"/>
    <w:rsid w:val="008B4498"/>
    <w:rsid w:val="008B7D83"/>
    <w:rsid w:val="008C2435"/>
    <w:rsid w:val="008C32DD"/>
    <w:rsid w:val="008C3B2B"/>
    <w:rsid w:val="008C3D1D"/>
    <w:rsid w:val="008C4A13"/>
    <w:rsid w:val="008D29D6"/>
    <w:rsid w:val="008D55C3"/>
    <w:rsid w:val="008D5FE5"/>
    <w:rsid w:val="008D764F"/>
    <w:rsid w:val="008D7BB1"/>
    <w:rsid w:val="008D7E80"/>
    <w:rsid w:val="008E293F"/>
    <w:rsid w:val="008E2CB7"/>
    <w:rsid w:val="008E44D8"/>
    <w:rsid w:val="008E4DAE"/>
    <w:rsid w:val="008E6671"/>
    <w:rsid w:val="008E6AC2"/>
    <w:rsid w:val="008E7CB3"/>
    <w:rsid w:val="008F2010"/>
    <w:rsid w:val="008F2069"/>
    <w:rsid w:val="008F2B44"/>
    <w:rsid w:val="008F2B4F"/>
    <w:rsid w:val="008F38B5"/>
    <w:rsid w:val="008F3924"/>
    <w:rsid w:val="008F538B"/>
    <w:rsid w:val="008F5CB0"/>
    <w:rsid w:val="008F5DDF"/>
    <w:rsid w:val="008F6067"/>
    <w:rsid w:val="008F719B"/>
    <w:rsid w:val="008F7BD1"/>
    <w:rsid w:val="0090041A"/>
    <w:rsid w:val="00905ADF"/>
    <w:rsid w:val="00905F07"/>
    <w:rsid w:val="0090650B"/>
    <w:rsid w:val="00907003"/>
    <w:rsid w:val="00907853"/>
    <w:rsid w:val="00910C9C"/>
    <w:rsid w:val="0091148B"/>
    <w:rsid w:val="00912325"/>
    <w:rsid w:val="009130CD"/>
    <w:rsid w:val="0091324B"/>
    <w:rsid w:val="0091423C"/>
    <w:rsid w:val="009147DA"/>
    <w:rsid w:val="00915D5B"/>
    <w:rsid w:val="00916A94"/>
    <w:rsid w:val="0091780F"/>
    <w:rsid w:val="009222D8"/>
    <w:rsid w:val="00922352"/>
    <w:rsid w:val="00923B01"/>
    <w:rsid w:val="00925238"/>
    <w:rsid w:val="00926429"/>
    <w:rsid w:val="0092642B"/>
    <w:rsid w:val="00927164"/>
    <w:rsid w:val="00927DDE"/>
    <w:rsid w:val="00930193"/>
    <w:rsid w:val="00930D2A"/>
    <w:rsid w:val="0093153E"/>
    <w:rsid w:val="00931DEB"/>
    <w:rsid w:val="009473DD"/>
    <w:rsid w:val="00947866"/>
    <w:rsid w:val="00950AC3"/>
    <w:rsid w:val="009514B8"/>
    <w:rsid w:val="00951DAF"/>
    <w:rsid w:val="00954A5A"/>
    <w:rsid w:val="009553C8"/>
    <w:rsid w:val="00957D2F"/>
    <w:rsid w:val="00961534"/>
    <w:rsid w:val="00963047"/>
    <w:rsid w:val="0096525B"/>
    <w:rsid w:val="00966865"/>
    <w:rsid w:val="00967D0D"/>
    <w:rsid w:val="00967D1C"/>
    <w:rsid w:val="00970AEA"/>
    <w:rsid w:val="009728FF"/>
    <w:rsid w:val="0097367D"/>
    <w:rsid w:val="00974B5B"/>
    <w:rsid w:val="00976E32"/>
    <w:rsid w:val="0097737F"/>
    <w:rsid w:val="009774F2"/>
    <w:rsid w:val="00977522"/>
    <w:rsid w:val="00977965"/>
    <w:rsid w:val="0098013B"/>
    <w:rsid w:val="009808D7"/>
    <w:rsid w:val="0098272E"/>
    <w:rsid w:val="00983123"/>
    <w:rsid w:val="00983424"/>
    <w:rsid w:val="00985BBC"/>
    <w:rsid w:val="00991B06"/>
    <w:rsid w:val="009924F3"/>
    <w:rsid w:val="009925EA"/>
    <w:rsid w:val="00993E5D"/>
    <w:rsid w:val="00994397"/>
    <w:rsid w:val="00995B6B"/>
    <w:rsid w:val="00995ED4"/>
    <w:rsid w:val="00996E7A"/>
    <w:rsid w:val="00997AE1"/>
    <w:rsid w:val="009A1A05"/>
    <w:rsid w:val="009A23C7"/>
    <w:rsid w:val="009A2CE0"/>
    <w:rsid w:val="009A3A5F"/>
    <w:rsid w:val="009A5E0A"/>
    <w:rsid w:val="009A6F09"/>
    <w:rsid w:val="009A7FF1"/>
    <w:rsid w:val="009B0EBF"/>
    <w:rsid w:val="009B132C"/>
    <w:rsid w:val="009B1439"/>
    <w:rsid w:val="009B1C27"/>
    <w:rsid w:val="009B27AA"/>
    <w:rsid w:val="009B2AB4"/>
    <w:rsid w:val="009B54E6"/>
    <w:rsid w:val="009B5D0E"/>
    <w:rsid w:val="009B79C1"/>
    <w:rsid w:val="009B7A8A"/>
    <w:rsid w:val="009C0D6B"/>
    <w:rsid w:val="009C1FA7"/>
    <w:rsid w:val="009C505B"/>
    <w:rsid w:val="009C661F"/>
    <w:rsid w:val="009C6872"/>
    <w:rsid w:val="009C6B1A"/>
    <w:rsid w:val="009C6FCF"/>
    <w:rsid w:val="009D1530"/>
    <w:rsid w:val="009D17AF"/>
    <w:rsid w:val="009D3E58"/>
    <w:rsid w:val="009D43B7"/>
    <w:rsid w:val="009D4E7B"/>
    <w:rsid w:val="009D4F45"/>
    <w:rsid w:val="009D60FF"/>
    <w:rsid w:val="009D7306"/>
    <w:rsid w:val="009E1B88"/>
    <w:rsid w:val="009E4493"/>
    <w:rsid w:val="009E74BC"/>
    <w:rsid w:val="009E762C"/>
    <w:rsid w:val="009E7F9A"/>
    <w:rsid w:val="009F021E"/>
    <w:rsid w:val="009F10E8"/>
    <w:rsid w:val="009F18EA"/>
    <w:rsid w:val="009F39C8"/>
    <w:rsid w:val="009F4081"/>
    <w:rsid w:val="009F4258"/>
    <w:rsid w:val="009F5AC7"/>
    <w:rsid w:val="009F7303"/>
    <w:rsid w:val="00A00C5B"/>
    <w:rsid w:val="00A014BA"/>
    <w:rsid w:val="00A0233E"/>
    <w:rsid w:val="00A02ACB"/>
    <w:rsid w:val="00A035BB"/>
    <w:rsid w:val="00A038B7"/>
    <w:rsid w:val="00A03CA9"/>
    <w:rsid w:val="00A04165"/>
    <w:rsid w:val="00A045ED"/>
    <w:rsid w:val="00A05264"/>
    <w:rsid w:val="00A06C18"/>
    <w:rsid w:val="00A06D3C"/>
    <w:rsid w:val="00A07542"/>
    <w:rsid w:val="00A10E4E"/>
    <w:rsid w:val="00A10E73"/>
    <w:rsid w:val="00A1300C"/>
    <w:rsid w:val="00A14C64"/>
    <w:rsid w:val="00A15570"/>
    <w:rsid w:val="00A1644E"/>
    <w:rsid w:val="00A1792A"/>
    <w:rsid w:val="00A205F7"/>
    <w:rsid w:val="00A2077F"/>
    <w:rsid w:val="00A20D2E"/>
    <w:rsid w:val="00A23960"/>
    <w:rsid w:val="00A24EB8"/>
    <w:rsid w:val="00A271E3"/>
    <w:rsid w:val="00A27A33"/>
    <w:rsid w:val="00A30253"/>
    <w:rsid w:val="00A30FC9"/>
    <w:rsid w:val="00A311C6"/>
    <w:rsid w:val="00A3167A"/>
    <w:rsid w:val="00A32F10"/>
    <w:rsid w:val="00A3309E"/>
    <w:rsid w:val="00A344A4"/>
    <w:rsid w:val="00A34862"/>
    <w:rsid w:val="00A36E01"/>
    <w:rsid w:val="00A37674"/>
    <w:rsid w:val="00A402BF"/>
    <w:rsid w:val="00A40D87"/>
    <w:rsid w:val="00A41351"/>
    <w:rsid w:val="00A41C41"/>
    <w:rsid w:val="00A42D10"/>
    <w:rsid w:val="00A45857"/>
    <w:rsid w:val="00A45EC2"/>
    <w:rsid w:val="00A466A5"/>
    <w:rsid w:val="00A47E7B"/>
    <w:rsid w:val="00A51D99"/>
    <w:rsid w:val="00A525CD"/>
    <w:rsid w:val="00A545F1"/>
    <w:rsid w:val="00A56760"/>
    <w:rsid w:val="00A57375"/>
    <w:rsid w:val="00A577C2"/>
    <w:rsid w:val="00A57A5C"/>
    <w:rsid w:val="00A63558"/>
    <w:rsid w:val="00A63C1F"/>
    <w:rsid w:val="00A675AD"/>
    <w:rsid w:val="00A70D8B"/>
    <w:rsid w:val="00A72B9F"/>
    <w:rsid w:val="00A7440E"/>
    <w:rsid w:val="00A750DB"/>
    <w:rsid w:val="00A8056E"/>
    <w:rsid w:val="00A821EE"/>
    <w:rsid w:val="00A829D4"/>
    <w:rsid w:val="00A82A8F"/>
    <w:rsid w:val="00A837A8"/>
    <w:rsid w:val="00A8575F"/>
    <w:rsid w:val="00A85D6F"/>
    <w:rsid w:val="00A86839"/>
    <w:rsid w:val="00A86B04"/>
    <w:rsid w:val="00A870F5"/>
    <w:rsid w:val="00A913A3"/>
    <w:rsid w:val="00A929EF"/>
    <w:rsid w:val="00A92BD7"/>
    <w:rsid w:val="00A94433"/>
    <w:rsid w:val="00A95835"/>
    <w:rsid w:val="00A976D8"/>
    <w:rsid w:val="00AA11DD"/>
    <w:rsid w:val="00AA343E"/>
    <w:rsid w:val="00AA3FF4"/>
    <w:rsid w:val="00AA4C0E"/>
    <w:rsid w:val="00AA5343"/>
    <w:rsid w:val="00AA78E9"/>
    <w:rsid w:val="00AA79B9"/>
    <w:rsid w:val="00AB3D89"/>
    <w:rsid w:val="00AB4498"/>
    <w:rsid w:val="00AB5D7F"/>
    <w:rsid w:val="00AB640A"/>
    <w:rsid w:val="00AB6B30"/>
    <w:rsid w:val="00AC1198"/>
    <w:rsid w:val="00AC2DCD"/>
    <w:rsid w:val="00AC49F3"/>
    <w:rsid w:val="00AC4B72"/>
    <w:rsid w:val="00AC4E78"/>
    <w:rsid w:val="00AC721F"/>
    <w:rsid w:val="00AC7384"/>
    <w:rsid w:val="00AD1551"/>
    <w:rsid w:val="00AD1CB0"/>
    <w:rsid w:val="00AD297E"/>
    <w:rsid w:val="00AD35B8"/>
    <w:rsid w:val="00AD3B50"/>
    <w:rsid w:val="00AD53ED"/>
    <w:rsid w:val="00AD5BD7"/>
    <w:rsid w:val="00AD5BE5"/>
    <w:rsid w:val="00AD6451"/>
    <w:rsid w:val="00AD677F"/>
    <w:rsid w:val="00AD78DA"/>
    <w:rsid w:val="00AE00EA"/>
    <w:rsid w:val="00AE094F"/>
    <w:rsid w:val="00AE0995"/>
    <w:rsid w:val="00AE1D1D"/>
    <w:rsid w:val="00AE1FF3"/>
    <w:rsid w:val="00AE4151"/>
    <w:rsid w:val="00AE4DA4"/>
    <w:rsid w:val="00AE5228"/>
    <w:rsid w:val="00AE7E81"/>
    <w:rsid w:val="00AF4303"/>
    <w:rsid w:val="00B00508"/>
    <w:rsid w:val="00B00E94"/>
    <w:rsid w:val="00B01F46"/>
    <w:rsid w:val="00B02095"/>
    <w:rsid w:val="00B02DAE"/>
    <w:rsid w:val="00B04E2A"/>
    <w:rsid w:val="00B05A68"/>
    <w:rsid w:val="00B06782"/>
    <w:rsid w:val="00B0679D"/>
    <w:rsid w:val="00B0727E"/>
    <w:rsid w:val="00B100AF"/>
    <w:rsid w:val="00B105C3"/>
    <w:rsid w:val="00B10616"/>
    <w:rsid w:val="00B11C54"/>
    <w:rsid w:val="00B12D4B"/>
    <w:rsid w:val="00B13326"/>
    <w:rsid w:val="00B1530E"/>
    <w:rsid w:val="00B158BE"/>
    <w:rsid w:val="00B15CEA"/>
    <w:rsid w:val="00B162B4"/>
    <w:rsid w:val="00B1667E"/>
    <w:rsid w:val="00B17345"/>
    <w:rsid w:val="00B174A5"/>
    <w:rsid w:val="00B20831"/>
    <w:rsid w:val="00B21C74"/>
    <w:rsid w:val="00B21E75"/>
    <w:rsid w:val="00B260DB"/>
    <w:rsid w:val="00B325AA"/>
    <w:rsid w:val="00B32EE8"/>
    <w:rsid w:val="00B35DA5"/>
    <w:rsid w:val="00B368ED"/>
    <w:rsid w:val="00B36F63"/>
    <w:rsid w:val="00B36F86"/>
    <w:rsid w:val="00B4043D"/>
    <w:rsid w:val="00B40605"/>
    <w:rsid w:val="00B47EC1"/>
    <w:rsid w:val="00B53A47"/>
    <w:rsid w:val="00B546F1"/>
    <w:rsid w:val="00B555CE"/>
    <w:rsid w:val="00B55812"/>
    <w:rsid w:val="00B57378"/>
    <w:rsid w:val="00B573F0"/>
    <w:rsid w:val="00B574B4"/>
    <w:rsid w:val="00B61FE0"/>
    <w:rsid w:val="00B630FC"/>
    <w:rsid w:val="00B6390E"/>
    <w:rsid w:val="00B6573D"/>
    <w:rsid w:val="00B659CB"/>
    <w:rsid w:val="00B66392"/>
    <w:rsid w:val="00B67B2C"/>
    <w:rsid w:val="00B70663"/>
    <w:rsid w:val="00B7179B"/>
    <w:rsid w:val="00B724D9"/>
    <w:rsid w:val="00B7275F"/>
    <w:rsid w:val="00B73134"/>
    <w:rsid w:val="00B7472E"/>
    <w:rsid w:val="00B7510D"/>
    <w:rsid w:val="00B75297"/>
    <w:rsid w:val="00B7744F"/>
    <w:rsid w:val="00B775FF"/>
    <w:rsid w:val="00B77A7F"/>
    <w:rsid w:val="00B802A0"/>
    <w:rsid w:val="00B80A01"/>
    <w:rsid w:val="00B86067"/>
    <w:rsid w:val="00B8637F"/>
    <w:rsid w:val="00B863E7"/>
    <w:rsid w:val="00B871B5"/>
    <w:rsid w:val="00B87B05"/>
    <w:rsid w:val="00B90CEA"/>
    <w:rsid w:val="00B9215B"/>
    <w:rsid w:val="00B92BE2"/>
    <w:rsid w:val="00BA0354"/>
    <w:rsid w:val="00BA17BB"/>
    <w:rsid w:val="00BA22B9"/>
    <w:rsid w:val="00BA5351"/>
    <w:rsid w:val="00BA5C70"/>
    <w:rsid w:val="00BA5CEA"/>
    <w:rsid w:val="00BA63FA"/>
    <w:rsid w:val="00BB0381"/>
    <w:rsid w:val="00BB047F"/>
    <w:rsid w:val="00BB0CCB"/>
    <w:rsid w:val="00BB0F46"/>
    <w:rsid w:val="00BB1836"/>
    <w:rsid w:val="00BB5CFA"/>
    <w:rsid w:val="00BB6B23"/>
    <w:rsid w:val="00BC0F65"/>
    <w:rsid w:val="00BC1E1C"/>
    <w:rsid w:val="00BC53D6"/>
    <w:rsid w:val="00BC755D"/>
    <w:rsid w:val="00BD0416"/>
    <w:rsid w:val="00BE1317"/>
    <w:rsid w:val="00BE2EC9"/>
    <w:rsid w:val="00BE3419"/>
    <w:rsid w:val="00BE794D"/>
    <w:rsid w:val="00BE7C97"/>
    <w:rsid w:val="00BF0FBC"/>
    <w:rsid w:val="00BF14D3"/>
    <w:rsid w:val="00BF1B8C"/>
    <w:rsid w:val="00BF3105"/>
    <w:rsid w:val="00BF4DAD"/>
    <w:rsid w:val="00BF58ED"/>
    <w:rsid w:val="00BF707C"/>
    <w:rsid w:val="00BF7534"/>
    <w:rsid w:val="00BF7EDB"/>
    <w:rsid w:val="00C00D57"/>
    <w:rsid w:val="00C010E2"/>
    <w:rsid w:val="00C01B70"/>
    <w:rsid w:val="00C02DD7"/>
    <w:rsid w:val="00C03BCA"/>
    <w:rsid w:val="00C04AF0"/>
    <w:rsid w:val="00C06D09"/>
    <w:rsid w:val="00C07366"/>
    <w:rsid w:val="00C0737D"/>
    <w:rsid w:val="00C1314D"/>
    <w:rsid w:val="00C13690"/>
    <w:rsid w:val="00C14171"/>
    <w:rsid w:val="00C148F1"/>
    <w:rsid w:val="00C14ABE"/>
    <w:rsid w:val="00C1517E"/>
    <w:rsid w:val="00C15EA9"/>
    <w:rsid w:val="00C17BF9"/>
    <w:rsid w:val="00C2163C"/>
    <w:rsid w:val="00C21F89"/>
    <w:rsid w:val="00C23AE3"/>
    <w:rsid w:val="00C260E9"/>
    <w:rsid w:val="00C31753"/>
    <w:rsid w:val="00C32664"/>
    <w:rsid w:val="00C3422B"/>
    <w:rsid w:val="00C37F25"/>
    <w:rsid w:val="00C45305"/>
    <w:rsid w:val="00C45AFE"/>
    <w:rsid w:val="00C46175"/>
    <w:rsid w:val="00C46CFF"/>
    <w:rsid w:val="00C501D5"/>
    <w:rsid w:val="00C52999"/>
    <w:rsid w:val="00C55658"/>
    <w:rsid w:val="00C56651"/>
    <w:rsid w:val="00C57711"/>
    <w:rsid w:val="00C60662"/>
    <w:rsid w:val="00C611D5"/>
    <w:rsid w:val="00C62093"/>
    <w:rsid w:val="00C62924"/>
    <w:rsid w:val="00C63743"/>
    <w:rsid w:val="00C65078"/>
    <w:rsid w:val="00C65F4A"/>
    <w:rsid w:val="00C6760D"/>
    <w:rsid w:val="00C6774C"/>
    <w:rsid w:val="00C708B3"/>
    <w:rsid w:val="00C71087"/>
    <w:rsid w:val="00C737B2"/>
    <w:rsid w:val="00C737DE"/>
    <w:rsid w:val="00C74303"/>
    <w:rsid w:val="00C74664"/>
    <w:rsid w:val="00C763B5"/>
    <w:rsid w:val="00C768A8"/>
    <w:rsid w:val="00C76F11"/>
    <w:rsid w:val="00C82226"/>
    <w:rsid w:val="00C822AE"/>
    <w:rsid w:val="00C823F0"/>
    <w:rsid w:val="00C84789"/>
    <w:rsid w:val="00C8501C"/>
    <w:rsid w:val="00C864A8"/>
    <w:rsid w:val="00C86E0C"/>
    <w:rsid w:val="00C910AA"/>
    <w:rsid w:val="00C912BA"/>
    <w:rsid w:val="00C92738"/>
    <w:rsid w:val="00C936B6"/>
    <w:rsid w:val="00C96104"/>
    <w:rsid w:val="00C976B7"/>
    <w:rsid w:val="00CA00DF"/>
    <w:rsid w:val="00CA0AB1"/>
    <w:rsid w:val="00CA0E6D"/>
    <w:rsid w:val="00CA10EA"/>
    <w:rsid w:val="00CA215C"/>
    <w:rsid w:val="00CA21CB"/>
    <w:rsid w:val="00CA44EE"/>
    <w:rsid w:val="00CA5D17"/>
    <w:rsid w:val="00CA5D22"/>
    <w:rsid w:val="00CA7329"/>
    <w:rsid w:val="00CA7CC3"/>
    <w:rsid w:val="00CB1781"/>
    <w:rsid w:val="00CB1E60"/>
    <w:rsid w:val="00CB2AB7"/>
    <w:rsid w:val="00CB3772"/>
    <w:rsid w:val="00CC25D3"/>
    <w:rsid w:val="00CC3B7D"/>
    <w:rsid w:val="00CC3D1C"/>
    <w:rsid w:val="00CC4087"/>
    <w:rsid w:val="00CC40A5"/>
    <w:rsid w:val="00CC46D3"/>
    <w:rsid w:val="00CC67AB"/>
    <w:rsid w:val="00CC70C0"/>
    <w:rsid w:val="00CC715E"/>
    <w:rsid w:val="00CD0182"/>
    <w:rsid w:val="00CD0CD5"/>
    <w:rsid w:val="00CD14D0"/>
    <w:rsid w:val="00CD2903"/>
    <w:rsid w:val="00CD29F7"/>
    <w:rsid w:val="00CD3453"/>
    <w:rsid w:val="00CD3D34"/>
    <w:rsid w:val="00CD40CF"/>
    <w:rsid w:val="00CD42C8"/>
    <w:rsid w:val="00CD5FB8"/>
    <w:rsid w:val="00CE0194"/>
    <w:rsid w:val="00CE0CB0"/>
    <w:rsid w:val="00CE154E"/>
    <w:rsid w:val="00CE34E4"/>
    <w:rsid w:val="00CE4BDB"/>
    <w:rsid w:val="00CE4CF0"/>
    <w:rsid w:val="00CE70BC"/>
    <w:rsid w:val="00CE7E55"/>
    <w:rsid w:val="00CF0292"/>
    <w:rsid w:val="00CF09FD"/>
    <w:rsid w:val="00CF178C"/>
    <w:rsid w:val="00CF2BE9"/>
    <w:rsid w:val="00CF337F"/>
    <w:rsid w:val="00CF38F1"/>
    <w:rsid w:val="00CF4030"/>
    <w:rsid w:val="00CF5322"/>
    <w:rsid w:val="00CF65EE"/>
    <w:rsid w:val="00CF6E95"/>
    <w:rsid w:val="00CF7E6A"/>
    <w:rsid w:val="00D0154E"/>
    <w:rsid w:val="00D01760"/>
    <w:rsid w:val="00D0178F"/>
    <w:rsid w:val="00D01DE0"/>
    <w:rsid w:val="00D01E51"/>
    <w:rsid w:val="00D03427"/>
    <w:rsid w:val="00D050CD"/>
    <w:rsid w:val="00D05875"/>
    <w:rsid w:val="00D11263"/>
    <w:rsid w:val="00D11ED4"/>
    <w:rsid w:val="00D12BA6"/>
    <w:rsid w:val="00D144C5"/>
    <w:rsid w:val="00D17B08"/>
    <w:rsid w:val="00D17DDC"/>
    <w:rsid w:val="00D20845"/>
    <w:rsid w:val="00D216D2"/>
    <w:rsid w:val="00D22041"/>
    <w:rsid w:val="00D22D5A"/>
    <w:rsid w:val="00D23D12"/>
    <w:rsid w:val="00D24517"/>
    <w:rsid w:val="00D24BE0"/>
    <w:rsid w:val="00D255C7"/>
    <w:rsid w:val="00D25A1E"/>
    <w:rsid w:val="00D309C0"/>
    <w:rsid w:val="00D312C0"/>
    <w:rsid w:val="00D3143A"/>
    <w:rsid w:val="00D32A2F"/>
    <w:rsid w:val="00D34CD3"/>
    <w:rsid w:val="00D357EC"/>
    <w:rsid w:val="00D36994"/>
    <w:rsid w:val="00D3725F"/>
    <w:rsid w:val="00D41646"/>
    <w:rsid w:val="00D43E72"/>
    <w:rsid w:val="00D44077"/>
    <w:rsid w:val="00D44170"/>
    <w:rsid w:val="00D44AF0"/>
    <w:rsid w:val="00D46789"/>
    <w:rsid w:val="00D469F0"/>
    <w:rsid w:val="00D47EA5"/>
    <w:rsid w:val="00D50435"/>
    <w:rsid w:val="00D513BB"/>
    <w:rsid w:val="00D51D97"/>
    <w:rsid w:val="00D51EAB"/>
    <w:rsid w:val="00D53A42"/>
    <w:rsid w:val="00D53EF7"/>
    <w:rsid w:val="00D54556"/>
    <w:rsid w:val="00D554A8"/>
    <w:rsid w:val="00D55735"/>
    <w:rsid w:val="00D55F84"/>
    <w:rsid w:val="00D56D0D"/>
    <w:rsid w:val="00D65017"/>
    <w:rsid w:val="00D66B0F"/>
    <w:rsid w:val="00D66F80"/>
    <w:rsid w:val="00D66F99"/>
    <w:rsid w:val="00D7165B"/>
    <w:rsid w:val="00D72F40"/>
    <w:rsid w:val="00D74D00"/>
    <w:rsid w:val="00D756AF"/>
    <w:rsid w:val="00D75855"/>
    <w:rsid w:val="00D761A1"/>
    <w:rsid w:val="00D80F2D"/>
    <w:rsid w:val="00D81E7B"/>
    <w:rsid w:val="00D82935"/>
    <w:rsid w:val="00D830EF"/>
    <w:rsid w:val="00D834E8"/>
    <w:rsid w:val="00D8362E"/>
    <w:rsid w:val="00D83BD0"/>
    <w:rsid w:val="00D8494C"/>
    <w:rsid w:val="00D8743E"/>
    <w:rsid w:val="00D92C27"/>
    <w:rsid w:val="00D92C44"/>
    <w:rsid w:val="00D92CAD"/>
    <w:rsid w:val="00D94EDA"/>
    <w:rsid w:val="00D96F5D"/>
    <w:rsid w:val="00DA0163"/>
    <w:rsid w:val="00DA17DC"/>
    <w:rsid w:val="00DA3031"/>
    <w:rsid w:val="00DA3CE9"/>
    <w:rsid w:val="00DA3EDF"/>
    <w:rsid w:val="00DA4C3B"/>
    <w:rsid w:val="00DA77F5"/>
    <w:rsid w:val="00DA7890"/>
    <w:rsid w:val="00DB11DC"/>
    <w:rsid w:val="00DB137A"/>
    <w:rsid w:val="00DB4892"/>
    <w:rsid w:val="00DB50F2"/>
    <w:rsid w:val="00DB6FA3"/>
    <w:rsid w:val="00DC0112"/>
    <w:rsid w:val="00DC047E"/>
    <w:rsid w:val="00DC3102"/>
    <w:rsid w:val="00DC4287"/>
    <w:rsid w:val="00DC46F2"/>
    <w:rsid w:val="00DC512E"/>
    <w:rsid w:val="00DC7440"/>
    <w:rsid w:val="00DD5440"/>
    <w:rsid w:val="00DD7544"/>
    <w:rsid w:val="00DE0FE7"/>
    <w:rsid w:val="00DE13CD"/>
    <w:rsid w:val="00DE2A93"/>
    <w:rsid w:val="00DE36CB"/>
    <w:rsid w:val="00DE7444"/>
    <w:rsid w:val="00DF0933"/>
    <w:rsid w:val="00DF1693"/>
    <w:rsid w:val="00DF4507"/>
    <w:rsid w:val="00DF6717"/>
    <w:rsid w:val="00DF73EF"/>
    <w:rsid w:val="00E01DF3"/>
    <w:rsid w:val="00E0203A"/>
    <w:rsid w:val="00E04009"/>
    <w:rsid w:val="00E0491D"/>
    <w:rsid w:val="00E04F4A"/>
    <w:rsid w:val="00E0702D"/>
    <w:rsid w:val="00E11802"/>
    <w:rsid w:val="00E11866"/>
    <w:rsid w:val="00E1190E"/>
    <w:rsid w:val="00E1268F"/>
    <w:rsid w:val="00E13426"/>
    <w:rsid w:val="00E14684"/>
    <w:rsid w:val="00E1557A"/>
    <w:rsid w:val="00E15C3E"/>
    <w:rsid w:val="00E16CA9"/>
    <w:rsid w:val="00E17C0C"/>
    <w:rsid w:val="00E17FE9"/>
    <w:rsid w:val="00E20312"/>
    <w:rsid w:val="00E206B8"/>
    <w:rsid w:val="00E21A7F"/>
    <w:rsid w:val="00E2221A"/>
    <w:rsid w:val="00E22674"/>
    <w:rsid w:val="00E2470A"/>
    <w:rsid w:val="00E250FE"/>
    <w:rsid w:val="00E2573E"/>
    <w:rsid w:val="00E3109C"/>
    <w:rsid w:val="00E31CAB"/>
    <w:rsid w:val="00E3246D"/>
    <w:rsid w:val="00E33E29"/>
    <w:rsid w:val="00E340E1"/>
    <w:rsid w:val="00E3412F"/>
    <w:rsid w:val="00E373FD"/>
    <w:rsid w:val="00E42BCD"/>
    <w:rsid w:val="00E446BC"/>
    <w:rsid w:val="00E4702F"/>
    <w:rsid w:val="00E50CC2"/>
    <w:rsid w:val="00E51019"/>
    <w:rsid w:val="00E51EE0"/>
    <w:rsid w:val="00E52D20"/>
    <w:rsid w:val="00E54A93"/>
    <w:rsid w:val="00E605A2"/>
    <w:rsid w:val="00E609CE"/>
    <w:rsid w:val="00E62874"/>
    <w:rsid w:val="00E62C8A"/>
    <w:rsid w:val="00E62DBA"/>
    <w:rsid w:val="00E63074"/>
    <w:rsid w:val="00E64578"/>
    <w:rsid w:val="00E65EED"/>
    <w:rsid w:val="00E67FA4"/>
    <w:rsid w:val="00E70AB2"/>
    <w:rsid w:val="00E71A86"/>
    <w:rsid w:val="00E7376D"/>
    <w:rsid w:val="00E7471C"/>
    <w:rsid w:val="00E748BE"/>
    <w:rsid w:val="00E76569"/>
    <w:rsid w:val="00E77D9E"/>
    <w:rsid w:val="00E82884"/>
    <w:rsid w:val="00E838D3"/>
    <w:rsid w:val="00E84CD3"/>
    <w:rsid w:val="00E86902"/>
    <w:rsid w:val="00E86A93"/>
    <w:rsid w:val="00E87EF9"/>
    <w:rsid w:val="00E91B9E"/>
    <w:rsid w:val="00E92B95"/>
    <w:rsid w:val="00E93600"/>
    <w:rsid w:val="00E95F86"/>
    <w:rsid w:val="00E972B0"/>
    <w:rsid w:val="00EA0560"/>
    <w:rsid w:val="00EA27FF"/>
    <w:rsid w:val="00EA35C0"/>
    <w:rsid w:val="00EB3B89"/>
    <w:rsid w:val="00EB3D03"/>
    <w:rsid w:val="00EB4474"/>
    <w:rsid w:val="00EB5422"/>
    <w:rsid w:val="00EB5435"/>
    <w:rsid w:val="00EB74BA"/>
    <w:rsid w:val="00EB7FB5"/>
    <w:rsid w:val="00EC0160"/>
    <w:rsid w:val="00EC2A7D"/>
    <w:rsid w:val="00EC2CDD"/>
    <w:rsid w:val="00EC2D09"/>
    <w:rsid w:val="00EC3606"/>
    <w:rsid w:val="00EC447A"/>
    <w:rsid w:val="00EC4DA7"/>
    <w:rsid w:val="00EC7D32"/>
    <w:rsid w:val="00ED0566"/>
    <w:rsid w:val="00ED06A1"/>
    <w:rsid w:val="00ED13FC"/>
    <w:rsid w:val="00ED19EC"/>
    <w:rsid w:val="00ED29E5"/>
    <w:rsid w:val="00ED5182"/>
    <w:rsid w:val="00ED5D4A"/>
    <w:rsid w:val="00ED6363"/>
    <w:rsid w:val="00ED7508"/>
    <w:rsid w:val="00EE189B"/>
    <w:rsid w:val="00EE2538"/>
    <w:rsid w:val="00EE3B31"/>
    <w:rsid w:val="00EE4333"/>
    <w:rsid w:val="00EE441B"/>
    <w:rsid w:val="00EE4C17"/>
    <w:rsid w:val="00EF07FC"/>
    <w:rsid w:val="00EF0EA7"/>
    <w:rsid w:val="00EF0EE0"/>
    <w:rsid w:val="00EF16E6"/>
    <w:rsid w:val="00EF185E"/>
    <w:rsid w:val="00EF62AD"/>
    <w:rsid w:val="00EF67AA"/>
    <w:rsid w:val="00EF7F3A"/>
    <w:rsid w:val="00F01864"/>
    <w:rsid w:val="00F01D93"/>
    <w:rsid w:val="00F02C56"/>
    <w:rsid w:val="00F0433D"/>
    <w:rsid w:val="00F04797"/>
    <w:rsid w:val="00F05BEE"/>
    <w:rsid w:val="00F060B6"/>
    <w:rsid w:val="00F0613A"/>
    <w:rsid w:val="00F108C6"/>
    <w:rsid w:val="00F12C44"/>
    <w:rsid w:val="00F202A4"/>
    <w:rsid w:val="00F23C05"/>
    <w:rsid w:val="00F2425F"/>
    <w:rsid w:val="00F25BA1"/>
    <w:rsid w:val="00F25BE1"/>
    <w:rsid w:val="00F26652"/>
    <w:rsid w:val="00F26A5F"/>
    <w:rsid w:val="00F27527"/>
    <w:rsid w:val="00F27CB4"/>
    <w:rsid w:val="00F30FA2"/>
    <w:rsid w:val="00F3147C"/>
    <w:rsid w:val="00F321A3"/>
    <w:rsid w:val="00F321BD"/>
    <w:rsid w:val="00F33089"/>
    <w:rsid w:val="00F332A4"/>
    <w:rsid w:val="00F338E2"/>
    <w:rsid w:val="00F34FF6"/>
    <w:rsid w:val="00F361E1"/>
    <w:rsid w:val="00F4137B"/>
    <w:rsid w:val="00F41A9D"/>
    <w:rsid w:val="00F428E8"/>
    <w:rsid w:val="00F4497E"/>
    <w:rsid w:val="00F533CD"/>
    <w:rsid w:val="00F549F2"/>
    <w:rsid w:val="00F5589B"/>
    <w:rsid w:val="00F5592B"/>
    <w:rsid w:val="00F55DFD"/>
    <w:rsid w:val="00F55FD8"/>
    <w:rsid w:val="00F56846"/>
    <w:rsid w:val="00F57DF9"/>
    <w:rsid w:val="00F62AF6"/>
    <w:rsid w:val="00F63CA6"/>
    <w:rsid w:val="00F6553A"/>
    <w:rsid w:val="00F65D8E"/>
    <w:rsid w:val="00F668AC"/>
    <w:rsid w:val="00F6747D"/>
    <w:rsid w:val="00F67718"/>
    <w:rsid w:val="00F678CC"/>
    <w:rsid w:val="00F67A1F"/>
    <w:rsid w:val="00F71A83"/>
    <w:rsid w:val="00F73C3F"/>
    <w:rsid w:val="00F73F96"/>
    <w:rsid w:val="00F773B3"/>
    <w:rsid w:val="00F806B9"/>
    <w:rsid w:val="00F80921"/>
    <w:rsid w:val="00F81735"/>
    <w:rsid w:val="00F818F7"/>
    <w:rsid w:val="00F84975"/>
    <w:rsid w:val="00F8566E"/>
    <w:rsid w:val="00F85C05"/>
    <w:rsid w:val="00F8722E"/>
    <w:rsid w:val="00F8750C"/>
    <w:rsid w:val="00F91DC5"/>
    <w:rsid w:val="00F92032"/>
    <w:rsid w:val="00F922E3"/>
    <w:rsid w:val="00F92331"/>
    <w:rsid w:val="00F956E8"/>
    <w:rsid w:val="00F9716C"/>
    <w:rsid w:val="00FA08D5"/>
    <w:rsid w:val="00FA0EF8"/>
    <w:rsid w:val="00FA132C"/>
    <w:rsid w:val="00FA461A"/>
    <w:rsid w:val="00FA4D9C"/>
    <w:rsid w:val="00FA5F65"/>
    <w:rsid w:val="00FA690B"/>
    <w:rsid w:val="00FA7D1C"/>
    <w:rsid w:val="00FA7E6F"/>
    <w:rsid w:val="00FB0A0D"/>
    <w:rsid w:val="00FB2521"/>
    <w:rsid w:val="00FB26D7"/>
    <w:rsid w:val="00FB357D"/>
    <w:rsid w:val="00FB3781"/>
    <w:rsid w:val="00FB5EE5"/>
    <w:rsid w:val="00FB71FA"/>
    <w:rsid w:val="00FC07B2"/>
    <w:rsid w:val="00FC357A"/>
    <w:rsid w:val="00FC3EC4"/>
    <w:rsid w:val="00FC413C"/>
    <w:rsid w:val="00FC4667"/>
    <w:rsid w:val="00FC4C0B"/>
    <w:rsid w:val="00FC5139"/>
    <w:rsid w:val="00FC5315"/>
    <w:rsid w:val="00FC54EF"/>
    <w:rsid w:val="00FC564F"/>
    <w:rsid w:val="00FC7499"/>
    <w:rsid w:val="00FC7B96"/>
    <w:rsid w:val="00FD045D"/>
    <w:rsid w:val="00FD0FE0"/>
    <w:rsid w:val="00FD16FE"/>
    <w:rsid w:val="00FD23DF"/>
    <w:rsid w:val="00FD3431"/>
    <w:rsid w:val="00FD4CBD"/>
    <w:rsid w:val="00FD5ACA"/>
    <w:rsid w:val="00FE3194"/>
    <w:rsid w:val="00FE3322"/>
    <w:rsid w:val="00FE3B0F"/>
    <w:rsid w:val="00FE5C76"/>
    <w:rsid w:val="00FE7986"/>
    <w:rsid w:val="00FF1547"/>
    <w:rsid w:val="00FF4F74"/>
    <w:rsid w:val="00FF574A"/>
    <w:rsid w:val="00FF6821"/>
    <w:rsid w:val="00FF68B8"/>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14:docId w14:val="01DA4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Calibri" w:eastAsia="MS ????" w:hAnsi="Calibri"/>
      <w:b/>
      <w:bCs/>
      <w:color w:val="345A8A"/>
      <w:sz w:val="32"/>
      <w:szCs w:val="32"/>
    </w:rPr>
  </w:style>
  <w:style w:type="paragraph" w:styleId="Heading2">
    <w:name w:val="heading 2"/>
    <w:basedOn w:val="Normal"/>
    <w:next w:val="Normal"/>
    <w:link w:val="Heading2Char"/>
    <w:uiPriority w:val="9"/>
    <w:qFormat/>
    <w:rsid w:val="00CF65EE"/>
    <w:pPr>
      <w:keepNext/>
      <w:keepLines/>
      <w:numPr>
        <w:ilvl w:val="1"/>
        <w:numId w:val="2"/>
      </w:numPr>
      <w:spacing w:before="320" w:after="120"/>
      <w:outlineLvl w:val="1"/>
    </w:pPr>
    <w:rPr>
      <w:rFonts w:ascii="Calibri" w:eastAsia="MS ????" w:hAnsi="Calibri"/>
      <w:b/>
      <w:bCs/>
      <w:color w:val="4F81BD"/>
      <w:sz w:val="26"/>
      <w:szCs w:val="26"/>
    </w:rPr>
  </w:style>
  <w:style w:type="paragraph" w:styleId="Heading3">
    <w:name w:val="heading 3"/>
    <w:basedOn w:val="Normal"/>
    <w:next w:val="Normal"/>
    <w:link w:val="Heading3Char"/>
    <w:uiPriority w:val="9"/>
    <w:qFormat/>
    <w:rsid w:val="00493490"/>
    <w:pPr>
      <w:keepNext/>
      <w:keepLines/>
      <w:numPr>
        <w:ilvl w:val="2"/>
        <w:numId w:val="2"/>
      </w:numPr>
      <w:spacing w:before="320" w:after="120"/>
      <w:outlineLvl w:val="2"/>
    </w:pPr>
    <w:rPr>
      <w:rFonts w:ascii="Calibri" w:eastAsia="MS ????" w:hAnsi="Calibri"/>
      <w:b/>
      <w:bCs/>
      <w:color w:val="4F81BD"/>
      <w:sz w:val="22"/>
    </w:rPr>
  </w:style>
  <w:style w:type="paragraph" w:styleId="Heading4">
    <w:name w:val="heading 4"/>
    <w:basedOn w:val="Normal"/>
    <w:next w:val="Normal"/>
    <w:link w:val="Heading4Char"/>
    <w:uiPriority w:val="9"/>
    <w:qFormat/>
    <w:rsid w:val="00D8362E"/>
    <w:pPr>
      <w:keepNext/>
      <w:keepLines/>
      <w:numPr>
        <w:ilvl w:val="3"/>
        <w:numId w:val="2"/>
      </w:numPr>
      <w:spacing w:before="200"/>
      <w:outlineLvl w:val="3"/>
    </w:pPr>
    <w:rPr>
      <w:rFonts w:ascii="Calibri" w:eastAsia="MS ????" w:hAnsi="Calibri"/>
      <w:b/>
      <w:bCs/>
      <w:i/>
      <w:iCs/>
      <w:color w:val="4F81BD"/>
    </w:rPr>
  </w:style>
  <w:style w:type="paragraph" w:styleId="Heading5">
    <w:name w:val="heading 5"/>
    <w:basedOn w:val="Normal"/>
    <w:next w:val="Normal"/>
    <w:link w:val="Heading5Char"/>
    <w:uiPriority w:val="9"/>
    <w:qFormat/>
    <w:rsid w:val="00D8362E"/>
    <w:pPr>
      <w:keepNext/>
      <w:keepLines/>
      <w:numPr>
        <w:ilvl w:val="4"/>
        <w:numId w:val="2"/>
      </w:numPr>
      <w:spacing w:before="200"/>
      <w:outlineLvl w:val="4"/>
    </w:pPr>
    <w:rPr>
      <w:rFonts w:ascii="Calibri" w:eastAsia="MS ????" w:hAnsi="Calibri"/>
      <w:color w:val="243F60"/>
    </w:rPr>
  </w:style>
  <w:style w:type="paragraph" w:styleId="Heading6">
    <w:name w:val="heading 6"/>
    <w:basedOn w:val="Normal"/>
    <w:next w:val="Normal"/>
    <w:link w:val="Heading6Char"/>
    <w:uiPriority w:val="9"/>
    <w:qFormat/>
    <w:rsid w:val="00D8362E"/>
    <w:pPr>
      <w:keepNext/>
      <w:keepLines/>
      <w:numPr>
        <w:ilvl w:val="5"/>
        <w:numId w:val="2"/>
      </w:numPr>
      <w:spacing w:before="200"/>
      <w:outlineLvl w:val="5"/>
    </w:pPr>
    <w:rPr>
      <w:rFonts w:ascii="Calibri" w:eastAsia="MS ????" w:hAnsi="Calibri"/>
      <w:i/>
      <w:iCs/>
      <w:color w:val="243F60"/>
    </w:rPr>
  </w:style>
  <w:style w:type="paragraph" w:styleId="Heading7">
    <w:name w:val="heading 7"/>
    <w:basedOn w:val="Normal"/>
    <w:next w:val="Normal"/>
    <w:link w:val="Heading7Char"/>
    <w:uiPriority w:val="9"/>
    <w:qFormat/>
    <w:rsid w:val="00D8362E"/>
    <w:pPr>
      <w:keepNext/>
      <w:keepLines/>
      <w:numPr>
        <w:ilvl w:val="6"/>
        <w:numId w:val="2"/>
      </w:numPr>
      <w:spacing w:before="200"/>
      <w:outlineLvl w:val="6"/>
    </w:pPr>
    <w:rPr>
      <w:rFonts w:ascii="Calibri" w:eastAsia="MS ????" w:hAnsi="Calibri"/>
      <w:i/>
      <w:iCs/>
      <w:color w:val="404040"/>
    </w:rPr>
  </w:style>
  <w:style w:type="paragraph" w:styleId="Heading8">
    <w:name w:val="heading 8"/>
    <w:basedOn w:val="Normal"/>
    <w:next w:val="Normal"/>
    <w:link w:val="Heading8Char"/>
    <w:uiPriority w:val="9"/>
    <w:qFormat/>
    <w:rsid w:val="00D8362E"/>
    <w:pPr>
      <w:keepNext/>
      <w:keepLines/>
      <w:numPr>
        <w:ilvl w:val="7"/>
        <w:numId w:val="2"/>
      </w:numPr>
      <w:spacing w:before="200"/>
      <w:outlineLvl w:val="7"/>
    </w:pPr>
    <w:rPr>
      <w:rFonts w:ascii="Calibri" w:eastAsia="MS ????" w:hAnsi="Calibri"/>
      <w:color w:val="404040"/>
      <w:szCs w:val="20"/>
    </w:rPr>
  </w:style>
  <w:style w:type="paragraph" w:styleId="Heading9">
    <w:name w:val="heading 9"/>
    <w:basedOn w:val="Normal"/>
    <w:next w:val="Normal"/>
    <w:link w:val="Heading9Char"/>
    <w:uiPriority w:val="9"/>
    <w:qFormat/>
    <w:rsid w:val="00D8362E"/>
    <w:pPr>
      <w:keepNext/>
      <w:keepLines/>
      <w:numPr>
        <w:ilvl w:val="8"/>
        <w:numId w:val="2"/>
      </w:numPr>
      <w:spacing w:before="200"/>
      <w:outlineLvl w:val="8"/>
    </w:pPr>
    <w:rPr>
      <w:rFonts w:ascii="Calibri" w:eastAsia="MS ????" w:hAnsi="Calibri"/>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8B4498"/>
    <w:rPr>
      <w:rFonts w:ascii="Calibri" w:eastAsia="MS ????" w:hAnsi="Calibri" w:cs="Times New Roman"/>
      <w:b/>
      <w:bCs/>
      <w:color w:val="345A8A"/>
      <w:kern w:val="1"/>
      <w:sz w:val="32"/>
      <w:szCs w:val="32"/>
      <w:lang w:val="sv-SE" w:eastAsia="ar-SA" w:bidi="ar-SA"/>
    </w:rPr>
  </w:style>
  <w:style w:type="character" w:customStyle="1" w:styleId="Heading2Char">
    <w:name w:val="Heading 2 Char"/>
    <w:link w:val="Heading2"/>
    <w:uiPriority w:val="9"/>
    <w:locked/>
    <w:rsid w:val="00CF65EE"/>
    <w:rPr>
      <w:rFonts w:ascii="Calibri" w:eastAsia="MS ????" w:hAnsi="Calibri" w:cs="Times New Roman"/>
      <w:b/>
      <w:bCs/>
      <w:color w:val="4F81BD"/>
      <w:kern w:val="1"/>
      <w:sz w:val="26"/>
      <w:szCs w:val="26"/>
      <w:lang w:val="sv-SE" w:eastAsia="ar-SA" w:bidi="ar-SA"/>
    </w:rPr>
  </w:style>
  <w:style w:type="character" w:customStyle="1" w:styleId="Heading3Char">
    <w:name w:val="Heading 3 Char"/>
    <w:link w:val="Heading3"/>
    <w:uiPriority w:val="9"/>
    <w:locked/>
    <w:rsid w:val="00493490"/>
    <w:rPr>
      <w:rFonts w:ascii="Calibri" w:eastAsia="MS ????" w:hAnsi="Calibri" w:cs="Times New Roman"/>
      <w:b/>
      <w:bCs/>
      <w:color w:val="4F81BD"/>
      <w:kern w:val="1"/>
      <w:sz w:val="24"/>
      <w:szCs w:val="24"/>
      <w:lang w:val="sv-SE" w:eastAsia="ar-SA" w:bidi="ar-SA"/>
    </w:rPr>
  </w:style>
  <w:style w:type="character" w:customStyle="1" w:styleId="Heading4Char">
    <w:name w:val="Heading 4 Char"/>
    <w:link w:val="Heading4"/>
    <w:uiPriority w:val="9"/>
    <w:locked/>
    <w:rsid w:val="00D8362E"/>
    <w:rPr>
      <w:rFonts w:ascii="Calibri" w:eastAsia="MS ????" w:hAnsi="Calibri" w:cs="Times New Roman"/>
      <w:b/>
      <w:bCs/>
      <w:i/>
      <w:iCs/>
      <w:color w:val="4F81BD"/>
      <w:kern w:val="1"/>
      <w:sz w:val="24"/>
      <w:szCs w:val="24"/>
      <w:lang w:val="sv-SE" w:eastAsia="ar-SA" w:bidi="ar-SA"/>
    </w:rPr>
  </w:style>
  <w:style w:type="character" w:customStyle="1" w:styleId="Heading5Char">
    <w:name w:val="Heading 5 Char"/>
    <w:link w:val="Heading5"/>
    <w:uiPriority w:val="9"/>
    <w:semiHidden/>
    <w:locked/>
    <w:rsid w:val="00D8362E"/>
    <w:rPr>
      <w:rFonts w:ascii="Calibri" w:eastAsia="MS ????" w:hAnsi="Calibri" w:cs="Times New Roman"/>
      <w:color w:val="243F60"/>
      <w:kern w:val="1"/>
      <w:sz w:val="24"/>
      <w:szCs w:val="24"/>
      <w:lang w:val="sv-SE" w:eastAsia="ar-SA" w:bidi="ar-SA"/>
    </w:rPr>
  </w:style>
  <w:style w:type="character" w:customStyle="1" w:styleId="Heading6Char">
    <w:name w:val="Heading 6 Char"/>
    <w:link w:val="Heading6"/>
    <w:uiPriority w:val="9"/>
    <w:semiHidden/>
    <w:locked/>
    <w:rsid w:val="00D8362E"/>
    <w:rPr>
      <w:rFonts w:ascii="Calibri" w:eastAsia="MS ????" w:hAnsi="Calibri" w:cs="Times New Roman"/>
      <w:i/>
      <w:iCs/>
      <w:color w:val="243F60"/>
      <w:kern w:val="1"/>
      <w:sz w:val="24"/>
      <w:szCs w:val="24"/>
      <w:lang w:val="sv-SE" w:eastAsia="ar-SA" w:bidi="ar-SA"/>
    </w:rPr>
  </w:style>
  <w:style w:type="character" w:customStyle="1" w:styleId="Heading7Char">
    <w:name w:val="Heading 7 Char"/>
    <w:link w:val="Heading7"/>
    <w:uiPriority w:val="9"/>
    <w:semiHidden/>
    <w:locked/>
    <w:rsid w:val="00D8362E"/>
    <w:rPr>
      <w:rFonts w:ascii="Calibri" w:eastAsia="MS ????" w:hAnsi="Calibri" w:cs="Times New Roman"/>
      <w:i/>
      <w:iCs/>
      <w:color w:val="404040"/>
      <w:kern w:val="1"/>
      <w:sz w:val="24"/>
      <w:szCs w:val="24"/>
      <w:lang w:val="sv-SE" w:eastAsia="ar-SA" w:bidi="ar-SA"/>
    </w:rPr>
  </w:style>
  <w:style w:type="character" w:customStyle="1" w:styleId="Heading8Char">
    <w:name w:val="Heading 8 Char"/>
    <w:link w:val="Heading8"/>
    <w:uiPriority w:val="9"/>
    <w:semiHidden/>
    <w:locked/>
    <w:rsid w:val="00D8362E"/>
    <w:rPr>
      <w:rFonts w:ascii="Calibri" w:eastAsia="MS ????" w:hAnsi="Calibri" w:cs="Times New Roman"/>
      <w:color w:val="404040"/>
      <w:kern w:val="1"/>
      <w:lang w:val="sv-SE" w:eastAsia="ar-SA" w:bidi="ar-SA"/>
    </w:rPr>
  </w:style>
  <w:style w:type="character" w:customStyle="1" w:styleId="Heading9Char">
    <w:name w:val="Heading 9 Char"/>
    <w:link w:val="Heading9"/>
    <w:uiPriority w:val="9"/>
    <w:semiHidden/>
    <w:locked/>
    <w:rsid w:val="00D8362E"/>
    <w:rPr>
      <w:rFonts w:ascii="Calibri" w:eastAsia="MS ????" w:hAnsi="Calibri" w:cs="Times New Roman"/>
      <w:i/>
      <w:iCs/>
      <w:color w:val="404040"/>
      <w:kern w:val="1"/>
      <w:lang w:val="sv-SE" w:eastAsia="ar-SA" w:bidi="ar-SA"/>
    </w:rPr>
  </w:style>
  <w:style w:type="character" w:styleId="Hyperlink">
    <w:name w:val="Hyperlink"/>
    <w:rsid w:val="007C44CE"/>
    <w:rPr>
      <w:color w:val="000080"/>
      <w:u w:val="single"/>
    </w:rPr>
  </w:style>
  <w:style w:type="character" w:customStyle="1" w:styleId="Bullets">
    <w:name w:val="Bullets"/>
    <w:rsid w:val="007C44CE"/>
    <w:rPr>
      <w:rFonts w:ascii="OpenSymbol" w:eastAsia="Times New Roman" w:hAnsi="OpenSymbol"/>
    </w:rPr>
  </w:style>
  <w:style w:type="character" w:customStyle="1" w:styleId="NumberingSymbols">
    <w:name w:val="Numbering Symbols"/>
    <w:rsid w:val="007C44CE"/>
  </w:style>
  <w:style w:type="paragraph" w:styleId="BodyText">
    <w:name w:val="Body Text"/>
    <w:basedOn w:val="Normal"/>
    <w:link w:val="BodyTextChar"/>
    <w:uiPriority w:val="99"/>
    <w:rsid w:val="007C44CE"/>
    <w:pPr>
      <w:spacing w:after="120"/>
    </w:pPr>
  </w:style>
  <w:style w:type="character" w:customStyle="1" w:styleId="BodyTextChar">
    <w:name w:val="Body Text Char"/>
    <w:link w:val="BodyText"/>
    <w:uiPriority w:val="99"/>
    <w:semiHidden/>
    <w:rsid w:val="00A51945"/>
    <w:rPr>
      <w:rFonts w:ascii="Arial" w:eastAsia="ヒラギノ角ゴ Pro W3" w:hAnsi="Arial"/>
      <w:color w:val="000000"/>
      <w:kern w:val="1"/>
      <w:szCs w:val="24"/>
      <w:lang w:eastAsia="ar-SA"/>
    </w:rPr>
  </w:style>
  <w:style w:type="paragraph" w:customStyle="1" w:styleId="Heading">
    <w:name w:val="Heading"/>
    <w:basedOn w:val="Normal"/>
    <w:next w:val="BodyText"/>
    <w:rsid w:val="007C44CE"/>
    <w:pPr>
      <w:keepNext/>
      <w:spacing w:before="240" w:after="120"/>
    </w:pPr>
    <w:rPr>
      <w:rFonts w:eastAsia="Arial Unicode MS" w:cs="Tahoma"/>
      <w:sz w:val="28"/>
      <w:szCs w:val="28"/>
    </w:rPr>
  </w:style>
  <w:style w:type="paragraph" w:styleId="List">
    <w:name w:val="List"/>
    <w:basedOn w:val="BodyText"/>
    <w:uiPriority w:val="99"/>
    <w:rsid w:val="007C44CE"/>
    <w:rPr>
      <w:rFonts w:cs="Tahoma"/>
    </w:rPr>
  </w:style>
  <w:style w:type="paragraph" w:styleId="Header">
    <w:name w:val="header"/>
    <w:basedOn w:val="Normal"/>
    <w:link w:val="HeaderChar"/>
    <w:uiPriority w:val="99"/>
    <w:rsid w:val="007C44CE"/>
    <w:pPr>
      <w:suppressLineNumbers/>
      <w:tabs>
        <w:tab w:val="center" w:pos="4818"/>
        <w:tab w:val="right" w:pos="9637"/>
      </w:tabs>
    </w:pPr>
  </w:style>
  <w:style w:type="character" w:customStyle="1" w:styleId="HeaderChar">
    <w:name w:val="Header Char"/>
    <w:link w:val="Header"/>
    <w:uiPriority w:val="99"/>
    <w:semiHidden/>
    <w:rsid w:val="00A51945"/>
    <w:rPr>
      <w:rFonts w:ascii="Arial" w:eastAsia="ヒラギノ角ゴ Pro W3" w:hAnsi="Arial"/>
      <w:color w:val="000000"/>
      <w:kern w:val="1"/>
      <w:szCs w:val="24"/>
      <w:lang w:eastAsia="ar-SA"/>
    </w:rPr>
  </w:style>
  <w:style w:type="paragraph" w:styleId="Footer">
    <w:name w:val="footer"/>
    <w:basedOn w:val="Normal"/>
    <w:link w:val="FooterChar"/>
    <w:uiPriority w:val="99"/>
    <w:rsid w:val="007C44CE"/>
    <w:pPr>
      <w:suppressLineNumbers/>
      <w:tabs>
        <w:tab w:val="center" w:pos="4818"/>
        <w:tab w:val="right" w:pos="9637"/>
      </w:tabs>
    </w:pPr>
  </w:style>
  <w:style w:type="character" w:customStyle="1" w:styleId="FooterChar">
    <w:name w:val="Footer Char"/>
    <w:link w:val="Footer"/>
    <w:uiPriority w:val="99"/>
    <w:semiHidden/>
    <w:rsid w:val="00A51945"/>
    <w:rPr>
      <w:rFonts w:ascii="Arial" w:eastAsia="ヒラギノ角ゴ Pro W3" w:hAnsi="Arial"/>
      <w:color w:val="000000"/>
      <w:kern w:val="1"/>
      <w:szCs w:val="24"/>
      <w:lang w:eastAsia="ar-SA"/>
    </w:rPr>
  </w:style>
  <w:style w:type="paragraph" w:styleId="Caption">
    <w:name w:val="caption"/>
    <w:basedOn w:val="Normal"/>
    <w:uiPriority w:val="35"/>
    <w:qFormat/>
    <w:rsid w:val="007C44CE"/>
    <w:pPr>
      <w:suppressLineNumbers/>
      <w:spacing w:before="120" w:after="120"/>
    </w:pPr>
    <w:rPr>
      <w:rFonts w:cs="Tahoma"/>
      <w:i/>
      <w:iCs/>
    </w:rPr>
  </w:style>
  <w:style w:type="paragraph" w:customStyle="1" w:styleId="Index">
    <w:name w:val="Index"/>
    <w:basedOn w:val="Normal"/>
    <w:rsid w:val="007C44CE"/>
    <w:pPr>
      <w:suppressLineNumbers/>
    </w:pPr>
    <w:rPr>
      <w:rFonts w:cs="Tahoma"/>
    </w:rPr>
  </w:style>
  <w:style w:type="paragraph" w:customStyle="1" w:styleId="Hheader1">
    <w:name w:val="H_header1"/>
    <w:next w:val="Hbodytext"/>
    <w:rsid w:val="007C44CE"/>
    <w:pPr>
      <w:spacing w:after="198" w:line="100" w:lineRule="atLeast"/>
      <w:ind w:left="720" w:right="432"/>
    </w:pPr>
    <w:rPr>
      <w:rFonts w:ascii="Arial" w:eastAsia="ヒラギノ角ゴ Pro W3" w:hAnsi="Arial"/>
      <w:b/>
      <w:color w:val="000000"/>
      <w:kern w:val="1"/>
      <w:sz w:val="28"/>
      <w:lang w:eastAsia="en-US"/>
    </w:rPr>
  </w:style>
  <w:style w:type="paragraph" w:customStyle="1" w:styleId="Hbodytext">
    <w:name w:val="H_body_text"/>
    <w:rsid w:val="007C44CE"/>
    <w:pPr>
      <w:spacing w:after="227" w:line="100" w:lineRule="atLeast"/>
      <w:ind w:left="720" w:right="432"/>
    </w:pPr>
    <w:rPr>
      <w:rFonts w:ascii="Arial" w:eastAsia="ヒラギノ角ゴ Pro W3" w:hAnsi="Arial"/>
      <w:color w:val="000000"/>
      <w:kern w:val="1"/>
      <w:lang w:eastAsia="en-US"/>
    </w:rPr>
  </w:style>
  <w:style w:type="paragraph" w:customStyle="1" w:styleId="Hheader2">
    <w:name w:val="H_header2"/>
    <w:basedOn w:val="Hheader1"/>
    <w:next w:val="Hbodytext"/>
    <w:rsid w:val="007C44CE"/>
    <w:rPr>
      <w:sz w:val="24"/>
    </w:rPr>
  </w:style>
  <w:style w:type="paragraph" w:customStyle="1" w:styleId="Hheader3">
    <w:name w:val="H_header3"/>
    <w:basedOn w:val="Hheader2"/>
    <w:next w:val="Hbodytext"/>
    <w:rsid w:val="007C44CE"/>
    <w:rPr>
      <w:sz w:val="20"/>
    </w:rPr>
  </w:style>
  <w:style w:type="character" w:styleId="FollowedHyperlink">
    <w:name w:val="FollowedHyperlink"/>
    <w:uiPriority w:val="99"/>
    <w:rPr>
      <w:rFonts w:cs="Times New Roman"/>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locked/>
    <w:rsid w:val="002077EB"/>
    <w:rPr>
      <w:rFonts w:ascii="Lucida Grande" w:eastAsia="ヒラギノ角ゴ Pro W3" w:hAnsi="Lucida Grande" w:cs="Lucida Grande"/>
      <w:color w:val="000000"/>
      <w:kern w:val="1"/>
      <w:sz w:val="18"/>
      <w:szCs w:val="18"/>
      <w:lang w:val="x-none" w:eastAsia="ar-SA" w:bidi="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link w:val="FootnoteText"/>
    <w:uiPriority w:val="99"/>
    <w:locked/>
    <w:rsid w:val="00551E99"/>
    <w:rPr>
      <w:rFonts w:eastAsia="ヒラギノ角ゴ Pro W3" w:cs="Times New Roman"/>
      <w:color w:val="000000"/>
      <w:kern w:val="1"/>
      <w:sz w:val="24"/>
      <w:szCs w:val="24"/>
      <w:lang w:val="x-none" w:eastAsia="ar-SA" w:bidi="ar-SA"/>
    </w:rPr>
  </w:style>
  <w:style w:type="character" w:styleId="FootnoteReference">
    <w:name w:val="footnote reference"/>
    <w:uiPriority w:val="99"/>
    <w:unhideWhenUsed/>
    <w:rsid w:val="00551E99"/>
    <w:rPr>
      <w:rFonts w:cs="Times New Roman"/>
      <w:vertAlign w:val="superscript"/>
    </w:rPr>
  </w:style>
  <w:style w:type="paragraph" w:customStyle="1" w:styleId="ListParagraph1">
    <w:name w:val="List Paragraph1"/>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Cambria" w:hAnsi="Cambria"/>
      <w:b/>
      <w:bCs/>
      <w:caps/>
      <w:color w:val="1F497D"/>
      <w:kern w:val="22"/>
      <w:sz w:val="22"/>
      <w:szCs w:val="22"/>
      <w:u w:val="single"/>
    </w:rPr>
  </w:style>
  <w:style w:type="paragraph" w:styleId="TOC2">
    <w:name w:val="toc 2"/>
    <w:basedOn w:val="Normal"/>
    <w:next w:val="Normal"/>
    <w:autoRedefine/>
    <w:uiPriority w:val="39"/>
    <w:unhideWhenUsed/>
    <w:rsid w:val="006818B2"/>
    <w:rPr>
      <w:rFonts w:ascii="Cambria" w:hAnsi="Cambria"/>
      <w:b/>
      <w:bCs/>
      <w:smallCaps/>
      <w:color w:val="1F497D"/>
      <w:kern w:val="22"/>
      <w:sz w:val="22"/>
      <w:szCs w:val="22"/>
    </w:rPr>
  </w:style>
  <w:style w:type="paragraph" w:styleId="TOC3">
    <w:name w:val="toc 3"/>
    <w:basedOn w:val="Normal"/>
    <w:next w:val="Normal"/>
    <w:autoRedefine/>
    <w:uiPriority w:val="39"/>
    <w:unhideWhenUsed/>
    <w:rsid w:val="006818B2"/>
    <w:rPr>
      <w:rFonts w:ascii="Cambria" w:hAnsi="Cambria"/>
      <w:smallCaps/>
      <w:color w:val="1F497D"/>
      <w:kern w:val="22"/>
      <w:sz w:val="22"/>
      <w:szCs w:val="22"/>
    </w:rPr>
  </w:style>
  <w:style w:type="paragraph" w:styleId="TOC4">
    <w:name w:val="toc 4"/>
    <w:basedOn w:val="Normal"/>
    <w:next w:val="Normal"/>
    <w:autoRedefine/>
    <w:uiPriority w:val="39"/>
    <w:unhideWhenUsed/>
    <w:rsid w:val="00471134"/>
    <w:rPr>
      <w:rFonts w:ascii="Cambria" w:hAnsi="Cambria"/>
      <w:sz w:val="22"/>
      <w:szCs w:val="22"/>
    </w:rPr>
  </w:style>
  <w:style w:type="paragraph" w:styleId="TOC5">
    <w:name w:val="toc 5"/>
    <w:basedOn w:val="Normal"/>
    <w:next w:val="Normal"/>
    <w:autoRedefine/>
    <w:uiPriority w:val="39"/>
    <w:unhideWhenUsed/>
    <w:rsid w:val="00471134"/>
    <w:rPr>
      <w:rFonts w:ascii="Cambria" w:hAnsi="Cambria"/>
      <w:sz w:val="22"/>
      <w:szCs w:val="22"/>
    </w:rPr>
  </w:style>
  <w:style w:type="paragraph" w:styleId="TOC6">
    <w:name w:val="toc 6"/>
    <w:basedOn w:val="Normal"/>
    <w:next w:val="Normal"/>
    <w:autoRedefine/>
    <w:uiPriority w:val="39"/>
    <w:unhideWhenUsed/>
    <w:rsid w:val="00471134"/>
    <w:rPr>
      <w:rFonts w:ascii="Cambria" w:hAnsi="Cambria"/>
      <w:sz w:val="22"/>
      <w:szCs w:val="22"/>
    </w:rPr>
  </w:style>
  <w:style w:type="paragraph" w:styleId="TOC7">
    <w:name w:val="toc 7"/>
    <w:basedOn w:val="Normal"/>
    <w:next w:val="Normal"/>
    <w:autoRedefine/>
    <w:uiPriority w:val="39"/>
    <w:unhideWhenUsed/>
    <w:rsid w:val="00471134"/>
    <w:rPr>
      <w:rFonts w:ascii="Cambria" w:hAnsi="Cambria"/>
      <w:sz w:val="22"/>
      <w:szCs w:val="22"/>
    </w:rPr>
  </w:style>
  <w:style w:type="paragraph" w:styleId="TOC8">
    <w:name w:val="toc 8"/>
    <w:basedOn w:val="Normal"/>
    <w:next w:val="Normal"/>
    <w:autoRedefine/>
    <w:uiPriority w:val="39"/>
    <w:unhideWhenUsed/>
    <w:rsid w:val="00471134"/>
    <w:rPr>
      <w:rFonts w:ascii="Cambria" w:hAnsi="Cambria"/>
      <w:sz w:val="22"/>
      <w:szCs w:val="22"/>
    </w:rPr>
  </w:style>
  <w:style w:type="paragraph" w:styleId="TOC9">
    <w:name w:val="toc 9"/>
    <w:basedOn w:val="Normal"/>
    <w:next w:val="Normal"/>
    <w:autoRedefine/>
    <w:uiPriority w:val="39"/>
    <w:unhideWhenUsed/>
    <w:rsid w:val="00471134"/>
    <w:rPr>
      <w:rFonts w:ascii="Cambria" w:hAnsi="Cambria"/>
      <w:sz w:val="22"/>
      <w:szCs w:val="22"/>
    </w:rPr>
  </w:style>
  <w:style w:type="paragraph" w:styleId="Title">
    <w:name w:val="Title"/>
    <w:basedOn w:val="Normal"/>
    <w:next w:val="Normal"/>
    <w:link w:val="TitleChar"/>
    <w:uiPriority w:val="10"/>
    <w:qFormat/>
    <w:rsid w:val="00471134"/>
    <w:pPr>
      <w:pBdr>
        <w:bottom w:val="single" w:sz="8" w:space="4" w:color="4F81BD"/>
      </w:pBdr>
      <w:spacing w:after="300" w:line="240" w:lineRule="auto"/>
      <w:contextualSpacing/>
    </w:pPr>
    <w:rPr>
      <w:rFonts w:ascii="Calibri" w:eastAsia="MS ????" w:hAnsi="Calibri"/>
      <w:color w:val="17365D"/>
      <w:spacing w:val="5"/>
      <w:kern w:val="28"/>
      <w:sz w:val="52"/>
      <w:szCs w:val="52"/>
    </w:rPr>
  </w:style>
  <w:style w:type="character" w:customStyle="1" w:styleId="TitleChar">
    <w:name w:val="Title Char"/>
    <w:link w:val="Title"/>
    <w:uiPriority w:val="10"/>
    <w:locked/>
    <w:rsid w:val="00471134"/>
    <w:rPr>
      <w:rFonts w:ascii="Calibri" w:eastAsia="MS ????" w:hAnsi="Calibri" w:cs="Times New Roman"/>
      <w:color w:val="17365D"/>
      <w:spacing w:val="5"/>
      <w:kern w:val="28"/>
      <w:sz w:val="52"/>
      <w:szCs w:val="52"/>
      <w:lang w:val="x-none" w:eastAsia="ar-SA" w:bidi="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73044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LightList1">
    <w:name w:val="Light List1"/>
    <w:basedOn w:val="TableNormal"/>
    <w:uiPriority w:val="61"/>
    <w:rsid w:val="00730444"/>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61"/>
    <w:rsid w:val="0073044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51">
    <w:name w:val="Light List - Accent 51"/>
    <w:basedOn w:val="TableNormal"/>
    <w:uiPriority w:val="61"/>
    <w:rsid w:val="00730444"/>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paragraph" w:customStyle="1" w:styleId="NoSpacing1">
    <w:name w:val="No Spacing1"/>
    <w:next w:val="Normal"/>
    <w:uiPriority w:val="1"/>
    <w:qFormat/>
    <w:rsid w:val="00A577C2"/>
    <w:pPr>
      <w:ind w:left="567"/>
    </w:pPr>
    <w:rPr>
      <w:rFonts w:ascii="Arial" w:eastAsia="ヒラギノ角ゴ Pro W3" w:hAnsi="Arial"/>
      <w:color w:val="000000"/>
      <w:kern w:val="1"/>
      <w:szCs w:val="24"/>
      <w:lang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Times New Roman"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customStyle="1" w:styleId="LightGrid-Accent11">
    <w:name w:val="Light Grid - Accent 11"/>
    <w:basedOn w:val="TableNormal"/>
    <w:uiPriority w:val="62"/>
    <w:rsid w:val="00A92BD7"/>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PMingLiU" w:eastAsia="PMingLiU" w:hAnsi="PMingLiU"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PMingLiU" w:eastAsia="PMingLiU" w:hAnsi="PMingLiU"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PMingLiU" w:eastAsia="PMingLiU" w:hAnsi="PMingLiU" w:cs="Times New Roman"/>
        <w:b/>
        <w:bCs/>
      </w:rPr>
    </w:tblStylePr>
    <w:tblStylePr w:type="lastCol">
      <w:rPr>
        <w:rFonts w:ascii="PMingLiU" w:eastAsia="PMingLiU" w:hAnsi="PMingLiU"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uiPriority w:val="1"/>
    <w:qFormat/>
    <w:rsid w:val="00A014BA"/>
    <w:rPr>
      <w:rFonts w:ascii="Courier New" w:hAnsi="Courier New" w:cs="Courier New"/>
      <w:noProof/>
      <w:sz w:val="20"/>
      <w:szCs w:val="20"/>
      <w:lang w:val="en-US"/>
    </w:rPr>
  </w:style>
  <w:style w:type="character" w:styleId="CommentReference">
    <w:name w:val="annotation reference"/>
    <w:semiHidden/>
    <w:rsid w:val="008E44D8"/>
    <w:rPr>
      <w:sz w:val="16"/>
      <w:szCs w:val="16"/>
    </w:rPr>
  </w:style>
  <w:style w:type="paragraph" w:styleId="CommentText">
    <w:name w:val="annotation text"/>
    <w:basedOn w:val="Normal"/>
    <w:semiHidden/>
    <w:rsid w:val="008E44D8"/>
    <w:rPr>
      <w:szCs w:val="20"/>
    </w:rPr>
  </w:style>
  <w:style w:type="paragraph" w:styleId="CommentSubject">
    <w:name w:val="annotation subject"/>
    <w:basedOn w:val="CommentText"/>
    <w:next w:val="CommentText"/>
    <w:semiHidden/>
    <w:rsid w:val="008E44D8"/>
    <w:rPr>
      <w:b/>
      <w:bCs/>
    </w:rPr>
  </w:style>
  <w:style w:type="paragraph" w:customStyle="1" w:styleId="Default">
    <w:name w:val="Default"/>
    <w:rsid w:val="00591370"/>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8A175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Calibri" w:eastAsia="MS ????" w:hAnsi="Calibri"/>
      <w:b/>
      <w:bCs/>
      <w:color w:val="345A8A"/>
      <w:sz w:val="32"/>
      <w:szCs w:val="32"/>
    </w:rPr>
  </w:style>
  <w:style w:type="paragraph" w:styleId="Heading2">
    <w:name w:val="heading 2"/>
    <w:basedOn w:val="Normal"/>
    <w:next w:val="Normal"/>
    <w:link w:val="Heading2Char"/>
    <w:uiPriority w:val="9"/>
    <w:qFormat/>
    <w:rsid w:val="00CF65EE"/>
    <w:pPr>
      <w:keepNext/>
      <w:keepLines/>
      <w:numPr>
        <w:ilvl w:val="1"/>
        <w:numId w:val="2"/>
      </w:numPr>
      <w:spacing w:before="320" w:after="120"/>
      <w:outlineLvl w:val="1"/>
    </w:pPr>
    <w:rPr>
      <w:rFonts w:ascii="Calibri" w:eastAsia="MS ????" w:hAnsi="Calibri"/>
      <w:b/>
      <w:bCs/>
      <w:color w:val="4F81BD"/>
      <w:sz w:val="26"/>
      <w:szCs w:val="26"/>
    </w:rPr>
  </w:style>
  <w:style w:type="paragraph" w:styleId="Heading3">
    <w:name w:val="heading 3"/>
    <w:basedOn w:val="Normal"/>
    <w:next w:val="Normal"/>
    <w:link w:val="Heading3Char"/>
    <w:uiPriority w:val="9"/>
    <w:qFormat/>
    <w:rsid w:val="00493490"/>
    <w:pPr>
      <w:keepNext/>
      <w:keepLines/>
      <w:numPr>
        <w:ilvl w:val="2"/>
        <w:numId w:val="2"/>
      </w:numPr>
      <w:spacing w:before="320" w:after="120"/>
      <w:outlineLvl w:val="2"/>
    </w:pPr>
    <w:rPr>
      <w:rFonts w:ascii="Calibri" w:eastAsia="MS ????" w:hAnsi="Calibri"/>
      <w:b/>
      <w:bCs/>
      <w:color w:val="4F81BD"/>
      <w:sz w:val="22"/>
    </w:rPr>
  </w:style>
  <w:style w:type="paragraph" w:styleId="Heading4">
    <w:name w:val="heading 4"/>
    <w:basedOn w:val="Normal"/>
    <w:next w:val="Normal"/>
    <w:link w:val="Heading4Char"/>
    <w:uiPriority w:val="9"/>
    <w:qFormat/>
    <w:rsid w:val="00D8362E"/>
    <w:pPr>
      <w:keepNext/>
      <w:keepLines/>
      <w:numPr>
        <w:ilvl w:val="3"/>
        <w:numId w:val="2"/>
      </w:numPr>
      <w:spacing w:before="200"/>
      <w:outlineLvl w:val="3"/>
    </w:pPr>
    <w:rPr>
      <w:rFonts w:ascii="Calibri" w:eastAsia="MS ????" w:hAnsi="Calibri"/>
      <w:b/>
      <w:bCs/>
      <w:i/>
      <w:iCs/>
      <w:color w:val="4F81BD"/>
    </w:rPr>
  </w:style>
  <w:style w:type="paragraph" w:styleId="Heading5">
    <w:name w:val="heading 5"/>
    <w:basedOn w:val="Normal"/>
    <w:next w:val="Normal"/>
    <w:link w:val="Heading5Char"/>
    <w:uiPriority w:val="9"/>
    <w:qFormat/>
    <w:rsid w:val="00D8362E"/>
    <w:pPr>
      <w:keepNext/>
      <w:keepLines/>
      <w:numPr>
        <w:ilvl w:val="4"/>
        <w:numId w:val="2"/>
      </w:numPr>
      <w:spacing w:before="200"/>
      <w:outlineLvl w:val="4"/>
    </w:pPr>
    <w:rPr>
      <w:rFonts w:ascii="Calibri" w:eastAsia="MS ????" w:hAnsi="Calibri"/>
      <w:color w:val="243F60"/>
    </w:rPr>
  </w:style>
  <w:style w:type="paragraph" w:styleId="Heading6">
    <w:name w:val="heading 6"/>
    <w:basedOn w:val="Normal"/>
    <w:next w:val="Normal"/>
    <w:link w:val="Heading6Char"/>
    <w:uiPriority w:val="9"/>
    <w:qFormat/>
    <w:rsid w:val="00D8362E"/>
    <w:pPr>
      <w:keepNext/>
      <w:keepLines/>
      <w:numPr>
        <w:ilvl w:val="5"/>
        <w:numId w:val="2"/>
      </w:numPr>
      <w:spacing w:before="200"/>
      <w:outlineLvl w:val="5"/>
    </w:pPr>
    <w:rPr>
      <w:rFonts w:ascii="Calibri" w:eastAsia="MS ????" w:hAnsi="Calibri"/>
      <w:i/>
      <w:iCs/>
      <w:color w:val="243F60"/>
    </w:rPr>
  </w:style>
  <w:style w:type="paragraph" w:styleId="Heading7">
    <w:name w:val="heading 7"/>
    <w:basedOn w:val="Normal"/>
    <w:next w:val="Normal"/>
    <w:link w:val="Heading7Char"/>
    <w:uiPriority w:val="9"/>
    <w:qFormat/>
    <w:rsid w:val="00D8362E"/>
    <w:pPr>
      <w:keepNext/>
      <w:keepLines/>
      <w:numPr>
        <w:ilvl w:val="6"/>
        <w:numId w:val="2"/>
      </w:numPr>
      <w:spacing w:before="200"/>
      <w:outlineLvl w:val="6"/>
    </w:pPr>
    <w:rPr>
      <w:rFonts w:ascii="Calibri" w:eastAsia="MS ????" w:hAnsi="Calibri"/>
      <w:i/>
      <w:iCs/>
      <w:color w:val="404040"/>
    </w:rPr>
  </w:style>
  <w:style w:type="paragraph" w:styleId="Heading8">
    <w:name w:val="heading 8"/>
    <w:basedOn w:val="Normal"/>
    <w:next w:val="Normal"/>
    <w:link w:val="Heading8Char"/>
    <w:uiPriority w:val="9"/>
    <w:qFormat/>
    <w:rsid w:val="00D8362E"/>
    <w:pPr>
      <w:keepNext/>
      <w:keepLines/>
      <w:numPr>
        <w:ilvl w:val="7"/>
        <w:numId w:val="2"/>
      </w:numPr>
      <w:spacing w:before="200"/>
      <w:outlineLvl w:val="7"/>
    </w:pPr>
    <w:rPr>
      <w:rFonts w:ascii="Calibri" w:eastAsia="MS ????" w:hAnsi="Calibri"/>
      <w:color w:val="404040"/>
      <w:szCs w:val="20"/>
    </w:rPr>
  </w:style>
  <w:style w:type="paragraph" w:styleId="Heading9">
    <w:name w:val="heading 9"/>
    <w:basedOn w:val="Normal"/>
    <w:next w:val="Normal"/>
    <w:link w:val="Heading9Char"/>
    <w:uiPriority w:val="9"/>
    <w:qFormat/>
    <w:rsid w:val="00D8362E"/>
    <w:pPr>
      <w:keepNext/>
      <w:keepLines/>
      <w:numPr>
        <w:ilvl w:val="8"/>
        <w:numId w:val="2"/>
      </w:numPr>
      <w:spacing w:before="200"/>
      <w:outlineLvl w:val="8"/>
    </w:pPr>
    <w:rPr>
      <w:rFonts w:ascii="Calibri" w:eastAsia="MS ????" w:hAnsi="Calibri"/>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8B4498"/>
    <w:rPr>
      <w:rFonts w:ascii="Calibri" w:eastAsia="MS ????" w:hAnsi="Calibri" w:cs="Times New Roman"/>
      <w:b/>
      <w:bCs/>
      <w:color w:val="345A8A"/>
      <w:kern w:val="1"/>
      <w:sz w:val="32"/>
      <w:szCs w:val="32"/>
      <w:lang w:val="sv-SE" w:eastAsia="ar-SA" w:bidi="ar-SA"/>
    </w:rPr>
  </w:style>
  <w:style w:type="character" w:customStyle="1" w:styleId="Heading2Char">
    <w:name w:val="Heading 2 Char"/>
    <w:link w:val="Heading2"/>
    <w:uiPriority w:val="9"/>
    <w:locked/>
    <w:rsid w:val="00CF65EE"/>
    <w:rPr>
      <w:rFonts w:ascii="Calibri" w:eastAsia="MS ????" w:hAnsi="Calibri" w:cs="Times New Roman"/>
      <w:b/>
      <w:bCs/>
      <w:color w:val="4F81BD"/>
      <w:kern w:val="1"/>
      <w:sz w:val="26"/>
      <w:szCs w:val="26"/>
      <w:lang w:val="sv-SE" w:eastAsia="ar-SA" w:bidi="ar-SA"/>
    </w:rPr>
  </w:style>
  <w:style w:type="character" w:customStyle="1" w:styleId="Heading3Char">
    <w:name w:val="Heading 3 Char"/>
    <w:link w:val="Heading3"/>
    <w:uiPriority w:val="9"/>
    <w:locked/>
    <w:rsid w:val="00493490"/>
    <w:rPr>
      <w:rFonts w:ascii="Calibri" w:eastAsia="MS ????" w:hAnsi="Calibri" w:cs="Times New Roman"/>
      <w:b/>
      <w:bCs/>
      <w:color w:val="4F81BD"/>
      <w:kern w:val="1"/>
      <w:sz w:val="24"/>
      <w:szCs w:val="24"/>
      <w:lang w:val="sv-SE" w:eastAsia="ar-SA" w:bidi="ar-SA"/>
    </w:rPr>
  </w:style>
  <w:style w:type="character" w:customStyle="1" w:styleId="Heading4Char">
    <w:name w:val="Heading 4 Char"/>
    <w:link w:val="Heading4"/>
    <w:uiPriority w:val="9"/>
    <w:locked/>
    <w:rsid w:val="00D8362E"/>
    <w:rPr>
      <w:rFonts w:ascii="Calibri" w:eastAsia="MS ????" w:hAnsi="Calibri" w:cs="Times New Roman"/>
      <w:b/>
      <w:bCs/>
      <w:i/>
      <w:iCs/>
      <w:color w:val="4F81BD"/>
      <w:kern w:val="1"/>
      <w:sz w:val="24"/>
      <w:szCs w:val="24"/>
      <w:lang w:val="sv-SE" w:eastAsia="ar-SA" w:bidi="ar-SA"/>
    </w:rPr>
  </w:style>
  <w:style w:type="character" w:customStyle="1" w:styleId="Heading5Char">
    <w:name w:val="Heading 5 Char"/>
    <w:link w:val="Heading5"/>
    <w:uiPriority w:val="9"/>
    <w:semiHidden/>
    <w:locked/>
    <w:rsid w:val="00D8362E"/>
    <w:rPr>
      <w:rFonts w:ascii="Calibri" w:eastAsia="MS ????" w:hAnsi="Calibri" w:cs="Times New Roman"/>
      <w:color w:val="243F60"/>
      <w:kern w:val="1"/>
      <w:sz w:val="24"/>
      <w:szCs w:val="24"/>
      <w:lang w:val="sv-SE" w:eastAsia="ar-SA" w:bidi="ar-SA"/>
    </w:rPr>
  </w:style>
  <w:style w:type="character" w:customStyle="1" w:styleId="Heading6Char">
    <w:name w:val="Heading 6 Char"/>
    <w:link w:val="Heading6"/>
    <w:uiPriority w:val="9"/>
    <w:semiHidden/>
    <w:locked/>
    <w:rsid w:val="00D8362E"/>
    <w:rPr>
      <w:rFonts w:ascii="Calibri" w:eastAsia="MS ????" w:hAnsi="Calibri" w:cs="Times New Roman"/>
      <w:i/>
      <w:iCs/>
      <w:color w:val="243F60"/>
      <w:kern w:val="1"/>
      <w:sz w:val="24"/>
      <w:szCs w:val="24"/>
      <w:lang w:val="sv-SE" w:eastAsia="ar-SA" w:bidi="ar-SA"/>
    </w:rPr>
  </w:style>
  <w:style w:type="character" w:customStyle="1" w:styleId="Heading7Char">
    <w:name w:val="Heading 7 Char"/>
    <w:link w:val="Heading7"/>
    <w:uiPriority w:val="9"/>
    <w:semiHidden/>
    <w:locked/>
    <w:rsid w:val="00D8362E"/>
    <w:rPr>
      <w:rFonts w:ascii="Calibri" w:eastAsia="MS ????" w:hAnsi="Calibri" w:cs="Times New Roman"/>
      <w:i/>
      <w:iCs/>
      <w:color w:val="404040"/>
      <w:kern w:val="1"/>
      <w:sz w:val="24"/>
      <w:szCs w:val="24"/>
      <w:lang w:val="sv-SE" w:eastAsia="ar-SA" w:bidi="ar-SA"/>
    </w:rPr>
  </w:style>
  <w:style w:type="character" w:customStyle="1" w:styleId="Heading8Char">
    <w:name w:val="Heading 8 Char"/>
    <w:link w:val="Heading8"/>
    <w:uiPriority w:val="9"/>
    <w:semiHidden/>
    <w:locked/>
    <w:rsid w:val="00D8362E"/>
    <w:rPr>
      <w:rFonts w:ascii="Calibri" w:eastAsia="MS ????" w:hAnsi="Calibri" w:cs="Times New Roman"/>
      <w:color w:val="404040"/>
      <w:kern w:val="1"/>
      <w:lang w:val="sv-SE" w:eastAsia="ar-SA" w:bidi="ar-SA"/>
    </w:rPr>
  </w:style>
  <w:style w:type="character" w:customStyle="1" w:styleId="Heading9Char">
    <w:name w:val="Heading 9 Char"/>
    <w:link w:val="Heading9"/>
    <w:uiPriority w:val="9"/>
    <w:semiHidden/>
    <w:locked/>
    <w:rsid w:val="00D8362E"/>
    <w:rPr>
      <w:rFonts w:ascii="Calibri" w:eastAsia="MS ????" w:hAnsi="Calibri" w:cs="Times New Roman"/>
      <w:i/>
      <w:iCs/>
      <w:color w:val="404040"/>
      <w:kern w:val="1"/>
      <w:lang w:val="sv-SE" w:eastAsia="ar-SA" w:bidi="ar-SA"/>
    </w:rPr>
  </w:style>
  <w:style w:type="character" w:styleId="Hyperlink">
    <w:name w:val="Hyperlink"/>
    <w:rsid w:val="007C44CE"/>
    <w:rPr>
      <w:color w:val="000080"/>
      <w:u w:val="single"/>
    </w:rPr>
  </w:style>
  <w:style w:type="character" w:customStyle="1" w:styleId="Bullets">
    <w:name w:val="Bullets"/>
    <w:rsid w:val="007C44CE"/>
    <w:rPr>
      <w:rFonts w:ascii="OpenSymbol" w:eastAsia="Times New Roman" w:hAnsi="OpenSymbol"/>
    </w:rPr>
  </w:style>
  <w:style w:type="character" w:customStyle="1" w:styleId="NumberingSymbols">
    <w:name w:val="Numbering Symbols"/>
    <w:rsid w:val="007C44CE"/>
  </w:style>
  <w:style w:type="paragraph" w:styleId="BodyText">
    <w:name w:val="Body Text"/>
    <w:basedOn w:val="Normal"/>
    <w:link w:val="BodyTextChar"/>
    <w:uiPriority w:val="99"/>
    <w:rsid w:val="007C44CE"/>
    <w:pPr>
      <w:spacing w:after="120"/>
    </w:pPr>
  </w:style>
  <w:style w:type="character" w:customStyle="1" w:styleId="BodyTextChar">
    <w:name w:val="Body Text Char"/>
    <w:link w:val="BodyText"/>
    <w:uiPriority w:val="99"/>
    <w:semiHidden/>
    <w:rsid w:val="00A51945"/>
    <w:rPr>
      <w:rFonts w:ascii="Arial" w:eastAsia="ヒラギノ角ゴ Pro W3" w:hAnsi="Arial"/>
      <w:color w:val="000000"/>
      <w:kern w:val="1"/>
      <w:szCs w:val="24"/>
      <w:lang w:eastAsia="ar-SA"/>
    </w:rPr>
  </w:style>
  <w:style w:type="paragraph" w:customStyle="1" w:styleId="Heading">
    <w:name w:val="Heading"/>
    <w:basedOn w:val="Normal"/>
    <w:next w:val="BodyText"/>
    <w:rsid w:val="007C44CE"/>
    <w:pPr>
      <w:keepNext/>
      <w:spacing w:before="240" w:after="120"/>
    </w:pPr>
    <w:rPr>
      <w:rFonts w:eastAsia="Arial Unicode MS" w:cs="Tahoma"/>
      <w:sz w:val="28"/>
      <w:szCs w:val="28"/>
    </w:rPr>
  </w:style>
  <w:style w:type="paragraph" w:styleId="List">
    <w:name w:val="List"/>
    <w:basedOn w:val="BodyText"/>
    <w:uiPriority w:val="99"/>
    <w:rsid w:val="007C44CE"/>
    <w:rPr>
      <w:rFonts w:cs="Tahoma"/>
    </w:rPr>
  </w:style>
  <w:style w:type="paragraph" w:styleId="Header">
    <w:name w:val="header"/>
    <w:basedOn w:val="Normal"/>
    <w:link w:val="HeaderChar"/>
    <w:uiPriority w:val="99"/>
    <w:rsid w:val="007C44CE"/>
    <w:pPr>
      <w:suppressLineNumbers/>
      <w:tabs>
        <w:tab w:val="center" w:pos="4818"/>
        <w:tab w:val="right" w:pos="9637"/>
      </w:tabs>
    </w:pPr>
  </w:style>
  <w:style w:type="character" w:customStyle="1" w:styleId="HeaderChar">
    <w:name w:val="Header Char"/>
    <w:link w:val="Header"/>
    <w:uiPriority w:val="99"/>
    <w:semiHidden/>
    <w:rsid w:val="00A51945"/>
    <w:rPr>
      <w:rFonts w:ascii="Arial" w:eastAsia="ヒラギノ角ゴ Pro W3" w:hAnsi="Arial"/>
      <w:color w:val="000000"/>
      <w:kern w:val="1"/>
      <w:szCs w:val="24"/>
      <w:lang w:eastAsia="ar-SA"/>
    </w:rPr>
  </w:style>
  <w:style w:type="paragraph" w:styleId="Footer">
    <w:name w:val="footer"/>
    <w:basedOn w:val="Normal"/>
    <w:link w:val="FooterChar"/>
    <w:uiPriority w:val="99"/>
    <w:rsid w:val="007C44CE"/>
    <w:pPr>
      <w:suppressLineNumbers/>
      <w:tabs>
        <w:tab w:val="center" w:pos="4818"/>
        <w:tab w:val="right" w:pos="9637"/>
      </w:tabs>
    </w:pPr>
  </w:style>
  <w:style w:type="character" w:customStyle="1" w:styleId="FooterChar">
    <w:name w:val="Footer Char"/>
    <w:link w:val="Footer"/>
    <w:uiPriority w:val="99"/>
    <w:semiHidden/>
    <w:rsid w:val="00A51945"/>
    <w:rPr>
      <w:rFonts w:ascii="Arial" w:eastAsia="ヒラギノ角ゴ Pro W3" w:hAnsi="Arial"/>
      <w:color w:val="000000"/>
      <w:kern w:val="1"/>
      <w:szCs w:val="24"/>
      <w:lang w:eastAsia="ar-SA"/>
    </w:rPr>
  </w:style>
  <w:style w:type="paragraph" w:styleId="Caption">
    <w:name w:val="caption"/>
    <w:basedOn w:val="Normal"/>
    <w:uiPriority w:val="35"/>
    <w:qFormat/>
    <w:rsid w:val="007C44CE"/>
    <w:pPr>
      <w:suppressLineNumbers/>
      <w:spacing w:before="120" w:after="120"/>
    </w:pPr>
    <w:rPr>
      <w:rFonts w:cs="Tahoma"/>
      <w:i/>
      <w:iCs/>
    </w:rPr>
  </w:style>
  <w:style w:type="paragraph" w:customStyle="1" w:styleId="Index">
    <w:name w:val="Index"/>
    <w:basedOn w:val="Normal"/>
    <w:rsid w:val="007C44CE"/>
    <w:pPr>
      <w:suppressLineNumbers/>
    </w:pPr>
    <w:rPr>
      <w:rFonts w:cs="Tahoma"/>
    </w:rPr>
  </w:style>
  <w:style w:type="paragraph" w:customStyle="1" w:styleId="Hheader1">
    <w:name w:val="H_header1"/>
    <w:next w:val="Hbodytext"/>
    <w:rsid w:val="007C44CE"/>
    <w:pPr>
      <w:spacing w:after="198" w:line="100" w:lineRule="atLeast"/>
      <w:ind w:left="720" w:right="432"/>
    </w:pPr>
    <w:rPr>
      <w:rFonts w:ascii="Arial" w:eastAsia="ヒラギノ角ゴ Pro W3" w:hAnsi="Arial"/>
      <w:b/>
      <w:color w:val="000000"/>
      <w:kern w:val="1"/>
      <w:sz w:val="28"/>
      <w:lang w:eastAsia="en-US"/>
    </w:rPr>
  </w:style>
  <w:style w:type="paragraph" w:customStyle="1" w:styleId="Hbodytext">
    <w:name w:val="H_body_text"/>
    <w:rsid w:val="007C44CE"/>
    <w:pPr>
      <w:spacing w:after="227" w:line="100" w:lineRule="atLeast"/>
      <w:ind w:left="720" w:right="432"/>
    </w:pPr>
    <w:rPr>
      <w:rFonts w:ascii="Arial" w:eastAsia="ヒラギノ角ゴ Pro W3" w:hAnsi="Arial"/>
      <w:color w:val="000000"/>
      <w:kern w:val="1"/>
      <w:lang w:eastAsia="en-US"/>
    </w:rPr>
  </w:style>
  <w:style w:type="paragraph" w:customStyle="1" w:styleId="Hheader2">
    <w:name w:val="H_header2"/>
    <w:basedOn w:val="Hheader1"/>
    <w:next w:val="Hbodytext"/>
    <w:rsid w:val="007C44CE"/>
    <w:rPr>
      <w:sz w:val="24"/>
    </w:rPr>
  </w:style>
  <w:style w:type="paragraph" w:customStyle="1" w:styleId="Hheader3">
    <w:name w:val="H_header3"/>
    <w:basedOn w:val="Hheader2"/>
    <w:next w:val="Hbodytext"/>
    <w:rsid w:val="007C44CE"/>
    <w:rPr>
      <w:sz w:val="20"/>
    </w:rPr>
  </w:style>
  <w:style w:type="character" w:styleId="FollowedHyperlink">
    <w:name w:val="FollowedHyperlink"/>
    <w:uiPriority w:val="99"/>
    <w:rPr>
      <w:rFonts w:cs="Times New Roman"/>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locked/>
    <w:rsid w:val="002077EB"/>
    <w:rPr>
      <w:rFonts w:ascii="Lucida Grande" w:eastAsia="ヒラギノ角ゴ Pro W3" w:hAnsi="Lucida Grande" w:cs="Lucida Grande"/>
      <w:color w:val="000000"/>
      <w:kern w:val="1"/>
      <w:sz w:val="18"/>
      <w:szCs w:val="18"/>
      <w:lang w:val="x-none" w:eastAsia="ar-SA" w:bidi="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link w:val="FootnoteText"/>
    <w:uiPriority w:val="99"/>
    <w:locked/>
    <w:rsid w:val="00551E99"/>
    <w:rPr>
      <w:rFonts w:eastAsia="ヒラギノ角ゴ Pro W3" w:cs="Times New Roman"/>
      <w:color w:val="000000"/>
      <w:kern w:val="1"/>
      <w:sz w:val="24"/>
      <w:szCs w:val="24"/>
      <w:lang w:val="x-none" w:eastAsia="ar-SA" w:bidi="ar-SA"/>
    </w:rPr>
  </w:style>
  <w:style w:type="character" w:styleId="FootnoteReference">
    <w:name w:val="footnote reference"/>
    <w:uiPriority w:val="99"/>
    <w:unhideWhenUsed/>
    <w:rsid w:val="00551E99"/>
    <w:rPr>
      <w:rFonts w:cs="Times New Roman"/>
      <w:vertAlign w:val="superscript"/>
    </w:rPr>
  </w:style>
  <w:style w:type="paragraph" w:customStyle="1" w:styleId="ListParagraph1">
    <w:name w:val="List Paragraph1"/>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Cambria" w:hAnsi="Cambria"/>
      <w:b/>
      <w:bCs/>
      <w:caps/>
      <w:color w:val="1F497D"/>
      <w:kern w:val="22"/>
      <w:sz w:val="22"/>
      <w:szCs w:val="22"/>
      <w:u w:val="single"/>
    </w:rPr>
  </w:style>
  <w:style w:type="paragraph" w:styleId="TOC2">
    <w:name w:val="toc 2"/>
    <w:basedOn w:val="Normal"/>
    <w:next w:val="Normal"/>
    <w:autoRedefine/>
    <w:uiPriority w:val="39"/>
    <w:unhideWhenUsed/>
    <w:rsid w:val="006818B2"/>
    <w:rPr>
      <w:rFonts w:ascii="Cambria" w:hAnsi="Cambria"/>
      <w:b/>
      <w:bCs/>
      <w:smallCaps/>
      <w:color w:val="1F497D"/>
      <w:kern w:val="22"/>
      <w:sz w:val="22"/>
      <w:szCs w:val="22"/>
    </w:rPr>
  </w:style>
  <w:style w:type="paragraph" w:styleId="TOC3">
    <w:name w:val="toc 3"/>
    <w:basedOn w:val="Normal"/>
    <w:next w:val="Normal"/>
    <w:autoRedefine/>
    <w:uiPriority w:val="39"/>
    <w:unhideWhenUsed/>
    <w:rsid w:val="006818B2"/>
    <w:rPr>
      <w:rFonts w:ascii="Cambria" w:hAnsi="Cambria"/>
      <w:smallCaps/>
      <w:color w:val="1F497D"/>
      <w:kern w:val="22"/>
      <w:sz w:val="22"/>
      <w:szCs w:val="22"/>
    </w:rPr>
  </w:style>
  <w:style w:type="paragraph" w:styleId="TOC4">
    <w:name w:val="toc 4"/>
    <w:basedOn w:val="Normal"/>
    <w:next w:val="Normal"/>
    <w:autoRedefine/>
    <w:uiPriority w:val="39"/>
    <w:unhideWhenUsed/>
    <w:rsid w:val="00471134"/>
    <w:rPr>
      <w:rFonts w:ascii="Cambria" w:hAnsi="Cambria"/>
      <w:sz w:val="22"/>
      <w:szCs w:val="22"/>
    </w:rPr>
  </w:style>
  <w:style w:type="paragraph" w:styleId="TOC5">
    <w:name w:val="toc 5"/>
    <w:basedOn w:val="Normal"/>
    <w:next w:val="Normal"/>
    <w:autoRedefine/>
    <w:uiPriority w:val="39"/>
    <w:unhideWhenUsed/>
    <w:rsid w:val="00471134"/>
    <w:rPr>
      <w:rFonts w:ascii="Cambria" w:hAnsi="Cambria"/>
      <w:sz w:val="22"/>
      <w:szCs w:val="22"/>
    </w:rPr>
  </w:style>
  <w:style w:type="paragraph" w:styleId="TOC6">
    <w:name w:val="toc 6"/>
    <w:basedOn w:val="Normal"/>
    <w:next w:val="Normal"/>
    <w:autoRedefine/>
    <w:uiPriority w:val="39"/>
    <w:unhideWhenUsed/>
    <w:rsid w:val="00471134"/>
    <w:rPr>
      <w:rFonts w:ascii="Cambria" w:hAnsi="Cambria"/>
      <w:sz w:val="22"/>
      <w:szCs w:val="22"/>
    </w:rPr>
  </w:style>
  <w:style w:type="paragraph" w:styleId="TOC7">
    <w:name w:val="toc 7"/>
    <w:basedOn w:val="Normal"/>
    <w:next w:val="Normal"/>
    <w:autoRedefine/>
    <w:uiPriority w:val="39"/>
    <w:unhideWhenUsed/>
    <w:rsid w:val="00471134"/>
    <w:rPr>
      <w:rFonts w:ascii="Cambria" w:hAnsi="Cambria"/>
      <w:sz w:val="22"/>
      <w:szCs w:val="22"/>
    </w:rPr>
  </w:style>
  <w:style w:type="paragraph" w:styleId="TOC8">
    <w:name w:val="toc 8"/>
    <w:basedOn w:val="Normal"/>
    <w:next w:val="Normal"/>
    <w:autoRedefine/>
    <w:uiPriority w:val="39"/>
    <w:unhideWhenUsed/>
    <w:rsid w:val="00471134"/>
    <w:rPr>
      <w:rFonts w:ascii="Cambria" w:hAnsi="Cambria"/>
      <w:sz w:val="22"/>
      <w:szCs w:val="22"/>
    </w:rPr>
  </w:style>
  <w:style w:type="paragraph" w:styleId="TOC9">
    <w:name w:val="toc 9"/>
    <w:basedOn w:val="Normal"/>
    <w:next w:val="Normal"/>
    <w:autoRedefine/>
    <w:uiPriority w:val="39"/>
    <w:unhideWhenUsed/>
    <w:rsid w:val="00471134"/>
    <w:rPr>
      <w:rFonts w:ascii="Cambria" w:hAnsi="Cambria"/>
      <w:sz w:val="22"/>
      <w:szCs w:val="22"/>
    </w:rPr>
  </w:style>
  <w:style w:type="paragraph" w:styleId="Title">
    <w:name w:val="Title"/>
    <w:basedOn w:val="Normal"/>
    <w:next w:val="Normal"/>
    <w:link w:val="TitleChar"/>
    <w:uiPriority w:val="10"/>
    <w:qFormat/>
    <w:rsid w:val="00471134"/>
    <w:pPr>
      <w:pBdr>
        <w:bottom w:val="single" w:sz="8" w:space="4" w:color="4F81BD"/>
      </w:pBdr>
      <w:spacing w:after="300" w:line="240" w:lineRule="auto"/>
      <w:contextualSpacing/>
    </w:pPr>
    <w:rPr>
      <w:rFonts w:ascii="Calibri" w:eastAsia="MS ????" w:hAnsi="Calibri"/>
      <w:color w:val="17365D"/>
      <w:spacing w:val="5"/>
      <w:kern w:val="28"/>
      <w:sz w:val="52"/>
      <w:szCs w:val="52"/>
    </w:rPr>
  </w:style>
  <w:style w:type="character" w:customStyle="1" w:styleId="TitleChar">
    <w:name w:val="Title Char"/>
    <w:link w:val="Title"/>
    <w:uiPriority w:val="10"/>
    <w:locked/>
    <w:rsid w:val="00471134"/>
    <w:rPr>
      <w:rFonts w:ascii="Calibri" w:eastAsia="MS ????" w:hAnsi="Calibri" w:cs="Times New Roman"/>
      <w:color w:val="17365D"/>
      <w:spacing w:val="5"/>
      <w:kern w:val="28"/>
      <w:sz w:val="52"/>
      <w:szCs w:val="52"/>
      <w:lang w:val="x-none" w:eastAsia="ar-SA" w:bidi="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73044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LightList1">
    <w:name w:val="Light List1"/>
    <w:basedOn w:val="TableNormal"/>
    <w:uiPriority w:val="61"/>
    <w:rsid w:val="00730444"/>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61"/>
    <w:rsid w:val="0073044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51">
    <w:name w:val="Light List - Accent 51"/>
    <w:basedOn w:val="TableNormal"/>
    <w:uiPriority w:val="61"/>
    <w:rsid w:val="00730444"/>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paragraph" w:customStyle="1" w:styleId="NoSpacing1">
    <w:name w:val="No Spacing1"/>
    <w:next w:val="Normal"/>
    <w:uiPriority w:val="1"/>
    <w:qFormat/>
    <w:rsid w:val="00A577C2"/>
    <w:pPr>
      <w:ind w:left="567"/>
    </w:pPr>
    <w:rPr>
      <w:rFonts w:ascii="Arial" w:eastAsia="ヒラギノ角ゴ Pro W3" w:hAnsi="Arial"/>
      <w:color w:val="000000"/>
      <w:kern w:val="1"/>
      <w:szCs w:val="24"/>
      <w:lang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Times New Roman"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customStyle="1" w:styleId="LightGrid-Accent11">
    <w:name w:val="Light Grid - Accent 11"/>
    <w:basedOn w:val="TableNormal"/>
    <w:uiPriority w:val="62"/>
    <w:rsid w:val="00A92BD7"/>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PMingLiU" w:eastAsia="PMingLiU" w:hAnsi="PMingLiU"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PMingLiU" w:eastAsia="PMingLiU" w:hAnsi="PMingLiU"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PMingLiU" w:eastAsia="PMingLiU" w:hAnsi="PMingLiU" w:cs="Times New Roman"/>
        <w:b/>
        <w:bCs/>
      </w:rPr>
    </w:tblStylePr>
    <w:tblStylePr w:type="lastCol">
      <w:rPr>
        <w:rFonts w:ascii="PMingLiU" w:eastAsia="PMingLiU" w:hAnsi="PMingLiU"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uiPriority w:val="1"/>
    <w:qFormat/>
    <w:rsid w:val="00A014BA"/>
    <w:rPr>
      <w:rFonts w:ascii="Courier New" w:hAnsi="Courier New" w:cs="Courier New"/>
      <w:noProof/>
      <w:sz w:val="20"/>
      <w:szCs w:val="20"/>
      <w:lang w:val="en-US"/>
    </w:rPr>
  </w:style>
  <w:style w:type="character" w:styleId="CommentReference">
    <w:name w:val="annotation reference"/>
    <w:semiHidden/>
    <w:rsid w:val="008E44D8"/>
    <w:rPr>
      <w:sz w:val="16"/>
      <w:szCs w:val="16"/>
    </w:rPr>
  </w:style>
  <w:style w:type="paragraph" w:styleId="CommentText">
    <w:name w:val="annotation text"/>
    <w:basedOn w:val="Normal"/>
    <w:semiHidden/>
    <w:rsid w:val="008E44D8"/>
    <w:rPr>
      <w:szCs w:val="20"/>
    </w:rPr>
  </w:style>
  <w:style w:type="paragraph" w:styleId="CommentSubject">
    <w:name w:val="annotation subject"/>
    <w:basedOn w:val="CommentText"/>
    <w:next w:val="CommentText"/>
    <w:semiHidden/>
    <w:rsid w:val="008E44D8"/>
    <w:rPr>
      <w:b/>
      <w:bCs/>
    </w:rPr>
  </w:style>
  <w:style w:type="paragraph" w:customStyle="1" w:styleId="Default">
    <w:name w:val="Default"/>
    <w:rsid w:val="00591370"/>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8A17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hyperlink" Target="http://saml2int.org/profile/current/"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header" Target="header3.xml"/><Relationship Id="rId26" Type="http://schemas.openxmlformats.org/officeDocument/2006/relationships/footer" Target="footer3.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aml2int.org/profile/current/" TargetMode="External"/><Relationship Id="rId11" Type="http://schemas.openxmlformats.org/officeDocument/2006/relationships/hyperlink" Target="http://kantarainitiative.org/confluence/download/attachments/42140355/kantara-report-egov-saml2-profile-2.0.pdf" TargetMode="External"/><Relationship Id="rId12" Type="http://schemas.openxmlformats.org/officeDocument/2006/relationships/hyperlink" Target="http://saml2int.org/profile/current/" TargetMode="External"/><Relationship Id="rId13" Type="http://schemas.openxmlformats.org/officeDocument/2006/relationships/hyperlink" Target="http://docs.oasis-open.org/security/saml/Post2.0/sstc-saml-idp-discovery.pdf" TargetMode="External"/><Relationship Id="rId14" Type="http://schemas.openxmlformats.org/officeDocument/2006/relationships/hyperlink" Target="http://docs.oasis-open.org/dss/v1.0/oasis-dss-core-spec-v1.0-os.doc" TargetMode="External"/><Relationship Id="rId15" Type="http://schemas.openxmlformats.org/officeDocument/2006/relationships/hyperlink" Target="http://kantarainitiative.org/confluence/download/attachments/42140355/kantara-report-egov-saml2-profile-2.0.pdf" TargetMode="External"/><Relationship Id="rId16" Type="http://schemas.openxmlformats.org/officeDocument/2006/relationships/hyperlink" Target="http://saml2int.org/profile/current/" TargetMode="External"/><Relationship Id="rId17" Type="http://schemas.openxmlformats.org/officeDocument/2006/relationships/hyperlink" Target="http://docs.oasis-open.org/security/saml/Post2.0/sstc-saml-idp-discovery.pdf" TargetMode="External"/><Relationship Id="rId18" Type="http://schemas.openxmlformats.org/officeDocument/2006/relationships/hyperlink" Target="http://docs.oasis-open.org/dss/v1.0/oasis-dss-core-spec-v1.0-os.doc" TargetMode="External"/><Relationship Id="rId19" Type="http://schemas.openxmlformats.org/officeDocument/2006/relationships/hyperlink" Target="http://tools.ietf.org/html/draft-santesson-auth-context-extension-08"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rtin:Dropbox:Heimore%20Internal:Templates:Microsoft:Heimore:Dokument%20Numrerad.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20DCE9-7E51-DF4B-A47C-E80E8C3AE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 Numrerad.dotx</Template>
  <TotalTime>640</TotalTime>
  <Pages>2</Pages>
  <Words>2535</Words>
  <Characters>14452</Characters>
  <Application>Microsoft Macintosh Word</Application>
  <DocSecurity>0</DocSecurity>
  <Lines>120</Lines>
  <Paragraphs>33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Översikt av Tekniskt ramverk för Svensk</vt:lpstr>
      <vt:lpstr>Översikt av Tekniskt ramverk för Svensk</vt:lpstr>
    </vt:vector>
  </TitlesOfParts>
  <Company>Heimore Group AB</Company>
  <LinksUpToDate>false</LinksUpToDate>
  <CharactersWithSpaces>16954</CharactersWithSpaces>
  <SharedDoc>false</SharedDoc>
  <HLinks>
    <vt:vector size="198" baseType="variant">
      <vt:variant>
        <vt:i4>4390993</vt:i4>
      </vt:variant>
      <vt:variant>
        <vt:i4>168</vt:i4>
      </vt:variant>
      <vt:variant>
        <vt:i4>0</vt:i4>
      </vt:variant>
      <vt:variant>
        <vt:i4>5</vt:i4>
      </vt:variant>
      <vt:variant>
        <vt:lpwstr>http://tools.ietf.org/html/draft-santesson-auth-context-extension-08</vt:lpwstr>
      </vt:variant>
      <vt:variant>
        <vt:lpwstr/>
      </vt:variant>
      <vt:variant>
        <vt:i4>3407979</vt:i4>
      </vt:variant>
      <vt:variant>
        <vt:i4>165</vt:i4>
      </vt:variant>
      <vt:variant>
        <vt:i4>0</vt:i4>
      </vt:variant>
      <vt:variant>
        <vt:i4>5</vt:i4>
      </vt:variant>
      <vt:variant>
        <vt:lpwstr>http://docs.oasis-open.org/dss/v1.0/oasis-dss-core-spec-v1.0-os.doc</vt:lpwstr>
      </vt:variant>
      <vt:variant>
        <vt:lpwstr/>
      </vt:variant>
      <vt:variant>
        <vt:i4>4718598</vt:i4>
      </vt:variant>
      <vt:variant>
        <vt:i4>162</vt:i4>
      </vt:variant>
      <vt:variant>
        <vt:i4>0</vt:i4>
      </vt:variant>
      <vt:variant>
        <vt:i4>5</vt:i4>
      </vt:variant>
      <vt:variant>
        <vt:lpwstr>http://docs.oasis-open.org/security/saml/Post2.0/sstc-saml-idp-discovery.pdf</vt:lpwstr>
      </vt:variant>
      <vt:variant>
        <vt:lpwstr/>
      </vt:variant>
      <vt:variant>
        <vt:i4>4325443</vt:i4>
      </vt:variant>
      <vt:variant>
        <vt:i4>159</vt:i4>
      </vt:variant>
      <vt:variant>
        <vt:i4>0</vt:i4>
      </vt:variant>
      <vt:variant>
        <vt:i4>5</vt:i4>
      </vt:variant>
      <vt:variant>
        <vt:lpwstr>http://kantarainitiative.org/confluence/download/attachments/41649836/FIWG_SAML2.0_INT_SSO+Deployment+Profile_v0.1.pdf</vt:lpwstr>
      </vt:variant>
      <vt:variant>
        <vt:lpwstr/>
      </vt:variant>
      <vt:variant>
        <vt:i4>3670135</vt:i4>
      </vt:variant>
      <vt:variant>
        <vt:i4>156</vt:i4>
      </vt:variant>
      <vt:variant>
        <vt:i4>0</vt:i4>
      </vt:variant>
      <vt:variant>
        <vt:i4>5</vt:i4>
      </vt:variant>
      <vt:variant>
        <vt:lpwstr>http://kantarainitiative.org/confluence/download/attachments/42140355/kantara-report-egov-saml2-profile-2.0.pdf</vt:lpwstr>
      </vt:variant>
      <vt:variant>
        <vt:lpwstr/>
      </vt:variant>
      <vt:variant>
        <vt:i4>5439488</vt:i4>
      </vt:variant>
      <vt:variant>
        <vt:i4>153</vt:i4>
      </vt:variant>
      <vt:variant>
        <vt:i4>0</vt:i4>
      </vt:variant>
      <vt:variant>
        <vt:i4>5</vt:i4>
      </vt:variant>
      <vt:variant>
        <vt:lpwstr>http://www.elegnamnden.se/download/18.77dbcb041438070e039d6f5/1404733242611/ELN-0608+-+Bilaga+Tekniskt+ramverk+-+Certificate_profile_CSig.pdf</vt:lpwstr>
      </vt:variant>
      <vt:variant>
        <vt:lpwstr/>
      </vt:variant>
      <vt:variant>
        <vt:i4>2424892</vt:i4>
      </vt:variant>
      <vt:variant>
        <vt:i4>150</vt:i4>
      </vt:variant>
      <vt:variant>
        <vt:i4>0</vt:i4>
      </vt:variant>
      <vt:variant>
        <vt:i4>5</vt:i4>
      </vt:variant>
      <vt:variant>
        <vt:lpwstr>http://www.elegnamnden.se/download/18.77dbcb041438070e039d6f6/1404733249929/ELN-0609+-+Bilaga+Tekniskt+ramverk+-+eid2-dss-extension.pdf</vt:lpwstr>
      </vt:variant>
      <vt:variant>
        <vt:lpwstr/>
      </vt:variant>
      <vt:variant>
        <vt:i4>1179725</vt:i4>
      </vt:variant>
      <vt:variant>
        <vt:i4>147</vt:i4>
      </vt:variant>
      <vt:variant>
        <vt:i4>0</vt:i4>
      </vt:variant>
      <vt:variant>
        <vt:i4>5</vt:i4>
      </vt:variant>
      <vt:variant>
        <vt:lpwstr>http://www.elegnamnden.se/download/18.77dbcb041438070e039d6f4/1404733233641/ELN-0607+-+Bilaga+Tekniskt+ramverk+-+Implementation+profile+CSig.pdf</vt:lpwstr>
      </vt:variant>
      <vt:variant>
        <vt:lpwstr/>
      </vt:variant>
      <vt:variant>
        <vt:i4>5570651</vt:i4>
      </vt:variant>
      <vt:variant>
        <vt:i4>144</vt:i4>
      </vt:variant>
      <vt:variant>
        <vt:i4>0</vt:i4>
      </vt:variant>
      <vt:variant>
        <vt:i4>5</vt:i4>
      </vt:variant>
      <vt:variant>
        <vt:lpwstr>http://www.elegnamnden.se/download/18.77dbcb041438070e039d6f2/1404733204565/ELN-0605+-+Bilaga+Tekniskt+ramverk+-+Authentication+Context+Classes+for+Levels+of+Assurance+for+the+Swedish+eID+Framework.pdf</vt:lpwstr>
      </vt:variant>
      <vt:variant>
        <vt:lpwstr/>
      </vt:variant>
      <vt:variant>
        <vt:i4>7471144</vt:i4>
      </vt:variant>
      <vt:variant>
        <vt:i4>141</vt:i4>
      </vt:variant>
      <vt:variant>
        <vt:i4>0</vt:i4>
      </vt:variant>
      <vt:variant>
        <vt:i4>5</vt:i4>
      </vt:variant>
      <vt:variant>
        <vt:lpwstr>http://www.elegnamnden.se/download/18.3aa8c78a1466c584587733f/1404891886694/ELN-0610+-+Bilaga+Tekniskt+ramverk+-+Discovery+within+the+Swedish+eID+Framework.pdf</vt:lpwstr>
      </vt:variant>
      <vt:variant>
        <vt:lpwstr/>
      </vt:variant>
      <vt:variant>
        <vt:i4>4849683</vt:i4>
      </vt:variant>
      <vt:variant>
        <vt:i4>138</vt:i4>
      </vt:variant>
      <vt:variant>
        <vt:i4>0</vt:i4>
      </vt:variant>
      <vt:variant>
        <vt:i4>5</vt:i4>
      </vt:variant>
      <vt:variant>
        <vt:lpwstr>http://www.elegnamnden.se/download/18.77dbcb041438070e039d6f3/1404733218067/ELN-0606+-+Bilaga+Tekniskt+ramverk+-+Entity+Categories+for+the+Swedish+eID+Framework.pdf</vt:lpwstr>
      </vt:variant>
      <vt:variant>
        <vt:lpwstr/>
      </vt:variant>
      <vt:variant>
        <vt:i4>6881332</vt:i4>
      </vt:variant>
      <vt:variant>
        <vt:i4>135</vt:i4>
      </vt:variant>
      <vt:variant>
        <vt:i4>0</vt:i4>
      </vt:variant>
      <vt:variant>
        <vt:i4>5</vt:i4>
      </vt:variant>
      <vt:variant>
        <vt:lpwstr>http://www.elegnamnden.se/download/18.77dbcb041438070e039d6f1/1404733027997/ELN-0604+-+Bilaga+Tekniskt+ramverk+-+Attribute+Specification+for+the+Swedish+eID+Framework.pdf</vt:lpwstr>
      </vt:variant>
      <vt:variant>
        <vt:lpwstr/>
      </vt:variant>
      <vt:variant>
        <vt:i4>5701662</vt:i4>
      </vt:variant>
      <vt:variant>
        <vt:i4>132</vt:i4>
      </vt:variant>
      <vt:variant>
        <vt:i4>0</vt:i4>
      </vt:variant>
      <vt:variant>
        <vt:i4>5</vt:i4>
      </vt:variant>
      <vt:variant>
        <vt:lpwstr>http://www.elegnamnden.se/download/18.77dbcb041438070e039d6f0/1404733168689/ELN-0603+-+Bilaga+Tekniskt+ramverk+-+Registry_for_identifiers.pdf</vt:lpwstr>
      </vt:variant>
      <vt:variant>
        <vt:lpwstr/>
      </vt:variant>
      <vt:variant>
        <vt:i4>7602227</vt:i4>
      </vt:variant>
      <vt:variant>
        <vt:i4>129</vt:i4>
      </vt:variant>
      <vt:variant>
        <vt:i4>0</vt:i4>
      </vt:variant>
      <vt:variant>
        <vt:i4>5</vt:i4>
      </vt:variant>
      <vt:variant>
        <vt:lpwstr>http://www.elegnamnden.se/download/18.77dbcb041438070e039d6ef/1404805121653/ELN-0602+-+Bilaga+Tekniskt+ramverk+-+Deployment+Profile+for+the+Swedish+eID.pdf</vt:lpwstr>
      </vt:variant>
      <vt:variant>
        <vt:lpwstr/>
      </vt:variant>
      <vt:variant>
        <vt:i4>327755</vt:i4>
      </vt:variant>
      <vt:variant>
        <vt:i4>126</vt:i4>
      </vt:variant>
      <vt:variant>
        <vt:i4>0</vt:i4>
      </vt:variant>
      <vt:variant>
        <vt:i4>5</vt:i4>
      </vt:variant>
      <vt:variant>
        <vt:lpwstr>http://www.elegnamnden.se/download/18.77dbcb041438070e039d237/1404726253939/ELN-0700+-+Tillitsramverk+f%C3%B6r+Svensk+e-legitimation.pdf</vt:lpwstr>
      </vt:variant>
      <vt:variant>
        <vt:lpwstr/>
      </vt:variant>
      <vt:variant>
        <vt:i4>4390993</vt:i4>
      </vt:variant>
      <vt:variant>
        <vt:i4>123</vt:i4>
      </vt:variant>
      <vt:variant>
        <vt:i4>0</vt:i4>
      </vt:variant>
      <vt:variant>
        <vt:i4>5</vt:i4>
      </vt:variant>
      <vt:variant>
        <vt:lpwstr>http://tools.ietf.org/html/draft-santesson-auth-context-extension-08</vt:lpwstr>
      </vt:variant>
      <vt:variant>
        <vt:lpwstr/>
      </vt:variant>
      <vt:variant>
        <vt:i4>5439488</vt:i4>
      </vt:variant>
      <vt:variant>
        <vt:i4>120</vt:i4>
      </vt:variant>
      <vt:variant>
        <vt:i4>0</vt:i4>
      </vt:variant>
      <vt:variant>
        <vt:i4>5</vt:i4>
      </vt:variant>
      <vt:variant>
        <vt:lpwstr>http://www.elegnamnden.se/download/18.77dbcb041438070e039d6f5/1404733242611/ELN-0608+-+Bilaga+Tekniskt+ramverk+-+Certificate_profile_CSig.pdf</vt:lpwstr>
      </vt:variant>
      <vt:variant>
        <vt:lpwstr/>
      </vt:variant>
      <vt:variant>
        <vt:i4>2424892</vt:i4>
      </vt:variant>
      <vt:variant>
        <vt:i4>117</vt:i4>
      </vt:variant>
      <vt:variant>
        <vt:i4>0</vt:i4>
      </vt:variant>
      <vt:variant>
        <vt:i4>5</vt:i4>
      </vt:variant>
      <vt:variant>
        <vt:lpwstr>http://www.elegnamnden.se/download/18.77dbcb041438070e039d6f6/1404733249929/ELN-0609+-+Bilaga+Tekniskt+ramverk+-+eid2-dss-extension.pdf</vt:lpwstr>
      </vt:variant>
      <vt:variant>
        <vt:lpwstr/>
      </vt:variant>
      <vt:variant>
        <vt:i4>3407979</vt:i4>
      </vt:variant>
      <vt:variant>
        <vt:i4>114</vt:i4>
      </vt:variant>
      <vt:variant>
        <vt:i4>0</vt:i4>
      </vt:variant>
      <vt:variant>
        <vt:i4>5</vt:i4>
      </vt:variant>
      <vt:variant>
        <vt:lpwstr>http://docs.oasis-open.org/dss/v1.0/oasis-dss-core-spec-v1.0-os.doc</vt:lpwstr>
      </vt:variant>
      <vt:variant>
        <vt:lpwstr/>
      </vt:variant>
      <vt:variant>
        <vt:i4>1179725</vt:i4>
      </vt:variant>
      <vt:variant>
        <vt:i4>111</vt:i4>
      </vt:variant>
      <vt:variant>
        <vt:i4>0</vt:i4>
      </vt:variant>
      <vt:variant>
        <vt:i4>5</vt:i4>
      </vt:variant>
      <vt:variant>
        <vt:lpwstr>http://www.elegnamnden.se/download/18.77dbcb041438070e039d6f4/1404733233641/ELN-0607+-+Bilaga+Tekniskt+ramverk+-+Implementation+profile+CSig.pdf</vt:lpwstr>
      </vt:variant>
      <vt:variant>
        <vt:lpwstr/>
      </vt:variant>
      <vt:variant>
        <vt:i4>4849683</vt:i4>
      </vt:variant>
      <vt:variant>
        <vt:i4>108</vt:i4>
      </vt:variant>
      <vt:variant>
        <vt:i4>0</vt:i4>
      </vt:variant>
      <vt:variant>
        <vt:i4>5</vt:i4>
      </vt:variant>
      <vt:variant>
        <vt:lpwstr>http://www.elegnamnden.se/download/18.77dbcb041438070e039d6f3/1404733218067/ELN-0606+-+Bilaga+Tekniskt+ramverk+-+Entity+Categories+for+the+Swedish+eID+Framework.pdf</vt:lpwstr>
      </vt:variant>
      <vt:variant>
        <vt:lpwstr/>
      </vt:variant>
      <vt:variant>
        <vt:i4>5570651</vt:i4>
      </vt:variant>
      <vt:variant>
        <vt:i4>105</vt:i4>
      </vt:variant>
      <vt:variant>
        <vt:i4>0</vt:i4>
      </vt:variant>
      <vt:variant>
        <vt:i4>5</vt:i4>
      </vt:variant>
      <vt:variant>
        <vt:lpwstr>http://www.elegnamnden.se/download/18.77dbcb041438070e039d6f2/1404733204565/ELN-0605+-+Bilaga+Tekniskt+ramverk+-+Authentication+Context+Classes+for+Levels+of+Assurance+for+the+Swedish+eID+Framework.pdf</vt:lpwstr>
      </vt:variant>
      <vt:variant>
        <vt:lpwstr/>
      </vt:variant>
      <vt:variant>
        <vt:i4>327755</vt:i4>
      </vt:variant>
      <vt:variant>
        <vt:i4>102</vt:i4>
      </vt:variant>
      <vt:variant>
        <vt:i4>0</vt:i4>
      </vt:variant>
      <vt:variant>
        <vt:i4>5</vt:i4>
      </vt:variant>
      <vt:variant>
        <vt:lpwstr>http://www.elegnamnden.se/download/18.77dbcb041438070e039d237/1404726253939/ELN-0700+-+Tillitsramverk+f%C3%B6r+Svensk+e-legitimation.pdf</vt:lpwstr>
      </vt:variant>
      <vt:variant>
        <vt:lpwstr/>
      </vt:variant>
      <vt:variant>
        <vt:i4>6881332</vt:i4>
      </vt:variant>
      <vt:variant>
        <vt:i4>99</vt:i4>
      </vt:variant>
      <vt:variant>
        <vt:i4>0</vt:i4>
      </vt:variant>
      <vt:variant>
        <vt:i4>5</vt:i4>
      </vt:variant>
      <vt:variant>
        <vt:lpwstr>http://www.elegnamnden.se/download/18.77dbcb041438070e039d6f1/1404733027997/ELN-0604+-+Bilaga+Tekniskt+ramverk+-+Attribute+Specification+for+the+Swedish+eID+Framework.pdf</vt:lpwstr>
      </vt:variant>
      <vt:variant>
        <vt:lpwstr/>
      </vt:variant>
      <vt:variant>
        <vt:i4>5701662</vt:i4>
      </vt:variant>
      <vt:variant>
        <vt:i4>96</vt:i4>
      </vt:variant>
      <vt:variant>
        <vt:i4>0</vt:i4>
      </vt:variant>
      <vt:variant>
        <vt:i4>5</vt:i4>
      </vt:variant>
      <vt:variant>
        <vt:lpwstr>http://www.elegnamnden.se/download/18.77dbcb041438070e039d6f0/1404733168689/ELN-0603+-+Bilaga+Tekniskt+ramverk+-+Registry_for_identifiers.pdf</vt:lpwstr>
      </vt:variant>
      <vt:variant>
        <vt:lpwstr/>
      </vt:variant>
      <vt:variant>
        <vt:i4>7471144</vt:i4>
      </vt:variant>
      <vt:variant>
        <vt:i4>93</vt:i4>
      </vt:variant>
      <vt:variant>
        <vt:i4>0</vt:i4>
      </vt:variant>
      <vt:variant>
        <vt:i4>5</vt:i4>
      </vt:variant>
      <vt:variant>
        <vt:lpwstr>http://www.elegnamnden.se/download/18.3aa8c78a1466c584587733f/1404891886694/ELN-0610+-+Bilaga+Tekniskt+ramverk+-+Discovery+within+the+Swedish+eID+Framework.pdf</vt:lpwstr>
      </vt:variant>
      <vt:variant>
        <vt:lpwstr/>
      </vt:variant>
      <vt:variant>
        <vt:i4>7602227</vt:i4>
      </vt:variant>
      <vt:variant>
        <vt:i4>90</vt:i4>
      </vt:variant>
      <vt:variant>
        <vt:i4>0</vt:i4>
      </vt:variant>
      <vt:variant>
        <vt:i4>5</vt:i4>
      </vt:variant>
      <vt:variant>
        <vt:lpwstr>http://www.elegnamnden.se/download/18.77dbcb041438070e039d6ef/1404805121653/ELN-0602+-+Bilaga+Tekniskt+ramverk+-+Deployment+Profile+for+the+Swedish+eID.pdf</vt:lpwstr>
      </vt:variant>
      <vt:variant>
        <vt:lpwstr/>
      </vt:variant>
      <vt:variant>
        <vt:i4>4718598</vt:i4>
      </vt:variant>
      <vt:variant>
        <vt:i4>87</vt:i4>
      </vt:variant>
      <vt:variant>
        <vt:i4>0</vt:i4>
      </vt:variant>
      <vt:variant>
        <vt:i4>5</vt:i4>
      </vt:variant>
      <vt:variant>
        <vt:lpwstr>http://docs.oasis-open.org/security/saml/Post2.0/sstc-saml-idp-discovery.pdf</vt:lpwstr>
      </vt:variant>
      <vt:variant>
        <vt:lpwstr/>
      </vt:variant>
      <vt:variant>
        <vt:i4>4325443</vt:i4>
      </vt:variant>
      <vt:variant>
        <vt:i4>84</vt:i4>
      </vt:variant>
      <vt:variant>
        <vt:i4>0</vt:i4>
      </vt:variant>
      <vt:variant>
        <vt:i4>5</vt:i4>
      </vt:variant>
      <vt:variant>
        <vt:lpwstr>http://kantarainitiative.org/confluence/download/attachments/41649836/FIWG_SAML2.0_INT_SSO+Deployment+Profile_v0.1.pdf</vt:lpwstr>
      </vt:variant>
      <vt:variant>
        <vt:lpwstr/>
      </vt:variant>
      <vt:variant>
        <vt:i4>7602227</vt:i4>
      </vt:variant>
      <vt:variant>
        <vt:i4>81</vt:i4>
      </vt:variant>
      <vt:variant>
        <vt:i4>0</vt:i4>
      </vt:variant>
      <vt:variant>
        <vt:i4>5</vt:i4>
      </vt:variant>
      <vt:variant>
        <vt:lpwstr>http://www.elegnamnden.se/download/18.77dbcb041438070e039d6ef/1404805121653/ELN-0602+-+Bilaga+Tekniskt+ramverk+-+Deployment+Profile+for+the+Swedish+eID.pdf</vt:lpwstr>
      </vt:variant>
      <vt:variant>
        <vt:lpwstr/>
      </vt:variant>
      <vt:variant>
        <vt:i4>3670135</vt:i4>
      </vt:variant>
      <vt:variant>
        <vt:i4>78</vt:i4>
      </vt:variant>
      <vt:variant>
        <vt:i4>0</vt:i4>
      </vt:variant>
      <vt:variant>
        <vt:i4>5</vt:i4>
      </vt:variant>
      <vt:variant>
        <vt:lpwstr>http://kantarainitiative.org/confluence/download/attachments/42140355/kantara-report-egov-saml2-profile-2.0.pdf</vt:lpwstr>
      </vt:variant>
      <vt:variant>
        <vt:lpwstr/>
      </vt:variant>
      <vt:variant>
        <vt:i4>4325443</vt:i4>
      </vt:variant>
      <vt:variant>
        <vt:i4>75</vt:i4>
      </vt:variant>
      <vt:variant>
        <vt:i4>0</vt:i4>
      </vt:variant>
      <vt:variant>
        <vt:i4>5</vt:i4>
      </vt:variant>
      <vt:variant>
        <vt:lpwstr>http://kantarainitiative.org/confluence/download/attachments/41649836/FIWG_SAML2.0_INT_SSO+Deployment+Profile_v0.1.pdf</vt:lpwstr>
      </vt:variant>
      <vt:variant>
        <vt:lpwstr/>
      </vt:variant>
      <vt:variant>
        <vt:i4>327755</vt:i4>
      </vt:variant>
      <vt:variant>
        <vt:i4>72</vt:i4>
      </vt:variant>
      <vt:variant>
        <vt:i4>0</vt:i4>
      </vt:variant>
      <vt:variant>
        <vt:i4>5</vt:i4>
      </vt:variant>
      <vt:variant>
        <vt:lpwstr>http://www.elegnamnden.se/download/18.77dbcb041438070e039d237/1404726253939/ELN-0700+-+Tillitsramverk+f%C3%B6r+Svensk+e-legitimation.pdf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Översikt av Tekniskt ramverk för Svensk</dc:title>
  <dc:creator>Martin Lindström</dc:creator>
  <cp:lastModifiedBy>Martin Lindström</cp:lastModifiedBy>
  <cp:revision>60</cp:revision>
  <cp:lastPrinted>2015-10-05T20:04:00Z</cp:lastPrinted>
  <dcterms:created xsi:type="dcterms:W3CDTF">2015-05-08T07:33:00Z</dcterms:created>
  <dcterms:modified xsi:type="dcterms:W3CDTF">2016-05-26T11:28:00Z</dcterms:modified>
</cp:coreProperties>
</file>