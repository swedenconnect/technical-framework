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bookmarkStart w:id="0" w:name="_GoBack"/>
      <w:bookmarkEnd w:id="0"/>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06DF7686" w:rsidR="000269AC" w:rsidRDefault="000269AC" w:rsidP="00471134">
      <w:pPr>
        <w:spacing w:line="240" w:lineRule="auto"/>
        <w:jc w:val="center"/>
        <w:rPr>
          <w:lang w:val="en-US"/>
        </w:rPr>
      </w:pPr>
      <w:r>
        <w:rPr>
          <w:lang w:val="en-US"/>
        </w:rPr>
        <w:t>ELN-0603-v1.</w:t>
      </w:r>
      <w:ins w:id="1" w:author="Martin Lindström" w:date="2016-05-26T12:27:00Z">
        <w:r w:rsidR="002E7F10">
          <w:rPr>
            <w:lang w:val="en-US"/>
          </w:rPr>
          <w:t>4</w:t>
        </w:r>
      </w:ins>
      <w:del w:id="2" w:author="Martin Lindström" w:date="2016-05-26T12:27:00Z">
        <w:r w:rsidR="00707FB4" w:rsidDel="002E7F10">
          <w:rPr>
            <w:lang w:val="en-US"/>
          </w:rPr>
          <w:delText>3</w:delText>
        </w:r>
      </w:del>
    </w:p>
    <w:p w14:paraId="55D9C3CF" w14:textId="45D2ACC0"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3" w:author="Martin Lindström" w:date="2016-05-26T12:27:00Z">
        <w:r w:rsidR="002E7F10">
          <w:rPr>
            <w:lang w:val="en-US"/>
          </w:rPr>
          <w:t>4</w:t>
        </w:r>
      </w:ins>
      <w:del w:id="4" w:author="Martin Lindström" w:date="2016-05-26T12:27:00Z">
        <w:r w:rsidR="00707FB4" w:rsidDel="002E7F10">
          <w:rPr>
            <w:lang w:val="en-US"/>
          </w:rPr>
          <w:delText>3</w:delText>
        </w:r>
      </w:del>
    </w:p>
    <w:p w14:paraId="1E39C613" w14:textId="3A4D4C3A" w:rsidR="005D5595" w:rsidRDefault="00374930" w:rsidP="00471134">
      <w:pPr>
        <w:spacing w:line="240" w:lineRule="auto"/>
        <w:jc w:val="center"/>
        <w:rPr>
          <w:lang w:val="en-US"/>
        </w:rPr>
      </w:pPr>
      <w:r w:rsidRPr="00AF119B">
        <w:rPr>
          <w:lang w:val="en-US"/>
        </w:rPr>
        <w:t>201</w:t>
      </w:r>
      <w:del w:id="5" w:author="Martin Lindström" w:date="2016-05-26T12:27:00Z">
        <w:r w:rsidR="0003484C" w:rsidDel="002E7F10">
          <w:rPr>
            <w:lang w:val="en-US"/>
          </w:rPr>
          <w:delText>5-</w:delText>
        </w:r>
        <w:r w:rsidR="00E100E5" w:rsidDel="002E7F10">
          <w:rPr>
            <w:lang w:val="en-US"/>
          </w:rPr>
          <w:delText>10-05</w:delText>
        </w:r>
      </w:del>
      <w:ins w:id="6" w:author="Martin Lindström" w:date="2016-05-26T12:27:00Z">
        <w:r w:rsidR="002E7F10">
          <w:rPr>
            <w:lang w:val="en-US"/>
          </w:rPr>
          <w:t>6-05-26</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70A0CCFA" w14:textId="77777777" w:rsidR="009639E7" w:rsidRDefault="00037E7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9639E7">
        <w:rPr>
          <w:noProof/>
        </w:rPr>
        <w:t>1</w:t>
      </w:r>
      <w:r w:rsidR="009639E7">
        <w:rPr>
          <w:rFonts w:asciiTheme="minorHAnsi" w:eastAsiaTheme="minorEastAsia" w:hAnsiTheme="minorHAnsi" w:cstheme="minorBidi"/>
          <w:b w:val="0"/>
          <w:bCs w:val="0"/>
          <w:caps w:val="0"/>
          <w:noProof/>
          <w:color w:val="auto"/>
          <w:kern w:val="0"/>
          <w:sz w:val="24"/>
          <w:szCs w:val="24"/>
          <w:u w:val="none"/>
          <w:lang w:eastAsia="ja-JP"/>
        </w:rPr>
        <w:tab/>
      </w:r>
      <w:r w:rsidR="009639E7" w:rsidRPr="00FE4C52">
        <w:rPr>
          <w:noProof/>
          <w:lang w:val="en-US"/>
        </w:rPr>
        <w:t>Background</w:t>
      </w:r>
      <w:r w:rsidR="009639E7">
        <w:rPr>
          <w:noProof/>
        </w:rPr>
        <w:tab/>
      </w:r>
      <w:r w:rsidR="009639E7">
        <w:rPr>
          <w:noProof/>
        </w:rPr>
        <w:fldChar w:fldCharType="begin"/>
      </w:r>
      <w:r w:rsidR="009639E7">
        <w:rPr>
          <w:noProof/>
        </w:rPr>
        <w:instrText xml:space="preserve"> PAGEREF _Toc305697212 \h </w:instrText>
      </w:r>
      <w:r w:rsidR="009639E7">
        <w:rPr>
          <w:noProof/>
        </w:rPr>
      </w:r>
      <w:r w:rsidR="009639E7">
        <w:rPr>
          <w:noProof/>
        </w:rPr>
        <w:fldChar w:fldCharType="separate"/>
      </w:r>
      <w:r w:rsidR="009C519D">
        <w:rPr>
          <w:noProof/>
        </w:rPr>
        <w:t>3</w:t>
      </w:r>
      <w:r w:rsidR="009639E7">
        <w:rPr>
          <w:noProof/>
        </w:rPr>
        <w:fldChar w:fldCharType="end"/>
      </w:r>
    </w:p>
    <w:p w14:paraId="63E4998A"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2</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Structure</w:t>
      </w:r>
      <w:r>
        <w:rPr>
          <w:noProof/>
        </w:rPr>
        <w:tab/>
      </w:r>
      <w:r>
        <w:rPr>
          <w:noProof/>
        </w:rPr>
        <w:fldChar w:fldCharType="begin"/>
      </w:r>
      <w:r>
        <w:rPr>
          <w:noProof/>
        </w:rPr>
        <w:instrText xml:space="preserve"> PAGEREF _Toc305697213 \h </w:instrText>
      </w:r>
      <w:r>
        <w:rPr>
          <w:noProof/>
        </w:rPr>
      </w:r>
      <w:r>
        <w:rPr>
          <w:noProof/>
        </w:rPr>
        <w:fldChar w:fldCharType="separate"/>
      </w:r>
      <w:r w:rsidR="009C519D">
        <w:rPr>
          <w:noProof/>
        </w:rPr>
        <w:t>4</w:t>
      </w:r>
      <w:r>
        <w:rPr>
          <w:noProof/>
        </w:rPr>
        <w:fldChar w:fldCharType="end"/>
      </w:r>
    </w:p>
    <w:p w14:paraId="53E333C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URI Identifiers</w:t>
      </w:r>
      <w:r>
        <w:rPr>
          <w:noProof/>
        </w:rPr>
        <w:tab/>
      </w:r>
      <w:r>
        <w:rPr>
          <w:noProof/>
        </w:rPr>
        <w:fldChar w:fldCharType="begin"/>
      </w:r>
      <w:r>
        <w:rPr>
          <w:noProof/>
        </w:rPr>
        <w:instrText xml:space="preserve"> PAGEREF _Toc305697214 \h </w:instrText>
      </w:r>
      <w:r>
        <w:rPr>
          <w:noProof/>
        </w:rPr>
      </w:r>
      <w:r>
        <w:rPr>
          <w:noProof/>
        </w:rPr>
        <w:fldChar w:fldCharType="separate"/>
      </w:r>
      <w:r w:rsidR="009C519D">
        <w:rPr>
          <w:noProof/>
        </w:rPr>
        <w:t>4</w:t>
      </w:r>
      <w:r>
        <w:rPr>
          <w:noProof/>
        </w:rPr>
        <w:fldChar w:fldCharType="end"/>
      </w:r>
    </w:p>
    <w:p w14:paraId="4E4526D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_Toc305697215 \h </w:instrText>
      </w:r>
      <w:r>
        <w:rPr>
          <w:noProof/>
        </w:rPr>
      </w:r>
      <w:r>
        <w:rPr>
          <w:noProof/>
        </w:rPr>
        <w:fldChar w:fldCharType="separate"/>
      </w:r>
      <w:r w:rsidR="009C519D">
        <w:rPr>
          <w:noProof/>
        </w:rPr>
        <w:t>4</w:t>
      </w:r>
      <w:r>
        <w:rPr>
          <w:noProof/>
        </w:rPr>
        <w:fldChar w:fldCharType="end"/>
      </w:r>
    </w:p>
    <w:p w14:paraId="4DEEE02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3</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Assigned Identifiers</w:t>
      </w:r>
      <w:r>
        <w:rPr>
          <w:noProof/>
        </w:rPr>
        <w:tab/>
      </w:r>
      <w:r>
        <w:rPr>
          <w:noProof/>
        </w:rPr>
        <w:fldChar w:fldCharType="begin"/>
      </w:r>
      <w:r>
        <w:rPr>
          <w:noProof/>
        </w:rPr>
        <w:instrText xml:space="preserve"> PAGEREF _Toc305697216 \h </w:instrText>
      </w:r>
      <w:r>
        <w:rPr>
          <w:noProof/>
        </w:rPr>
      </w:r>
      <w:r>
        <w:rPr>
          <w:noProof/>
        </w:rPr>
        <w:fldChar w:fldCharType="separate"/>
      </w:r>
      <w:r w:rsidR="009C519D">
        <w:rPr>
          <w:noProof/>
        </w:rPr>
        <w:t>6</w:t>
      </w:r>
      <w:r>
        <w:rPr>
          <w:noProof/>
        </w:rPr>
        <w:fldChar w:fldCharType="end"/>
      </w:r>
    </w:p>
    <w:p w14:paraId="6019921A"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URL Identifiers</w:t>
      </w:r>
      <w:r>
        <w:rPr>
          <w:noProof/>
        </w:rPr>
        <w:tab/>
      </w:r>
      <w:r>
        <w:rPr>
          <w:noProof/>
        </w:rPr>
        <w:fldChar w:fldCharType="begin"/>
      </w:r>
      <w:r>
        <w:rPr>
          <w:noProof/>
        </w:rPr>
        <w:instrText xml:space="preserve"> PAGEREF _Toc305697217 \h </w:instrText>
      </w:r>
      <w:r>
        <w:rPr>
          <w:noProof/>
        </w:rPr>
      </w:r>
      <w:r>
        <w:rPr>
          <w:noProof/>
        </w:rPr>
        <w:fldChar w:fldCharType="separate"/>
      </w:r>
      <w:r w:rsidR="009C519D">
        <w:rPr>
          <w:noProof/>
        </w:rPr>
        <w:t>6</w:t>
      </w:r>
      <w:r>
        <w:rPr>
          <w:noProof/>
        </w:rPr>
        <w:fldChar w:fldCharType="end"/>
      </w:r>
    </w:p>
    <w:p w14:paraId="5006E52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 URIs</w:t>
      </w:r>
      <w:r>
        <w:rPr>
          <w:noProof/>
        </w:rPr>
        <w:tab/>
      </w:r>
      <w:r>
        <w:rPr>
          <w:noProof/>
        </w:rPr>
        <w:fldChar w:fldCharType="begin"/>
      </w:r>
      <w:r>
        <w:rPr>
          <w:noProof/>
        </w:rPr>
        <w:instrText xml:space="preserve"> PAGEREF _Toc305697218 \h </w:instrText>
      </w:r>
      <w:r>
        <w:rPr>
          <w:noProof/>
        </w:rPr>
      </w:r>
      <w:r>
        <w:rPr>
          <w:noProof/>
        </w:rPr>
        <w:fldChar w:fldCharType="separate"/>
      </w:r>
      <w:r w:rsidR="009C519D">
        <w:rPr>
          <w:noProof/>
        </w:rPr>
        <w:t>6</w:t>
      </w:r>
      <w:r>
        <w:rPr>
          <w:noProof/>
        </w:rPr>
        <w:fldChar w:fldCharType="end"/>
      </w:r>
    </w:p>
    <w:p w14:paraId="3392171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3.1.2</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Attribute Sets</w:t>
      </w:r>
      <w:r>
        <w:rPr>
          <w:noProof/>
        </w:rPr>
        <w:tab/>
      </w:r>
      <w:r>
        <w:rPr>
          <w:noProof/>
        </w:rPr>
        <w:fldChar w:fldCharType="begin"/>
      </w:r>
      <w:r>
        <w:rPr>
          <w:noProof/>
        </w:rPr>
        <w:instrText xml:space="preserve"> PAGEREF _Toc305697219 \h </w:instrText>
      </w:r>
      <w:r>
        <w:rPr>
          <w:noProof/>
        </w:rPr>
      </w:r>
      <w:r>
        <w:rPr>
          <w:noProof/>
        </w:rPr>
        <w:fldChar w:fldCharType="separate"/>
      </w:r>
      <w:r w:rsidR="009C519D">
        <w:rPr>
          <w:noProof/>
        </w:rPr>
        <w:t>7</w:t>
      </w:r>
      <w:r>
        <w:rPr>
          <w:noProof/>
        </w:rPr>
        <w:fldChar w:fldCharType="end"/>
      </w:r>
    </w:p>
    <w:p w14:paraId="068C5B8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3.1.3</w:t>
      </w:r>
      <w:r>
        <w:rPr>
          <w:rFonts w:asciiTheme="minorHAnsi" w:eastAsiaTheme="minorEastAsia" w:hAnsiTheme="minorHAnsi" w:cstheme="minorBidi"/>
          <w:smallCaps w:val="0"/>
          <w:noProof/>
          <w:color w:val="auto"/>
          <w:kern w:val="0"/>
          <w:sz w:val="24"/>
          <w:szCs w:val="24"/>
          <w:lang w:eastAsia="ja-JP"/>
        </w:rPr>
        <w:tab/>
      </w:r>
      <w:r w:rsidRPr="00FE4C52">
        <w:rPr>
          <w:noProof/>
          <w:lang w:val="en-US"/>
        </w:rPr>
        <w:t>Entity Category Identifiers</w:t>
      </w:r>
      <w:r>
        <w:rPr>
          <w:noProof/>
        </w:rPr>
        <w:tab/>
      </w:r>
      <w:r>
        <w:rPr>
          <w:noProof/>
        </w:rPr>
        <w:fldChar w:fldCharType="begin"/>
      </w:r>
      <w:r>
        <w:rPr>
          <w:noProof/>
        </w:rPr>
        <w:instrText xml:space="preserve"> PAGEREF _Toc305697220 \h </w:instrText>
      </w:r>
      <w:r>
        <w:rPr>
          <w:noProof/>
        </w:rPr>
      </w:r>
      <w:r>
        <w:rPr>
          <w:noProof/>
        </w:rPr>
        <w:fldChar w:fldCharType="separate"/>
      </w:r>
      <w:r w:rsidR="009C519D">
        <w:rPr>
          <w:noProof/>
        </w:rPr>
        <w:t>8</w:t>
      </w:r>
      <w:r>
        <w:rPr>
          <w:noProof/>
        </w:rPr>
        <w:fldChar w:fldCharType="end"/>
      </w:r>
    </w:p>
    <w:p w14:paraId="519FBD74"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3.1.3.1</w:t>
      </w:r>
      <w:r>
        <w:rPr>
          <w:rFonts w:asciiTheme="minorHAnsi" w:eastAsiaTheme="minorEastAsia" w:hAnsiTheme="minorHAnsi" w:cstheme="minorBidi"/>
          <w:noProof/>
          <w:color w:val="auto"/>
          <w:kern w:val="0"/>
          <w:sz w:val="24"/>
          <w:szCs w:val="24"/>
          <w:lang w:eastAsia="ja-JP"/>
        </w:rPr>
        <w:tab/>
      </w:r>
      <w:r w:rsidRPr="00FE4C52">
        <w:rPr>
          <w:noProof/>
          <w:lang w:val="en-US"/>
        </w:rPr>
        <w:t>Service Entity Categories</w:t>
      </w:r>
      <w:r>
        <w:rPr>
          <w:noProof/>
        </w:rPr>
        <w:tab/>
      </w:r>
      <w:r>
        <w:rPr>
          <w:noProof/>
        </w:rPr>
        <w:fldChar w:fldCharType="begin"/>
      </w:r>
      <w:r>
        <w:rPr>
          <w:noProof/>
        </w:rPr>
        <w:instrText xml:space="preserve"> PAGEREF _Toc305697221 \h </w:instrText>
      </w:r>
      <w:r>
        <w:rPr>
          <w:noProof/>
        </w:rPr>
      </w:r>
      <w:r>
        <w:rPr>
          <w:noProof/>
        </w:rPr>
        <w:fldChar w:fldCharType="separate"/>
      </w:r>
      <w:r w:rsidR="009C519D">
        <w:rPr>
          <w:noProof/>
        </w:rPr>
        <w:t>8</w:t>
      </w:r>
      <w:r>
        <w:rPr>
          <w:noProof/>
        </w:rPr>
        <w:fldChar w:fldCharType="end"/>
      </w:r>
    </w:p>
    <w:p w14:paraId="7833F78F"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3.1.3.2</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Properties</w:t>
      </w:r>
      <w:r>
        <w:rPr>
          <w:noProof/>
        </w:rPr>
        <w:tab/>
      </w:r>
      <w:r>
        <w:rPr>
          <w:noProof/>
        </w:rPr>
        <w:fldChar w:fldCharType="begin"/>
      </w:r>
      <w:r>
        <w:rPr>
          <w:noProof/>
        </w:rPr>
        <w:instrText xml:space="preserve"> PAGEREF _Toc305697222 \h </w:instrText>
      </w:r>
      <w:r>
        <w:rPr>
          <w:noProof/>
        </w:rPr>
      </w:r>
      <w:r>
        <w:rPr>
          <w:noProof/>
        </w:rPr>
        <w:fldChar w:fldCharType="separate"/>
      </w:r>
      <w:r w:rsidR="009C519D">
        <w:rPr>
          <w:noProof/>
        </w:rPr>
        <w:t>9</w:t>
      </w:r>
      <w:r>
        <w:rPr>
          <w:noProof/>
        </w:rPr>
        <w:fldChar w:fldCharType="end"/>
      </w:r>
    </w:p>
    <w:p w14:paraId="7CAD22C7"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3.1.3.3</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Type</w:t>
      </w:r>
      <w:r>
        <w:rPr>
          <w:noProof/>
        </w:rPr>
        <w:tab/>
      </w:r>
      <w:r>
        <w:rPr>
          <w:noProof/>
        </w:rPr>
        <w:fldChar w:fldCharType="begin"/>
      </w:r>
      <w:r>
        <w:rPr>
          <w:noProof/>
        </w:rPr>
        <w:instrText xml:space="preserve"> PAGEREF _Toc305697223 \h </w:instrText>
      </w:r>
      <w:r>
        <w:rPr>
          <w:noProof/>
        </w:rPr>
      </w:r>
      <w:r>
        <w:rPr>
          <w:noProof/>
        </w:rPr>
        <w:fldChar w:fldCharType="separate"/>
      </w:r>
      <w:r w:rsidR="009C519D">
        <w:rPr>
          <w:noProof/>
        </w:rPr>
        <w:t>9</w:t>
      </w:r>
      <w:r>
        <w:rPr>
          <w:noProof/>
        </w:rPr>
        <w:fldChar w:fldCharType="end"/>
      </w:r>
    </w:p>
    <w:p w14:paraId="191C39FC"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3.1.4</w:t>
      </w:r>
      <w:r>
        <w:rPr>
          <w:rFonts w:asciiTheme="minorHAnsi" w:eastAsiaTheme="minorEastAsia" w:hAnsiTheme="minorHAnsi" w:cstheme="minorBidi"/>
          <w:smallCaps w:val="0"/>
          <w:noProof/>
          <w:color w:val="auto"/>
          <w:kern w:val="0"/>
          <w:sz w:val="24"/>
          <w:szCs w:val="24"/>
          <w:lang w:eastAsia="ja-JP"/>
        </w:rPr>
        <w:tab/>
      </w:r>
      <w:r w:rsidRPr="00FE4C52">
        <w:rPr>
          <w:noProof/>
          <w:lang w:val="en-US"/>
        </w:rPr>
        <w:t>Central Signing</w:t>
      </w:r>
      <w:r>
        <w:rPr>
          <w:noProof/>
        </w:rPr>
        <w:tab/>
      </w:r>
      <w:r>
        <w:rPr>
          <w:noProof/>
        </w:rPr>
        <w:fldChar w:fldCharType="begin"/>
      </w:r>
      <w:r>
        <w:rPr>
          <w:noProof/>
        </w:rPr>
        <w:instrText xml:space="preserve"> PAGEREF _Toc305697224 \h </w:instrText>
      </w:r>
      <w:r>
        <w:rPr>
          <w:noProof/>
        </w:rPr>
      </w:r>
      <w:r>
        <w:rPr>
          <w:noProof/>
        </w:rPr>
        <w:fldChar w:fldCharType="separate"/>
      </w:r>
      <w:r w:rsidR="009C519D">
        <w:rPr>
          <w:noProof/>
        </w:rPr>
        <w:t>9</w:t>
      </w:r>
      <w:r>
        <w:rPr>
          <w:noProof/>
        </w:rPr>
        <w:fldChar w:fldCharType="end"/>
      </w:r>
    </w:p>
    <w:p w14:paraId="6AE93E9A"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3.1.5</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w:t>
      </w:r>
      <w:r>
        <w:rPr>
          <w:noProof/>
        </w:rPr>
        <w:tab/>
      </w:r>
      <w:r>
        <w:rPr>
          <w:noProof/>
        </w:rPr>
        <w:fldChar w:fldCharType="begin"/>
      </w:r>
      <w:r>
        <w:rPr>
          <w:noProof/>
        </w:rPr>
        <w:instrText xml:space="preserve"> PAGEREF _Toc305697225 \h </w:instrText>
      </w:r>
      <w:r>
        <w:rPr>
          <w:noProof/>
        </w:rPr>
      </w:r>
      <w:r>
        <w:rPr>
          <w:noProof/>
        </w:rPr>
        <w:fldChar w:fldCharType="separate"/>
      </w:r>
      <w:r w:rsidR="009C519D">
        <w:rPr>
          <w:noProof/>
        </w:rPr>
        <w:t>10</w:t>
      </w:r>
      <w:r>
        <w:rPr>
          <w:noProof/>
        </w:rPr>
        <w:fldChar w:fldCharType="end"/>
      </w:r>
    </w:p>
    <w:p w14:paraId="111393C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3.1.6</w:t>
      </w:r>
      <w:r>
        <w:rPr>
          <w:rFonts w:asciiTheme="minorHAnsi" w:eastAsiaTheme="minorEastAsia" w:hAnsiTheme="minorHAnsi" w:cstheme="minorBidi"/>
          <w:smallCaps w:val="0"/>
          <w:noProof/>
          <w:color w:val="auto"/>
          <w:kern w:val="0"/>
          <w:sz w:val="24"/>
          <w:szCs w:val="24"/>
          <w:lang w:eastAsia="ja-JP"/>
        </w:rPr>
        <w:tab/>
      </w:r>
      <w:r w:rsidRPr="00FE4C52">
        <w:rPr>
          <w:noProof/>
          <w:lang w:val="en-US"/>
        </w:rPr>
        <w:t>Sign Response Status Codes</w:t>
      </w:r>
      <w:r>
        <w:rPr>
          <w:noProof/>
        </w:rPr>
        <w:tab/>
      </w:r>
      <w:r>
        <w:rPr>
          <w:noProof/>
        </w:rPr>
        <w:fldChar w:fldCharType="begin"/>
      </w:r>
      <w:r>
        <w:rPr>
          <w:noProof/>
        </w:rPr>
        <w:instrText xml:space="preserve"> PAGEREF _Toc305697226 \h </w:instrText>
      </w:r>
      <w:r>
        <w:rPr>
          <w:noProof/>
        </w:rPr>
      </w:r>
      <w:r>
        <w:rPr>
          <w:noProof/>
        </w:rPr>
        <w:fldChar w:fldCharType="separate"/>
      </w:r>
      <w:r w:rsidR="009C519D">
        <w:rPr>
          <w:noProof/>
        </w:rPr>
        <w:t>10</w:t>
      </w:r>
      <w:r>
        <w:rPr>
          <w:noProof/>
        </w:rPr>
        <w:fldChar w:fldCharType="end"/>
      </w:r>
    </w:p>
    <w:p w14:paraId="3719209F"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_Toc305697227 \h </w:instrText>
      </w:r>
      <w:r>
        <w:rPr>
          <w:noProof/>
        </w:rPr>
      </w:r>
      <w:r>
        <w:rPr>
          <w:noProof/>
        </w:rPr>
        <w:fldChar w:fldCharType="separate"/>
      </w:r>
      <w:r w:rsidR="009C519D">
        <w:rPr>
          <w:noProof/>
        </w:rPr>
        <w:t>11</w:t>
      </w:r>
      <w:r>
        <w:rPr>
          <w:noProof/>
        </w:rPr>
        <w:fldChar w:fldCharType="end"/>
      </w:r>
    </w:p>
    <w:p w14:paraId="5A0539BE"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3.2.1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ASN.1 Declarations</w:t>
      </w:r>
      <w:r>
        <w:rPr>
          <w:noProof/>
        </w:rPr>
        <w:tab/>
      </w:r>
      <w:r>
        <w:rPr>
          <w:noProof/>
        </w:rPr>
        <w:fldChar w:fldCharType="begin"/>
      </w:r>
      <w:r>
        <w:rPr>
          <w:noProof/>
        </w:rPr>
        <w:instrText xml:space="preserve"> PAGEREF _Toc305697228 \h </w:instrText>
      </w:r>
      <w:r>
        <w:rPr>
          <w:noProof/>
        </w:rPr>
      </w:r>
      <w:r>
        <w:rPr>
          <w:noProof/>
        </w:rPr>
        <w:fldChar w:fldCharType="separate"/>
      </w:r>
      <w:r w:rsidR="009C519D">
        <w:rPr>
          <w:noProof/>
        </w:rPr>
        <w:t>12</w:t>
      </w:r>
      <w:r>
        <w:rPr>
          <w:noProof/>
        </w:rPr>
        <w:fldChar w:fldCharType="end"/>
      </w:r>
    </w:p>
    <w:p w14:paraId="158520E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4</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References</w:t>
      </w:r>
      <w:r>
        <w:rPr>
          <w:noProof/>
        </w:rPr>
        <w:tab/>
      </w:r>
      <w:r>
        <w:rPr>
          <w:noProof/>
        </w:rPr>
        <w:fldChar w:fldCharType="begin"/>
      </w:r>
      <w:r>
        <w:rPr>
          <w:noProof/>
        </w:rPr>
        <w:instrText xml:space="preserve"> PAGEREF _Toc305697229 \h </w:instrText>
      </w:r>
      <w:r>
        <w:rPr>
          <w:noProof/>
        </w:rPr>
      </w:r>
      <w:r>
        <w:rPr>
          <w:noProof/>
        </w:rPr>
        <w:fldChar w:fldCharType="separate"/>
      </w:r>
      <w:r w:rsidR="009C519D">
        <w:rPr>
          <w:noProof/>
        </w:rPr>
        <w:t>13</w:t>
      </w:r>
      <w:r>
        <w:rPr>
          <w:noProof/>
        </w:rPr>
        <w:fldChar w:fldCharType="end"/>
      </w:r>
    </w:p>
    <w:p w14:paraId="2F4B8FC3"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5</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Changes between versions</w:t>
      </w:r>
      <w:r>
        <w:rPr>
          <w:noProof/>
        </w:rPr>
        <w:tab/>
      </w:r>
      <w:r>
        <w:rPr>
          <w:noProof/>
        </w:rPr>
        <w:fldChar w:fldCharType="begin"/>
      </w:r>
      <w:r>
        <w:rPr>
          <w:noProof/>
        </w:rPr>
        <w:instrText xml:space="preserve"> PAGEREF _Toc305697230 \h </w:instrText>
      </w:r>
      <w:r>
        <w:rPr>
          <w:noProof/>
        </w:rPr>
      </w:r>
      <w:r>
        <w:rPr>
          <w:noProof/>
        </w:rPr>
        <w:fldChar w:fldCharType="separate"/>
      </w:r>
      <w:r w:rsidR="009C519D">
        <w:rPr>
          <w:noProof/>
        </w:rPr>
        <w:t>14</w:t>
      </w:r>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7" w:name="_Toc305697212"/>
      <w:r w:rsidRPr="009741FB">
        <w:rPr>
          <w:lang w:val="en-US"/>
        </w:rPr>
        <w:lastRenderedPageBreak/>
        <w:t>Background</w:t>
      </w:r>
      <w:bookmarkEnd w:id="7"/>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8" w:name="_Toc305697213"/>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8"/>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w:t>
            </w:r>
            <w:proofErr w:type="gramStart"/>
            <w:r w:rsidRPr="00AD71D6">
              <w:rPr>
                <w:b/>
                <w:bCs/>
                <w:szCs w:val="20"/>
                <w:lang w:val="en-US"/>
              </w:rPr>
              <w:t>optional</w:t>
            </w:r>
            <w:proofErr w:type="gramEnd"/>
            <w:r w:rsidRPr="00AD71D6">
              <w:rPr>
                <w:b/>
                <w:bCs/>
                <w:szCs w:val="20"/>
                <w:lang w:val="en-US"/>
              </w:rPr>
              <w:t>)</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9" w:name="_Toc305697214"/>
      <w:r w:rsidRPr="00361DAE">
        <w:rPr>
          <w:lang w:val="en-US"/>
        </w:rPr>
        <w:t xml:space="preserve">URI </w:t>
      </w:r>
      <w:r w:rsidR="00C77432">
        <w:rPr>
          <w:lang w:val="en-US"/>
        </w:rPr>
        <w:t>I</w:t>
      </w:r>
      <w:r w:rsidRPr="00361DAE">
        <w:rPr>
          <w:lang w:val="en-US"/>
        </w:rPr>
        <w:t>dentifier</w:t>
      </w:r>
      <w:r w:rsidR="00E11883" w:rsidRPr="00361DAE">
        <w:rPr>
          <w:lang w:val="en-US"/>
        </w:rPr>
        <w:t>s</w:t>
      </w:r>
      <w:bookmarkEnd w:id="9"/>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10" w:name="_Toc305697215"/>
      <w:r w:rsidRPr="00361DAE">
        <w:rPr>
          <w:lang w:val="en-US"/>
        </w:rPr>
        <w:t xml:space="preserve">OID </w:t>
      </w:r>
      <w:r w:rsidR="00C77432">
        <w:rPr>
          <w:lang w:val="en-US"/>
        </w:rPr>
        <w:t>I</w:t>
      </w:r>
      <w:r w:rsidRPr="00361DAE">
        <w:rPr>
          <w:lang w:val="en-US"/>
        </w:rPr>
        <w:t>dentifier</w:t>
      </w:r>
      <w:r w:rsidR="00E11883" w:rsidRPr="00361DAE">
        <w:rPr>
          <w:lang w:val="en-US"/>
        </w:rPr>
        <w:t>s</w:t>
      </w:r>
      <w:bookmarkEnd w:id="10"/>
    </w:p>
    <w:p w14:paraId="7BA18AA7" w14:textId="77777777" w:rsidR="005E5F64" w:rsidRDefault="005E5F64" w:rsidP="0058503A">
      <w:pPr>
        <w:rPr>
          <w:lang w:val="en-US"/>
        </w:rPr>
      </w:pPr>
      <w:r>
        <w:rPr>
          <w:lang w:val="en-US"/>
        </w:rPr>
        <w:t>An object identifier</w:t>
      </w:r>
      <w:r w:rsidRPr="005E5F64">
        <w:rPr>
          <w:lang w:val="en-US"/>
        </w:rPr>
        <w:t xml:space="preserve"> consists of a node in a </w:t>
      </w:r>
      <w:proofErr w:type="gramStart"/>
      <w:r w:rsidRPr="005E5F64">
        <w:rPr>
          <w:lang w:val="en-US"/>
        </w:rPr>
        <w:t>hierarchically-assigned</w:t>
      </w:r>
      <w:proofErr w:type="gramEnd"/>
      <w:r w:rsidRPr="005E5F64">
        <w:rPr>
          <w:lang w:val="en-US"/>
        </w:rPr>
        <w:t xml:space="preserve">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w:t>
      </w:r>
      <w:proofErr w:type="spellStart"/>
      <w:r>
        <w:t>iso</w:t>
      </w:r>
      <w:proofErr w:type="spellEnd"/>
      <w:r>
        <w:t>-itu-t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proofErr w:type="gramStart"/>
      <w:r w:rsidRPr="00555EA6">
        <w:rPr>
          <w:b/>
          <w:lang w:val="en-US"/>
        </w:rPr>
        <w:t>.{</w:t>
      </w:r>
      <w:proofErr w:type="gramEnd"/>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11" w:name="_Toc305697216"/>
      <w:r>
        <w:rPr>
          <w:lang w:val="en-US"/>
        </w:rPr>
        <w:lastRenderedPageBreak/>
        <w:t xml:space="preserve">Assigned </w:t>
      </w:r>
      <w:r w:rsidR="0058503A" w:rsidRPr="00D44410">
        <w:rPr>
          <w:lang w:val="en-US"/>
        </w:rPr>
        <w:t>Identifier</w:t>
      </w:r>
      <w:r>
        <w:rPr>
          <w:lang w:val="en-US"/>
        </w:rPr>
        <w:t>s</w:t>
      </w:r>
      <w:bookmarkEnd w:id="11"/>
    </w:p>
    <w:p w14:paraId="3CCC8439" w14:textId="695FE383" w:rsidR="0058503A" w:rsidRPr="00D44410" w:rsidRDefault="0058503A" w:rsidP="0058503A">
      <w:pPr>
        <w:pStyle w:val="Heading2"/>
        <w:spacing w:before="200" w:after="0" w:line="240" w:lineRule="auto"/>
        <w:rPr>
          <w:lang w:val="en-US"/>
        </w:rPr>
      </w:pPr>
      <w:bookmarkStart w:id="12" w:name="_Toc305697217"/>
      <w:r w:rsidRPr="00D44410">
        <w:rPr>
          <w:lang w:val="en-US"/>
        </w:rPr>
        <w:t xml:space="preserve">URL </w:t>
      </w:r>
      <w:r w:rsidR="00C52E63">
        <w:rPr>
          <w:lang w:val="en-US"/>
        </w:rPr>
        <w:t>I</w:t>
      </w:r>
      <w:r w:rsidRPr="00D44410">
        <w:rPr>
          <w:lang w:val="en-US"/>
        </w:rPr>
        <w:t>dentifier</w:t>
      </w:r>
      <w:r w:rsidR="00D44410">
        <w:rPr>
          <w:lang w:val="en-US"/>
        </w:rPr>
        <w:t>s</w:t>
      </w:r>
      <w:bookmarkEnd w:id="12"/>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proofErr w:type="spellStart"/>
            <w:proofErr w:type="gramStart"/>
            <w:r w:rsidRPr="00AD71D6">
              <w:rPr>
                <w:b/>
                <w:bCs/>
                <w:szCs w:val="20"/>
                <w:lang w:val="en-US"/>
              </w:rPr>
              <w:t>loa</w:t>
            </w:r>
            <w:proofErr w:type="spellEnd"/>
            <w:proofErr w:type="gramEnd"/>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w:t>
            </w:r>
            <w:proofErr w:type="spellStart"/>
            <w:r w:rsidRPr="00AD71D6">
              <w:rPr>
                <w:szCs w:val="20"/>
                <w:lang w:val="en-US"/>
              </w:rPr>
              <w:t>Tillitsnivå</w:t>
            </w:r>
            <w:proofErr w:type="spellEnd"/>
            <w:r w:rsidRPr="00AD71D6">
              <w:rPr>
                <w:szCs w:val="20"/>
                <w:lang w:val="en-US"/>
              </w:rPr>
              <w:t>)</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proofErr w:type="gramStart"/>
            <w:r>
              <w:rPr>
                <w:b/>
                <w:bCs/>
                <w:szCs w:val="20"/>
                <w:lang w:val="en-US"/>
              </w:rPr>
              <w:t>ac</w:t>
            </w:r>
            <w:proofErr w:type="gramEnd"/>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proofErr w:type="spellStart"/>
            <w:proofErr w:type="gramStart"/>
            <w:r w:rsidRPr="00AD71D6">
              <w:rPr>
                <w:b/>
                <w:bCs/>
                <w:szCs w:val="20"/>
                <w:lang w:val="en-US"/>
              </w:rPr>
              <w:t>ec</w:t>
            </w:r>
            <w:proofErr w:type="spellEnd"/>
            <w:proofErr w:type="gramEnd"/>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proofErr w:type="spellStart"/>
            <w:proofErr w:type="gramStart"/>
            <w:r w:rsidRPr="00AD71D6">
              <w:rPr>
                <w:b/>
                <w:bCs/>
                <w:szCs w:val="20"/>
                <w:lang w:val="en-US"/>
              </w:rPr>
              <w:t>sprop</w:t>
            </w:r>
            <w:proofErr w:type="spellEnd"/>
            <w:proofErr w:type="gramEnd"/>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proofErr w:type="spellStart"/>
            <w:proofErr w:type="gramStart"/>
            <w:r w:rsidRPr="00AD71D6">
              <w:rPr>
                <w:b/>
                <w:bCs/>
                <w:szCs w:val="20"/>
                <w:lang w:val="en-US"/>
              </w:rPr>
              <w:t>st</w:t>
            </w:r>
            <w:proofErr w:type="spellEnd"/>
            <w:proofErr w:type="gramEnd"/>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proofErr w:type="spellStart"/>
            <w:proofErr w:type="gramStart"/>
            <w:r w:rsidRPr="00AD71D6">
              <w:rPr>
                <w:b/>
                <w:bCs/>
                <w:szCs w:val="20"/>
                <w:lang w:val="en-US"/>
              </w:rPr>
              <w:t>csig</w:t>
            </w:r>
            <w:proofErr w:type="spellEnd"/>
            <w:proofErr w:type="gramEnd"/>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proofErr w:type="gramStart"/>
            <w:r w:rsidRPr="00AD71D6">
              <w:rPr>
                <w:b/>
                <w:bCs/>
                <w:szCs w:val="20"/>
                <w:lang w:val="en-US"/>
              </w:rPr>
              <w:t>auth</w:t>
            </w:r>
            <w:proofErr w:type="gramEnd"/>
            <w:r w:rsidRPr="00AD71D6">
              <w:rPr>
                <w:b/>
                <w:bCs/>
                <w:szCs w:val="20"/>
                <w:lang w:val="en-US"/>
              </w:rPr>
              <w:t>-</w:t>
            </w:r>
            <w:proofErr w:type="spellStart"/>
            <w:r w:rsidRPr="00AD71D6">
              <w:rPr>
                <w:b/>
                <w:bCs/>
                <w:szCs w:val="20"/>
                <w:lang w:val="en-US"/>
              </w:rPr>
              <w:t>cont</w:t>
            </w:r>
            <w:proofErr w:type="spellEnd"/>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proofErr w:type="gramStart"/>
            <w:r w:rsidRPr="00AD71D6">
              <w:rPr>
                <w:b/>
                <w:bCs/>
                <w:szCs w:val="20"/>
                <w:lang w:val="en-US"/>
              </w:rPr>
              <w:t>sig</w:t>
            </w:r>
            <w:proofErr w:type="gramEnd"/>
            <w:r w:rsidRPr="00AD71D6">
              <w:rPr>
                <w:b/>
                <w:bCs/>
                <w:szCs w:val="20"/>
                <w:lang w:val="en-US"/>
              </w:rPr>
              <w:t>-status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proofErr w:type="gramStart"/>
            <w:r w:rsidRPr="00AD71D6">
              <w:rPr>
                <w:b/>
                <w:bCs/>
                <w:szCs w:val="20"/>
                <w:lang w:val="en-US"/>
              </w:rPr>
              <w:t>ns</w:t>
            </w:r>
            <w:proofErr w:type="gramEnd"/>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13" w:name="_Ref300483844"/>
      <w:bookmarkStart w:id="14" w:name="_Ref300483852"/>
      <w:bookmarkStart w:id="15" w:name="_Toc305697218"/>
      <w:r>
        <w:rPr>
          <w:lang w:val="en-US"/>
        </w:rPr>
        <w:t>Authentication Context URIs</w:t>
      </w:r>
      <w:bookmarkEnd w:id="13"/>
      <w:bookmarkEnd w:id="14"/>
      <w:bookmarkEnd w:id="15"/>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eID </w:t>
      </w:r>
      <w:r w:rsidR="0007332F">
        <w:rPr>
          <w:lang w:val="en-US"/>
        </w:rPr>
        <w:t>Fram</w:t>
      </w:r>
      <w:r w:rsidR="0007332F">
        <w:rPr>
          <w:lang w:val="en-US"/>
        </w:rPr>
        <w:t>e</w:t>
      </w:r>
      <w:r w:rsidR="0007332F">
        <w:rPr>
          <w:lang w:val="en-US"/>
        </w:rPr>
        <w:t>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[TillitRamv]</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[TillitRamv]</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[TillitRamv]</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[TillitRamv]</w:t>
            </w:r>
          </w:p>
        </w:tc>
      </w:tr>
    </w:tbl>
    <w:p w14:paraId="09E6B2BE" w14:textId="77777777" w:rsidR="00264143" w:rsidRDefault="00264143" w:rsidP="0058503A">
      <w:pPr>
        <w:rPr>
          <w:lang w:val="en-US"/>
        </w:rPr>
      </w:pPr>
    </w:p>
    <w:p w14:paraId="6533948E" w14:textId="54269A81" w:rsidR="00264143" w:rsidRDefault="004F0C2A" w:rsidP="00CA4EC3">
      <w:pPr>
        <w:keepNext/>
        <w:keepLines/>
        <w:rPr>
          <w:lang w:val="en-US"/>
        </w:rPr>
      </w:pPr>
      <w:r>
        <w:rPr>
          <w:lang w:val="en-US"/>
        </w:rPr>
        <w:lastRenderedPageBreak/>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w:t>
      </w:r>
      <w:r w:rsidR="008F70B8">
        <w:rPr>
          <w:lang w:val="en-US"/>
        </w:rPr>
        <w:t>s</w:t>
      </w:r>
      <w:r w:rsidR="008F70B8">
        <w:rPr>
          <w:lang w:val="en-US"/>
        </w:rPr>
        <w:t>sage that must be displayed to the user</w:t>
      </w:r>
      <w:r w:rsidR="005A6BCC">
        <w:rPr>
          <w:lang w:val="en-US"/>
        </w:rPr>
        <w:t xml:space="preserve"> (see </w:t>
      </w:r>
      <w:r w:rsidR="00CD4E21">
        <w:rPr>
          <w:lang w:val="en-US"/>
        </w:rPr>
        <w:t>section 7 of [DeployProf]).</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529"/>
        <w:gridCol w:w="2551"/>
      </w:tblGrid>
      <w:tr w:rsidR="00264143" w:rsidRPr="00D44410" w14:paraId="3003585B" w14:textId="77777777" w:rsidTr="00CA4EC3">
        <w:tc>
          <w:tcPr>
            <w:tcW w:w="4644" w:type="dxa"/>
            <w:tcBorders>
              <w:top w:val="single" w:sz="8" w:space="0" w:color="78C0D4"/>
              <w:left w:val="single" w:sz="8" w:space="0" w:color="78C0D4"/>
              <w:bottom w:val="single" w:sz="8" w:space="0" w:color="78C0D4"/>
            </w:tcBorders>
            <w:shd w:val="clear" w:color="auto" w:fill="4BACC6"/>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529" w:type="dxa"/>
            <w:tcBorders>
              <w:top w:val="single" w:sz="8" w:space="0" w:color="78C0D4"/>
              <w:bottom w:val="single" w:sz="8" w:space="0" w:color="78C0D4"/>
            </w:tcBorders>
            <w:shd w:val="clear" w:color="auto" w:fill="4BACC6"/>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CA4EC3">
        <w:tc>
          <w:tcPr>
            <w:tcW w:w="4644" w:type="dxa"/>
            <w:shd w:val="clear" w:color="auto" w:fill="D2EAF1"/>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529" w:type="dxa"/>
            <w:shd w:val="clear" w:color="auto" w:fill="D2EAF1"/>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exten</w:t>
            </w:r>
            <w:r>
              <w:rPr>
                <w:szCs w:val="20"/>
                <w:lang w:val="en-US"/>
              </w:rPr>
              <w:t>d</w:t>
            </w:r>
            <w:r>
              <w:rPr>
                <w:szCs w:val="20"/>
                <w:lang w:val="en-US"/>
              </w:rPr>
              <w:t xml:space="preserve">ed </w:t>
            </w:r>
            <w:r w:rsidR="008F70B8">
              <w:rPr>
                <w:szCs w:val="20"/>
                <w:lang w:val="en-US"/>
              </w:rPr>
              <w:t>requirements</w:t>
            </w:r>
            <w:r>
              <w:rPr>
                <w:szCs w:val="20"/>
                <w:lang w:val="en-US"/>
              </w:rPr>
              <w:t xml:space="preserve"> for displaying signature messages.</w:t>
            </w:r>
          </w:p>
        </w:tc>
        <w:tc>
          <w:tcPr>
            <w:tcW w:w="2551" w:type="dxa"/>
            <w:shd w:val="clear" w:color="auto" w:fill="D2EAF1"/>
          </w:tcPr>
          <w:p w14:paraId="04A24D73" w14:textId="0237B5CB"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0D7E5BCE" w14:textId="77777777" w:rsidTr="00CA4EC3">
        <w:tc>
          <w:tcPr>
            <w:tcW w:w="4644" w:type="dxa"/>
            <w:tcBorders>
              <w:right w:val="nil"/>
            </w:tcBorders>
            <w:shd w:val="clear" w:color="auto" w:fill="auto"/>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529" w:type="dxa"/>
            <w:tcBorders>
              <w:left w:val="nil"/>
              <w:right w:val="nil"/>
            </w:tcBorders>
            <w:shd w:val="clear" w:color="auto" w:fill="auto"/>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3 with exten</w:t>
            </w:r>
            <w:r>
              <w:rPr>
                <w:szCs w:val="20"/>
                <w:lang w:val="en-US"/>
              </w:rPr>
              <w:t>d</w:t>
            </w:r>
            <w:r>
              <w:rPr>
                <w:szCs w:val="20"/>
                <w:lang w:val="en-US"/>
              </w:rPr>
              <w:t xml:space="preserve">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
          <w:p w14:paraId="5BB01765" w14:textId="4B052D61"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688170C2" w14:textId="77777777" w:rsidTr="00CA4EC3">
        <w:tc>
          <w:tcPr>
            <w:tcW w:w="4644" w:type="dxa"/>
            <w:shd w:val="clear" w:color="auto" w:fill="D2EAF1"/>
          </w:tcPr>
          <w:p w14:paraId="4394A6B5" w14:textId="4BD0D95A" w:rsidR="00264143" w:rsidRPr="00AD71D6" w:rsidRDefault="00F521A0" w:rsidP="008F70B8">
            <w:pPr>
              <w:rPr>
                <w:b/>
                <w:bCs/>
                <w:szCs w:val="20"/>
              </w:rPr>
            </w:pPr>
            <w:r w:rsidRPr="00CF6CEB">
              <w:rPr>
                <w:bCs/>
                <w:szCs w:val="20"/>
              </w:rPr>
              <w:t>http://id.elegnamnden.se/loa/1.0/loa4-sigmessage</w:t>
            </w:r>
          </w:p>
        </w:tc>
        <w:tc>
          <w:tcPr>
            <w:tcW w:w="5529" w:type="dxa"/>
            <w:shd w:val="clear" w:color="auto" w:fill="D2EAF1"/>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4 with exten</w:t>
            </w:r>
            <w:r>
              <w:rPr>
                <w:szCs w:val="20"/>
                <w:lang w:val="en-US"/>
              </w:rPr>
              <w:t>d</w:t>
            </w:r>
            <w:r>
              <w:rPr>
                <w:szCs w:val="20"/>
                <w:lang w:val="en-US"/>
              </w:rPr>
              <w:t xml:space="preserve">ed </w:t>
            </w:r>
            <w:r w:rsidR="008F70B8">
              <w:rPr>
                <w:szCs w:val="20"/>
                <w:lang w:val="en-US"/>
              </w:rPr>
              <w:t xml:space="preserve">requirements </w:t>
            </w:r>
            <w:r>
              <w:rPr>
                <w:szCs w:val="20"/>
                <w:lang w:val="en-US"/>
              </w:rPr>
              <w:t>for displaying signature messages.</w:t>
            </w:r>
          </w:p>
        </w:tc>
        <w:tc>
          <w:tcPr>
            <w:tcW w:w="2551" w:type="dxa"/>
            <w:shd w:val="clear" w:color="auto" w:fill="D2EAF1"/>
          </w:tcPr>
          <w:p w14:paraId="0F1D0CD1" w14:textId="51B8F488" w:rsidR="00264143" w:rsidRPr="00AD71D6" w:rsidRDefault="00264143" w:rsidP="00E743BC">
            <w:pPr>
              <w:rPr>
                <w:szCs w:val="20"/>
                <w:lang w:val="en-US"/>
              </w:rPr>
            </w:pPr>
            <w:r w:rsidRPr="00AD71D6">
              <w:rPr>
                <w:b/>
                <w:szCs w:val="20"/>
                <w:lang w:val="en-US"/>
              </w:rPr>
              <w:t>[</w:t>
            </w:r>
            <w:r w:rsidR="00E743BC">
              <w:rPr>
                <w:b/>
                <w:szCs w:val="20"/>
                <w:lang w:val="en-US"/>
              </w:rPr>
              <w:t>DeployProf</w:t>
            </w:r>
            <w:r w:rsidRPr="00AD71D6">
              <w:rPr>
                <w:b/>
                <w:szCs w:val="20"/>
                <w:lang w:val="en-US"/>
              </w:rPr>
              <w:t>]</w:t>
            </w:r>
          </w:p>
        </w:tc>
      </w:tr>
    </w:tbl>
    <w:p w14:paraId="5B8BFCD6" w14:textId="77777777" w:rsidR="00124A88" w:rsidRPr="00D44410" w:rsidRDefault="00124A88" w:rsidP="0058503A">
      <w:pPr>
        <w:rPr>
          <w:lang w:val="en-US"/>
        </w:rPr>
      </w:pPr>
    </w:p>
    <w:p w14:paraId="2CFDB335" w14:textId="184A3F3F" w:rsidR="00DC69F5" w:rsidRDefault="00DC69F5" w:rsidP="00727399">
      <w:pPr>
        <w:pStyle w:val="Heading3"/>
        <w:spacing w:before="200" w:after="0" w:line="240" w:lineRule="auto"/>
        <w:rPr>
          <w:lang w:val="en-US"/>
        </w:rPr>
      </w:pPr>
      <w:bookmarkStart w:id="16" w:name="_Toc305697219"/>
      <w:r>
        <w:rPr>
          <w:lang w:val="en-US"/>
        </w:rPr>
        <w:t xml:space="preserve">Attribute </w:t>
      </w:r>
      <w:r w:rsidR="00D66C9E">
        <w:rPr>
          <w:lang w:val="en-US"/>
        </w:rPr>
        <w:t>Sets</w:t>
      </w:r>
      <w:bookmarkEnd w:id="16"/>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Specification for the Swedish eID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[AttrProf]</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[AttrProf]</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Personal identity with civic regi</w:t>
            </w:r>
            <w:r>
              <w:rPr>
                <w:lang w:val="en-US"/>
              </w:rPr>
              <w:t>s</w:t>
            </w:r>
            <w:r>
              <w:rPr>
                <w:lang w:val="en-US"/>
              </w:rPr>
              <w:t xml:space="preserve">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[AttrProf]</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[AttrProf]</w:t>
            </w:r>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17" w:name="_Toc305697220"/>
      <w:r>
        <w:rPr>
          <w:lang w:val="en-US"/>
        </w:rPr>
        <w:lastRenderedPageBreak/>
        <w:t xml:space="preserve">Entity </w:t>
      </w:r>
      <w:r w:rsidR="00CF1032">
        <w:rPr>
          <w:lang w:val="en-US"/>
        </w:rPr>
        <w:t>C</w:t>
      </w:r>
      <w:r>
        <w:rPr>
          <w:lang w:val="en-US"/>
        </w:rPr>
        <w:t xml:space="preserve">ategory </w:t>
      </w:r>
      <w:r w:rsidR="00CF1032">
        <w:rPr>
          <w:lang w:val="en-US"/>
        </w:rPr>
        <w:t>I</w:t>
      </w:r>
      <w:r>
        <w:rPr>
          <w:lang w:val="en-US"/>
        </w:rPr>
        <w:t>dentifiers</w:t>
      </w:r>
      <w:bookmarkEnd w:id="17"/>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18" w:name="_Ref263960075"/>
      <w:bookmarkStart w:id="19" w:name="_Ref263960079"/>
      <w:bookmarkStart w:id="20" w:name="_Ref263960391"/>
      <w:bookmarkStart w:id="21" w:name="_Toc305697221"/>
      <w:r>
        <w:rPr>
          <w:lang w:val="en-US"/>
        </w:rPr>
        <w:t xml:space="preserve">Service </w:t>
      </w:r>
      <w:r w:rsidR="00DB3066">
        <w:rPr>
          <w:lang w:val="en-US"/>
        </w:rPr>
        <w:t>Entity Categor</w:t>
      </w:r>
      <w:bookmarkEnd w:id="18"/>
      <w:bookmarkEnd w:id="19"/>
      <w:r w:rsidR="00240C61">
        <w:rPr>
          <w:lang w:val="en-US"/>
        </w:rPr>
        <w:t>ies</w:t>
      </w:r>
      <w:bookmarkEnd w:id="20"/>
      <w:bookmarkEnd w:id="21"/>
    </w:p>
    <w:p w14:paraId="3558B171" w14:textId="77777777" w:rsidR="0058503A" w:rsidRPr="00DB3066" w:rsidRDefault="009A5E8C" w:rsidP="009F69C0">
      <w:pPr>
        <w:keepNext/>
        <w:rPr>
          <w:lang w:val="en-US"/>
        </w:rPr>
      </w:pPr>
      <w:proofErr w:type="gramStart"/>
      <w:r>
        <w:rPr>
          <w:lang w:val="en-US"/>
        </w:rPr>
        <w:t>Identifiers for entity categories representing alternative sets of requirements</w:t>
      </w:r>
      <w:r w:rsidR="00AE559B">
        <w:rPr>
          <w:lang w:val="en-US"/>
        </w:rPr>
        <w:t>.</w:t>
      </w:r>
      <w:proofErr w:type="gramEnd"/>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E14945" w:rsidRPr="00D44410" w14:paraId="5308B6A4" w14:textId="77777777" w:rsidTr="0037412B">
        <w:tc>
          <w:tcPr>
            <w:tcW w:w="5353" w:type="dxa"/>
            <w:shd w:val="clear" w:color="auto" w:fill="auto"/>
          </w:tcPr>
          <w:p w14:paraId="392685BD" w14:textId="3917EE44" w:rsidR="00E14945" w:rsidRPr="00AD71D6" w:rsidRDefault="00E14945" w:rsidP="00C058B1">
            <w:pPr>
              <w:keepNext/>
              <w:rPr>
                <w:bCs/>
                <w:szCs w:val="20"/>
              </w:rPr>
            </w:pPr>
            <w:r w:rsidRPr="00AD71D6">
              <w:rPr>
                <w:bCs/>
                <w:szCs w:val="20"/>
              </w:rPr>
              <w:t>http://id.elegnamnden.se/ec/1.0/loa2</w:t>
            </w:r>
            <w:r>
              <w:rPr>
                <w:bCs/>
                <w:szCs w:val="20"/>
              </w:rPr>
              <w:t>-int</w:t>
            </w:r>
          </w:p>
        </w:tc>
        <w:tc>
          <w:tcPr>
            <w:tcW w:w="4678" w:type="dxa"/>
            <w:shd w:val="clear" w:color="auto" w:fill="auto"/>
          </w:tcPr>
          <w:p w14:paraId="15E56574" w14:textId="661C82A3" w:rsidR="00E14945" w:rsidRPr="00CA4EC3" w:rsidRDefault="00E14945" w:rsidP="003545F1">
            <w:pPr>
              <w:keepNext/>
              <w:rPr>
                <w:szCs w:val="20"/>
                <w:lang w:val="en-GB"/>
              </w:rPr>
            </w:pPr>
            <w:r w:rsidRPr="00CA4EC3">
              <w:rPr>
                <w:bCs/>
                <w:szCs w:val="20"/>
                <w:lang w:val="en-GB"/>
              </w:rPr>
              <w:t>Reserved for Service consuming/providing asse</w:t>
            </w:r>
            <w:r w:rsidRPr="00CA4EC3">
              <w:rPr>
                <w:bCs/>
                <w:szCs w:val="20"/>
                <w:lang w:val="en-GB"/>
              </w:rPr>
              <w:t>r</w:t>
            </w:r>
            <w:r w:rsidRPr="00CA4EC3">
              <w:rPr>
                <w:bCs/>
                <w:szCs w:val="20"/>
                <w:lang w:val="en-GB"/>
              </w:rPr>
              <w:t>tions based on assurance level 2, implementing the attribute set international authentication using foreign eID over an eIDAS node.</w:t>
            </w:r>
          </w:p>
        </w:tc>
        <w:tc>
          <w:tcPr>
            <w:tcW w:w="2693" w:type="dxa"/>
            <w:shd w:val="clear" w:color="auto" w:fill="auto"/>
          </w:tcPr>
          <w:p w14:paraId="1C71C113" w14:textId="79D40475" w:rsidR="00E14945" w:rsidRPr="00534A27" w:rsidRDefault="00E14945" w:rsidP="001E49B3">
            <w:pPr>
              <w:keepNext/>
              <w:rPr>
                <w:b/>
                <w:szCs w:val="20"/>
                <w:lang w:val="en-GB"/>
              </w:rPr>
            </w:pPr>
          </w:p>
        </w:tc>
      </w:tr>
      <w:tr w:rsidR="00E14945" w:rsidRPr="00D44410" w14:paraId="788DE0F4" w14:textId="77777777" w:rsidTr="00C37F81">
        <w:tc>
          <w:tcPr>
            <w:tcW w:w="5353" w:type="dxa"/>
            <w:shd w:val="clear" w:color="auto" w:fill="D2EAF1"/>
          </w:tcPr>
          <w:p w14:paraId="70618646" w14:textId="1A59D320" w:rsidR="00E14945" w:rsidRPr="00AD71D6" w:rsidRDefault="00E14945" w:rsidP="00C058B1">
            <w:pPr>
              <w:keepNext/>
              <w:rPr>
                <w:bCs/>
                <w:szCs w:val="20"/>
              </w:rPr>
            </w:pPr>
            <w:r w:rsidRPr="00AD71D6">
              <w:rPr>
                <w:bCs/>
                <w:szCs w:val="20"/>
              </w:rPr>
              <w:t>http://i</w:t>
            </w:r>
            <w:r>
              <w:rPr>
                <w:bCs/>
                <w:szCs w:val="20"/>
              </w:rPr>
              <w:t>d.elegnamnden.se/ec/1.0/loa3-int</w:t>
            </w:r>
          </w:p>
        </w:tc>
        <w:tc>
          <w:tcPr>
            <w:tcW w:w="4678" w:type="dxa"/>
            <w:shd w:val="clear" w:color="auto" w:fill="D2EAF1"/>
          </w:tcPr>
          <w:p w14:paraId="6869221D" w14:textId="03052DAC" w:rsidR="00E14945" w:rsidRPr="00CA4EC3" w:rsidRDefault="00E14945" w:rsidP="003545F1">
            <w:pPr>
              <w:keepNext/>
              <w:rPr>
                <w:szCs w:val="20"/>
                <w:lang w:val="en-GB"/>
              </w:rPr>
            </w:pPr>
            <w:r w:rsidRPr="00CA4EC3">
              <w:rPr>
                <w:bCs/>
                <w:szCs w:val="20"/>
                <w:lang w:val="en-GB"/>
              </w:rPr>
              <w:t>Service consuming/providing assertions based on assurance level 3, implementing the attribute set international authentication using foreign eID over an eIDAS node.</w:t>
            </w:r>
          </w:p>
        </w:tc>
        <w:tc>
          <w:tcPr>
            <w:tcW w:w="2693" w:type="dxa"/>
            <w:shd w:val="clear" w:color="auto" w:fill="D2EAF1"/>
          </w:tcPr>
          <w:p w14:paraId="244EA7F3" w14:textId="36C69F90" w:rsidR="00E14945" w:rsidRPr="00534A27" w:rsidRDefault="00E14945" w:rsidP="001E49B3">
            <w:pPr>
              <w:keepNext/>
              <w:rPr>
                <w:b/>
                <w:szCs w:val="20"/>
                <w:lang w:val="en-GB"/>
              </w:rPr>
            </w:pPr>
          </w:p>
        </w:tc>
      </w:tr>
      <w:tr w:rsidR="00E14945" w:rsidRPr="00D44410" w14:paraId="4BD65C8C" w14:textId="77777777" w:rsidTr="0037412B">
        <w:tc>
          <w:tcPr>
            <w:tcW w:w="5353" w:type="dxa"/>
            <w:shd w:val="clear" w:color="auto" w:fill="auto"/>
          </w:tcPr>
          <w:p w14:paraId="73B3E135" w14:textId="087F5A4C" w:rsidR="00E14945" w:rsidRPr="00AD71D6" w:rsidRDefault="00E14945" w:rsidP="00C058B1">
            <w:pPr>
              <w:keepNext/>
              <w:rPr>
                <w:bCs/>
                <w:szCs w:val="20"/>
              </w:rPr>
            </w:pPr>
            <w:r w:rsidRPr="00AD71D6">
              <w:rPr>
                <w:bCs/>
                <w:szCs w:val="20"/>
              </w:rPr>
              <w:t>http://i</w:t>
            </w:r>
            <w:r>
              <w:rPr>
                <w:bCs/>
                <w:szCs w:val="20"/>
              </w:rPr>
              <w:t>d.elegnamnden.se/ec/1.0/loa4-int</w:t>
            </w:r>
          </w:p>
        </w:tc>
        <w:tc>
          <w:tcPr>
            <w:tcW w:w="4678" w:type="dxa"/>
            <w:shd w:val="clear" w:color="auto" w:fill="auto"/>
          </w:tcPr>
          <w:p w14:paraId="56D3B08E" w14:textId="18B7C3B1" w:rsidR="00E14945" w:rsidRPr="00CA4EC3" w:rsidRDefault="00E14945" w:rsidP="003545F1">
            <w:pPr>
              <w:keepNext/>
              <w:rPr>
                <w:szCs w:val="20"/>
                <w:lang w:val="en-GB"/>
              </w:rPr>
            </w:pPr>
            <w:r w:rsidRPr="00CA4EC3">
              <w:rPr>
                <w:bCs/>
                <w:szCs w:val="20"/>
                <w:lang w:val="en-GB"/>
              </w:rPr>
              <w:t>Service consuming/providing assertions based on assurance level 4, implementing the attribute set international authentication using foreign eID over an eIDAS node.</w:t>
            </w:r>
          </w:p>
        </w:tc>
        <w:tc>
          <w:tcPr>
            <w:tcW w:w="2693" w:type="dxa"/>
            <w:shd w:val="clear" w:color="auto" w:fill="auto"/>
          </w:tcPr>
          <w:p w14:paraId="12290CA2" w14:textId="73191FDE" w:rsidR="00E14945" w:rsidRPr="00534A27" w:rsidRDefault="00E14945" w:rsidP="001E49B3">
            <w:pPr>
              <w:keepNext/>
              <w:rPr>
                <w:b/>
                <w:szCs w:val="20"/>
                <w:lang w:val="en-GB"/>
              </w:rPr>
            </w:pPr>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22" w:name="_Toc305697222"/>
      <w:r>
        <w:rPr>
          <w:lang w:val="en-US"/>
        </w:rPr>
        <w:lastRenderedPageBreak/>
        <w:t>Entity Categories</w:t>
      </w:r>
      <w:r w:rsidR="009A5E8C">
        <w:rPr>
          <w:lang w:val="en-US"/>
        </w:rPr>
        <w:t xml:space="preserve"> for Service Propert</w:t>
      </w:r>
      <w:r w:rsidR="00DB647B">
        <w:rPr>
          <w:lang w:val="en-US"/>
        </w:rPr>
        <w:t>ies</w:t>
      </w:r>
      <w:bookmarkEnd w:id="22"/>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23" w:name="_Toc305697223"/>
      <w:r>
        <w:rPr>
          <w:lang w:val="en-US"/>
        </w:rPr>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23"/>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24" w:name="_Toc305697224"/>
      <w:r w:rsidRPr="00D44410">
        <w:rPr>
          <w:lang w:val="en-US"/>
        </w:rPr>
        <w:t>Central Sign</w:t>
      </w:r>
      <w:r w:rsidR="00F45009">
        <w:rPr>
          <w:lang w:val="en-US"/>
        </w:rPr>
        <w:t>ing</w:t>
      </w:r>
      <w:bookmarkEnd w:id="24"/>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for the protocol exte</w:t>
            </w:r>
            <w:r w:rsidR="00A4651E" w:rsidRPr="00AD71D6">
              <w:rPr>
                <w:szCs w:val="20"/>
                <w:lang w:val="en-US"/>
              </w:rPr>
              <w:t>n</w:t>
            </w:r>
            <w:r w:rsidR="00A4651E" w:rsidRPr="00AD71D6">
              <w:rPr>
                <w:szCs w:val="20"/>
                <w:lang w:val="en-US"/>
              </w:rPr>
              <w:t xml:space="preserve">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w:t>
            </w:r>
            <w:r w:rsidRPr="00AD71D6">
              <w:rPr>
                <w:szCs w:val="20"/>
                <w:lang w:val="en-US"/>
              </w:rPr>
              <w:t>n</w:t>
            </w:r>
            <w:r w:rsidRPr="00AD71D6">
              <w:rPr>
                <w:szCs w:val="20"/>
                <w:lang w:val="en-US"/>
              </w:rPr>
              <w:t>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w:t>
            </w:r>
            <w:proofErr w:type="spellStart"/>
            <w:r w:rsidRPr="00AD71D6">
              <w:rPr>
                <w:b/>
                <w:szCs w:val="20"/>
                <w:lang w:val="en-US"/>
              </w:rPr>
              <w:t>CSignProt</w:t>
            </w:r>
            <w:proofErr w:type="spellEnd"/>
            <w:r w:rsidRPr="00AD71D6">
              <w:rPr>
                <w:b/>
                <w:szCs w:val="20"/>
                <w:lang w:val="en-US"/>
              </w:rPr>
              <w: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w:t>
            </w:r>
            <w:proofErr w:type="spellStart"/>
            <w:r w:rsidRPr="00AD71D6">
              <w:rPr>
                <w:b/>
                <w:szCs w:val="20"/>
                <w:lang w:val="en-US"/>
              </w:rPr>
              <w:t>CSignProf</w:t>
            </w:r>
            <w:proofErr w:type="spellEnd"/>
            <w:r w:rsidRPr="00AD71D6">
              <w:rPr>
                <w:b/>
                <w:szCs w:val="20"/>
                <w:lang w:val="en-US"/>
              </w:rPr>
              <w:t>]</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25" w:name="_Toc305697225"/>
      <w:r w:rsidRPr="00D44410">
        <w:rPr>
          <w:lang w:val="en-US"/>
        </w:rPr>
        <w:lastRenderedPageBreak/>
        <w:t xml:space="preserve">Authentication </w:t>
      </w:r>
      <w:r w:rsidR="00E5209C">
        <w:rPr>
          <w:lang w:val="en-US"/>
        </w:rPr>
        <w:t>C</w:t>
      </w:r>
      <w:r w:rsidRPr="00D44410">
        <w:rPr>
          <w:lang w:val="en-US"/>
        </w:rPr>
        <w:t>ontext</w:t>
      </w:r>
      <w:bookmarkEnd w:id="25"/>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bl>
    <w:p w14:paraId="082AA608" w14:textId="10F32CA7" w:rsidR="00482D4B" w:rsidRDefault="00FC7E74" w:rsidP="009603AD">
      <w:pPr>
        <w:pStyle w:val="Heading3"/>
        <w:spacing w:before="200" w:after="0" w:line="240" w:lineRule="auto"/>
        <w:rPr>
          <w:lang w:val="en-US"/>
        </w:rPr>
      </w:pPr>
      <w:bookmarkStart w:id="26" w:name="_Toc305697226"/>
      <w:r>
        <w:rPr>
          <w:lang w:val="en-US"/>
        </w:rPr>
        <w:t>Sign Response Status C</w:t>
      </w:r>
      <w:r w:rsidR="00482D4B">
        <w:rPr>
          <w:lang w:val="en-US"/>
        </w:rPr>
        <w:t>odes</w:t>
      </w:r>
      <w:bookmarkEnd w:id="26"/>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AD71D6" w:rsidRDefault="00C9426B" w:rsidP="000D156C">
            <w:pPr>
              <w:keepNext/>
              <w:keepLines/>
              <w:rPr>
                <w:szCs w:val="20"/>
                <w:lang w:val="en-US"/>
              </w:rPr>
            </w:pPr>
            <w:r>
              <w:rPr>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27" w:name="_Ref300482715"/>
      <w:bookmarkStart w:id="28" w:name="_Toc305697227"/>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27"/>
      <w:bookmarkEnd w:id="28"/>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9C519D">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[AttrProf]</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[AttrProf]</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5D25836C" w:rsidR="00FF53A5" w:rsidRPr="00AD71D6" w:rsidRDefault="00FF53A5" w:rsidP="0058503A">
            <w:pPr>
              <w:rPr>
                <w:b/>
                <w:szCs w:val="20"/>
                <w:lang w:val="en-US"/>
              </w:rPr>
            </w:pPr>
            <w:r>
              <w:rPr>
                <w:b/>
                <w:szCs w:val="20"/>
                <w:lang w:val="en-US"/>
              </w:rPr>
              <w:t>[AttrProf]</w:t>
            </w:r>
          </w:p>
        </w:tc>
      </w:tr>
      <w:tr w:rsidR="00FF53A5" w:rsidRPr="00AD71D6" w14:paraId="5CE6F748" w14:textId="77777777" w:rsidTr="000D156C">
        <w:tc>
          <w:tcPr>
            <w:tcW w:w="2202" w:type="dxa"/>
            <w:shd w:val="clear" w:color="auto" w:fill="D2EAF1"/>
          </w:tcPr>
          <w:p w14:paraId="6370187F" w14:textId="032FAC4A" w:rsidR="00FF53A5" w:rsidRPr="00AD71D6" w:rsidRDefault="00FF53A5" w:rsidP="000D156C">
            <w:pPr>
              <w:rPr>
                <w:bCs/>
                <w:szCs w:val="20"/>
                <w:lang w:val="en-US"/>
              </w:rPr>
            </w:pPr>
            <w:r>
              <w:rPr>
                <w:bCs/>
                <w:szCs w:val="20"/>
                <w:lang w:val="en-US"/>
              </w:rPr>
              <w:t>1.2.752.201.3.4</w:t>
            </w:r>
          </w:p>
        </w:tc>
        <w:tc>
          <w:tcPr>
            <w:tcW w:w="7829" w:type="dxa"/>
            <w:shd w:val="clear" w:color="auto" w:fill="D2EAF1"/>
          </w:tcPr>
          <w:p w14:paraId="5E68B1E0" w14:textId="56F1557E" w:rsidR="00FF53A5" w:rsidRPr="00AD71D6" w:rsidRDefault="00FF53A5" w:rsidP="000D156C">
            <w:pPr>
              <w:rPr>
                <w:szCs w:val="20"/>
                <w:lang w:val="en-US"/>
              </w:rPr>
            </w:pPr>
            <w:r>
              <w:rPr>
                <w:szCs w:val="20"/>
                <w:lang w:val="en-US"/>
              </w:rPr>
              <w:t>Provisional ID</w:t>
            </w:r>
          </w:p>
        </w:tc>
        <w:tc>
          <w:tcPr>
            <w:tcW w:w="2809" w:type="dxa"/>
            <w:shd w:val="clear" w:color="auto" w:fill="D2EAF1"/>
          </w:tcPr>
          <w:p w14:paraId="717CD43C" w14:textId="77777777" w:rsidR="00FF53A5" w:rsidRPr="00AD71D6" w:rsidRDefault="00FF53A5" w:rsidP="000D156C">
            <w:pPr>
              <w:rPr>
                <w:b/>
                <w:szCs w:val="20"/>
                <w:lang w:val="en-US"/>
              </w:rPr>
            </w:pPr>
          </w:p>
        </w:tc>
      </w:tr>
      <w:tr w:rsidR="00FF53A5" w:rsidRPr="00D44410" w14:paraId="325B55F4" w14:textId="77777777" w:rsidTr="001E49B3">
        <w:tc>
          <w:tcPr>
            <w:tcW w:w="2202" w:type="dxa"/>
            <w:tcBorders>
              <w:right w:val="nil"/>
            </w:tcBorders>
            <w:shd w:val="clear" w:color="auto" w:fill="auto"/>
          </w:tcPr>
          <w:p w14:paraId="663AE569" w14:textId="4E22A187" w:rsidR="00FF53A5" w:rsidRDefault="00584178" w:rsidP="0058503A">
            <w:pPr>
              <w:rPr>
                <w:bCs/>
                <w:szCs w:val="20"/>
                <w:lang w:val="en-US"/>
              </w:rPr>
            </w:pPr>
            <w:r>
              <w:rPr>
                <w:bCs/>
                <w:szCs w:val="20"/>
                <w:lang w:val="en-US"/>
              </w:rPr>
              <w:t>1.2.752.201.3.5</w:t>
            </w:r>
          </w:p>
        </w:tc>
        <w:tc>
          <w:tcPr>
            <w:tcW w:w="7829" w:type="dxa"/>
            <w:tcBorders>
              <w:left w:val="nil"/>
              <w:right w:val="nil"/>
            </w:tcBorders>
            <w:shd w:val="clear" w:color="auto" w:fill="auto"/>
          </w:tcPr>
          <w:p w14:paraId="7C7FCD0D" w14:textId="677205B2" w:rsidR="00FF53A5" w:rsidRDefault="00584178" w:rsidP="00306358">
            <w:pPr>
              <w:rPr>
                <w:szCs w:val="20"/>
                <w:lang w:val="en-US"/>
              </w:rPr>
            </w:pPr>
            <w:r>
              <w:rPr>
                <w:szCs w:val="20"/>
                <w:lang w:val="en-US"/>
              </w:rPr>
              <w:t>Provisional ID quality indicator</w:t>
            </w:r>
          </w:p>
        </w:tc>
        <w:tc>
          <w:tcPr>
            <w:tcW w:w="2809" w:type="dxa"/>
            <w:tcBorders>
              <w:left w:val="nil"/>
            </w:tcBorders>
            <w:shd w:val="clear" w:color="auto" w:fill="auto"/>
          </w:tcPr>
          <w:p w14:paraId="4DEA58BE" w14:textId="6FA00CEA" w:rsidR="00FF53A5" w:rsidRDefault="00FF53A5" w:rsidP="0058503A">
            <w:pPr>
              <w:rPr>
                <w:b/>
                <w:szCs w:val="20"/>
                <w:lang w:val="en-US"/>
              </w:rPr>
            </w:pPr>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29" w:name="_Ref354589264"/>
      <w:bookmarkStart w:id="30" w:name="_Ref300482684"/>
      <w:bookmarkStart w:id="31" w:name="_Toc305697228"/>
      <w:r w:rsidRPr="00D44410">
        <w:rPr>
          <w:lang w:val="en-US"/>
        </w:rPr>
        <w:lastRenderedPageBreak/>
        <w:t xml:space="preserve">ASN.1 </w:t>
      </w:r>
      <w:r w:rsidR="001A5C20">
        <w:rPr>
          <w:lang w:val="en-US"/>
        </w:rPr>
        <w:t>D</w:t>
      </w:r>
      <w:r w:rsidRPr="00D44410">
        <w:rPr>
          <w:lang w:val="en-US"/>
        </w:rPr>
        <w:t>e</w:t>
      </w:r>
      <w:bookmarkEnd w:id="29"/>
      <w:r w:rsidR="00AF119B">
        <w:rPr>
          <w:lang w:val="en-US"/>
        </w:rPr>
        <w:t>clarations</w:t>
      </w:r>
      <w:bookmarkEnd w:id="30"/>
      <w:bookmarkEnd w:id="31"/>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7C572C8F"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4AD10076" w:rsidR="00AB1208" w:rsidRPr="00D44410" w:rsidRDefault="00AB1208"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id-attr-pid-quality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 quality indicator</w:t>
      </w:r>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32" w:name="_Toc305697229"/>
      <w:r w:rsidRPr="00D44410">
        <w:rPr>
          <w:lang w:val="en-US"/>
        </w:rPr>
        <w:lastRenderedPageBreak/>
        <w:t>Referen</w:t>
      </w:r>
      <w:r w:rsidR="00AF119B">
        <w:rPr>
          <w:lang w:val="en-US"/>
        </w:rPr>
        <w:t>ces</w:t>
      </w:r>
      <w:bookmarkEnd w:id="32"/>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991B19" w:rsidP="00220653">
      <w:pPr>
        <w:ind w:left="720"/>
        <w:rPr>
          <w:bCs/>
          <w:szCs w:val="20"/>
          <w:lang w:val="en-US"/>
        </w:rPr>
      </w:pPr>
      <w:hyperlink r:id="rId10"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[TillitRamv]</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w:t>
      </w:r>
      <w:proofErr w:type="spellStart"/>
      <w:r w:rsidRPr="00220653">
        <w:rPr>
          <w:bCs/>
          <w:szCs w:val="20"/>
          <w:lang w:val="en-US"/>
        </w:rPr>
        <w:t>AuthContExt</w:t>
      </w:r>
      <w:proofErr w:type="spellEnd"/>
      <w:r w:rsidRPr="00220653">
        <w:rPr>
          <w:bCs/>
          <w:szCs w:val="20"/>
          <w:lang w:val="en-US"/>
        </w:rPr>
        <w: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[DeployProf</w:t>
      </w:r>
      <w:r w:rsidR="00BB5C1A">
        <w:rPr>
          <w:bCs/>
          <w:szCs w:val="20"/>
          <w:lang w:val="en-US"/>
        </w:rPr>
        <w:t>]</w:t>
      </w:r>
    </w:p>
    <w:p w14:paraId="21E78002" w14:textId="5E6B0873" w:rsidR="003621EC" w:rsidRDefault="00672F17" w:rsidP="00672F17">
      <w:pPr>
        <w:ind w:left="720"/>
        <w:rPr>
          <w:bCs/>
          <w:szCs w:val="20"/>
          <w:lang w:val="en-US"/>
        </w:rPr>
      </w:pPr>
      <w:proofErr w:type="gramStart"/>
      <w:r w:rsidRPr="00672F17">
        <w:rPr>
          <w:bCs/>
          <w:szCs w:val="20"/>
          <w:lang w:val="en-US"/>
        </w:rPr>
        <w:t>Deployment Profile for the Swedish eID Framework</w:t>
      </w:r>
      <w:r>
        <w:rPr>
          <w:bCs/>
          <w:szCs w:val="20"/>
          <w:lang w:val="en-US"/>
        </w:rPr>
        <w:t>.</w:t>
      </w:r>
      <w:proofErr w:type="gramEnd"/>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w:t>
      </w:r>
      <w:proofErr w:type="spellStart"/>
      <w:r w:rsidRPr="00220653">
        <w:rPr>
          <w:szCs w:val="20"/>
          <w:lang w:val="en-US"/>
        </w:rPr>
        <w:t>EntityCat</w:t>
      </w:r>
      <w:proofErr w:type="spellEnd"/>
      <w:r w:rsidRPr="00220653">
        <w:rPr>
          <w:szCs w:val="20"/>
          <w:lang w:val="en-US"/>
        </w:rPr>
        <w:t>]</w:t>
      </w:r>
    </w:p>
    <w:p w14:paraId="1F3444AC" w14:textId="4626C271" w:rsidR="00220653" w:rsidRDefault="00CD7E7A" w:rsidP="00CD7E7A">
      <w:pPr>
        <w:ind w:firstLine="720"/>
        <w:rPr>
          <w:rStyle w:val="Hyperlink"/>
          <w:lang w:val="en-US"/>
        </w:rPr>
      </w:pPr>
      <w:proofErr w:type="gramStart"/>
      <w:r w:rsidRPr="00DA6197">
        <w:rPr>
          <w:lang w:val="en-US"/>
        </w:rPr>
        <w:t>Entity Categories for the Swedish eID Framework.</w:t>
      </w:r>
      <w:proofErr w:type="gramEnd"/>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w:t>
      </w:r>
      <w:proofErr w:type="spellStart"/>
      <w:r>
        <w:rPr>
          <w:szCs w:val="20"/>
          <w:lang w:val="en-US"/>
        </w:rPr>
        <w:t>CSignProt</w:t>
      </w:r>
      <w:proofErr w:type="spellEnd"/>
      <w:r>
        <w:rPr>
          <w:szCs w:val="20"/>
          <w:lang w:val="en-US"/>
        </w:rPr>
        <w:t>]</w:t>
      </w:r>
    </w:p>
    <w:p w14:paraId="65A5F85A" w14:textId="70BB3B6A" w:rsidR="001E66E9" w:rsidRDefault="001E66E9" w:rsidP="00FF33F1">
      <w:pPr>
        <w:ind w:left="720"/>
        <w:rPr>
          <w:lang w:val="en-US"/>
        </w:rPr>
      </w:pPr>
      <w:proofErr w:type="gramStart"/>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roofErr w:type="gramEnd"/>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w:t>
      </w:r>
      <w:proofErr w:type="spellStart"/>
      <w:r>
        <w:rPr>
          <w:bCs/>
          <w:szCs w:val="20"/>
          <w:lang w:val="en-US"/>
        </w:rPr>
        <w:t>CSignProf</w:t>
      </w:r>
      <w:proofErr w:type="spellEnd"/>
      <w:r>
        <w:rPr>
          <w:bCs/>
          <w:szCs w:val="20"/>
          <w:lang w:val="en-US"/>
        </w:rPr>
        <w:t>]</w:t>
      </w:r>
    </w:p>
    <w:p w14:paraId="688F87DF" w14:textId="0EE545A0" w:rsidR="001E66E9" w:rsidRDefault="001E66E9" w:rsidP="00FF33F1">
      <w:pPr>
        <w:ind w:left="720"/>
        <w:rPr>
          <w:lang w:val="en-US"/>
        </w:rPr>
      </w:pPr>
      <w:proofErr w:type="gramStart"/>
      <w:r w:rsidRPr="003E38CD">
        <w:rPr>
          <w:lang w:val="en-US"/>
        </w:rPr>
        <w:t>Implementation Profile for Using OASIS DSS in Central Signing Services</w:t>
      </w:r>
      <w:r w:rsidR="00FF33F1">
        <w:rPr>
          <w:lang w:val="en-US"/>
        </w:rPr>
        <w:t>.</w:t>
      </w:r>
      <w:proofErr w:type="gramEnd"/>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[AttrProf]</w:t>
      </w:r>
    </w:p>
    <w:p w14:paraId="0B57E2DB" w14:textId="20AD0FA0" w:rsidR="00CD7E7A" w:rsidRDefault="00CD7E7A" w:rsidP="00CD7E7A">
      <w:pPr>
        <w:ind w:firstLine="720"/>
        <w:rPr>
          <w:rStyle w:val="Hyperlink"/>
          <w:lang w:val="en-US"/>
        </w:rPr>
      </w:pPr>
      <w:r w:rsidRPr="00CF2CEE">
        <w:rPr>
          <w:lang w:val="en-US"/>
        </w:rPr>
        <w:t>Attribute Specification for the Swedish eID Framework.</w:t>
      </w:r>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33" w:name="_Toc305697230"/>
      <w:r>
        <w:rPr>
          <w:lang w:val="en-US"/>
        </w:rPr>
        <w:lastRenderedPageBreak/>
        <w:t>Changes between versions</w:t>
      </w:r>
      <w:bookmarkEnd w:id="33"/>
    </w:p>
    <w:p w14:paraId="3330CF66" w14:textId="2F3D117F" w:rsidR="00A6013A" w:rsidRDefault="00A6013A" w:rsidP="001D0961">
      <w:pPr>
        <w:rPr>
          <w:ins w:id="34" w:author="Martin Lindström" w:date="2016-05-26T12:29:00Z"/>
          <w:b/>
          <w:lang w:val="en-US"/>
        </w:rPr>
      </w:pPr>
      <w:ins w:id="35" w:author="Martin Lindström" w:date="2016-05-26T12:28:00Z">
        <w:r>
          <w:rPr>
            <w:b/>
            <w:lang w:val="en-US"/>
          </w:rPr>
          <w:t>Changes between version 1.3 and version 1.4:</w:t>
        </w:r>
      </w:ins>
    </w:p>
    <w:p w14:paraId="54D50EAD" w14:textId="77777777" w:rsidR="00A6013A" w:rsidRDefault="00A6013A" w:rsidP="001D0961">
      <w:pPr>
        <w:rPr>
          <w:ins w:id="36" w:author="Martin Lindström" w:date="2016-05-26T12:29:00Z"/>
          <w:b/>
          <w:lang w:val="en-US"/>
        </w:rPr>
      </w:pPr>
    </w:p>
    <w:p w14:paraId="0CA0DF03" w14:textId="77777777" w:rsidR="00A6013A" w:rsidRPr="005B06E0" w:rsidRDefault="00A6013A" w:rsidP="005B06E0">
      <w:pPr>
        <w:pStyle w:val="ListParagraph"/>
        <w:numPr>
          <w:ilvl w:val="0"/>
          <w:numId w:val="36"/>
        </w:numPr>
        <w:rPr>
          <w:ins w:id="37" w:author="Martin Lindström" w:date="2016-05-26T12:28:00Z"/>
          <w:b/>
          <w:lang w:val="en-US"/>
        </w:rPr>
      </w:pPr>
    </w:p>
    <w:p w14:paraId="4B6F8140" w14:textId="77777777" w:rsidR="00A6013A" w:rsidRDefault="00A6013A" w:rsidP="001D0961">
      <w:pPr>
        <w:rPr>
          <w:ins w:id="38" w:author="Martin Lindström" w:date="2016-05-26T12:28:00Z"/>
          <w:b/>
          <w:lang w:val="en-US"/>
        </w:rPr>
      </w:pPr>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no longer part of the Swedish eID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eIDAS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http://id.elegnamnden.se/sig-status/1.0/sigmessage-error</w:t>
      </w:r>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[AttrProf]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1"/>
      <w:headerReference w:type="default" r:id="rId12"/>
      <w:footerReference w:type="default" r:id="rId13"/>
      <w:headerReference w:type="first" r:id="rId14"/>
      <w:pgSz w:w="16820" w:h="11900" w:orient="landscape"/>
      <w:pgMar w:top="851" w:right="1928" w:bottom="1134" w:left="2268" w:header="851" w:footer="567" w:gutter="0"/>
      <w:cols w:space="720"/>
      <w:docGrid w:linePitch="360" w:charSpace="3276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458401" w15:done="0"/>
  <w15:commentEx w15:paraId="1F33F46D" w15:done="0"/>
  <w15:commentEx w15:paraId="629172B4" w15:done="0"/>
  <w15:commentEx w15:paraId="605001C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9ADC9" w14:textId="77777777" w:rsidR="000D156C" w:rsidRDefault="000D156C">
      <w:pPr>
        <w:spacing w:line="240" w:lineRule="auto"/>
      </w:pPr>
      <w:r>
        <w:separator/>
      </w:r>
    </w:p>
  </w:endnote>
  <w:endnote w:type="continuationSeparator" w:id="0">
    <w:p w14:paraId="187982F1" w14:textId="77777777" w:rsidR="000D156C" w:rsidRDefault="000D156C">
      <w:pPr>
        <w:spacing w:line="240" w:lineRule="auto"/>
      </w:pPr>
      <w:r>
        <w:continuationSeparator/>
      </w:r>
    </w:p>
  </w:endnote>
  <w:endnote w:type="continuationNotice" w:id="1">
    <w:p w14:paraId="2658EFE5" w14:textId="77777777" w:rsidR="000D156C" w:rsidRDefault="000D15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0D156C" w:rsidRPr="00C912BA" w14:paraId="5A17A194" w14:textId="77777777" w:rsidTr="0058503A">
      <w:tc>
        <w:tcPr>
          <w:tcW w:w="7208" w:type="dxa"/>
          <w:gridSpan w:val="4"/>
          <w:tcBorders>
            <w:bottom w:val="single" w:sz="4" w:space="0" w:color="auto"/>
          </w:tcBorders>
        </w:tcPr>
        <w:p w14:paraId="30F608F3" w14:textId="77777777" w:rsidR="000D156C" w:rsidRPr="00C912BA" w:rsidRDefault="000D156C" w:rsidP="00F27527">
          <w:pPr>
            <w:pStyle w:val="Ledtext"/>
            <w:rPr>
              <w:spacing w:val="20"/>
              <w:sz w:val="16"/>
              <w:szCs w:val="16"/>
              <w:lang w:val="sv-SE"/>
            </w:rPr>
          </w:pPr>
          <w:bookmarkStart w:id="43" w:name="www"/>
          <w:r w:rsidRPr="00C912BA">
            <w:rPr>
              <w:b/>
              <w:bCs/>
              <w:sz w:val="16"/>
              <w:lang w:val="sv-SE"/>
            </w:rPr>
            <w:t>www.</w:t>
          </w:r>
          <w:r>
            <w:rPr>
              <w:b/>
              <w:bCs/>
              <w:sz w:val="16"/>
              <w:lang w:val="sv-SE"/>
            </w:rPr>
            <w:t>elegnamnden</w:t>
          </w:r>
          <w:r w:rsidRPr="00C912BA">
            <w:rPr>
              <w:b/>
              <w:bCs/>
              <w:sz w:val="16"/>
              <w:lang w:val="sv-SE"/>
            </w:rPr>
            <w:t>.se</w:t>
          </w:r>
          <w:bookmarkEnd w:id="43"/>
        </w:p>
      </w:tc>
      <w:tc>
        <w:tcPr>
          <w:tcW w:w="5465" w:type="dxa"/>
          <w:gridSpan w:val="3"/>
          <w:tcBorders>
            <w:bottom w:val="single" w:sz="4" w:space="0" w:color="auto"/>
          </w:tcBorders>
        </w:tcPr>
        <w:p w14:paraId="69C2327C" w14:textId="77777777" w:rsidR="000D156C" w:rsidRPr="00C912BA" w:rsidRDefault="000D156C" w:rsidP="00F27527">
          <w:pPr>
            <w:pStyle w:val="Ledtext"/>
            <w:rPr>
              <w:sz w:val="16"/>
              <w:lang w:val="sv-SE"/>
            </w:rPr>
          </w:pPr>
        </w:p>
      </w:tc>
    </w:tr>
    <w:tr w:rsidR="000D156C" w:rsidRPr="00C912BA" w14:paraId="3BAF7855" w14:textId="77777777" w:rsidTr="0058503A">
      <w:trPr>
        <w:gridAfter w:val="1"/>
        <w:wAfter w:w="142" w:type="dxa"/>
      </w:trPr>
      <w:tc>
        <w:tcPr>
          <w:tcW w:w="2325" w:type="dxa"/>
          <w:tcBorders>
            <w:top w:val="single" w:sz="4" w:space="0" w:color="auto"/>
          </w:tcBorders>
        </w:tcPr>
        <w:p w14:paraId="579E7F22" w14:textId="77777777" w:rsidR="000D156C" w:rsidRPr="00C912BA" w:rsidRDefault="000D156C" w:rsidP="00F27527">
          <w:pPr>
            <w:pStyle w:val="Ledtext"/>
            <w:rPr>
              <w:lang w:val="sv-SE"/>
            </w:rPr>
          </w:pPr>
          <w:bookmarkStart w:id="44" w:name="PostadressLed"/>
          <w:r>
            <w:rPr>
              <w:lang w:val="sv-SE"/>
            </w:rPr>
            <w:t>Postadress</w:t>
          </w:r>
          <w:bookmarkEnd w:id="44"/>
        </w:p>
      </w:tc>
      <w:tc>
        <w:tcPr>
          <w:tcW w:w="2322" w:type="dxa"/>
          <w:tcBorders>
            <w:top w:val="single" w:sz="4" w:space="0" w:color="auto"/>
          </w:tcBorders>
        </w:tcPr>
        <w:p w14:paraId="7680296B" w14:textId="77777777" w:rsidR="000D156C" w:rsidRPr="00C912BA" w:rsidRDefault="000D156C"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0D156C" w:rsidRPr="00C912BA" w:rsidRDefault="000D156C" w:rsidP="00F27527">
          <w:pPr>
            <w:pStyle w:val="Ledtext"/>
            <w:rPr>
              <w:lang w:val="sv-SE"/>
            </w:rPr>
          </w:pPr>
          <w:bookmarkStart w:id="45" w:name="TelefonVaxelLed"/>
          <w:r>
            <w:rPr>
              <w:lang w:val="sv-SE"/>
            </w:rPr>
            <w:t>Telefon växel</w:t>
          </w:r>
          <w:bookmarkEnd w:id="45"/>
        </w:p>
      </w:tc>
      <w:tc>
        <w:tcPr>
          <w:tcW w:w="3533" w:type="dxa"/>
          <w:gridSpan w:val="2"/>
          <w:tcBorders>
            <w:top w:val="single" w:sz="4" w:space="0" w:color="auto"/>
          </w:tcBorders>
        </w:tcPr>
        <w:p w14:paraId="02DD0BD4" w14:textId="77777777" w:rsidR="000D156C" w:rsidRPr="00C912BA" w:rsidRDefault="000D156C" w:rsidP="00F27527">
          <w:pPr>
            <w:pStyle w:val="Ledtext"/>
            <w:rPr>
              <w:lang w:val="sv-SE"/>
            </w:rPr>
          </w:pPr>
          <w:bookmarkStart w:id="46" w:name="TelefonVaxelUtlLedtext"/>
          <w:bookmarkEnd w:id="46"/>
        </w:p>
      </w:tc>
      <w:tc>
        <w:tcPr>
          <w:tcW w:w="2551" w:type="dxa"/>
          <w:tcBorders>
            <w:top w:val="single" w:sz="4" w:space="0" w:color="auto"/>
          </w:tcBorders>
        </w:tcPr>
        <w:p w14:paraId="751B844D" w14:textId="77777777" w:rsidR="000D156C" w:rsidRPr="00C912BA" w:rsidRDefault="000D156C" w:rsidP="00F27527">
          <w:pPr>
            <w:pStyle w:val="Ledtext"/>
            <w:rPr>
              <w:lang w:val="sv-SE"/>
            </w:rPr>
          </w:pPr>
          <w:bookmarkStart w:id="47" w:name="EpostLed"/>
          <w:r>
            <w:rPr>
              <w:lang w:val="sv-SE"/>
            </w:rPr>
            <w:t>E-postadress</w:t>
          </w:r>
          <w:bookmarkEnd w:id="47"/>
        </w:p>
      </w:tc>
    </w:tr>
    <w:tr w:rsidR="000D156C" w:rsidRPr="00C912BA" w14:paraId="522B9AF2" w14:textId="77777777" w:rsidTr="0058503A">
      <w:trPr>
        <w:gridAfter w:val="1"/>
        <w:wAfter w:w="142" w:type="dxa"/>
      </w:trPr>
      <w:tc>
        <w:tcPr>
          <w:tcW w:w="2325" w:type="dxa"/>
        </w:tcPr>
        <w:p w14:paraId="55A8371C" w14:textId="77777777" w:rsidR="000D156C" w:rsidRPr="00C912BA" w:rsidRDefault="000D156C" w:rsidP="00F27527">
          <w:pPr>
            <w:pStyle w:val="Ledtext"/>
            <w:rPr>
              <w:b/>
              <w:bCs/>
              <w:lang w:val="sv-SE"/>
            </w:rPr>
          </w:pPr>
          <w:bookmarkStart w:id="48" w:name="Postadress"/>
          <w:r>
            <w:rPr>
              <w:b/>
              <w:bCs/>
              <w:lang w:val="sv-SE"/>
            </w:rPr>
            <w:t xml:space="preserve">171 94  SOLNA </w:t>
          </w:r>
          <w:bookmarkEnd w:id="48"/>
        </w:p>
      </w:tc>
      <w:tc>
        <w:tcPr>
          <w:tcW w:w="2322" w:type="dxa"/>
        </w:tcPr>
        <w:p w14:paraId="31570C08" w14:textId="77777777" w:rsidR="000D156C" w:rsidRPr="00C912BA" w:rsidRDefault="000D156C" w:rsidP="00F27527">
          <w:pPr>
            <w:pStyle w:val="Ledtext"/>
            <w:ind w:left="-57"/>
            <w:rPr>
              <w:b/>
              <w:bCs/>
              <w:lang w:val="sv-SE"/>
            </w:rPr>
          </w:pPr>
          <w:r>
            <w:rPr>
              <w:b/>
              <w:bCs/>
              <w:lang w:val="sv-SE"/>
            </w:rPr>
            <w:t>Korta gatan 10</w:t>
          </w:r>
        </w:p>
      </w:tc>
      <w:tc>
        <w:tcPr>
          <w:tcW w:w="1800" w:type="dxa"/>
        </w:tcPr>
        <w:p w14:paraId="73756718" w14:textId="77777777" w:rsidR="000D156C" w:rsidRPr="00C912BA" w:rsidRDefault="000D156C" w:rsidP="00F27527">
          <w:pPr>
            <w:pStyle w:val="Ledtext"/>
            <w:rPr>
              <w:b/>
              <w:bCs/>
              <w:lang w:val="sv-SE"/>
            </w:rPr>
          </w:pPr>
          <w:bookmarkStart w:id="49" w:name="TelefonVaxel"/>
          <w:r>
            <w:rPr>
              <w:b/>
              <w:bCs/>
              <w:lang w:val="sv-SE"/>
            </w:rPr>
            <w:t xml:space="preserve">010-574 21 00 </w:t>
          </w:r>
          <w:bookmarkEnd w:id="49"/>
          <w:r>
            <w:rPr>
              <w:b/>
              <w:bCs/>
              <w:lang w:val="sv-SE"/>
            </w:rPr>
            <w:t xml:space="preserve"> </w:t>
          </w:r>
        </w:p>
      </w:tc>
      <w:tc>
        <w:tcPr>
          <w:tcW w:w="3533" w:type="dxa"/>
          <w:gridSpan w:val="2"/>
        </w:tcPr>
        <w:p w14:paraId="7A00FBE7" w14:textId="77777777" w:rsidR="000D156C" w:rsidRPr="00C912BA" w:rsidRDefault="000D156C" w:rsidP="00F27527">
          <w:pPr>
            <w:pStyle w:val="Ledtext"/>
            <w:rPr>
              <w:b/>
              <w:bCs/>
              <w:lang w:val="sv-SE"/>
            </w:rPr>
          </w:pPr>
          <w:bookmarkStart w:id="50" w:name="TelefonVaxelUtl"/>
          <w:bookmarkEnd w:id="50"/>
        </w:p>
      </w:tc>
      <w:tc>
        <w:tcPr>
          <w:tcW w:w="2551" w:type="dxa"/>
        </w:tcPr>
        <w:p w14:paraId="12CCB43F" w14:textId="77777777" w:rsidR="000D156C" w:rsidRPr="00C912BA" w:rsidRDefault="000D156C" w:rsidP="00F27527">
          <w:pPr>
            <w:pStyle w:val="Ledtext"/>
            <w:rPr>
              <w:b/>
              <w:bCs/>
              <w:lang w:val="sv-SE"/>
            </w:rPr>
          </w:pPr>
          <w:bookmarkStart w:id="51" w:name="EmailFot"/>
          <w:r>
            <w:rPr>
              <w:b/>
              <w:bCs/>
              <w:lang w:val="sv-SE"/>
            </w:rPr>
            <w:t>kansliet@elegnamnden.se</w:t>
          </w:r>
          <w:bookmarkEnd w:id="51"/>
        </w:p>
      </w:tc>
    </w:tr>
  </w:tbl>
  <w:p w14:paraId="6DE40962" w14:textId="039CF5E7" w:rsidR="000D156C" w:rsidRDefault="000D156C" w:rsidP="0058503A">
    <w:pPr>
      <w:tabs>
        <w:tab w:val="left" w:pos="1787"/>
        <w:tab w:val="center" w:pos="3976"/>
        <w:tab w:val="center" w:pos="11766"/>
      </w:tabs>
      <w:jc w:val="both"/>
      <w:rPr>
        <w:color w:val="808080"/>
        <w:sz w:val="16"/>
      </w:rPr>
    </w:pPr>
    <w:r w:rsidRPr="00C65078">
      <w:rPr>
        <w:color w:val="808080"/>
        <w:sz w:val="16"/>
      </w:rPr>
      <w:tab/>
    </w:r>
    <w:r w:rsidR="0030425D">
      <w:rPr>
        <w:color w:val="808080"/>
        <w:sz w:val="16"/>
      </w:rPr>
      <w:tab/>
    </w:r>
    <w:r>
      <w:rPr>
        <w:color w:val="808080"/>
        <w:sz w:val="16"/>
      </w:rPr>
      <w:tab/>
    </w:r>
    <w:r w:rsidR="0030425D">
      <w:rPr>
        <w:color w:val="808080"/>
        <w:sz w:val="16"/>
      </w:rPr>
      <w:t xml:space="preserve">                         </w:t>
    </w:r>
    <w:r>
      <w:rPr>
        <w:color w:val="808080"/>
        <w:sz w:val="16"/>
      </w:rPr>
      <w:t xml:space="preserve"> </w:t>
    </w:r>
    <w:r>
      <w:rPr>
        <w:color w:val="808080"/>
        <w:sz w:val="16"/>
      </w:rPr>
      <w:fldChar w:fldCharType="begin"/>
    </w:r>
    <w:r>
      <w:rPr>
        <w:color w:val="808080"/>
        <w:sz w:val="16"/>
      </w:rPr>
      <w:instrText xml:space="preserve"> PAGE </w:instrText>
    </w:r>
    <w:r>
      <w:rPr>
        <w:color w:val="808080"/>
        <w:sz w:val="16"/>
      </w:rPr>
      <w:fldChar w:fldCharType="separate"/>
    </w:r>
    <w:r w:rsidR="00991B19">
      <w:rPr>
        <w:noProof/>
        <w:color w:val="808080"/>
        <w:sz w:val="16"/>
      </w:rPr>
      <w:t>14</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991B19">
      <w:rPr>
        <w:noProof/>
        <w:color w:val="808080"/>
        <w:sz w:val="16"/>
      </w:rPr>
      <w:t>14</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756D4" w14:textId="77777777" w:rsidR="000D156C" w:rsidRDefault="000D156C">
      <w:pPr>
        <w:spacing w:line="240" w:lineRule="auto"/>
      </w:pPr>
      <w:r>
        <w:separator/>
      </w:r>
    </w:p>
  </w:footnote>
  <w:footnote w:type="continuationSeparator" w:id="0">
    <w:p w14:paraId="39C6F1D2" w14:textId="77777777" w:rsidR="000D156C" w:rsidRDefault="000D156C">
      <w:pPr>
        <w:spacing w:line="240" w:lineRule="auto"/>
      </w:pPr>
      <w:r>
        <w:continuationSeparator/>
      </w:r>
    </w:p>
  </w:footnote>
  <w:footnote w:type="continuationNotice" w:id="1">
    <w:p w14:paraId="189D7C00" w14:textId="77777777" w:rsidR="000D156C" w:rsidRDefault="000D156C">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6A651C" w14:textId="2A30CB05" w:rsidR="000E0318" w:rsidRDefault="00991B19">
    <w:pPr>
      <w:pStyle w:val="Header"/>
    </w:pPr>
    <w:ins w:id="39" w:author="Martin Lindström" w:date="2016-05-26T12:29:00Z">
      <w:r>
        <w:rPr>
          <w:noProof/>
          <w:lang w:val="en-US" w:eastAsia="en-US"/>
        </w:rPr>
        <w:pict w14:anchorId="5FB7D3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77C7D4" w14:textId="2A6DEE1B" w:rsidR="000D156C" w:rsidRDefault="00991B19">
    <w:pPr>
      <w:rPr>
        <w:lang w:val="en-US"/>
      </w:rPr>
    </w:pPr>
    <w:ins w:id="40" w:author="Martin Lindström" w:date="2016-05-26T12:29:00Z">
      <w:r>
        <w:rPr>
          <w:noProof/>
          <w:lang w:val="en-US" w:eastAsia="en-US"/>
        </w:rPr>
        <w:pict w14:anchorId="609A23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00A87231" w:rsidRPr="00991B19">
      <w:rPr>
        <w:rFonts w:ascii="SKVKFMSYMB" w:hAnsi="SKVKFMSYMB"/>
        <w:noProof/>
        <w:sz w:val="64"/>
        <w:szCs w:val="64"/>
        <w:lang w:val="en-US" w:eastAsia="en-US"/>
      </w:rPr>
      <w:drawing>
        <wp:inline distT="0" distB="0" distL="0" distR="0" wp14:anchorId="4552DC7A" wp14:editId="10E7DF4B">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0D156C">
      <w:rPr>
        <w:rFonts w:eastAsia="Arial" w:cs="Arial"/>
        <w:color w:val="808080"/>
        <w:sz w:val="16"/>
        <w:szCs w:val="16"/>
      </w:rPr>
      <w:tab/>
    </w:r>
    <w:r w:rsidR="000D156C">
      <w:rPr>
        <w:rFonts w:eastAsia="Arial" w:cs="Arial"/>
        <w:color w:val="808080"/>
        <w:sz w:val="16"/>
        <w:szCs w:val="16"/>
      </w:rPr>
      <w:tab/>
    </w:r>
    <w:r w:rsidR="000D156C">
      <w:rPr>
        <w:rFonts w:eastAsia="Arial" w:cs="Arial"/>
        <w:color w:val="808080"/>
        <w:sz w:val="16"/>
        <w:szCs w:val="16"/>
      </w:rPr>
      <w:tab/>
    </w:r>
    <w:r w:rsidR="000D156C">
      <w:rPr>
        <w:rFonts w:eastAsia="Arial" w:cs="Arial"/>
        <w:color w:val="808080"/>
        <w:sz w:val="16"/>
        <w:szCs w:val="16"/>
      </w:rPr>
      <w:tab/>
    </w:r>
    <w:r w:rsidR="000D156C">
      <w:rPr>
        <w:rFonts w:eastAsia="Arial" w:cs="Arial"/>
        <w:color w:val="808080"/>
        <w:sz w:val="16"/>
        <w:szCs w:val="16"/>
      </w:rPr>
      <w:tab/>
    </w:r>
    <w:r w:rsidR="000D156C">
      <w:rPr>
        <w:rFonts w:eastAsia="Arial" w:cs="Arial"/>
        <w:color w:val="808080"/>
        <w:sz w:val="16"/>
        <w:szCs w:val="16"/>
      </w:rPr>
      <w:tab/>
    </w:r>
    <w:r w:rsidR="000D156C">
      <w:rPr>
        <w:rFonts w:eastAsia="Arial" w:cs="Arial"/>
        <w:color w:val="808080"/>
        <w:sz w:val="16"/>
        <w:szCs w:val="16"/>
      </w:rPr>
      <w:tab/>
    </w:r>
    <w:r w:rsidR="000D156C">
      <w:rPr>
        <w:rFonts w:eastAsia="Arial" w:cs="Arial"/>
        <w:color w:val="808080"/>
        <w:sz w:val="16"/>
        <w:szCs w:val="16"/>
      </w:rPr>
      <w:tab/>
    </w:r>
    <w:r w:rsidR="000D156C">
      <w:rPr>
        <w:rFonts w:eastAsia="Arial" w:cs="Arial"/>
        <w:color w:val="808080"/>
        <w:sz w:val="16"/>
        <w:szCs w:val="16"/>
      </w:rPr>
      <w:tab/>
    </w:r>
    <w:r w:rsidR="000D156C">
      <w:rPr>
        <w:rFonts w:eastAsia="Arial" w:cs="Arial"/>
        <w:color w:val="808080"/>
        <w:sz w:val="16"/>
        <w:szCs w:val="16"/>
      </w:rPr>
      <w:tab/>
    </w:r>
    <w:r w:rsidR="000D156C">
      <w:rPr>
        <w:rFonts w:eastAsia="Arial" w:cs="Arial"/>
        <w:color w:val="808080"/>
        <w:sz w:val="16"/>
        <w:szCs w:val="16"/>
      </w:rPr>
      <w:tab/>
    </w:r>
    <w:r w:rsidR="000D156C">
      <w:rPr>
        <w:rFonts w:eastAsia="Arial" w:cs="Arial"/>
        <w:color w:val="808080"/>
        <w:sz w:val="16"/>
        <w:szCs w:val="16"/>
      </w:rPr>
      <w:tab/>
    </w:r>
    <w:r w:rsidR="000D156C">
      <w:rPr>
        <w:rFonts w:eastAsia="Arial" w:cs="Arial"/>
        <w:color w:val="808080"/>
        <w:sz w:val="16"/>
        <w:szCs w:val="16"/>
      </w:rPr>
      <w:tab/>
    </w:r>
    <w:r w:rsidR="000D156C">
      <w:rPr>
        <w:lang w:val="en-US"/>
      </w:rPr>
      <w:t>ELN-0603-v1.</w:t>
    </w:r>
    <w:ins w:id="41" w:author="Martin Lindström" w:date="2016-05-26T12:28:00Z">
      <w:r w:rsidR="004F5EE0">
        <w:rPr>
          <w:lang w:val="en-US"/>
        </w:rPr>
        <w:t>4</w:t>
      </w:r>
    </w:ins>
    <w:del w:id="42" w:author="Martin Lindström" w:date="2016-05-26T12:28:00Z">
      <w:r w:rsidR="000D156C" w:rsidDel="004F5EE0">
        <w:rPr>
          <w:lang w:val="en-US"/>
        </w:rPr>
        <w:delText>3</w:delText>
      </w:r>
    </w:del>
  </w:p>
  <w:p w14:paraId="42A08EB6" w14:textId="77777777" w:rsidR="000D156C" w:rsidRDefault="000D156C">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08CF10" w14:textId="67BEA232" w:rsidR="000E0318" w:rsidRDefault="00991B19">
    <w:pPr>
      <w:pStyle w:val="Header"/>
    </w:pPr>
    <w:ins w:id="52" w:author="Martin Lindström" w:date="2016-05-26T12:29:00Z">
      <w:r>
        <w:rPr>
          <w:noProof/>
          <w:lang w:val="en-US" w:eastAsia="en-US"/>
        </w:rPr>
        <w:pict w14:anchorId="7E539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874E5"/>
    <w:multiLevelType w:val="hybridMultilevel"/>
    <w:tmpl w:val="9A1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4"/>
  </w:num>
  <w:num w:numId="3">
    <w:abstractNumId w:val="6"/>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6"/>
  </w:num>
  <w:num w:numId="19">
    <w:abstractNumId w:val="15"/>
  </w:num>
  <w:num w:numId="20">
    <w:abstractNumId w:val="24"/>
  </w:num>
  <w:num w:numId="21">
    <w:abstractNumId w:val="18"/>
  </w:num>
  <w:num w:numId="22">
    <w:abstractNumId w:val="13"/>
  </w:num>
  <w:num w:numId="23">
    <w:abstractNumId w:val="19"/>
  </w:num>
  <w:num w:numId="24">
    <w:abstractNumId w:val="3"/>
  </w:num>
  <w:num w:numId="25">
    <w:abstractNumId w:val="4"/>
  </w:num>
  <w:num w:numId="26">
    <w:abstractNumId w:val="21"/>
  </w:num>
  <w:num w:numId="27">
    <w:abstractNumId w:val="0"/>
  </w:num>
  <w:num w:numId="28">
    <w:abstractNumId w:val="27"/>
  </w:num>
  <w:num w:numId="29">
    <w:abstractNumId w:val="25"/>
  </w:num>
  <w:num w:numId="30">
    <w:abstractNumId w:val="7"/>
  </w:num>
  <w:num w:numId="31">
    <w:abstractNumId w:val="33"/>
  </w:num>
  <w:num w:numId="32">
    <w:abstractNumId w:val="1"/>
  </w:num>
  <w:num w:numId="33">
    <w:abstractNumId w:val="14"/>
  </w:num>
  <w:num w:numId="34">
    <w:abstractNumId w:val="20"/>
  </w:num>
  <w:num w:numId="35">
    <w:abstractNumId w:val="2"/>
  </w:num>
  <w:num w:numId="36">
    <w:abstractNumId w:val="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4A2"/>
    <w:rsid w:val="00047AF4"/>
    <w:rsid w:val="00047CDA"/>
    <w:rsid w:val="00050932"/>
    <w:rsid w:val="00052118"/>
    <w:rsid w:val="00052565"/>
    <w:rsid w:val="000556C9"/>
    <w:rsid w:val="0005627F"/>
    <w:rsid w:val="00056554"/>
    <w:rsid w:val="00057444"/>
    <w:rsid w:val="00060DD3"/>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0318"/>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514F"/>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A0795"/>
    <w:rsid w:val="002A08BC"/>
    <w:rsid w:val="002A1B85"/>
    <w:rsid w:val="002A577D"/>
    <w:rsid w:val="002A5AC4"/>
    <w:rsid w:val="002A6027"/>
    <w:rsid w:val="002B0666"/>
    <w:rsid w:val="002B3724"/>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E7F10"/>
    <w:rsid w:val="002F0B2B"/>
    <w:rsid w:val="002F0F2D"/>
    <w:rsid w:val="002F28DA"/>
    <w:rsid w:val="002F4C53"/>
    <w:rsid w:val="002F6152"/>
    <w:rsid w:val="002F695F"/>
    <w:rsid w:val="002F7B7D"/>
    <w:rsid w:val="00300589"/>
    <w:rsid w:val="0030352C"/>
    <w:rsid w:val="0030425D"/>
    <w:rsid w:val="00306358"/>
    <w:rsid w:val="00310BFC"/>
    <w:rsid w:val="00310ECC"/>
    <w:rsid w:val="00311A84"/>
    <w:rsid w:val="00314D0E"/>
    <w:rsid w:val="003153FE"/>
    <w:rsid w:val="00315E84"/>
    <w:rsid w:val="00321719"/>
    <w:rsid w:val="00322281"/>
    <w:rsid w:val="003263EF"/>
    <w:rsid w:val="0032790D"/>
    <w:rsid w:val="00331616"/>
    <w:rsid w:val="00332F0B"/>
    <w:rsid w:val="003375BA"/>
    <w:rsid w:val="00342424"/>
    <w:rsid w:val="003447EF"/>
    <w:rsid w:val="00345E29"/>
    <w:rsid w:val="0034726F"/>
    <w:rsid w:val="0035055C"/>
    <w:rsid w:val="003508B5"/>
    <w:rsid w:val="00351E41"/>
    <w:rsid w:val="003545F1"/>
    <w:rsid w:val="00360B51"/>
    <w:rsid w:val="00361DAE"/>
    <w:rsid w:val="003621EC"/>
    <w:rsid w:val="003639E3"/>
    <w:rsid w:val="003670B1"/>
    <w:rsid w:val="00370934"/>
    <w:rsid w:val="003735D5"/>
    <w:rsid w:val="0037412B"/>
    <w:rsid w:val="00374930"/>
    <w:rsid w:val="003775DE"/>
    <w:rsid w:val="00382CFC"/>
    <w:rsid w:val="00383934"/>
    <w:rsid w:val="00384BAB"/>
    <w:rsid w:val="0038547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A714C"/>
    <w:rsid w:val="004B01AA"/>
    <w:rsid w:val="004B0B9C"/>
    <w:rsid w:val="004B1CAE"/>
    <w:rsid w:val="004B3B09"/>
    <w:rsid w:val="004B4389"/>
    <w:rsid w:val="004B4EE7"/>
    <w:rsid w:val="004C085A"/>
    <w:rsid w:val="004C1792"/>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A62"/>
    <w:rsid w:val="004E7F9B"/>
    <w:rsid w:val="004F0337"/>
    <w:rsid w:val="004F0C2A"/>
    <w:rsid w:val="004F4A2F"/>
    <w:rsid w:val="004F5D69"/>
    <w:rsid w:val="004F5EE0"/>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A5FAC"/>
    <w:rsid w:val="005A6BCC"/>
    <w:rsid w:val="005B06E0"/>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737"/>
    <w:rsid w:val="005F7944"/>
    <w:rsid w:val="00600A05"/>
    <w:rsid w:val="006011BC"/>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5041"/>
    <w:rsid w:val="00706716"/>
    <w:rsid w:val="0070674C"/>
    <w:rsid w:val="00707FB4"/>
    <w:rsid w:val="00712271"/>
    <w:rsid w:val="00712D84"/>
    <w:rsid w:val="00713AB2"/>
    <w:rsid w:val="0071582C"/>
    <w:rsid w:val="00716376"/>
    <w:rsid w:val="00716528"/>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6025"/>
    <w:rsid w:val="00776767"/>
    <w:rsid w:val="00782707"/>
    <w:rsid w:val="00782D7E"/>
    <w:rsid w:val="00783EE3"/>
    <w:rsid w:val="00785777"/>
    <w:rsid w:val="00790699"/>
    <w:rsid w:val="00791680"/>
    <w:rsid w:val="007921FA"/>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2EB"/>
    <w:rsid w:val="007E1A2A"/>
    <w:rsid w:val="007E58C7"/>
    <w:rsid w:val="007E62BE"/>
    <w:rsid w:val="007E6636"/>
    <w:rsid w:val="007E7249"/>
    <w:rsid w:val="007F145D"/>
    <w:rsid w:val="007F1888"/>
    <w:rsid w:val="007F244A"/>
    <w:rsid w:val="007F63B3"/>
    <w:rsid w:val="007F70FC"/>
    <w:rsid w:val="007F78E0"/>
    <w:rsid w:val="008011B5"/>
    <w:rsid w:val="008017BD"/>
    <w:rsid w:val="008019CE"/>
    <w:rsid w:val="00805200"/>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33CD"/>
    <w:rsid w:val="00853F14"/>
    <w:rsid w:val="008556BB"/>
    <w:rsid w:val="00855E6D"/>
    <w:rsid w:val="008571D8"/>
    <w:rsid w:val="008573FD"/>
    <w:rsid w:val="0085795A"/>
    <w:rsid w:val="00861241"/>
    <w:rsid w:val="008614CB"/>
    <w:rsid w:val="0086293F"/>
    <w:rsid w:val="00862A84"/>
    <w:rsid w:val="0086607B"/>
    <w:rsid w:val="008661CE"/>
    <w:rsid w:val="008710FC"/>
    <w:rsid w:val="00872FC4"/>
    <w:rsid w:val="0087408B"/>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2010"/>
    <w:rsid w:val="008F2B44"/>
    <w:rsid w:val="008F2B4F"/>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5238"/>
    <w:rsid w:val="00926429"/>
    <w:rsid w:val="00927164"/>
    <w:rsid w:val="00927DDE"/>
    <w:rsid w:val="00930193"/>
    <w:rsid w:val="009307ED"/>
    <w:rsid w:val="00930D2A"/>
    <w:rsid w:val="00930F2D"/>
    <w:rsid w:val="0093153E"/>
    <w:rsid w:val="00931DEB"/>
    <w:rsid w:val="009326A5"/>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1B06"/>
    <w:rsid w:val="00991B19"/>
    <w:rsid w:val="00991D5E"/>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C5B"/>
    <w:rsid w:val="00A00C5C"/>
    <w:rsid w:val="00A014BA"/>
    <w:rsid w:val="00A015C5"/>
    <w:rsid w:val="00A02ACB"/>
    <w:rsid w:val="00A035BB"/>
    <w:rsid w:val="00A03CA9"/>
    <w:rsid w:val="00A04165"/>
    <w:rsid w:val="00A045ED"/>
    <w:rsid w:val="00A05264"/>
    <w:rsid w:val="00A06C18"/>
    <w:rsid w:val="00A07542"/>
    <w:rsid w:val="00A10E73"/>
    <w:rsid w:val="00A1300C"/>
    <w:rsid w:val="00A14C64"/>
    <w:rsid w:val="00A15570"/>
    <w:rsid w:val="00A1644E"/>
    <w:rsid w:val="00A16AAF"/>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013A"/>
    <w:rsid w:val="00A633D5"/>
    <w:rsid w:val="00A63558"/>
    <w:rsid w:val="00A65341"/>
    <w:rsid w:val="00A675AD"/>
    <w:rsid w:val="00A70D8B"/>
    <w:rsid w:val="00A72B9F"/>
    <w:rsid w:val="00A7440E"/>
    <w:rsid w:val="00A750DB"/>
    <w:rsid w:val="00A7595D"/>
    <w:rsid w:val="00A76B27"/>
    <w:rsid w:val="00A821EE"/>
    <w:rsid w:val="00A829D4"/>
    <w:rsid w:val="00A82A8F"/>
    <w:rsid w:val="00A83757"/>
    <w:rsid w:val="00A837A8"/>
    <w:rsid w:val="00A84DE6"/>
    <w:rsid w:val="00A86B04"/>
    <w:rsid w:val="00A870F5"/>
    <w:rsid w:val="00A87231"/>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753"/>
    <w:rsid w:val="00C3422B"/>
    <w:rsid w:val="00C37F25"/>
    <w:rsid w:val="00C37F81"/>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36B6"/>
    <w:rsid w:val="00C9426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C25D3"/>
    <w:rsid w:val="00CC4087"/>
    <w:rsid w:val="00CC67AB"/>
    <w:rsid w:val="00CC70C0"/>
    <w:rsid w:val="00CC715E"/>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1C1"/>
    <w:rsid w:val="00D3143A"/>
    <w:rsid w:val="00D32A2F"/>
    <w:rsid w:val="00D32DD1"/>
    <w:rsid w:val="00D330D6"/>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5017"/>
    <w:rsid w:val="00D66C9E"/>
    <w:rsid w:val="00D66F99"/>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6197"/>
    <w:rsid w:val="00DA77F5"/>
    <w:rsid w:val="00DA7890"/>
    <w:rsid w:val="00DB11DC"/>
    <w:rsid w:val="00DB137A"/>
    <w:rsid w:val="00DB3066"/>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5A2"/>
    <w:rsid w:val="00E62874"/>
    <w:rsid w:val="00E62C8A"/>
    <w:rsid w:val="00E62DBA"/>
    <w:rsid w:val="00E63074"/>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21813"/>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806B9"/>
    <w:rsid w:val="00F80921"/>
    <w:rsid w:val="00F81735"/>
    <w:rsid w:val="00F84975"/>
    <w:rsid w:val="00F8566E"/>
    <w:rsid w:val="00F85C05"/>
    <w:rsid w:val="00F8722E"/>
    <w:rsid w:val="00F8750C"/>
    <w:rsid w:val="00F91DC5"/>
    <w:rsid w:val="00F92032"/>
    <w:rsid w:val="00F922E3"/>
    <w:rsid w:val="00F922FA"/>
    <w:rsid w:val="00F92331"/>
    <w:rsid w:val="00F956E8"/>
    <w:rsid w:val="00F9716C"/>
    <w:rsid w:val="00FA0EF8"/>
    <w:rsid w:val="00FA132C"/>
    <w:rsid w:val="00FA4D9C"/>
    <w:rsid w:val="00FA5F65"/>
    <w:rsid w:val="00FA690B"/>
    <w:rsid w:val="00FA7D1C"/>
    <w:rsid w:val="00FA7E6F"/>
    <w:rsid w:val="00FB0A0D"/>
    <w:rsid w:val="00FB2521"/>
    <w:rsid w:val="00FB26D7"/>
    <w:rsid w:val="00FB3781"/>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3322"/>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9"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docs.oasis-open.org/dss/v1.0/oasis-dss-core-spec-v1.0-o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FF16C-E082-F24E-8622-BD0BDE44084D}">
  <ds:schemaRefs>
    <ds:schemaRef ds:uri="http://schemas.openxmlformats.org/officeDocument/2006/bibliography"/>
  </ds:schemaRefs>
</ds:datastoreItem>
</file>

<file path=customXml/itemProps2.xml><?xml version="1.0" encoding="utf-8"?>
<ds:datastoreItem xmlns:ds="http://schemas.openxmlformats.org/officeDocument/2006/customXml" ds:itemID="{ED8DED60-D5FC-C041-B3E8-448B27C70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4397</TotalTime>
  <Pages>14</Pages>
  <Words>2299</Words>
  <Characters>13107</Characters>
  <Application>Microsoft Macintosh Word</Application>
  <DocSecurity>0</DocSecurity>
  <Lines>109</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15376</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74</cp:revision>
  <cp:lastPrinted>2015-10-05T20:07:00Z</cp:lastPrinted>
  <dcterms:created xsi:type="dcterms:W3CDTF">2015-08-13T14:11:00Z</dcterms:created>
  <dcterms:modified xsi:type="dcterms:W3CDTF">2016-05-26T10:38:00Z</dcterms:modified>
</cp:coreProperties>
</file>