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1FD6955E" w:rsidR="00AC49F3" w:rsidRPr="006C4EAB" w:rsidRDefault="00FA7E6F" w:rsidP="00FA7E6F">
      <w:pPr>
        <w:pStyle w:val="Title"/>
        <w:rPr>
          <w:lang w:val="en-US"/>
        </w:rPr>
      </w:pPr>
      <w:r w:rsidRPr="006C4EAB">
        <w:rPr>
          <w:lang w:val="en-US"/>
        </w:rPr>
        <w:t>D</w:t>
      </w:r>
      <w:r w:rsidR="00E1173B">
        <w:rPr>
          <w:lang w:val="en-US"/>
        </w:rPr>
        <w:t>iscovery within</w:t>
      </w:r>
      <w:r w:rsidRPr="006C4EAB">
        <w:rPr>
          <w:lang w:val="en-US"/>
        </w:rPr>
        <w:t xml:space="preserve"> the Swedish eID</w:t>
      </w:r>
      <w:r w:rsidR="00E31CAB" w:rsidRPr="006C4EAB">
        <w:rPr>
          <w:lang w:val="en-US"/>
        </w:rPr>
        <w:t xml:space="preserve"> </w:t>
      </w:r>
      <w:r w:rsidRPr="006C4EAB">
        <w:rPr>
          <w:lang w:val="en-US"/>
        </w:rPr>
        <w:t>Framework</w:t>
      </w:r>
    </w:p>
    <w:p w14:paraId="40A2B4AD" w14:textId="7A415819" w:rsidR="001809F1" w:rsidRDefault="00B40DC3" w:rsidP="00471134">
      <w:pPr>
        <w:spacing w:line="240" w:lineRule="auto"/>
        <w:jc w:val="center"/>
        <w:rPr>
          <w:lang w:val="en-US"/>
        </w:rPr>
      </w:pPr>
      <w:r>
        <w:rPr>
          <w:lang w:val="en-US"/>
        </w:rPr>
        <w:t>ELN-0610</w:t>
      </w:r>
      <w:r w:rsidR="001809F1">
        <w:rPr>
          <w:lang w:val="en-US"/>
        </w:rPr>
        <w:t>-v1.</w:t>
      </w:r>
      <w:ins w:id="0" w:author="Martin Lindström" w:date="2016-05-26T13:07:00Z">
        <w:r w:rsidR="00B75E39">
          <w:rPr>
            <w:lang w:val="en-US"/>
          </w:rPr>
          <w:t>2</w:t>
        </w:r>
      </w:ins>
      <w:del w:id="1" w:author="Martin Lindström" w:date="2016-05-26T13:07:00Z">
        <w:r w:rsidR="00216A38" w:rsidDel="00B75E39">
          <w:rPr>
            <w:lang w:val="en-US"/>
          </w:rPr>
          <w:delText>1</w:delText>
        </w:r>
      </w:del>
    </w:p>
    <w:p w14:paraId="2635A040" w14:textId="37DD9F29" w:rsidR="00B05A68" w:rsidRDefault="006E23A8" w:rsidP="00471134">
      <w:pPr>
        <w:spacing w:line="240" w:lineRule="auto"/>
        <w:jc w:val="center"/>
        <w:rPr>
          <w:lang w:val="en-US"/>
        </w:rPr>
      </w:pPr>
      <w:r w:rsidRPr="006C4EAB">
        <w:rPr>
          <w:lang w:val="en-US"/>
        </w:rPr>
        <w:t xml:space="preserve">Version </w:t>
      </w:r>
      <w:r w:rsidR="00FD32B5">
        <w:rPr>
          <w:lang w:val="en-US"/>
        </w:rPr>
        <w:t>1.</w:t>
      </w:r>
      <w:ins w:id="2" w:author="Martin Lindström" w:date="2016-05-26T13:07:00Z">
        <w:r w:rsidR="00B75E39">
          <w:rPr>
            <w:lang w:val="en-US"/>
          </w:rPr>
          <w:t>2</w:t>
        </w:r>
      </w:ins>
      <w:del w:id="3" w:author="Martin Lindström" w:date="2016-05-26T13:07:00Z">
        <w:r w:rsidR="00D80739" w:rsidDel="00B75E39">
          <w:rPr>
            <w:lang w:val="en-US"/>
          </w:rPr>
          <w:delText>1</w:delText>
        </w:r>
      </w:del>
    </w:p>
    <w:p w14:paraId="174C0B25" w14:textId="418CFC4F" w:rsidR="005D5595" w:rsidRPr="006C4EAB" w:rsidRDefault="00E1173B" w:rsidP="00471134">
      <w:pPr>
        <w:spacing w:line="240" w:lineRule="auto"/>
        <w:jc w:val="center"/>
        <w:rPr>
          <w:lang w:val="en-US"/>
        </w:rPr>
      </w:pPr>
      <w:r>
        <w:rPr>
          <w:lang w:val="en-US"/>
        </w:rPr>
        <w:t>201</w:t>
      </w:r>
      <w:del w:id="4" w:author="Martin Lindström" w:date="2016-05-26T13:07:00Z">
        <w:r w:rsidR="001B4D62" w:rsidDel="00B75E39">
          <w:rPr>
            <w:lang w:val="en-US"/>
          </w:rPr>
          <w:delText>5</w:delText>
        </w:r>
        <w:r w:rsidR="003B6A2E" w:rsidDel="00B75E39">
          <w:rPr>
            <w:lang w:val="en-US"/>
          </w:rPr>
          <w:delText>-</w:delText>
        </w:r>
        <w:r w:rsidDel="00B75E39">
          <w:rPr>
            <w:lang w:val="en-US"/>
          </w:rPr>
          <w:delText>0</w:delText>
        </w:r>
        <w:r w:rsidR="001F68E6" w:rsidDel="00B75E39">
          <w:rPr>
            <w:lang w:val="en-US"/>
          </w:rPr>
          <w:delText>5</w:delText>
        </w:r>
        <w:r w:rsidR="001809F1" w:rsidDel="00B75E39">
          <w:rPr>
            <w:lang w:val="en-US"/>
          </w:rPr>
          <w:delText>-</w:delText>
        </w:r>
        <w:r w:rsidR="00D0744B" w:rsidDel="00B75E39">
          <w:rPr>
            <w:lang w:val="en-US"/>
          </w:rPr>
          <w:delText>06</w:delText>
        </w:r>
      </w:del>
      <w:ins w:id="5" w:author="Martin Lindström" w:date="2016-05-26T13:07:00Z">
        <w:r w:rsidR="00B75E39">
          <w:rPr>
            <w:lang w:val="en-US"/>
          </w:rPr>
          <w:t>6-05-26</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0F9F4E9E" w14:textId="77777777" w:rsidR="004618F5"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r w:rsidR="004618F5" w:rsidRPr="00F87806">
        <w:rPr>
          <w:noProof/>
          <w:lang w:val="en-US"/>
        </w:rPr>
        <w:t>1</w:t>
      </w:r>
      <w:r w:rsidR="004618F5">
        <w:rPr>
          <w:rFonts w:eastAsiaTheme="minorEastAsia" w:cstheme="minorBidi"/>
          <w:b w:val="0"/>
          <w:bCs w:val="0"/>
          <w:caps w:val="0"/>
          <w:noProof/>
          <w:color w:val="auto"/>
          <w:kern w:val="0"/>
          <w:sz w:val="24"/>
          <w:szCs w:val="24"/>
          <w:u w:val="none"/>
          <w:lang w:eastAsia="ja-JP"/>
        </w:rPr>
        <w:tab/>
      </w:r>
      <w:r w:rsidR="004618F5" w:rsidRPr="00F87806">
        <w:rPr>
          <w:noProof/>
          <w:lang w:val="en-US"/>
        </w:rPr>
        <w:t>Introduction</w:t>
      </w:r>
      <w:r w:rsidR="004618F5">
        <w:rPr>
          <w:noProof/>
        </w:rPr>
        <w:tab/>
      </w:r>
      <w:r w:rsidR="004618F5">
        <w:rPr>
          <w:noProof/>
        </w:rPr>
        <w:fldChar w:fldCharType="begin"/>
      </w:r>
      <w:r w:rsidR="004618F5">
        <w:rPr>
          <w:noProof/>
        </w:rPr>
        <w:instrText xml:space="preserve"> PAGEREF _Toc292534732 \h </w:instrText>
      </w:r>
      <w:r w:rsidR="004618F5">
        <w:rPr>
          <w:noProof/>
        </w:rPr>
      </w:r>
      <w:r w:rsidR="004618F5">
        <w:rPr>
          <w:noProof/>
        </w:rPr>
        <w:fldChar w:fldCharType="separate"/>
      </w:r>
      <w:r w:rsidR="00FD7A44">
        <w:rPr>
          <w:noProof/>
        </w:rPr>
        <w:t>3</w:t>
      </w:r>
      <w:r w:rsidR="004618F5">
        <w:rPr>
          <w:noProof/>
        </w:rPr>
        <w:fldChar w:fldCharType="end"/>
      </w:r>
    </w:p>
    <w:p w14:paraId="6D97B346"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2</w:t>
      </w:r>
      <w:r>
        <w:rPr>
          <w:rFonts w:eastAsiaTheme="minorEastAsia" w:cstheme="minorBidi"/>
          <w:b w:val="0"/>
          <w:bCs w:val="0"/>
          <w:caps w:val="0"/>
          <w:noProof/>
          <w:color w:val="auto"/>
          <w:kern w:val="0"/>
          <w:sz w:val="24"/>
          <w:szCs w:val="24"/>
          <w:u w:val="none"/>
          <w:lang w:eastAsia="ja-JP"/>
        </w:rPr>
        <w:tab/>
      </w:r>
      <w:r w:rsidRPr="00F87806">
        <w:rPr>
          <w:noProof/>
          <w:lang w:val="en-US"/>
        </w:rPr>
        <w:t>Discovery Service Logic</w:t>
      </w:r>
      <w:r>
        <w:rPr>
          <w:noProof/>
        </w:rPr>
        <w:tab/>
      </w:r>
      <w:r>
        <w:rPr>
          <w:noProof/>
        </w:rPr>
        <w:fldChar w:fldCharType="begin"/>
      </w:r>
      <w:r>
        <w:rPr>
          <w:noProof/>
        </w:rPr>
        <w:instrText xml:space="preserve"> PAGEREF _Toc292534733 \h </w:instrText>
      </w:r>
      <w:r>
        <w:rPr>
          <w:noProof/>
        </w:rPr>
      </w:r>
      <w:r>
        <w:rPr>
          <w:noProof/>
        </w:rPr>
        <w:fldChar w:fldCharType="separate"/>
      </w:r>
      <w:r w:rsidR="00FD7A44">
        <w:rPr>
          <w:noProof/>
        </w:rPr>
        <w:t>3</w:t>
      </w:r>
      <w:r>
        <w:rPr>
          <w:noProof/>
        </w:rPr>
        <w:fldChar w:fldCharType="end"/>
      </w:r>
    </w:p>
    <w:p w14:paraId="6FC58740"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2.1</w:t>
      </w:r>
      <w:r>
        <w:rPr>
          <w:rFonts w:eastAsiaTheme="minorEastAsia" w:cstheme="minorBidi"/>
          <w:b w:val="0"/>
          <w:bCs w:val="0"/>
          <w:smallCaps w:val="0"/>
          <w:noProof/>
          <w:color w:val="auto"/>
          <w:kern w:val="0"/>
          <w:sz w:val="24"/>
          <w:szCs w:val="24"/>
          <w:lang w:eastAsia="ja-JP"/>
        </w:rPr>
        <w:tab/>
      </w:r>
      <w:r w:rsidRPr="00F87806">
        <w:rPr>
          <w:noProof/>
          <w:lang w:val="en-US"/>
        </w:rPr>
        <w:t>Matching of Identity Providers</w:t>
      </w:r>
      <w:r>
        <w:rPr>
          <w:noProof/>
        </w:rPr>
        <w:tab/>
      </w:r>
      <w:r>
        <w:rPr>
          <w:noProof/>
        </w:rPr>
        <w:fldChar w:fldCharType="begin"/>
      </w:r>
      <w:r>
        <w:rPr>
          <w:noProof/>
        </w:rPr>
        <w:instrText xml:space="preserve"> PAGEREF _Toc292534734 \h </w:instrText>
      </w:r>
      <w:r>
        <w:rPr>
          <w:noProof/>
        </w:rPr>
      </w:r>
      <w:r>
        <w:rPr>
          <w:noProof/>
        </w:rPr>
        <w:fldChar w:fldCharType="separate"/>
      </w:r>
      <w:r w:rsidR="00FD7A44">
        <w:rPr>
          <w:noProof/>
        </w:rPr>
        <w:t>3</w:t>
      </w:r>
      <w:r>
        <w:rPr>
          <w:noProof/>
        </w:rPr>
        <w:fldChar w:fldCharType="end"/>
      </w:r>
    </w:p>
    <w:p w14:paraId="07E2A827"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2.2</w:t>
      </w:r>
      <w:r>
        <w:rPr>
          <w:rFonts w:eastAsiaTheme="minorEastAsia" w:cstheme="minorBidi"/>
          <w:b w:val="0"/>
          <w:bCs w:val="0"/>
          <w:smallCaps w:val="0"/>
          <w:noProof/>
          <w:color w:val="auto"/>
          <w:kern w:val="0"/>
          <w:sz w:val="24"/>
          <w:szCs w:val="24"/>
          <w:lang w:eastAsia="ja-JP"/>
        </w:rPr>
        <w:tab/>
      </w:r>
      <w:r w:rsidRPr="00F87806">
        <w:rPr>
          <w:noProof/>
          <w:lang w:val="en-US"/>
        </w:rPr>
        <w:t>User State and Remembered Choices</w:t>
      </w:r>
      <w:r>
        <w:rPr>
          <w:noProof/>
        </w:rPr>
        <w:tab/>
      </w:r>
      <w:r>
        <w:rPr>
          <w:noProof/>
        </w:rPr>
        <w:fldChar w:fldCharType="begin"/>
      </w:r>
      <w:r>
        <w:rPr>
          <w:noProof/>
        </w:rPr>
        <w:instrText xml:space="preserve"> PAGEREF _Toc292534735 \h </w:instrText>
      </w:r>
      <w:r>
        <w:rPr>
          <w:noProof/>
        </w:rPr>
      </w:r>
      <w:r>
        <w:rPr>
          <w:noProof/>
        </w:rPr>
        <w:fldChar w:fldCharType="separate"/>
      </w:r>
      <w:r w:rsidR="00FD7A44">
        <w:rPr>
          <w:noProof/>
        </w:rPr>
        <w:t>4</w:t>
      </w:r>
      <w:r>
        <w:rPr>
          <w:noProof/>
        </w:rPr>
        <w:fldChar w:fldCharType="end"/>
      </w:r>
    </w:p>
    <w:p w14:paraId="1D598410"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3</w:t>
      </w:r>
      <w:r>
        <w:rPr>
          <w:rFonts w:eastAsiaTheme="minorEastAsia" w:cstheme="minorBidi"/>
          <w:b w:val="0"/>
          <w:bCs w:val="0"/>
          <w:caps w:val="0"/>
          <w:noProof/>
          <w:color w:val="auto"/>
          <w:kern w:val="0"/>
          <w:sz w:val="24"/>
          <w:szCs w:val="24"/>
          <w:u w:val="none"/>
          <w:lang w:eastAsia="ja-JP"/>
        </w:rPr>
        <w:tab/>
      </w:r>
      <w:r w:rsidRPr="00F87806">
        <w:rPr>
          <w:noProof/>
          <w:lang w:val="en-US"/>
        </w:rPr>
        <w:t>Discovery according to “Identity Provider Discovery Service Protocol and Profile”</w:t>
      </w:r>
      <w:r>
        <w:rPr>
          <w:noProof/>
        </w:rPr>
        <w:tab/>
      </w:r>
      <w:r>
        <w:rPr>
          <w:noProof/>
        </w:rPr>
        <w:fldChar w:fldCharType="begin"/>
      </w:r>
      <w:r>
        <w:rPr>
          <w:noProof/>
        </w:rPr>
        <w:instrText xml:space="preserve"> PAGEREF _Toc292534736 \h </w:instrText>
      </w:r>
      <w:r>
        <w:rPr>
          <w:noProof/>
        </w:rPr>
      </w:r>
      <w:r>
        <w:rPr>
          <w:noProof/>
        </w:rPr>
        <w:fldChar w:fldCharType="separate"/>
      </w:r>
      <w:r w:rsidR="00FD7A44">
        <w:rPr>
          <w:noProof/>
        </w:rPr>
        <w:t>5</w:t>
      </w:r>
      <w:r>
        <w:rPr>
          <w:noProof/>
        </w:rPr>
        <w:fldChar w:fldCharType="end"/>
      </w:r>
    </w:p>
    <w:p w14:paraId="0E2C0D84"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3.1</w:t>
      </w:r>
      <w:r>
        <w:rPr>
          <w:rFonts w:eastAsiaTheme="minorEastAsia" w:cstheme="minorBidi"/>
          <w:b w:val="0"/>
          <w:bCs w:val="0"/>
          <w:smallCaps w:val="0"/>
          <w:noProof/>
          <w:color w:val="auto"/>
          <w:kern w:val="0"/>
          <w:sz w:val="24"/>
          <w:szCs w:val="24"/>
          <w:lang w:eastAsia="ja-JP"/>
        </w:rPr>
        <w:tab/>
      </w:r>
      <w:r w:rsidRPr="00F87806">
        <w:rPr>
          <w:noProof/>
          <w:lang w:val="en-US"/>
        </w:rPr>
        <w:t>Discovery Response Addresses</w:t>
      </w:r>
      <w:r>
        <w:rPr>
          <w:noProof/>
        </w:rPr>
        <w:tab/>
      </w:r>
      <w:r>
        <w:rPr>
          <w:noProof/>
        </w:rPr>
        <w:fldChar w:fldCharType="begin"/>
      </w:r>
      <w:r>
        <w:rPr>
          <w:noProof/>
        </w:rPr>
        <w:instrText xml:space="preserve"> PAGEREF _Toc292534737 \h </w:instrText>
      </w:r>
      <w:r>
        <w:rPr>
          <w:noProof/>
        </w:rPr>
      </w:r>
      <w:r>
        <w:rPr>
          <w:noProof/>
        </w:rPr>
        <w:fldChar w:fldCharType="separate"/>
      </w:r>
      <w:r w:rsidR="00FD7A44">
        <w:rPr>
          <w:noProof/>
        </w:rPr>
        <w:t>6</w:t>
      </w:r>
      <w:r>
        <w:rPr>
          <w:noProof/>
        </w:rPr>
        <w:fldChar w:fldCharType="end"/>
      </w:r>
    </w:p>
    <w:p w14:paraId="4B0F412B"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3.2</w:t>
      </w:r>
      <w:r>
        <w:rPr>
          <w:rFonts w:eastAsiaTheme="minorEastAsia" w:cstheme="minorBidi"/>
          <w:b w:val="0"/>
          <w:bCs w:val="0"/>
          <w:smallCaps w:val="0"/>
          <w:noProof/>
          <w:color w:val="auto"/>
          <w:kern w:val="0"/>
          <w:sz w:val="24"/>
          <w:szCs w:val="24"/>
          <w:lang w:eastAsia="ja-JP"/>
        </w:rPr>
        <w:tab/>
      </w:r>
      <w:r w:rsidRPr="00F87806">
        <w:rPr>
          <w:noProof/>
          <w:lang w:val="en-US"/>
        </w:rPr>
        <w:t>Silent Discovery Service</w:t>
      </w:r>
      <w:r>
        <w:rPr>
          <w:noProof/>
        </w:rPr>
        <w:tab/>
      </w:r>
      <w:r>
        <w:rPr>
          <w:noProof/>
        </w:rPr>
        <w:fldChar w:fldCharType="begin"/>
      </w:r>
      <w:r>
        <w:rPr>
          <w:noProof/>
        </w:rPr>
        <w:instrText xml:space="preserve"> PAGEREF _Toc292534738 \h </w:instrText>
      </w:r>
      <w:r>
        <w:rPr>
          <w:noProof/>
        </w:rPr>
      </w:r>
      <w:r>
        <w:rPr>
          <w:noProof/>
        </w:rPr>
        <w:fldChar w:fldCharType="separate"/>
      </w:r>
      <w:r w:rsidR="00FD7A44">
        <w:rPr>
          <w:noProof/>
        </w:rPr>
        <w:t>6</w:t>
      </w:r>
      <w:r>
        <w:rPr>
          <w:noProof/>
        </w:rPr>
        <w:fldChar w:fldCharType="end"/>
      </w:r>
    </w:p>
    <w:p w14:paraId="2343DBA6"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3.3</w:t>
      </w:r>
      <w:r>
        <w:rPr>
          <w:rFonts w:eastAsiaTheme="minorEastAsia" w:cstheme="minorBidi"/>
          <w:b w:val="0"/>
          <w:bCs w:val="0"/>
          <w:smallCaps w:val="0"/>
          <w:noProof/>
          <w:color w:val="auto"/>
          <w:kern w:val="0"/>
          <w:sz w:val="24"/>
          <w:szCs w:val="24"/>
          <w:lang w:eastAsia="ja-JP"/>
        </w:rPr>
        <w:tab/>
      </w:r>
      <w:r w:rsidRPr="00F87806">
        <w:rPr>
          <w:noProof/>
          <w:lang w:val="en-US"/>
        </w:rPr>
        <w:t>The Discovery Service and Mobile Devices</w:t>
      </w:r>
      <w:r>
        <w:rPr>
          <w:noProof/>
        </w:rPr>
        <w:tab/>
      </w:r>
      <w:r>
        <w:rPr>
          <w:noProof/>
        </w:rPr>
        <w:fldChar w:fldCharType="begin"/>
      </w:r>
      <w:r>
        <w:rPr>
          <w:noProof/>
        </w:rPr>
        <w:instrText xml:space="preserve"> PAGEREF _Toc292534739 \h </w:instrText>
      </w:r>
      <w:r>
        <w:rPr>
          <w:noProof/>
        </w:rPr>
      </w:r>
      <w:r>
        <w:rPr>
          <w:noProof/>
        </w:rPr>
        <w:fldChar w:fldCharType="separate"/>
      </w:r>
      <w:r w:rsidR="00FD7A44">
        <w:rPr>
          <w:noProof/>
        </w:rPr>
        <w:t>6</w:t>
      </w:r>
      <w:r>
        <w:rPr>
          <w:noProof/>
        </w:rPr>
        <w:fldChar w:fldCharType="end"/>
      </w:r>
    </w:p>
    <w:p w14:paraId="7D4E3EA6"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4</w:t>
      </w:r>
      <w:r>
        <w:rPr>
          <w:rFonts w:eastAsiaTheme="minorEastAsia" w:cstheme="minorBidi"/>
          <w:b w:val="0"/>
          <w:bCs w:val="0"/>
          <w:caps w:val="0"/>
          <w:noProof/>
          <w:color w:val="auto"/>
          <w:kern w:val="0"/>
          <w:sz w:val="24"/>
          <w:szCs w:val="24"/>
          <w:u w:val="none"/>
          <w:lang w:eastAsia="ja-JP"/>
        </w:rPr>
        <w:tab/>
      </w:r>
      <w:r w:rsidRPr="00F87806">
        <w:rPr>
          <w:noProof/>
          <w:lang w:val="en-US"/>
        </w:rPr>
        <w:t>Integrating the Discovery Service in the Service Provider Application</w:t>
      </w:r>
      <w:r>
        <w:rPr>
          <w:noProof/>
        </w:rPr>
        <w:tab/>
      </w:r>
      <w:r>
        <w:rPr>
          <w:noProof/>
        </w:rPr>
        <w:fldChar w:fldCharType="begin"/>
      </w:r>
      <w:r>
        <w:rPr>
          <w:noProof/>
        </w:rPr>
        <w:instrText xml:space="preserve"> PAGEREF _Toc292534740 \h </w:instrText>
      </w:r>
      <w:r>
        <w:rPr>
          <w:noProof/>
        </w:rPr>
      </w:r>
      <w:r>
        <w:rPr>
          <w:noProof/>
        </w:rPr>
        <w:fldChar w:fldCharType="separate"/>
      </w:r>
      <w:r w:rsidR="00FD7A44">
        <w:rPr>
          <w:noProof/>
        </w:rPr>
        <w:t>7</w:t>
      </w:r>
      <w:r>
        <w:rPr>
          <w:noProof/>
        </w:rPr>
        <w:fldChar w:fldCharType="end"/>
      </w:r>
    </w:p>
    <w:p w14:paraId="3DC67438"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4.1</w:t>
      </w:r>
      <w:r>
        <w:rPr>
          <w:rFonts w:eastAsiaTheme="minorEastAsia" w:cstheme="minorBidi"/>
          <w:b w:val="0"/>
          <w:bCs w:val="0"/>
          <w:smallCaps w:val="0"/>
          <w:noProof/>
          <w:color w:val="auto"/>
          <w:kern w:val="0"/>
          <w:sz w:val="24"/>
          <w:szCs w:val="24"/>
          <w:lang w:eastAsia="ja-JP"/>
        </w:rPr>
        <w:tab/>
      </w:r>
      <w:r w:rsidRPr="00F87806">
        <w:rPr>
          <w:noProof/>
          <w:lang w:val="en-US"/>
        </w:rPr>
        <w:t>Architecture and Dependencies</w:t>
      </w:r>
      <w:r>
        <w:rPr>
          <w:noProof/>
        </w:rPr>
        <w:tab/>
      </w:r>
      <w:r>
        <w:rPr>
          <w:noProof/>
        </w:rPr>
        <w:fldChar w:fldCharType="begin"/>
      </w:r>
      <w:r>
        <w:rPr>
          <w:noProof/>
        </w:rPr>
        <w:instrText xml:space="preserve"> PAGEREF _Toc292534741 \h </w:instrText>
      </w:r>
      <w:r>
        <w:rPr>
          <w:noProof/>
        </w:rPr>
      </w:r>
      <w:r>
        <w:rPr>
          <w:noProof/>
        </w:rPr>
        <w:fldChar w:fldCharType="separate"/>
      </w:r>
      <w:r w:rsidR="00FD7A44">
        <w:rPr>
          <w:noProof/>
        </w:rPr>
        <w:t>7</w:t>
      </w:r>
      <w:r>
        <w:rPr>
          <w:noProof/>
        </w:rPr>
        <w:fldChar w:fldCharType="end"/>
      </w:r>
    </w:p>
    <w:p w14:paraId="01656363"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4.2</w:t>
      </w:r>
      <w:r>
        <w:rPr>
          <w:rFonts w:eastAsiaTheme="minorEastAsia" w:cstheme="minorBidi"/>
          <w:b w:val="0"/>
          <w:bCs w:val="0"/>
          <w:smallCaps w:val="0"/>
          <w:noProof/>
          <w:color w:val="auto"/>
          <w:kern w:val="0"/>
          <w:sz w:val="24"/>
          <w:szCs w:val="24"/>
          <w:lang w:eastAsia="ja-JP"/>
        </w:rPr>
        <w:tab/>
      </w:r>
      <w:r w:rsidRPr="00F87806">
        <w:rPr>
          <w:noProof/>
          <w:lang w:val="en-US"/>
        </w:rPr>
        <w:t>Step-by-step Integration</w:t>
      </w:r>
      <w:r>
        <w:rPr>
          <w:noProof/>
        </w:rPr>
        <w:tab/>
      </w:r>
      <w:r>
        <w:rPr>
          <w:noProof/>
        </w:rPr>
        <w:fldChar w:fldCharType="begin"/>
      </w:r>
      <w:r>
        <w:rPr>
          <w:noProof/>
        </w:rPr>
        <w:instrText xml:space="preserve"> PAGEREF _Toc292534742 \h </w:instrText>
      </w:r>
      <w:r>
        <w:rPr>
          <w:noProof/>
        </w:rPr>
      </w:r>
      <w:r>
        <w:rPr>
          <w:noProof/>
        </w:rPr>
        <w:fldChar w:fldCharType="separate"/>
      </w:r>
      <w:r w:rsidR="00FD7A44">
        <w:rPr>
          <w:noProof/>
        </w:rPr>
        <w:t>8</w:t>
      </w:r>
      <w:r>
        <w:rPr>
          <w:noProof/>
        </w:rPr>
        <w:fldChar w:fldCharType="end"/>
      </w:r>
    </w:p>
    <w:p w14:paraId="29A274AE"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4.2.1</w:t>
      </w:r>
      <w:r>
        <w:rPr>
          <w:rFonts w:eastAsiaTheme="minorEastAsia" w:cstheme="minorBidi"/>
          <w:smallCaps w:val="0"/>
          <w:noProof/>
          <w:color w:val="auto"/>
          <w:kern w:val="0"/>
          <w:sz w:val="24"/>
          <w:szCs w:val="24"/>
          <w:lang w:eastAsia="ja-JP"/>
        </w:rPr>
        <w:tab/>
      </w:r>
      <w:r w:rsidRPr="00F87806">
        <w:rPr>
          <w:noProof/>
          <w:lang w:val="en-US"/>
        </w:rPr>
        <w:t>Inclusion of Required Resources</w:t>
      </w:r>
      <w:r>
        <w:rPr>
          <w:noProof/>
        </w:rPr>
        <w:tab/>
      </w:r>
      <w:r>
        <w:rPr>
          <w:noProof/>
        </w:rPr>
        <w:fldChar w:fldCharType="begin"/>
      </w:r>
      <w:r>
        <w:rPr>
          <w:noProof/>
        </w:rPr>
        <w:instrText xml:space="preserve"> PAGEREF _Toc292534743 \h </w:instrText>
      </w:r>
      <w:r>
        <w:rPr>
          <w:noProof/>
        </w:rPr>
      </w:r>
      <w:r>
        <w:rPr>
          <w:noProof/>
        </w:rPr>
        <w:fldChar w:fldCharType="separate"/>
      </w:r>
      <w:r w:rsidR="00FD7A44">
        <w:rPr>
          <w:noProof/>
        </w:rPr>
        <w:t>8</w:t>
      </w:r>
      <w:r>
        <w:rPr>
          <w:noProof/>
        </w:rPr>
        <w:fldChar w:fldCharType="end"/>
      </w:r>
    </w:p>
    <w:p w14:paraId="5862F507"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4.2.2</w:t>
      </w:r>
      <w:r>
        <w:rPr>
          <w:rFonts w:eastAsiaTheme="minorEastAsia" w:cstheme="minorBidi"/>
          <w:smallCaps w:val="0"/>
          <w:noProof/>
          <w:color w:val="auto"/>
          <w:kern w:val="0"/>
          <w:sz w:val="24"/>
          <w:szCs w:val="24"/>
          <w:lang w:eastAsia="ja-JP"/>
        </w:rPr>
        <w:tab/>
      </w:r>
      <w:r w:rsidRPr="00F87806">
        <w:rPr>
          <w:noProof/>
          <w:lang w:val="en-US"/>
        </w:rPr>
        <w:t>Laying out the Discovery Area</w:t>
      </w:r>
      <w:r>
        <w:rPr>
          <w:noProof/>
        </w:rPr>
        <w:tab/>
      </w:r>
      <w:r>
        <w:rPr>
          <w:noProof/>
        </w:rPr>
        <w:fldChar w:fldCharType="begin"/>
      </w:r>
      <w:r>
        <w:rPr>
          <w:noProof/>
        </w:rPr>
        <w:instrText xml:space="preserve"> PAGEREF _Toc292534744 \h </w:instrText>
      </w:r>
      <w:r>
        <w:rPr>
          <w:noProof/>
        </w:rPr>
      </w:r>
      <w:r>
        <w:rPr>
          <w:noProof/>
        </w:rPr>
        <w:fldChar w:fldCharType="separate"/>
      </w:r>
      <w:r w:rsidR="00FD7A44">
        <w:rPr>
          <w:noProof/>
        </w:rPr>
        <w:t>9</w:t>
      </w:r>
      <w:r>
        <w:rPr>
          <w:noProof/>
        </w:rPr>
        <w:fldChar w:fldCharType="end"/>
      </w:r>
    </w:p>
    <w:p w14:paraId="675EED43"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4.2.3</w:t>
      </w:r>
      <w:r>
        <w:rPr>
          <w:rFonts w:eastAsiaTheme="minorEastAsia" w:cstheme="minorBidi"/>
          <w:smallCaps w:val="0"/>
          <w:noProof/>
          <w:color w:val="auto"/>
          <w:kern w:val="0"/>
          <w:sz w:val="24"/>
          <w:szCs w:val="24"/>
          <w:lang w:eastAsia="ja-JP"/>
        </w:rPr>
        <w:tab/>
      </w:r>
      <w:r w:rsidRPr="00F87806">
        <w:rPr>
          <w:noProof/>
          <w:lang w:val="en-US"/>
        </w:rPr>
        <w:t>Invoking the doDiscovery Function and Handling the Result</w:t>
      </w:r>
      <w:r>
        <w:rPr>
          <w:noProof/>
        </w:rPr>
        <w:tab/>
      </w:r>
      <w:r>
        <w:rPr>
          <w:noProof/>
        </w:rPr>
        <w:fldChar w:fldCharType="begin"/>
      </w:r>
      <w:r>
        <w:rPr>
          <w:noProof/>
        </w:rPr>
        <w:instrText xml:space="preserve"> PAGEREF _Toc292534745 \h </w:instrText>
      </w:r>
      <w:r>
        <w:rPr>
          <w:noProof/>
        </w:rPr>
      </w:r>
      <w:r>
        <w:rPr>
          <w:noProof/>
        </w:rPr>
        <w:fldChar w:fldCharType="separate"/>
      </w:r>
      <w:r w:rsidR="00FD7A44">
        <w:rPr>
          <w:noProof/>
        </w:rPr>
        <w:t>10</w:t>
      </w:r>
      <w:r>
        <w:rPr>
          <w:noProof/>
        </w:rPr>
        <w:fldChar w:fldCharType="end"/>
      </w:r>
    </w:p>
    <w:p w14:paraId="3FC11216"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5</w:t>
      </w:r>
      <w:r>
        <w:rPr>
          <w:rFonts w:eastAsiaTheme="minorEastAsia" w:cstheme="minorBidi"/>
          <w:b w:val="0"/>
          <w:bCs w:val="0"/>
          <w:caps w:val="0"/>
          <w:noProof/>
          <w:color w:val="auto"/>
          <w:kern w:val="0"/>
          <w:sz w:val="24"/>
          <w:szCs w:val="24"/>
          <w:u w:val="none"/>
          <w:lang w:eastAsia="ja-JP"/>
        </w:rPr>
        <w:tab/>
      </w:r>
      <w:r w:rsidRPr="00F87806">
        <w:rPr>
          <w:noProof/>
          <w:lang w:val="en-US"/>
        </w:rPr>
        <w:t>Discovery Service JavaScript API</w:t>
      </w:r>
      <w:r>
        <w:rPr>
          <w:noProof/>
        </w:rPr>
        <w:tab/>
      </w:r>
      <w:r>
        <w:rPr>
          <w:noProof/>
        </w:rPr>
        <w:fldChar w:fldCharType="begin"/>
      </w:r>
      <w:r>
        <w:rPr>
          <w:noProof/>
        </w:rPr>
        <w:instrText xml:space="preserve"> PAGEREF _Toc292534746 \h </w:instrText>
      </w:r>
      <w:r>
        <w:rPr>
          <w:noProof/>
        </w:rPr>
      </w:r>
      <w:r>
        <w:rPr>
          <w:noProof/>
        </w:rPr>
        <w:fldChar w:fldCharType="separate"/>
      </w:r>
      <w:r w:rsidR="00FD7A44">
        <w:rPr>
          <w:noProof/>
        </w:rPr>
        <w:t>12</w:t>
      </w:r>
      <w:r>
        <w:rPr>
          <w:noProof/>
        </w:rPr>
        <w:fldChar w:fldCharType="end"/>
      </w:r>
    </w:p>
    <w:p w14:paraId="6CDF9B4C"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5.1</w:t>
      </w:r>
      <w:r>
        <w:rPr>
          <w:rFonts w:eastAsiaTheme="minorEastAsia" w:cstheme="minorBidi"/>
          <w:b w:val="0"/>
          <w:bCs w:val="0"/>
          <w:smallCaps w:val="0"/>
          <w:noProof/>
          <w:color w:val="auto"/>
          <w:kern w:val="0"/>
          <w:sz w:val="24"/>
          <w:szCs w:val="24"/>
          <w:lang w:eastAsia="ja-JP"/>
        </w:rPr>
        <w:tab/>
      </w:r>
      <w:r w:rsidRPr="00F87806">
        <w:rPr>
          <w:noProof/>
          <w:lang w:val="en-US"/>
        </w:rPr>
        <w:t>Namespace and dependencies</w:t>
      </w:r>
      <w:r>
        <w:rPr>
          <w:noProof/>
        </w:rPr>
        <w:tab/>
      </w:r>
      <w:r>
        <w:rPr>
          <w:noProof/>
        </w:rPr>
        <w:fldChar w:fldCharType="begin"/>
      </w:r>
      <w:r>
        <w:rPr>
          <w:noProof/>
        </w:rPr>
        <w:instrText xml:space="preserve"> PAGEREF _Toc292534747 \h </w:instrText>
      </w:r>
      <w:r>
        <w:rPr>
          <w:noProof/>
        </w:rPr>
      </w:r>
      <w:r>
        <w:rPr>
          <w:noProof/>
        </w:rPr>
        <w:fldChar w:fldCharType="separate"/>
      </w:r>
      <w:r w:rsidR="00FD7A44">
        <w:rPr>
          <w:noProof/>
        </w:rPr>
        <w:t>12</w:t>
      </w:r>
      <w:r>
        <w:rPr>
          <w:noProof/>
        </w:rPr>
        <w:fldChar w:fldCharType="end"/>
      </w:r>
    </w:p>
    <w:p w14:paraId="5955B37C"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5.2</w:t>
      </w:r>
      <w:r>
        <w:rPr>
          <w:rFonts w:eastAsiaTheme="minorEastAsia" w:cstheme="minorBidi"/>
          <w:b w:val="0"/>
          <w:bCs w:val="0"/>
          <w:smallCaps w:val="0"/>
          <w:noProof/>
          <w:color w:val="auto"/>
          <w:kern w:val="0"/>
          <w:sz w:val="24"/>
          <w:szCs w:val="24"/>
          <w:lang w:eastAsia="ja-JP"/>
        </w:rPr>
        <w:tab/>
      </w:r>
      <w:r w:rsidRPr="00F87806">
        <w:rPr>
          <w:noProof/>
          <w:lang w:val="en-US"/>
        </w:rPr>
        <w:t>Functions</w:t>
      </w:r>
      <w:r>
        <w:rPr>
          <w:noProof/>
        </w:rPr>
        <w:tab/>
      </w:r>
      <w:r>
        <w:rPr>
          <w:noProof/>
        </w:rPr>
        <w:fldChar w:fldCharType="begin"/>
      </w:r>
      <w:r>
        <w:rPr>
          <w:noProof/>
        </w:rPr>
        <w:instrText xml:space="preserve"> PAGEREF _Toc292534748 \h </w:instrText>
      </w:r>
      <w:r>
        <w:rPr>
          <w:noProof/>
        </w:rPr>
      </w:r>
      <w:r>
        <w:rPr>
          <w:noProof/>
        </w:rPr>
        <w:fldChar w:fldCharType="separate"/>
      </w:r>
      <w:r w:rsidR="00FD7A44">
        <w:rPr>
          <w:noProof/>
        </w:rPr>
        <w:t>12</w:t>
      </w:r>
      <w:r>
        <w:rPr>
          <w:noProof/>
        </w:rPr>
        <w:fldChar w:fldCharType="end"/>
      </w:r>
    </w:p>
    <w:p w14:paraId="47D38612"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5.2.1</w:t>
      </w:r>
      <w:r>
        <w:rPr>
          <w:rFonts w:eastAsiaTheme="minorEastAsia" w:cstheme="minorBidi"/>
          <w:smallCaps w:val="0"/>
          <w:noProof/>
          <w:color w:val="auto"/>
          <w:kern w:val="0"/>
          <w:sz w:val="24"/>
          <w:szCs w:val="24"/>
          <w:lang w:eastAsia="ja-JP"/>
        </w:rPr>
        <w:tab/>
      </w:r>
      <w:r w:rsidRPr="00F87806">
        <w:rPr>
          <w:noProof/>
          <w:lang w:val="en-US"/>
        </w:rPr>
        <w:t>getVersion</w:t>
      </w:r>
      <w:r>
        <w:rPr>
          <w:noProof/>
        </w:rPr>
        <w:tab/>
      </w:r>
      <w:r>
        <w:rPr>
          <w:noProof/>
        </w:rPr>
        <w:fldChar w:fldCharType="begin"/>
      </w:r>
      <w:r>
        <w:rPr>
          <w:noProof/>
        </w:rPr>
        <w:instrText xml:space="preserve"> PAGEREF _Toc292534749 \h </w:instrText>
      </w:r>
      <w:r>
        <w:rPr>
          <w:noProof/>
        </w:rPr>
      </w:r>
      <w:r>
        <w:rPr>
          <w:noProof/>
        </w:rPr>
        <w:fldChar w:fldCharType="separate"/>
      </w:r>
      <w:r w:rsidR="00FD7A44">
        <w:rPr>
          <w:noProof/>
        </w:rPr>
        <w:t>12</w:t>
      </w:r>
      <w:r>
        <w:rPr>
          <w:noProof/>
        </w:rPr>
        <w:fldChar w:fldCharType="end"/>
      </w:r>
    </w:p>
    <w:p w14:paraId="18CB3B34"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5.2.2</w:t>
      </w:r>
      <w:r>
        <w:rPr>
          <w:rFonts w:eastAsiaTheme="minorEastAsia" w:cstheme="minorBidi"/>
          <w:smallCaps w:val="0"/>
          <w:noProof/>
          <w:color w:val="auto"/>
          <w:kern w:val="0"/>
          <w:sz w:val="24"/>
          <w:szCs w:val="24"/>
          <w:lang w:eastAsia="ja-JP"/>
        </w:rPr>
        <w:tab/>
      </w:r>
      <w:r w:rsidRPr="00F87806">
        <w:rPr>
          <w:noProof/>
          <w:lang w:val="en-US"/>
        </w:rPr>
        <w:t>doDiscovery</w:t>
      </w:r>
      <w:r>
        <w:rPr>
          <w:noProof/>
        </w:rPr>
        <w:tab/>
      </w:r>
      <w:r>
        <w:rPr>
          <w:noProof/>
        </w:rPr>
        <w:fldChar w:fldCharType="begin"/>
      </w:r>
      <w:r>
        <w:rPr>
          <w:noProof/>
        </w:rPr>
        <w:instrText xml:space="preserve"> PAGEREF _Toc292534750 \h </w:instrText>
      </w:r>
      <w:r>
        <w:rPr>
          <w:noProof/>
        </w:rPr>
      </w:r>
      <w:r>
        <w:rPr>
          <w:noProof/>
        </w:rPr>
        <w:fldChar w:fldCharType="separate"/>
      </w:r>
      <w:r w:rsidR="00FD7A44">
        <w:rPr>
          <w:noProof/>
        </w:rPr>
        <w:t>12</w:t>
      </w:r>
      <w:r>
        <w:rPr>
          <w:noProof/>
        </w:rPr>
        <w:fldChar w:fldCharType="end"/>
      </w:r>
    </w:p>
    <w:p w14:paraId="47AB0B7D"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5.3</w:t>
      </w:r>
      <w:r>
        <w:rPr>
          <w:rFonts w:eastAsiaTheme="minorEastAsia" w:cstheme="minorBidi"/>
          <w:b w:val="0"/>
          <w:bCs w:val="0"/>
          <w:smallCaps w:val="0"/>
          <w:noProof/>
          <w:color w:val="auto"/>
          <w:kern w:val="0"/>
          <w:sz w:val="24"/>
          <w:szCs w:val="24"/>
          <w:lang w:eastAsia="ja-JP"/>
        </w:rPr>
        <w:tab/>
      </w:r>
      <w:r w:rsidRPr="00F87806">
        <w:rPr>
          <w:noProof/>
          <w:lang w:val="en-US"/>
        </w:rPr>
        <w:t>Objects</w:t>
      </w:r>
      <w:r>
        <w:rPr>
          <w:noProof/>
        </w:rPr>
        <w:tab/>
      </w:r>
      <w:r>
        <w:rPr>
          <w:noProof/>
        </w:rPr>
        <w:fldChar w:fldCharType="begin"/>
      </w:r>
      <w:r>
        <w:rPr>
          <w:noProof/>
        </w:rPr>
        <w:instrText xml:space="preserve"> PAGEREF _Toc292534751 \h </w:instrText>
      </w:r>
      <w:r>
        <w:rPr>
          <w:noProof/>
        </w:rPr>
      </w:r>
      <w:r>
        <w:rPr>
          <w:noProof/>
        </w:rPr>
        <w:fldChar w:fldCharType="separate"/>
      </w:r>
      <w:r w:rsidR="00FD7A44">
        <w:rPr>
          <w:noProof/>
        </w:rPr>
        <w:t>13</w:t>
      </w:r>
      <w:r>
        <w:rPr>
          <w:noProof/>
        </w:rPr>
        <w:fldChar w:fldCharType="end"/>
      </w:r>
    </w:p>
    <w:p w14:paraId="07E48CD6"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5.3.1</w:t>
      </w:r>
      <w:r>
        <w:rPr>
          <w:rFonts w:eastAsiaTheme="minorEastAsia" w:cstheme="minorBidi"/>
          <w:smallCaps w:val="0"/>
          <w:noProof/>
          <w:color w:val="auto"/>
          <w:kern w:val="0"/>
          <w:sz w:val="24"/>
          <w:szCs w:val="24"/>
          <w:lang w:eastAsia="ja-JP"/>
        </w:rPr>
        <w:tab/>
      </w:r>
      <w:r w:rsidRPr="00F87806">
        <w:rPr>
          <w:noProof/>
          <w:lang w:val="en-US"/>
        </w:rPr>
        <w:t>DiscoverySettings</w:t>
      </w:r>
      <w:r>
        <w:rPr>
          <w:noProof/>
        </w:rPr>
        <w:tab/>
      </w:r>
      <w:r>
        <w:rPr>
          <w:noProof/>
        </w:rPr>
        <w:fldChar w:fldCharType="begin"/>
      </w:r>
      <w:r>
        <w:rPr>
          <w:noProof/>
        </w:rPr>
        <w:instrText xml:space="preserve"> PAGEREF _Toc292534752 \h </w:instrText>
      </w:r>
      <w:r>
        <w:rPr>
          <w:noProof/>
        </w:rPr>
      </w:r>
      <w:r>
        <w:rPr>
          <w:noProof/>
        </w:rPr>
        <w:fldChar w:fldCharType="separate"/>
      </w:r>
      <w:r w:rsidR="00FD7A44">
        <w:rPr>
          <w:noProof/>
        </w:rPr>
        <w:t>13</w:t>
      </w:r>
      <w:r>
        <w:rPr>
          <w:noProof/>
        </w:rPr>
        <w:fldChar w:fldCharType="end"/>
      </w:r>
    </w:p>
    <w:p w14:paraId="65FB99B9"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Pr>
          <w:noProof/>
        </w:rPr>
        <w:t>5.3.2</w:t>
      </w:r>
      <w:r>
        <w:rPr>
          <w:rFonts w:eastAsiaTheme="minorEastAsia" w:cstheme="minorBidi"/>
          <w:smallCaps w:val="0"/>
          <w:noProof/>
          <w:color w:val="auto"/>
          <w:kern w:val="0"/>
          <w:sz w:val="24"/>
          <w:szCs w:val="24"/>
          <w:lang w:eastAsia="ja-JP"/>
        </w:rPr>
        <w:tab/>
      </w:r>
      <w:r>
        <w:rPr>
          <w:noProof/>
        </w:rPr>
        <w:t>uiConfig</w:t>
      </w:r>
      <w:r>
        <w:rPr>
          <w:noProof/>
        </w:rPr>
        <w:tab/>
      </w:r>
      <w:r>
        <w:rPr>
          <w:noProof/>
        </w:rPr>
        <w:fldChar w:fldCharType="begin"/>
      </w:r>
      <w:r>
        <w:rPr>
          <w:noProof/>
        </w:rPr>
        <w:instrText xml:space="preserve"> PAGEREF _Toc292534753 \h </w:instrText>
      </w:r>
      <w:r>
        <w:rPr>
          <w:noProof/>
        </w:rPr>
      </w:r>
      <w:r>
        <w:rPr>
          <w:noProof/>
        </w:rPr>
        <w:fldChar w:fldCharType="separate"/>
      </w:r>
      <w:r w:rsidR="00FD7A44">
        <w:rPr>
          <w:noProof/>
        </w:rPr>
        <w:t>13</w:t>
      </w:r>
      <w:r>
        <w:rPr>
          <w:noProof/>
        </w:rPr>
        <w:fldChar w:fldCharType="end"/>
      </w:r>
    </w:p>
    <w:p w14:paraId="00453FF4"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Pr>
          <w:noProof/>
        </w:rPr>
        <w:t>5.3.3</w:t>
      </w:r>
      <w:r>
        <w:rPr>
          <w:rFonts w:eastAsiaTheme="minorEastAsia" w:cstheme="minorBidi"/>
          <w:smallCaps w:val="0"/>
          <w:noProof/>
          <w:color w:val="auto"/>
          <w:kern w:val="0"/>
          <w:sz w:val="24"/>
          <w:szCs w:val="24"/>
          <w:lang w:eastAsia="ja-JP"/>
        </w:rPr>
        <w:tab/>
      </w:r>
      <w:r>
        <w:rPr>
          <w:noProof/>
        </w:rPr>
        <w:t>userStateConfig</w:t>
      </w:r>
      <w:r>
        <w:rPr>
          <w:noProof/>
        </w:rPr>
        <w:tab/>
      </w:r>
      <w:r>
        <w:rPr>
          <w:noProof/>
        </w:rPr>
        <w:fldChar w:fldCharType="begin"/>
      </w:r>
      <w:r>
        <w:rPr>
          <w:noProof/>
        </w:rPr>
        <w:instrText xml:space="preserve"> PAGEREF _Toc292534754 \h </w:instrText>
      </w:r>
      <w:r>
        <w:rPr>
          <w:noProof/>
        </w:rPr>
      </w:r>
      <w:r>
        <w:rPr>
          <w:noProof/>
        </w:rPr>
        <w:fldChar w:fldCharType="separate"/>
      </w:r>
      <w:r w:rsidR="00FD7A44">
        <w:rPr>
          <w:noProof/>
        </w:rPr>
        <w:t>15</w:t>
      </w:r>
      <w:r>
        <w:rPr>
          <w:noProof/>
        </w:rPr>
        <w:fldChar w:fldCharType="end"/>
      </w:r>
    </w:p>
    <w:p w14:paraId="7BB31CC6"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5.3.4</w:t>
      </w:r>
      <w:r>
        <w:rPr>
          <w:rFonts w:eastAsiaTheme="minorEastAsia" w:cstheme="minorBidi"/>
          <w:smallCaps w:val="0"/>
          <w:noProof/>
          <w:color w:val="auto"/>
          <w:kern w:val="0"/>
          <w:sz w:val="24"/>
          <w:szCs w:val="24"/>
          <w:lang w:eastAsia="ja-JP"/>
        </w:rPr>
        <w:tab/>
      </w:r>
      <w:r w:rsidRPr="00F87806">
        <w:rPr>
          <w:noProof/>
          <w:lang w:val="en-US"/>
        </w:rPr>
        <w:t>DiscoveryError</w:t>
      </w:r>
      <w:r>
        <w:rPr>
          <w:noProof/>
        </w:rPr>
        <w:tab/>
      </w:r>
      <w:r>
        <w:rPr>
          <w:noProof/>
        </w:rPr>
        <w:fldChar w:fldCharType="begin"/>
      </w:r>
      <w:r>
        <w:rPr>
          <w:noProof/>
        </w:rPr>
        <w:instrText xml:space="preserve"> PAGEREF _Toc292534755 \h </w:instrText>
      </w:r>
      <w:r>
        <w:rPr>
          <w:noProof/>
        </w:rPr>
      </w:r>
      <w:r>
        <w:rPr>
          <w:noProof/>
        </w:rPr>
        <w:fldChar w:fldCharType="separate"/>
      </w:r>
      <w:r w:rsidR="00FD7A44">
        <w:rPr>
          <w:noProof/>
        </w:rPr>
        <w:t>15</w:t>
      </w:r>
      <w:r>
        <w:rPr>
          <w:noProof/>
        </w:rPr>
        <w:fldChar w:fldCharType="end"/>
      </w:r>
    </w:p>
    <w:p w14:paraId="2163CD6C"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6</w:t>
      </w:r>
      <w:r>
        <w:rPr>
          <w:rFonts w:eastAsiaTheme="minorEastAsia" w:cstheme="minorBidi"/>
          <w:b w:val="0"/>
          <w:bCs w:val="0"/>
          <w:caps w:val="0"/>
          <w:noProof/>
          <w:color w:val="auto"/>
          <w:kern w:val="0"/>
          <w:sz w:val="24"/>
          <w:szCs w:val="24"/>
          <w:u w:val="none"/>
          <w:lang w:eastAsia="ja-JP"/>
        </w:rPr>
        <w:tab/>
      </w:r>
      <w:r w:rsidRPr="00F87806">
        <w:rPr>
          <w:noProof/>
          <w:lang w:val="en-US"/>
        </w:rPr>
        <w:t>References</w:t>
      </w:r>
      <w:r>
        <w:rPr>
          <w:noProof/>
        </w:rPr>
        <w:tab/>
      </w:r>
      <w:r>
        <w:rPr>
          <w:noProof/>
        </w:rPr>
        <w:fldChar w:fldCharType="begin"/>
      </w:r>
      <w:r>
        <w:rPr>
          <w:noProof/>
        </w:rPr>
        <w:instrText xml:space="preserve"> PAGEREF _Toc292534756 \h </w:instrText>
      </w:r>
      <w:r>
        <w:rPr>
          <w:noProof/>
        </w:rPr>
      </w:r>
      <w:r>
        <w:rPr>
          <w:noProof/>
        </w:rPr>
        <w:fldChar w:fldCharType="separate"/>
      </w:r>
      <w:r w:rsidR="00FD7A44">
        <w:rPr>
          <w:noProof/>
        </w:rPr>
        <w:t>17</w:t>
      </w:r>
      <w:r>
        <w:rPr>
          <w:noProof/>
        </w:rPr>
        <w:fldChar w:fldCharType="end"/>
      </w:r>
    </w:p>
    <w:p w14:paraId="0CCC62E8"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7</w:t>
      </w:r>
      <w:r>
        <w:rPr>
          <w:rFonts w:eastAsiaTheme="minorEastAsia" w:cstheme="minorBidi"/>
          <w:b w:val="0"/>
          <w:bCs w:val="0"/>
          <w:caps w:val="0"/>
          <w:noProof/>
          <w:color w:val="auto"/>
          <w:kern w:val="0"/>
          <w:sz w:val="24"/>
          <w:szCs w:val="24"/>
          <w:u w:val="none"/>
          <w:lang w:eastAsia="ja-JP"/>
        </w:rPr>
        <w:tab/>
      </w:r>
      <w:r w:rsidRPr="00F87806">
        <w:rPr>
          <w:noProof/>
          <w:lang w:val="en-US"/>
        </w:rPr>
        <w:t>Changes between versions</w:t>
      </w:r>
      <w:r>
        <w:rPr>
          <w:noProof/>
        </w:rPr>
        <w:tab/>
      </w:r>
      <w:r>
        <w:rPr>
          <w:noProof/>
        </w:rPr>
        <w:fldChar w:fldCharType="begin"/>
      </w:r>
      <w:r>
        <w:rPr>
          <w:noProof/>
        </w:rPr>
        <w:instrText xml:space="preserve"> PAGEREF _Toc292534757 \h </w:instrText>
      </w:r>
      <w:r>
        <w:rPr>
          <w:noProof/>
        </w:rPr>
      </w:r>
      <w:r>
        <w:rPr>
          <w:noProof/>
        </w:rPr>
        <w:fldChar w:fldCharType="separate"/>
      </w:r>
      <w:r w:rsidR="00FD7A44">
        <w:rPr>
          <w:noProof/>
        </w:rPr>
        <w:t>17</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1D735D71" w:rsidR="00F549F2" w:rsidRDefault="00E11802" w:rsidP="008B4498">
      <w:pPr>
        <w:pStyle w:val="Heading1"/>
        <w:rPr>
          <w:lang w:val="en-US"/>
        </w:rPr>
      </w:pPr>
      <w:bookmarkStart w:id="6" w:name="_Ref257290381"/>
      <w:bookmarkStart w:id="7" w:name="_Toc292534732"/>
      <w:r w:rsidRPr="006C4EAB">
        <w:rPr>
          <w:lang w:val="en-US"/>
        </w:rPr>
        <w:lastRenderedPageBreak/>
        <w:t>Introduction</w:t>
      </w:r>
      <w:bookmarkEnd w:id="6"/>
      <w:bookmarkEnd w:id="7"/>
    </w:p>
    <w:p w14:paraId="60737E38" w14:textId="6278D4F7" w:rsidR="00532717" w:rsidRDefault="00B65AC0" w:rsidP="00532717">
      <w:pPr>
        <w:rPr>
          <w:lang w:val="en-US"/>
        </w:rPr>
      </w:pPr>
      <w:r w:rsidRPr="001D35C9">
        <w:rPr>
          <w:lang w:val="en-US"/>
        </w:rPr>
        <w:t>The Swedish eID Framework</w:t>
      </w:r>
      <w:r w:rsidR="001D35C9">
        <w:rPr>
          <w:lang w:val="en-US"/>
        </w:rPr>
        <w:t xml:space="preserve"> comprises a Discovery Service </w:t>
      </w:r>
      <w:r w:rsidR="00FC7F61">
        <w:rPr>
          <w:lang w:val="en-US"/>
        </w:rPr>
        <w:t>that has as its purpose to supply</w:t>
      </w:r>
      <w:r w:rsidR="001D35C9">
        <w:rPr>
          <w:lang w:val="en-US"/>
        </w:rPr>
        <w:t xml:space="preserve"> Service Providers with user selected Identity Providers for authentication within the fed</w:t>
      </w:r>
      <w:r w:rsidR="00FC7F61">
        <w:rPr>
          <w:lang w:val="en-US"/>
        </w:rPr>
        <w:t xml:space="preserve">eration. In other words, the process </w:t>
      </w:r>
      <w:r w:rsidR="00BD6D79">
        <w:rPr>
          <w:lang w:val="en-US"/>
        </w:rPr>
        <w:t xml:space="preserve">where the end users chooses which Identity Provider, or </w:t>
      </w:r>
      <w:r w:rsidR="00355DC3">
        <w:rPr>
          <w:lang w:val="en-US"/>
        </w:rPr>
        <w:t xml:space="preserve">eID, to use </w:t>
      </w:r>
      <w:r w:rsidR="00C475B6">
        <w:rPr>
          <w:lang w:val="en-US"/>
        </w:rPr>
        <w:t>for authentication</w:t>
      </w:r>
      <w:r w:rsidR="00355DC3">
        <w:rPr>
          <w:lang w:val="en-US"/>
        </w:rPr>
        <w:t xml:space="preserve"> is not performed at the Service Provider, but instead</w:t>
      </w:r>
      <w:r w:rsidR="003D727F">
        <w:rPr>
          <w:lang w:val="en-US"/>
        </w:rPr>
        <w:t xml:space="preserve"> handled by the Discovery Service.</w:t>
      </w:r>
    </w:p>
    <w:p w14:paraId="0EC8267E" w14:textId="77777777" w:rsidR="00CD39BC" w:rsidRDefault="00CD39BC" w:rsidP="00532717">
      <w:pPr>
        <w:rPr>
          <w:lang w:val="en-US"/>
        </w:rPr>
      </w:pPr>
    </w:p>
    <w:p w14:paraId="2F7961AD" w14:textId="344F530F" w:rsidR="00CD39BC" w:rsidRDefault="00CD39BC" w:rsidP="00532717">
      <w:pPr>
        <w:rPr>
          <w:lang w:val="en-US"/>
        </w:rPr>
      </w:pPr>
      <w:r>
        <w:rPr>
          <w:lang w:val="en-US"/>
        </w:rPr>
        <w:t xml:space="preserve">There are several reasons </w:t>
      </w:r>
      <w:r w:rsidR="00C475B6">
        <w:rPr>
          <w:lang w:val="en-US"/>
        </w:rPr>
        <w:t>for centralizing this</w:t>
      </w:r>
      <w:r w:rsidR="002A3ABE">
        <w:rPr>
          <w:lang w:val="en-US"/>
        </w:rPr>
        <w:t xml:space="preserve"> process:</w:t>
      </w:r>
    </w:p>
    <w:p w14:paraId="05402A4D" w14:textId="2C96D0FB" w:rsidR="008935D7" w:rsidRDefault="00CC749D" w:rsidP="008935D7">
      <w:pPr>
        <w:pStyle w:val="ListParagraph"/>
        <w:numPr>
          <w:ilvl w:val="0"/>
          <w:numId w:val="28"/>
        </w:numPr>
        <w:rPr>
          <w:lang w:val="en-US"/>
        </w:rPr>
      </w:pPr>
      <w:r>
        <w:rPr>
          <w:lang w:val="en-US"/>
        </w:rPr>
        <w:t>Matching logic – The Discovery Service performs filtering based on Service Provider requirements and Identity Provider capabilities to find a set of Identity Providers that meet the criteria</w:t>
      </w:r>
      <w:r w:rsidR="008A2D8A">
        <w:rPr>
          <w:lang w:val="en-US"/>
        </w:rPr>
        <w:t xml:space="preserve"> mandated by the calling Service Provider.</w:t>
      </w:r>
    </w:p>
    <w:p w14:paraId="2B191195" w14:textId="286C3802" w:rsidR="00771B3D" w:rsidRDefault="00771B3D" w:rsidP="008935D7">
      <w:pPr>
        <w:pStyle w:val="ListParagraph"/>
        <w:numPr>
          <w:ilvl w:val="0"/>
          <w:numId w:val="28"/>
        </w:numPr>
        <w:rPr>
          <w:lang w:val="en-US"/>
        </w:rPr>
      </w:pPr>
      <w:r>
        <w:rPr>
          <w:lang w:val="en-US"/>
        </w:rPr>
        <w:t>User state – By using a centralized service for discovery the end user may have his or hers selected Identity Provider(s) saved in between sessions, and the information may be used for any Service</w:t>
      </w:r>
      <w:r w:rsidR="00FB4611">
        <w:rPr>
          <w:lang w:val="en-US"/>
        </w:rPr>
        <w:t xml:space="preserve"> Pr</w:t>
      </w:r>
      <w:r w:rsidR="00FB4611">
        <w:rPr>
          <w:lang w:val="en-US"/>
        </w:rPr>
        <w:t>o</w:t>
      </w:r>
      <w:r w:rsidR="00FB4611">
        <w:rPr>
          <w:lang w:val="en-US"/>
        </w:rPr>
        <w:t>vider within the federation.</w:t>
      </w:r>
    </w:p>
    <w:p w14:paraId="7A1F167E" w14:textId="6F2C01F3" w:rsidR="00BF2CDE" w:rsidRPr="008935D7" w:rsidRDefault="004E2B16" w:rsidP="008935D7">
      <w:pPr>
        <w:pStyle w:val="ListParagraph"/>
        <w:numPr>
          <w:ilvl w:val="0"/>
          <w:numId w:val="28"/>
        </w:numPr>
        <w:rPr>
          <w:lang w:val="en-US"/>
        </w:rPr>
      </w:pPr>
      <w:r>
        <w:rPr>
          <w:lang w:val="en-US"/>
        </w:rPr>
        <w:t>Common look and feel – Since all Service Provid</w:t>
      </w:r>
      <w:r w:rsidR="009B238F">
        <w:rPr>
          <w:lang w:val="en-US"/>
        </w:rPr>
        <w:t>ers within the federation share the same Discovery Se</w:t>
      </w:r>
      <w:r w:rsidR="00F5146A">
        <w:rPr>
          <w:lang w:val="en-US"/>
        </w:rPr>
        <w:t>rvice the end users will be met by the same user interface when choosing the method to use while logging in, independently</w:t>
      </w:r>
      <w:r w:rsidR="00151FD9">
        <w:rPr>
          <w:lang w:val="en-US"/>
        </w:rPr>
        <w:t xml:space="preserve"> of which service they are trying to reach.</w:t>
      </w:r>
    </w:p>
    <w:p w14:paraId="6F893279" w14:textId="77777777" w:rsidR="002A3ABE" w:rsidRDefault="002A3ABE" w:rsidP="00532717">
      <w:pPr>
        <w:rPr>
          <w:lang w:val="en-US"/>
        </w:rPr>
      </w:pPr>
    </w:p>
    <w:p w14:paraId="3A7047ED" w14:textId="347E9138" w:rsidR="002A3ABE" w:rsidRDefault="0069085E" w:rsidP="00532717">
      <w:pPr>
        <w:rPr>
          <w:lang w:val="en-US"/>
        </w:rPr>
      </w:pPr>
      <w:r>
        <w:rPr>
          <w:lang w:val="en-US"/>
        </w:rPr>
        <w:t xml:space="preserve">The Discovery Service for the Swedish eID Framework can be </w:t>
      </w:r>
      <w:r w:rsidR="008751EF">
        <w:rPr>
          <w:lang w:val="en-US"/>
        </w:rPr>
        <w:t xml:space="preserve">utilized in two different ways; </w:t>
      </w:r>
      <w:r w:rsidR="002C3D76">
        <w:rPr>
          <w:lang w:val="en-US"/>
        </w:rPr>
        <w:t xml:space="preserve">either </w:t>
      </w:r>
      <w:r w:rsidR="00660A85">
        <w:rPr>
          <w:lang w:val="en-US"/>
        </w:rPr>
        <w:t xml:space="preserve">by directing the end user to the Discovery Service </w:t>
      </w:r>
      <w:r w:rsidR="002C3D76">
        <w:rPr>
          <w:lang w:val="en-US"/>
        </w:rPr>
        <w:t>according to “</w:t>
      </w:r>
      <w:r w:rsidR="002C3D76" w:rsidRPr="002C3D76">
        <w:rPr>
          <w:bCs/>
          <w:lang w:val="en-US"/>
        </w:rPr>
        <w:t>Identity Provider Discovery Service Protocol and Profile</w:t>
      </w:r>
      <w:r w:rsidR="002C3D76">
        <w:rPr>
          <w:lang w:val="en-US"/>
        </w:rPr>
        <w:t>”</w:t>
      </w:r>
      <w:r w:rsidR="0006100A">
        <w:rPr>
          <w:lang w:val="en-US"/>
        </w:rPr>
        <w:t xml:space="preserve">, </w:t>
      </w:r>
      <w:r w:rsidR="002C3D76">
        <w:rPr>
          <w:lang w:val="en-US"/>
        </w:rPr>
        <w:t>[</w:t>
      </w:r>
      <w:hyperlink r:id="rId9" w:history="1">
        <w:r w:rsidR="002C3D76" w:rsidRPr="0002517C">
          <w:rPr>
            <w:rStyle w:val="Hyperlink"/>
            <w:lang w:val="en-US"/>
          </w:rPr>
          <w:t>IdpDisco</w:t>
        </w:r>
      </w:hyperlink>
      <w:r w:rsidR="002C3D76">
        <w:rPr>
          <w:lang w:val="en-US"/>
        </w:rPr>
        <w:t>]</w:t>
      </w:r>
      <w:r w:rsidR="003F5748">
        <w:rPr>
          <w:lang w:val="en-US"/>
        </w:rPr>
        <w:t>,</w:t>
      </w:r>
      <w:r w:rsidR="002C3D76">
        <w:rPr>
          <w:lang w:val="en-US"/>
        </w:rPr>
        <w:t xml:space="preserve"> or by importing a JavaScript</w:t>
      </w:r>
      <w:r w:rsidR="00660A85">
        <w:rPr>
          <w:lang w:val="en-US"/>
        </w:rPr>
        <w:t xml:space="preserve"> from the Discovery Service and let the end user choose Identity Provi</w:t>
      </w:r>
      <w:r w:rsidR="00660A85">
        <w:rPr>
          <w:lang w:val="en-US"/>
        </w:rPr>
        <w:t>d</w:t>
      </w:r>
      <w:r w:rsidR="00660A85">
        <w:rPr>
          <w:lang w:val="en-US"/>
        </w:rPr>
        <w:t xml:space="preserve">er locally at the Service Provider. </w:t>
      </w:r>
      <w:r w:rsidR="00C2652D">
        <w:rPr>
          <w:lang w:val="en-US"/>
        </w:rPr>
        <w:t>The logic executed is the same for the two methods, the differences are how the Service Provider integrates against the Discovery Service and how the end user performs his or hers choice. The</w:t>
      </w:r>
      <w:r w:rsidR="001F24FF">
        <w:rPr>
          <w:lang w:val="en-US"/>
        </w:rPr>
        <w:t>se</w:t>
      </w:r>
      <w:r w:rsidR="00C2652D">
        <w:rPr>
          <w:lang w:val="en-US"/>
        </w:rPr>
        <w:t xml:space="preserve"> two methods are described </w:t>
      </w:r>
      <w:r w:rsidR="0094774D">
        <w:rPr>
          <w:lang w:val="en-US"/>
        </w:rPr>
        <w:t xml:space="preserve">later </w:t>
      </w:r>
      <w:r w:rsidR="0063702A">
        <w:rPr>
          <w:lang w:val="en-US"/>
        </w:rPr>
        <w:t>in th</w:t>
      </w:r>
      <w:r w:rsidR="0094774D">
        <w:rPr>
          <w:lang w:val="en-US"/>
        </w:rPr>
        <w:t>is document</w:t>
      </w:r>
      <w:r w:rsidR="00C2652D">
        <w:rPr>
          <w:lang w:val="en-US"/>
        </w:rPr>
        <w:t>.</w:t>
      </w:r>
      <w:r w:rsidR="00030ED8">
        <w:rPr>
          <w:lang w:val="en-US"/>
        </w:rPr>
        <w:t xml:space="preserve"> But first, let’s go through some of the logic of the Discovery Service.</w:t>
      </w:r>
    </w:p>
    <w:p w14:paraId="588DEC11" w14:textId="1EA42066" w:rsidR="00030ED8" w:rsidRDefault="00030ED8" w:rsidP="00030ED8">
      <w:pPr>
        <w:pStyle w:val="Heading1"/>
        <w:rPr>
          <w:lang w:val="en-US"/>
        </w:rPr>
      </w:pPr>
      <w:bookmarkStart w:id="8" w:name="_Ref257279200"/>
      <w:bookmarkStart w:id="9" w:name="_Toc292534733"/>
      <w:r>
        <w:rPr>
          <w:lang w:val="en-US"/>
        </w:rPr>
        <w:t>Discovery Service Logic</w:t>
      </w:r>
      <w:bookmarkEnd w:id="8"/>
      <w:bookmarkEnd w:id="9"/>
    </w:p>
    <w:p w14:paraId="36FBDCF1" w14:textId="1FD85F1C" w:rsidR="00954A06" w:rsidRPr="00954A06" w:rsidRDefault="00954A06" w:rsidP="00954A06">
      <w:pPr>
        <w:rPr>
          <w:lang w:val="en-US"/>
        </w:rPr>
      </w:pPr>
      <w:r w:rsidRPr="00954A06">
        <w:rPr>
          <w:lang w:val="en-US"/>
        </w:rPr>
        <w:t xml:space="preserve">Independently of </w:t>
      </w:r>
      <w:r>
        <w:rPr>
          <w:lang w:val="en-US"/>
        </w:rPr>
        <w:t xml:space="preserve">how a Service Provider integrates to the Discovery Service, the same type of </w:t>
      </w:r>
      <w:r w:rsidR="00345B8A">
        <w:rPr>
          <w:lang w:val="en-US"/>
        </w:rPr>
        <w:t xml:space="preserve">underlying </w:t>
      </w:r>
      <w:r>
        <w:rPr>
          <w:lang w:val="en-US"/>
        </w:rPr>
        <w:t>fun</w:t>
      </w:r>
      <w:r>
        <w:rPr>
          <w:lang w:val="en-US"/>
        </w:rPr>
        <w:t>c</w:t>
      </w:r>
      <w:r>
        <w:rPr>
          <w:lang w:val="en-US"/>
        </w:rPr>
        <w:t>tionality and logic is provided.</w:t>
      </w:r>
      <w:r w:rsidR="00345B8A">
        <w:rPr>
          <w:lang w:val="en-US"/>
        </w:rPr>
        <w:t xml:space="preserve"> This chapter describes this logic in detail.</w:t>
      </w:r>
    </w:p>
    <w:p w14:paraId="68530B1A" w14:textId="7ABFDD20" w:rsidR="00182677" w:rsidRDefault="00182677" w:rsidP="00182677">
      <w:pPr>
        <w:pStyle w:val="Heading2"/>
        <w:rPr>
          <w:lang w:val="en-US"/>
        </w:rPr>
      </w:pPr>
      <w:bookmarkStart w:id="10" w:name="_Ref260305400"/>
      <w:bookmarkStart w:id="11" w:name="_Ref260305411"/>
      <w:bookmarkStart w:id="12" w:name="_Toc292534734"/>
      <w:r w:rsidRPr="00182677">
        <w:rPr>
          <w:lang w:val="en-US"/>
        </w:rPr>
        <w:t>Matching of Identity Providers</w:t>
      </w:r>
      <w:bookmarkEnd w:id="10"/>
      <w:bookmarkEnd w:id="11"/>
      <w:bookmarkEnd w:id="12"/>
    </w:p>
    <w:p w14:paraId="07C8EBAD" w14:textId="62483528" w:rsidR="00713E1D" w:rsidRDefault="00272454" w:rsidP="00954A06">
      <w:pPr>
        <w:rPr>
          <w:lang w:val="en-US"/>
        </w:rPr>
      </w:pPr>
      <w:r>
        <w:rPr>
          <w:lang w:val="en-US"/>
        </w:rPr>
        <w:t>The Discovery Service makes use of Entity Categories defined in metadata to match Service Provider requir</w:t>
      </w:r>
      <w:r>
        <w:rPr>
          <w:lang w:val="en-US"/>
        </w:rPr>
        <w:t>e</w:t>
      </w:r>
      <w:r>
        <w:rPr>
          <w:lang w:val="en-US"/>
        </w:rPr>
        <w:t>ments against Identity Provider capabilities, and to come up with a list of Identity Providers to display for the user. The specification “</w:t>
      </w:r>
      <w:r w:rsidR="00713E1D" w:rsidRPr="00713E1D">
        <w:rPr>
          <w:lang w:val="en-US"/>
        </w:rPr>
        <w:t>Entity Categories for the Swedish eID Framework</w:t>
      </w:r>
      <w:r>
        <w:rPr>
          <w:lang w:val="en-US"/>
        </w:rPr>
        <w:t>”</w:t>
      </w:r>
      <w:r w:rsidR="004261C4">
        <w:rPr>
          <w:lang w:val="en-US"/>
        </w:rPr>
        <w:t>,</w:t>
      </w:r>
      <w:r>
        <w:rPr>
          <w:lang w:val="en-US"/>
        </w:rPr>
        <w:t xml:space="preserve"> [</w:t>
      </w:r>
      <w:r w:rsidRPr="00EB4239">
        <w:rPr>
          <w:lang w:val="en-US"/>
        </w:rPr>
        <w:t>Eid2EntCat</w:t>
      </w:r>
      <w:r>
        <w:rPr>
          <w:lang w:val="en-US"/>
        </w:rPr>
        <w:t>]</w:t>
      </w:r>
      <w:r w:rsidR="004261C4">
        <w:rPr>
          <w:lang w:val="en-US"/>
        </w:rPr>
        <w:t>,</w:t>
      </w:r>
      <w:r>
        <w:rPr>
          <w:lang w:val="en-US"/>
        </w:rPr>
        <w:t xml:space="preserve"> </w:t>
      </w:r>
      <w:r w:rsidR="00474592">
        <w:rPr>
          <w:lang w:val="en-US"/>
        </w:rPr>
        <w:t>defines the different</w:t>
      </w:r>
      <w:r w:rsidR="00B725BA">
        <w:rPr>
          <w:lang w:val="en-US"/>
        </w:rPr>
        <w:t xml:space="preserve"> entity categories and their meaning. Chapter 1.4 of [</w:t>
      </w:r>
      <w:r w:rsidR="00B725BA" w:rsidRPr="00EB4239">
        <w:rPr>
          <w:lang w:val="en-US"/>
        </w:rPr>
        <w:t>Eid2EntCat</w:t>
      </w:r>
      <w:r w:rsidR="00B725BA">
        <w:rPr>
          <w:lang w:val="en-US"/>
        </w:rPr>
        <w:t>] also specifies the algorithm used by the Di</w:t>
      </w:r>
      <w:r w:rsidR="00B725BA">
        <w:rPr>
          <w:lang w:val="en-US"/>
        </w:rPr>
        <w:t>s</w:t>
      </w:r>
      <w:r w:rsidR="00B725BA">
        <w:rPr>
          <w:lang w:val="en-US"/>
        </w:rPr>
        <w:t xml:space="preserve">covery Service to match Identity Providers. This chapter </w:t>
      </w:r>
      <w:r w:rsidR="005B7C79">
        <w:rPr>
          <w:lang w:val="en-US"/>
        </w:rPr>
        <w:t>elaborates on this</w:t>
      </w:r>
      <w:r w:rsidR="0036468B">
        <w:rPr>
          <w:lang w:val="en-US"/>
        </w:rPr>
        <w:t xml:space="preserve"> algorithm and also provides a few examples.</w:t>
      </w:r>
    </w:p>
    <w:p w14:paraId="4205FE93" w14:textId="77777777" w:rsidR="00713E1D" w:rsidRDefault="00713E1D" w:rsidP="00954A06">
      <w:pPr>
        <w:rPr>
          <w:lang w:val="en-US"/>
        </w:rPr>
      </w:pPr>
    </w:p>
    <w:p w14:paraId="18E34E3B" w14:textId="47969562" w:rsidR="005432D6" w:rsidRDefault="003C7E96" w:rsidP="00954A06">
      <w:pPr>
        <w:rPr>
          <w:lang w:val="en-US"/>
        </w:rPr>
      </w:pPr>
      <w:r w:rsidRPr="003C7E96">
        <w:rPr>
          <w:lang w:val="en-US"/>
        </w:rPr>
        <w:t xml:space="preserve">A Service Provider that </w:t>
      </w:r>
      <w:r w:rsidR="004D1CCA">
        <w:rPr>
          <w:lang w:val="en-US"/>
        </w:rPr>
        <w:t xml:space="preserve">invokes the </w:t>
      </w:r>
      <w:r w:rsidR="00102894">
        <w:rPr>
          <w:lang w:val="en-US"/>
        </w:rPr>
        <w:t>d</w:t>
      </w:r>
      <w:r w:rsidR="004D1CCA">
        <w:rPr>
          <w:lang w:val="en-US"/>
        </w:rPr>
        <w:t xml:space="preserve">iscovery </w:t>
      </w:r>
      <w:r w:rsidR="00102894">
        <w:rPr>
          <w:lang w:val="en-US"/>
        </w:rPr>
        <w:t>process</w:t>
      </w:r>
      <w:r w:rsidR="004D1CCA">
        <w:rPr>
          <w:lang w:val="en-US"/>
        </w:rPr>
        <w:t xml:space="preserve"> provides its unique entityID</w:t>
      </w:r>
      <w:r w:rsidR="00B038C5">
        <w:rPr>
          <w:lang w:val="en-US"/>
        </w:rPr>
        <w:t xml:space="preserve"> as a parameter. The Disco</w:t>
      </w:r>
      <w:r w:rsidR="00B038C5">
        <w:rPr>
          <w:lang w:val="en-US"/>
        </w:rPr>
        <w:t>v</w:t>
      </w:r>
      <w:r w:rsidR="00B038C5">
        <w:rPr>
          <w:lang w:val="en-US"/>
        </w:rPr>
        <w:t>ery Service will use this to obtain the Service Provider requirements from the federation metadata.</w:t>
      </w:r>
      <w:r w:rsidR="005432D6">
        <w:rPr>
          <w:lang w:val="en-US"/>
        </w:rPr>
        <w:t xml:space="preserve"> Given the Service Provider metadata entry, the following steps will be taken to filter out which Identity Providers that meet the Service Provider requirements:</w:t>
      </w:r>
    </w:p>
    <w:p w14:paraId="6D6D454A" w14:textId="0E380C93" w:rsidR="00954A06" w:rsidRDefault="00A86D9E" w:rsidP="005432D6">
      <w:pPr>
        <w:pStyle w:val="ListParagraph"/>
        <w:numPr>
          <w:ilvl w:val="0"/>
          <w:numId w:val="29"/>
        </w:numPr>
        <w:rPr>
          <w:lang w:val="en-US"/>
        </w:rPr>
      </w:pPr>
      <w:r>
        <w:rPr>
          <w:lang w:val="en-US"/>
        </w:rPr>
        <w:t>Given all Entity Categories of the type “Service Entity Category” declared by the Service Provider</w:t>
      </w:r>
      <w:r w:rsidR="00CD5738">
        <w:rPr>
          <w:lang w:val="en-US"/>
        </w:rPr>
        <w:t>,</w:t>
      </w:r>
      <w:r>
        <w:rPr>
          <w:lang w:val="en-US"/>
        </w:rPr>
        <w:t xml:space="preserve"> the Discovery Service will </w:t>
      </w:r>
      <w:r w:rsidR="00D959AB">
        <w:rPr>
          <w:lang w:val="en-US"/>
        </w:rPr>
        <w:t xml:space="preserve">match all Identity Providers that </w:t>
      </w:r>
      <w:r w:rsidR="00CD5738">
        <w:rPr>
          <w:lang w:val="en-US"/>
        </w:rPr>
        <w:t>defines</w:t>
      </w:r>
      <w:r w:rsidR="00D959AB">
        <w:rPr>
          <w:lang w:val="en-US"/>
        </w:rPr>
        <w:t xml:space="preserve"> </w:t>
      </w:r>
      <w:r w:rsidR="00D959AB" w:rsidRPr="00CD5738">
        <w:rPr>
          <w:b/>
          <w:lang w:val="en-US"/>
        </w:rPr>
        <w:t>at least one</w:t>
      </w:r>
      <w:r w:rsidR="00D959AB">
        <w:rPr>
          <w:lang w:val="en-US"/>
        </w:rPr>
        <w:t xml:space="preserve"> of those categories.</w:t>
      </w:r>
    </w:p>
    <w:p w14:paraId="446131DD" w14:textId="288C9BB0" w:rsidR="00B75CE3" w:rsidRDefault="00B75CE3" w:rsidP="005432D6">
      <w:pPr>
        <w:pStyle w:val="ListParagraph"/>
        <w:numPr>
          <w:ilvl w:val="0"/>
          <w:numId w:val="29"/>
        </w:numPr>
        <w:rPr>
          <w:lang w:val="en-US"/>
        </w:rPr>
      </w:pPr>
      <w:r>
        <w:rPr>
          <w:lang w:val="en-US"/>
        </w:rPr>
        <w:t>Given all Entity Categori</w:t>
      </w:r>
      <w:r w:rsidR="00CD5738">
        <w:rPr>
          <w:lang w:val="en-US"/>
        </w:rPr>
        <w:t>es of the type “Service Property</w:t>
      </w:r>
      <w:r>
        <w:rPr>
          <w:lang w:val="en-US"/>
        </w:rPr>
        <w:t>”</w:t>
      </w:r>
      <w:r w:rsidR="00CD5738">
        <w:rPr>
          <w:lang w:val="en-US"/>
        </w:rPr>
        <w:t xml:space="preserve"> declared by the Service Provider, the Disco</w:t>
      </w:r>
      <w:r w:rsidR="00CD5738">
        <w:rPr>
          <w:lang w:val="en-US"/>
        </w:rPr>
        <w:t>v</w:t>
      </w:r>
      <w:r w:rsidR="00CD5738">
        <w:rPr>
          <w:lang w:val="en-US"/>
        </w:rPr>
        <w:t xml:space="preserve">ery Service will match the Identity Providers that defines </w:t>
      </w:r>
      <w:r w:rsidR="00CD5738" w:rsidRPr="00CD5738">
        <w:rPr>
          <w:b/>
          <w:lang w:val="en-US"/>
        </w:rPr>
        <w:t>all</w:t>
      </w:r>
      <w:r w:rsidR="00CD5738">
        <w:rPr>
          <w:lang w:val="en-US"/>
        </w:rPr>
        <w:t xml:space="preserve"> of those categories.</w:t>
      </w:r>
    </w:p>
    <w:p w14:paraId="1D2C75C2" w14:textId="77777777" w:rsidR="00B1622D" w:rsidRDefault="00B1622D" w:rsidP="00B1622D">
      <w:pPr>
        <w:rPr>
          <w:lang w:val="en-US"/>
        </w:rPr>
      </w:pPr>
    </w:p>
    <w:p w14:paraId="2AFE8270" w14:textId="77777777" w:rsidR="00E31AD6" w:rsidRDefault="00E31AD6" w:rsidP="00B1622D">
      <w:pPr>
        <w:rPr>
          <w:lang w:val="en-US"/>
        </w:rPr>
      </w:pPr>
    </w:p>
    <w:p w14:paraId="2AFA2A66" w14:textId="77777777" w:rsidR="007075CE" w:rsidRDefault="00B1622D" w:rsidP="00B1622D">
      <w:pPr>
        <w:rPr>
          <w:lang w:val="en-US"/>
        </w:rPr>
      </w:pPr>
      <w:r w:rsidRPr="00071420">
        <w:rPr>
          <w:b/>
          <w:lang w:val="en-US"/>
        </w:rPr>
        <w:lastRenderedPageBreak/>
        <w:t>Example 1</w:t>
      </w:r>
      <w:r>
        <w:rPr>
          <w:lang w:val="en-US"/>
        </w:rPr>
        <w:t>:</w:t>
      </w:r>
      <w:r w:rsidR="006F0396">
        <w:rPr>
          <w:lang w:val="en-US"/>
        </w:rPr>
        <w:t xml:space="preserve"> </w:t>
      </w:r>
    </w:p>
    <w:p w14:paraId="6525CAC7" w14:textId="403BA770" w:rsidR="007075CE" w:rsidRDefault="00EF1340" w:rsidP="007075CE">
      <w:pPr>
        <w:ind w:left="720"/>
        <w:rPr>
          <w:lang w:val="en-US"/>
        </w:rPr>
      </w:pPr>
      <w:r>
        <w:rPr>
          <w:lang w:val="en-US"/>
        </w:rPr>
        <w:t xml:space="preserve">Suppose that </w:t>
      </w:r>
      <w:r w:rsidR="006F0396">
        <w:rPr>
          <w:lang w:val="en-US"/>
        </w:rPr>
        <w:t xml:space="preserve">Service Provider </w:t>
      </w:r>
      <w:r>
        <w:rPr>
          <w:lang w:val="en-US"/>
        </w:rPr>
        <w:t xml:space="preserve">X </w:t>
      </w:r>
      <w:r w:rsidR="007075CE">
        <w:rPr>
          <w:lang w:val="en-US"/>
        </w:rPr>
        <w:t>has a metadata entry that defines the following entity categories:</w:t>
      </w:r>
    </w:p>
    <w:p w14:paraId="58F5DCD8" w14:textId="77777777" w:rsidR="007075CE" w:rsidRDefault="007075CE" w:rsidP="007075CE">
      <w:pPr>
        <w:ind w:left="720"/>
        <w:rPr>
          <w:lang w:val="en-US"/>
        </w:rPr>
      </w:pPr>
    </w:p>
    <w:tbl>
      <w:tblPr>
        <w:tblStyle w:val="LightList-Accent5"/>
        <w:tblW w:w="6804" w:type="dxa"/>
        <w:tblInd w:w="1440" w:type="dxa"/>
        <w:tblBorders>
          <w:insideH w:val="single" w:sz="8" w:space="0" w:color="4BACC6" w:themeColor="accent5"/>
        </w:tblBorders>
        <w:tblLook w:val="04A0" w:firstRow="1" w:lastRow="0" w:firstColumn="1" w:lastColumn="0" w:noHBand="0" w:noVBand="1"/>
      </w:tblPr>
      <w:tblGrid>
        <w:gridCol w:w="2083"/>
        <w:gridCol w:w="4721"/>
      </w:tblGrid>
      <w:tr w:rsidR="00306973" w14:paraId="284F831A" w14:textId="77777777" w:rsidTr="00CB687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58" w:type="dxa"/>
          </w:tcPr>
          <w:p w14:paraId="095ACABA" w14:textId="30A004ED" w:rsidR="00EF1340" w:rsidRPr="00306973" w:rsidRDefault="00EF1340" w:rsidP="00EF1340">
            <w:pPr>
              <w:spacing w:line="240" w:lineRule="auto"/>
              <w:rPr>
                <w:sz w:val="16"/>
                <w:szCs w:val="16"/>
                <w:lang w:val="en-US"/>
              </w:rPr>
            </w:pPr>
            <w:r w:rsidRPr="00306973">
              <w:rPr>
                <w:sz w:val="16"/>
                <w:szCs w:val="16"/>
                <w:lang w:val="en-US"/>
              </w:rPr>
              <w:t>Service Provider X</w:t>
            </w:r>
          </w:p>
        </w:tc>
        <w:tc>
          <w:tcPr>
            <w:tcW w:w="4664" w:type="dxa"/>
          </w:tcPr>
          <w:p w14:paraId="7B1FFA5D" w14:textId="05E9C953" w:rsidR="00EF1340" w:rsidRPr="00306973" w:rsidRDefault="00EF1340" w:rsidP="00EF1340">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35EA7CC6" w14:textId="77777777" w:rsidTr="00CB687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58" w:type="dxa"/>
            <w:tcBorders>
              <w:top w:val="none" w:sz="0" w:space="0" w:color="auto"/>
              <w:left w:val="none" w:sz="0" w:space="0" w:color="auto"/>
              <w:bottom w:val="none" w:sz="0" w:space="0" w:color="auto"/>
            </w:tcBorders>
          </w:tcPr>
          <w:p w14:paraId="0D655696" w14:textId="437543F1" w:rsidR="00EF1340" w:rsidRPr="00306973" w:rsidRDefault="00EF1340" w:rsidP="00EF1340">
            <w:pPr>
              <w:spacing w:line="240" w:lineRule="auto"/>
              <w:rPr>
                <w:b w:val="0"/>
                <w:sz w:val="16"/>
                <w:szCs w:val="16"/>
                <w:lang w:val="en-US"/>
              </w:rPr>
            </w:pPr>
            <w:r w:rsidRPr="00306973">
              <w:rPr>
                <w:b w:val="0"/>
                <w:sz w:val="16"/>
                <w:szCs w:val="16"/>
                <w:lang w:val="en-US"/>
              </w:rPr>
              <w:t>Service Entity Categories</w:t>
            </w:r>
          </w:p>
        </w:tc>
        <w:tc>
          <w:tcPr>
            <w:tcW w:w="4664" w:type="dxa"/>
            <w:tcBorders>
              <w:top w:val="none" w:sz="0" w:space="0" w:color="auto"/>
              <w:bottom w:val="none" w:sz="0" w:space="0" w:color="auto"/>
              <w:right w:val="none" w:sz="0" w:space="0" w:color="auto"/>
            </w:tcBorders>
          </w:tcPr>
          <w:p w14:paraId="03B77FAE" w14:textId="11848FC7" w:rsidR="00EF1340" w:rsidRPr="00306973" w:rsidRDefault="00EF1340" w:rsidP="00FC3B67">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loa3</w:t>
            </w:r>
            <w:proofErr w:type="gramEnd"/>
            <w:r w:rsidRPr="00306973">
              <w:rPr>
                <w:sz w:val="16"/>
                <w:szCs w:val="16"/>
                <w:lang w:val="en-US"/>
              </w:rPr>
              <w:t xml:space="preserve">-pnr </w:t>
            </w:r>
            <w:r w:rsidR="00FC3B67" w:rsidRPr="00306973">
              <w:rPr>
                <w:sz w:val="16"/>
                <w:szCs w:val="16"/>
                <w:lang w:val="en-US"/>
              </w:rPr>
              <w:t>(</w:t>
            </w:r>
            <w:r w:rsidR="00FC3B67" w:rsidRPr="00306973">
              <w:rPr>
                <w:i/>
                <w:sz w:val="16"/>
                <w:szCs w:val="16"/>
                <w:lang w:val="en-US"/>
              </w:rPr>
              <w:t>http://id.elegnamnden.se/ec/1.0/loa3-pnr</w:t>
            </w:r>
            <w:r w:rsidR="00FC3B67" w:rsidRPr="00306973">
              <w:rPr>
                <w:sz w:val="16"/>
                <w:szCs w:val="16"/>
                <w:lang w:val="en-US"/>
              </w:rPr>
              <w:t>)</w:t>
            </w:r>
          </w:p>
        </w:tc>
      </w:tr>
      <w:tr w:rsidR="00306973" w:rsidRPr="000A4F83" w14:paraId="0E6D6A1E" w14:textId="77777777" w:rsidTr="00CB6874">
        <w:trPr>
          <w:trHeight w:val="245"/>
        </w:trPr>
        <w:tc>
          <w:tcPr>
            <w:cnfStyle w:val="001000000000" w:firstRow="0" w:lastRow="0" w:firstColumn="1" w:lastColumn="0" w:oddVBand="0" w:evenVBand="0" w:oddHBand="0" w:evenHBand="0" w:firstRowFirstColumn="0" w:firstRowLastColumn="0" w:lastRowFirstColumn="0" w:lastRowLastColumn="0"/>
            <w:tcW w:w="2058" w:type="dxa"/>
          </w:tcPr>
          <w:p w14:paraId="7FC17E35" w14:textId="1BBF4FAF" w:rsidR="00EF1340" w:rsidRPr="00306973" w:rsidRDefault="00FC3B67" w:rsidP="00EF1340">
            <w:pPr>
              <w:spacing w:line="240" w:lineRule="auto"/>
              <w:rPr>
                <w:b w:val="0"/>
                <w:sz w:val="16"/>
                <w:szCs w:val="16"/>
                <w:lang w:val="en-US"/>
              </w:rPr>
            </w:pPr>
            <w:r w:rsidRPr="00306973">
              <w:rPr>
                <w:b w:val="0"/>
                <w:sz w:val="16"/>
                <w:szCs w:val="16"/>
                <w:lang w:val="en-US"/>
              </w:rPr>
              <w:t>Service Properties</w:t>
            </w:r>
          </w:p>
        </w:tc>
        <w:tc>
          <w:tcPr>
            <w:tcW w:w="4664" w:type="dxa"/>
          </w:tcPr>
          <w:p w14:paraId="3D13C5FE" w14:textId="6576348E" w:rsidR="00EF1340" w:rsidRPr="00306973" w:rsidRDefault="00FC3B67" w:rsidP="00EF1340">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r w:rsidRPr="00306973">
              <w:rPr>
                <w:sz w:val="16"/>
                <w:szCs w:val="16"/>
                <w:lang w:val="en-US"/>
              </w:rPr>
              <w:t>-</w:t>
            </w:r>
          </w:p>
        </w:tc>
      </w:tr>
    </w:tbl>
    <w:p w14:paraId="1F0506A2" w14:textId="77777777" w:rsidR="00122E5A" w:rsidRDefault="00122E5A" w:rsidP="00122E5A">
      <w:pPr>
        <w:rPr>
          <w:lang w:val="en-US"/>
        </w:rPr>
      </w:pPr>
    </w:p>
    <w:p w14:paraId="56722EC1" w14:textId="2B816B7B" w:rsidR="007075CE" w:rsidRDefault="001F023F" w:rsidP="007075CE">
      <w:pPr>
        <w:ind w:left="720"/>
        <w:rPr>
          <w:lang w:val="en-US"/>
        </w:rPr>
      </w:pPr>
      <w:r>
        <w:rPr>
          <w:lang w:val="en-US"/>
        </w:rPr>
        <w:t>Then, suppose that we have the following Identity Providers declared in the federation metadata:</w:t>
      </w:r>
    </w:p>
    <w:p w14:paraId="35BE0929" w14:textId="77777777" w:rsidR="007075CE" w:rsidRDefault="007075CE" w:rsidP="007075CE">
      <w:pPr>
        <w:ind w:left="720"/>
        <w:rPr>
          <w:lang w:val="en-US"/>
        </w:rPr>
      </w:pPr>
    </w:p>
    <w:tbl>
      <w:tblPr>
        <w:tblStyle w:val="LightList-Accent5"/>
        <w:tblW w:w="6804" w:type="dxa"/>
        <w:tblInd w:w="1440" w:type="dxa"/>
        <w:tblLook w:val="04A0" w:firstRow="1" w:lastRow="0" w:firstColumn="1" w:lastColumn="0" w:noHBand="0" w:noVBand="1"/>
      </w:tblPr>
      <w:tblGrid>
        <w:gridCol w:w="2083"/>
        <w:gridCol w:w="4721"/>
      </w:tblGrid>
      <w:tr w:rsidR="00306973" w14:paraId="5793A17B" w14:textId="77777777" w:rsidTr="00CB6874">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67" w:type="dxa"/>
          </w:tcPr>
          <w:p w14:paraId="677E3E4F" w14:textId="3C532A3F" w:rsidR="001F023F" w:rsidRPr="00306973" w:rsidRDefault="001F023F" w:rsidP="00A33C4A">
            <w:pPr>
              <w:spacing w:line="240" w:lineRule="auto"/>
              <w:rPr>
                <w:sz w:val="16"/>
                <w:szCs w:val="16"/>
                <w:lang w:val="en-US"/>
              </w:rPr>
            </w:pPr>
            <w:r w:rsidRPr="00306973">
              <w:rPr>
                <w:sz w:val="16"/>
                <w:szCs w:val="16"/>
                <w:lang w:val="en-US"/>
              </w:rPr>
              <w:t>Identity Provider A</w:t>
            </w:r>
          </w:p>
        </w:tc>
        <w:tc>
          <w:tcPr>
            <w:tcW w:w="4684" w:type="dxa"/>
          </w:tcPr>
          <w:p w14:paraId="712946F2" w14:textId="77777777" w:rsidR="001F023F" w:rsidRPr="00306973" w:rsidRDefault="001F023F" w:rsidP="00A33C4A">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380A0310" w14:textId="77777777" w:rsidTr="00CB6874">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67" w:type="dxa"/>
          </w:tcPr>
          <w:p w14:paraId="55A6D75B" w14:textId="77777777" w:rsidR="001F023F" w:rsidRPr="00306973" w:rsidRDefault="001F023F" w:rsidP="00A33C4A">
            <w:pPr>
              <w:spacing w:line="240" w:lineRule="auto"/>
              <w:rPr>
                <w:b w:val="0"/>
                <w:sz w:val="16"/>
                <w:szCs w:val="16"/>
                <w:lang w:val="en-US"/>
              </w:rPr>
            </w:pPr>
            <w:r w:rsidRPr="00306973">
              <w:rPr>
                <w:b w:val="0"/>
                <w:sz w:val="16"/>
                <w:szCs w:val="16"/>
                <w:lang w:val="en-US"/>
              </w:rPr>
              <w:t>Service Entity Categories</w:t>
            </w:r>
          </w:p>
        </w:tc>
        <w:tc>
          <w:tcPr>
            <w:tcW w:w="4684" w:type="dxa"/>
          </w:tcPr>
          <w:p w14:paraId="5BC4DF25" w14:textId="0202EBD0" w:rsidR="001F023F" w:rsidRPr="00306973" w:rsidRDefault="001F023F" w:rsidP="00A33C4A">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loa3</w:t>
            </w:r>
            <w:proofErr w:type="gramEnd"/>
            <w:r w:rsidRPr="00306973">
              <w:rPr>
                <w:sz w:val="16"/>
                <w:szCs w:val="16"/>
                <w:lang w:val="en-US"/>
              </w:rPr>
              <w:t>-pnr (</w:t>
            </w:r>
            <w:r w:rsidRPr="00306973">
              <w:rPr>
                <w:i/>
                <w:sz w:val="16"/>
                <w:szCs w:val="16"/>
                <w:lang w:val="en-US"/>
              </w:rPr>
              <w:t>http://id.elegnamnden.se/ec/1.0/loa3-pnr</w:t>
            </w:r>
            <w:r w:rsidRPr="00306973">
              <w:rPr>
                <w:sz w:val="16"/>
                <w:szCs w:val="16"/>
                <w:lang w:val="en-US"/>
              </w:rPr>
              <w:t>)</w:t>
            </w:r>
          </w:p>
          <w:p w14:paraId="7CA09892" w14:textId="0EDFCDAB" w:rsidR="001F023F" w:rsidRPr="00306973" w:rsidRDefault="001F023F" w:rsidP="00A33C4A">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loa4</w:t>
            </w:r>
            <w:proofErr w:type="gramEnd"/>
            <w:r w:rsidRPr="00306973">
              <w:rPr>
                <w:sz w:val="16"/>
                <w:szCs w:val="16"/>
                <w:lang w:val="en-US"/>
              </w:rPr>
              <w:t>-pnr (</w:t>
            </w:r>
            <w:r w:rsidRPr="00306973">
              <w:rPr>
                <w:i/>
                <w:sz w:val="16"/>
                <w:szCs w:val="16"/>
                <w:lang w:val="en-US"/>
              </w:rPr>
              <w:t>http://id.elegnamnden.se/ec/1.0/loa4-pnr</w:t>
            </w:r>
            <w:r w:rsidRPr="00306973">
              <w:rPr>
                <w:sz w:val="16"/>
                <w:szCs w:val="16"/>
                <w:lang w:val="en-US"/>
              </w:rPr>
              <w:t>)</w:t>
            </w:r>
          </w:p>
        </w:tc>
      </w:tr>
      <w:tr w:rsidR="00306973" w:rsidRPr="003E6129" w14:paraId="263BD7D6" w14:textId="77777777" w:rsidTr="00CB6874">
        <w:trPr>
          <w:trHeight w:val="218"/>
        </w:trPr>
        <w:tc>
          <w:tcPr>
            <w:cnfStyle w:val="001000000000" w:firstRow="0" w:lastRow="0" w:firstColumn="1" w:lastColumn="0" w:oddVBand="0" w:evenVBand="0" w:oddHBand="0" w:evenHBand="0" w:firstRowFirstColumn="0" w:firstRowLastColumn="0" w:lastRowFirstColumn="0" w:lastRowLastColumn="0"/>
            <w:tcW w:w="2067" w:type="dxa"/>
            <w:tcBorders>
              <w:bottom w:val="single" w:sz="8" w:space="0" w:color="4BACC6" w:themeColor="accent5"/>
            </w:tcBorders>
          </w:tcPr>
          <w:p w14:paraId="7324578C" w14:textId="77777777" w:rsidR="001F023F" w:rsidRPr="00306973" w:rsidRDefault="001F023F" w:rsidP="00A33C4A">
            <w:pPr>
              <w:spacing w:line="240" w:lineRule="auto"/>
              <w:rPr>
                <w:b w:val="0"/>
                <w:sz w:val="16"/>
                <w:szCs w:val="16"/>
                <w:lang w:val="en-US"/>
              </w:rPr>
            </w:pPr>
            <w:r w:rsidRPr="00306973">
              <w:rPr>
                <w:b w:val="0"/>
                <w:sz w:val="16"/>
                <w:szCs w:val="16"/>
                <w:lang w:val="en-US"/>
              </w:rPr>
              <w:t>Service Properties</w:t>
            </w:r>
          </w:p>
        </w:tc>
        <w:tc>
          <w:tcPr>
            <w:tcW w:w="4684" w:type="dxa"/>
            <w:tcBorders>
              <w:bottom w:val="single" w:sz="8" w:space="0" w:color="4BACC6" w:themeColor="accent5"/>
            </w:tcBorders>
          </w:tcPr>
          <w:p w14:paraId="543F94C9" w14:textId="532E1668" w:rsidR="001F023F" w:rsidRPr="00306973" w:rsidRDefault="001F023F" w:rsidP="00A33C4A">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proofErr w:type="gramStart"/>
            <w:r w:rsidRPr="00306973">
              <w:rPr>
                <w:sz w:val="16"/>
                <w:szCs w:val="16"/>
                <w:lang w:val="en-US"/>
              </w:rPr>
              <w:t>mobile</w:t>
            </w:r>
            <w:proofErr w:type="gramEnd"/>
            <w:r w:rsidRPr="00306973">
              <w:rPr>
                <w:sz w:val="16"/>
                <w:szCs w:val="16"/>
                <w:lang w:val="en-US"/>
              </w:rPr>
              <w:t>-auth</w:t>
            </w:r>
            <w:r w:rsidR="00761E23" w:rsidRPr="00306973">
              <w:rPr>
                <w:sz w:val="16"/>
                <w:szCs w:val="16"/>
                <w:lang w:val="en-US"/>
              </w:rPr>
              <w:t xml:space="preserve"> (</w:t>
            </w:r>
            <w:r w:rsidR="00761E23" w:rsidRPr="00306973">
              <w:rPr>
                <w:i/>
                <w:sz w:val="16"/>
                <w:szCs w:val="16"/>
                <w:lang w:val="en-US"/>
              </w:rPr>
              <w:t>http://id.elegnamnden.se/sprop/1.0/mobile-auth</w:t>
            </w:r>
            <w:r w:rsidR="00761E23" w:rsidRPr="00306973">
              <w:rPr>
                <w:sz w:val="16"/>
                <w:szCs w:val="16"/>
                <w:lang w:val="en-US"/>
              </w:rPr>
              <w:t>)</w:t>
            </w:r>
          </w:p>
        </w:tc>
      </w:tr>
    </w:tbl>
    <w:p w14:paraId="4F757109" w14:textId="77777777" w:rsidR="001F023F" w:rsidRDefault="001F023F" w:rsidP="007075CE">
      <w:pPr>
        <w:ind w:left="720"/>
        <w:rPr>
          <w:lang w:val="en-US"/>
        </w:rPr>
      </w:pPr>
    </w:p>
    <w:tbl>
      <w:tblPr>
        <w:tblStyle w:val="LightList-Accent5"/>
        <w:tblW w:w="6804" w:type="dxa"/>
        <w:tblInd w:w="1440" w:type="dxa"/>
        <w:tblLook w:val="04A0" w:firstRow="1" w:lastRow="0" w:firstColumn="1" w:lastColumn="0" w:noHBand="0" w:noVBand="1"/>
      </w:tblPr>
      <w:tblGrid>
        <w:gridCol w:w="2083"/>
        <w:gridCol w:w="4721"/>
      </w:tblGrid>
      <w:tr w:rsidR="00306973" w14:paraId="2309BD7C" w14:textId="77777777" w:rsidTr="00CB6874">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67" w:type="dxa"/>
          </w:tcPr>
          <w:p w14:paraId="473D7883" w14:textId="1AA0E90E" w:rsidR="00EF5B63" w:rsidRPr="00306973" w:rsidRDefault="00EF5B63" w:rsidP="003D007F">
            <w:pPr>
              <w:spacing w:line="240" w:lineRule="auto"/>
              <w:rPr>
                <w:sz w:val="16"/>
                <w:szCs w:val="16"/>
                <w:lang w:val="en-US"/>
              </w:rPr>
            </w:pPr>
            <w:r w:rsidRPr="00306973">
              <w:rPr>
                <w:sz w:val="16"/>
                <w:szCs w:val="16"/>
                <w:lang w:val="en-US"/>
              </w:rPr>
              <w:t>Identity Provider B</w:t>
            </w:r>
          </w:p>
        </w:tc>
        <w:tc>
          <w:tcPr>
            <w:tcW w:w="4685" w:type="dxa"/>
          </w:tcPr>
          <w:p w14:paraId="1C4520D8" w14:textId="77777777" w:rsidR="00EF5B63" w:rsidRPr="00306973" w:rsidRDefault="00EF5B63" w:rsidP="003D007F">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05D88219" w14:textId="77777777" w:rsidTr="00CB687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67" w:type="dxa"/>
          </w:tcPr>
          <w:p w14:paraId="47B70EAB" w14:textId="77777777" w:rsidR="00EF5B63" w:rsidRPr="00306973" w:rsidRDefault="00EF5B63" w:rsidP="003D007F">
            <w:pPr>
              <w:spacing w:line="240" w:lineRule="auto"/>
              <w:rPr>
                <w:b w:val="0"/>
                <w:sz w:val="16"/>
                <w:szCs w:val="16"/>
                <w:lang w:val="en-US"/>
              </w:rPr>
            </w:pPr>
            <w:r w:rsidRPr="00306973">
              <w:rPr>
                <w:b w:val="0"/>
                <w:sz w:val="16"/>
                <w:szCs w:val="16"/>
                <w:lang w:val="en-US"/>
              </w:rPr>
              <w:t>Service Entity Categories</w:t>
            </w:r>
          </w:p>
        </w:tc>
        <w:tc>
          <w:tcPr>
            <w:tcW w:w="4685" w:type="dxa"/>
          </w:tcPr>
          <w:p w14:paraId="16C1048E" w14:textId="14222766" w:rsidR="00EF5B63" w:rsidRPr="00306973" w:rsidRDefault="005E19E1" w:rsidP="003378AF">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w:t>
            </w:r>
            <w:r w:rsidR="00EF5B63" w:rsidRPr="00306973">
              <w:rPr>
                <w:sz w:val="16"/>
                <w:szCs w:val="16"/>
                <w:lang w:val="en-US"/>
              </w:rPr>
              <w:t>oa</w:t>
            </w:r>
            <w:r w:rsidRPr="00306973">
              <w:rPr>
                <w:sz w:val="16"/>
                <w:szCs w:val="16"/>
                <w:lang w:val="en-US"/>
              </w:rPr>
              <w:t>3</w:t>
            </w:r>
            <w:proofErr w:type="gramEnd"/>
            <w:r w:rsidR="00EF5B63" w:rsidRPr="00306973">
              <w:rPr>
                <w:sz w:val="16"/>
                <w:szCs w:val="16"/>
                <w:lang w:val="en-US"/>
              </w:rPr>
              <w:t>-pnr (</w:t>
            </w:r>
            <w:r w:rsidR="00EF5B63" w:rsidRPr="00306973">
              <w:rPr>
                <w:i/>
                <w:sz w:val="16"/>
                <w:szCs w:val="16"/>
                <w:lang w:val="en-US"/>
              </w:rPr>
              <w:t>http://id.elegnamnden.se/ec/1.0/loa</w:t>
            </w:r>
            <w:r w:rsidR="003378AF" w:rsidRPr="00306973">
              <w:rPr>
                <w:i/>
                <w:sz w:val="16"/>
                <w:szCs w:val="16"/>
                <w:lang w:val="en-US"/>
              </w:rPr>
              <w:t>3</w:t>
            </w:r>
            <w:r w:rsidR="00EF5B63" w:rsidRPr="00306973">
              <w:rPr>
                <w:i/>
                <w:sz w:val="16"/>
                <w:szCs w:val="16"/>
                <w:lang w:val="en-US"/>
              </w:rPr>
              <w:t>-pnr</w:t>
            </w:r>
            <w:r w:rsidR="00EF5B63" w:rsidRPr="00306973">
              <w:rPr>
                <w:sz w:val="16"/>
                <w:szCs w:val="16"/>
                <w:lang w:val="en-US"/>
              </w:rPr>
              <w:t>)</w:t>
            </w:r>
          </w:p>
        </w:tc>
      </w:tr>
      <w:tr w:rsidR="00306973" w14:paraId="1A137A6B" w14:textId="77777777" w:rsidTr="00CB6874">
        <w:trPr>
          <w:trHeight w:val="227"/>
        </w:trPr>
        <w:tc>
          <w:tcPr>
            <w:cnfStyle w:val="001000000000" w:firstRow="0" w:lastRow="0" w:firstColumn="1" w:lastColumn="0" w:oddVBand="0" w:evenVBand="0" w:oddHBand="0" w:evenHBand="0" w:firstRowFirstColumn="0" w:firstRowLastColumn="0" w:lastRowFirstColumn="0" w:lastRowLastColumn="0"/>
            <w:tcW w:w="2067" w:type="dxa"/>
            <w:tcBorders>
              <w:bottom w:val="single" w:sz="8" w:space="0" w:color="4BACC6" w:themeColor="accent5"/>
            </w:tcBorders>
          </w:tcPr>
          <w:p w14:paraId="5E03A9A2" w14:textId="77777777" w:rsidR="00EF5B63" w:rsidRPr="00306973" w:rsidRDefault="00EF5B63" w:rsidP="003D007F">
            <w:pPr>
              <w:spacing w:line="240" w:lineRule="auto"/>
              <w:rPr>
                <w:b w:val="0"/>
                <w:sz w:val="16"/>
                <w:szCs w:val="16"/>
                <w:lang w:val="en-US"/>
              </w:rPr>
            </w:pPr>
            <w:r w:rsidRPr="00306973">
              <w:rPr>
                <w:b w:val="0"/>
                <w:sz w:val="16"/>
                <w:szCs w:val="16"/>
                <w:lang w:val="en-US"/>
              </w:rPr>
              <w:t>Service Properties</w:t>
            </w:r>
          </w:p>
        </w:tc>
        <w:tc>
          <w:tcPr>
            <w:tcW w:w="4685" w:type="dxa"/>
            <w:tcBorders>
              <w:bottom w:val="single" w:sz="8" w:space="0" w:color="4BACC6" w:themeColor="accent5"/>
            </w:tcBorders>
          </w:tcPr>
          <w:p w14:paraId="4D8FA0AA" w14:textId="3084CC30" w:rsidR="00EF5B63" w:rsidRPr="00306973" w:rsidRDefault="00EF5B63" w:rsidP="003D007F">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r w:rsidRPr="00306973">
              <w:rPr>
                <w:sz w:val="16"/>
                <w:szCs w:val="16"/>
                <w:lang w:val="en-US"/>
              </w:rPr>
              <w:t>-</w:t>
            </w:r>
          </w:p>
        </w:tc>
      </w:tr>
    </w:tbl>
    <w:p w14:paraId="0BDD6377" w14:textId="77777777" w:rsidR="00EF5B63" w:rsidRDefault="00EF5B63" w:rsidP="007075CE">
      <w:pPr>
        <w:ind w:left="720"/>
        <w:rPr>
          <w:lang w:val="en-US"/>
        </w:rPr>
      </w:pPr>
    </w:p>
    <w:tbl>
      <w:tblPr>
        <w:tblStyle w:val="LightList-Accent5"/>
        <w:tblW w:w="6804" w:type="dxa"/>
        <w:tblInd w:w="1440" w:type="dxa"/>
        <w:tblLook w:val="04A0" w:firstRow="1" w:lastRow="0" w:firstColumn="1" w:lastColumn="0" w:noHBand="0" w:noVBand="1"/>
      </w:tblPr>
      <w:tblGrid>
        <w:gridCol w:w="2083"/>
        <w:gridCol w:w="4721"/>
      </w:tblGrid>
      <w:tr w:rsidR="00306973" w14:paraId="71407C01" w14:textId="77777777" w:rsidTr="00CB6874">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064" w:type="dxa"/>
          </w:tcPr>
          <w:p w14:paraId="15B26C4F" w14:textId="14C59EF7" w:rsidR="0006786A" w:rsidRPr="00306973" w:rsidRDefault="0006786A" w:rsidP="003D007F">
            <w:pPr>
              <w:spacing w:line="240" w:lineRule="auto"/>
              <w:rPr>
                <w:sz w:val="16"/>
                <w:szCs w:val="16"/>
                <w:lang w:val="en-US"/>
              </w:rPr>
            </w:pPr>
            <w:r w:rsidRPr="00306973">
              <w:rPr>
                <w:sz w:val="16"/>
                <w:szCs w:val="16"/>
                <w:lang w:val="en-US"/>
              </w:rPr>
              <w:t>Identity Provider C</w:t>
            </w:r>
          </w:p>
        </w:tc>
        <w:tc>
          <w:tcPr>
            <w:tcW w:w="4679" w:type="dxa"/>
          </w:tcPr>
          <w:p w14:paraId="78F1D9E1" w14:textId="77777777" w:rsidR="0006786A" w:rsidRPr="00306973" w:rsidRDefault="0006786A" w:rsidP="003D007F">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7619C03E" w14:textId="77777777" w:rsidTr="00CB6874">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064" w:type="dxa"/>
          </w:tcPr>
          <w:p w14:paraId="51E22886" w14:textId="77777777" w:rsidR="0006786A" w:rsidRPr="00306973" w:rsidRDefault="0006786A" w:rsidP="003D007F">
            <w:pPr>
              <w:spacing w:line="240" w:lineRule="auto"/>
              <w:rPr>
                <w:b w:val="0"/>
                <w:sz w:val="16"/>
                <w:szCs w:val="16"/>
                <w:lang w:val="en-US"/>
              </w:rPr>
            </w:pPr>
            <w:r w:rsidRPr="00306973">
              <w:rPr>
                <w:b w:val="0"/>
                <w:sz w:val="16"/>
                <w:szCs w:val="16"/>
                <w:lang w:val="en-US"/>
              </w:rPr>
              <w:t>Service Entity Categories</w:t>
            </w:r>
          </w:p>
        </w:tc>
        <w:tc>
          <w:tcPr>
            <w:tcW w:w="4679" w:type="dxa"/>
          </w:tcPr>
          <w:p w14:paraId="6C3987C0" w14:textId="375200DF" w:rsidR="0006786A" w:rsidRPr="00306973" w:rsidRDefault="0006786A" w:rsidP="0006786A">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loa4</w:t>
            </w:r>
            <w:proofErr w:type="gramEnd"/>
            <w:r w:rsidRPr="00306973">
              <w:rPr>
                <w:sz w:val="16"/>
                <w:szCs w:val="16"/>
                <w:lang w:val="en-US"/>
              </w:rPr>
              <w:t>-pnr (</w:t>
            </w:r>
            <w:r w:rsidRPr="00306973">
              <w:rPr>
                <w:i/>
                <w:sz w:val="16"/>
                <w:szCs w:val="16"/>
                <w:lang w:val="en-US"/>
              </w:rPr>
              <w:t>http</w:t>
            </w:r>
            <w:r w:rsidR="00DC09DA" w:rsidRPr="00306973">
              <w:rPr>
                <w:i/>
                <w:sz w:val="16"/>
                <w:szCs w:val="16"/>
                <w:lang w:val="en-US"/>
              </w:rPr>
              <w:t>://id.elegnamnden.se/ec/1.0/loa4</w:t>
            </w:r>
            <w:r w:rsidRPr="00306973">
              <w:rPr>
                <w:i/>
                <w:sz w:val="16"/>
                <w:szCs w:val="16"/>
                <w:lang w:val="en-US"/>
              </w:rPr>
              <w:t>-pnr</w:t>
            </w:r>
            <w:r w:rsidRPr="00306973">
              <w:rPr>
                <w:sz w:val="16"/>
                <w:szCs w:val="16"/>
                <w:lang w:val="en-US"/>
              </w:rPr>
              <w:t>)</w:t>
            </w:r>
          </w:p>
        </w:tc>
      </w:tr>
      <w:tr w:rsidR="00306973" w:rsidRPr="003E6129" w14:paraId="1991F306" w14:textId="77777777" w:rsidTr="00CB6874">
        <w:trPr>
          <w:trHeight w:val="236"/>
        </w:trPr>
        <w:tc>
          <w:tcPr>
            <w:cnfStyle w:val="001000000000" w:firstRow="0" w:lastRow="0" w:firstColumn="1" w:lastColumn="0" w:oddVBand="0" w:evenVBand="0" w:oddHBand="0" w:evenHBand="0" w:firstRowFirstColumn="0" w:firstRowLastColumn="0" w:lastRowFirstColumn="0" w:lastRowLastColumn="0"/>
            <w:tcW w:w="2064" w:type="dxa"/>
            <w:tcBorders>
              <w:bottom w:val="single" w:sz="8" w:space="0" w:color="4BACC6" w:themeColor="accent5"/>
            </w:tcBorders>
          </w:tcPr>
          <w:p w14:paraId="54F0EF27" w14:textId="77777777" w:rsidR="0006786A" w:rsidRPr="00306973" w:rsidRDefault="0006786A" w:rsidP="003D007F">
            <w:pPr>
              <w:spacing w:line="240" w:lineRule="auto"/>
              <w:rPr>
                <w:b w:val="0"/>
                <w:sz w:val="16"/>
                <w:szCs w:val="16"/>
                <w:lang w:val="en-US"/>
              </w:rPr>
            </w:pPr>
            <w:r w:rsidRPr="00306973">
              <w:rPr>
                <w:b w:val="0"/>
                <w:sz w:val="16"/>
                <w:szCs w:val="16"/>
                <w:lang w:val="en-US"/>
              </w:rPr>
              <w:t>Service Properties</w:t>
            </w:r>
          </w:p>
        </w:tc>
        <w:tc>
          <w:tcPr>
            <w:tcW w:w="4679" w:type="dxa"/>
            <w:tcBorders>
              <w:bottom w:val="single" w:sz="8" w:space="0" w:color="4BACC6" w:themeColor="accent5"/>
            </w:tcBorders>
          </w:tcPr>
          <w:p w14:paraId="3A1382E9" w14:textId="71A65DC0" w:rsidR="0006786A" w:rsidRPr="00306973" w:rsidRDefault="0006786A" w:rsidP="003D007F">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proofErr w:type="gramStart"/>
            <w:r w:rsidRPr="00306973">
              <w:rPr>
                <w:sz w:val="16"/>
                <w:szCs w:val="16"/>
                <w:lang w:val="en-US"/>
              </w:rPr>
              <w:t>mobile</w:t>
            </w:r>
            <w:proofErr w:type="gramEnd"/>
            <w:r w:rsidRPr="00306973">
              <w:rPr>
                <w:sz w:val="16"/>
                <w:szCs w:val="16"/>
                <w:lang w:val="en-US"/>
              </w:rPr>
              <w:t>-auth (</w:t>
            </w:r>
            <w:r w:rsidRPr="00306973">
              <w:rPr>
                <w:i/>
                <w:sz w:val="16"/>
                <w:szCs w:val="16"/>
                <w:lang w:val="en-US"/>
              </w:rPr>
              <w:t>http://id.elegnamnden.se/sprop/1.0/mobile-auth</w:t>
            </w:r>
            <w:r w:rsidRPr="00306973">
              <w:rPr>
                <w:sz w:val="16"/>
                <w:szCs w:val="16"/>
                <w:lang w:val="en-US"/>
              </w:rPr>
              <w:t>)</w:t>
            </w:r>
          </w:p>
        </w:tc>
      </w:tr>
    </w:tbl>
    <w:p w14:paraId="386F0227" w14:textId="77777777" w:rsidR="0006786A" w:rsidRDefault="0006786A" w:rsidP="007075CE">
      <w:pPr>
        <w:ind w:left="720"/>
        <w:rPr>
          <w:lang w:val="en-US"/>
        </w:rPr>
      </w:pPr>
    </w:p>
    <w:p w14:paraId="674822F7" w14:textId="03AF1BFA" w:rsidR="003D007F" w:rsidRDefault="003D007F" w:rsidP="007249A5">
      <w:pPr>
        <w:ind w:left="720"/>
        <w:rPr>
          <w:lang w:val="en-US"/>
        </w:rPr>
      </w:pPr>
      <w:r>
        <w:rPr>
          <w:lang w:val="en-US"/>
        </w:rPr>
        <w:t xml:space="preserve">In this example the Discovery Service will match Identity Providers A and B, since they both define the loa3-pnr Service Entity Category. Identify Provider C will </w:t>
      </w:r>
      <w:r w:rsidR="007249A5">
        <w:rPr>
          <w:lang w:val="en-US"/>
        </w:rPr>
        <w:t>not be used since it only defines loa4-pnr.</w:t>
      </w:r>
    </w:p>
    <w:p w14:paraId="6912BF48" w14:textId="77777777" w:rsidR="007249A5" w:rsidRDefault="007249A5" w:rsidP="007249A5">
      <w:pPr>
        <w:rPr>
          <w:lang w:val="en-US"/>
        </w:rPr>
      </w:pPr>
    </w:p>
    <w:p w14:paraId="6FD0E656" w14:textId="2B5B7F8B" w:rsidR="007249A5" w:rsidRDefault="007249A5" w:rsidP="007249A5">
      <w:pPr>
        <w:rPr>
          <w:lang w:val="en-US"/>
        </w:rPr>
      </w:pPr>
      <w:r w:rsidRPr="00071420">
        <w:rPr>
          <w:b/>
          <w:lang w:val="en-US"/>
        </w:rPr>
        <w:t>Example 2</w:t>
      </w:r>
      <w:r>
        <w:rPr>
          <w:lang w:val="en-US"/>
        </w:rPr>
        <w:t>:</w:t>
      </w:r>
    </w:p>
    <w:p w14:paraId="76A41970" w14:textId="18128D03" w:rsidR="009310CF" w:rsidRDefault="007249A5" w:rsidP="007249A5">
      <w:pPr>
        <w:ind w:left="720"/>
        <w:rPr>
          <w:lang w:val="en-US"/>
        </w:rPr>
      </w:pPr>
      <w:r>
        <w:rPr>
          <w:lang w:val="en-US"/>
        </w:rPr>
        <w:t xml:space="preserve">Now, assume that we have another Service Provider, </w:t>
      </w:r>
      <w:r w:rsidR="004416EE">
        <w:rPr>
          <w:lang w:val="en-US"/>
        </w:rPr>
        <w:t>Y, which</w:t>
      </w:r>
      <w:r>
        <w:rPr>
          <w:lang w:val="en-US"/>
        </w:rPr>
        <w:t xml:space="preserve"> has the following metadata entry:</w:t>
      </w:r>
    </w:p>
    <w:p w14:paraId="576F917B" w14:textId="1AB858F9" w:rsidR="007249A5" w:rsidRDefault="007249A5" w:rsidP="007249A5">
      <w:pPr>
        <w:ind w:left="720"/>
        <w:rPr>
          <w:lang w:val="en-US"/>
        </w:rPr>
      </w:pPr>
    </w:p>
    <w:tbl>
      <w:tblPr>
        <w:tblStyle w:val="LightList-Accent5"/>
        <w:tblW w:w="6804" w:type="dxa"/>
        <w:tblInd w:w="1440" w:type="dxa"/>
        <w:tblLook w:val="04A0" w:firstRow="1" w:lastRow="0" w:firstColumn="1" w:lastColumn="0" w:noHBand="0" w:noVBand="1"/>
      </w:tblPr>
      <w:tblGrid>
        <w:gridCol w:w="2083"/>
        <w:gridCol w:w="4721"/>
      </w:tblGrid>
      <w:tr w:rsidR="00306973" w:rsidRPr="001B4D62" w14:paraId="59A68FA2" w14:textId="54B7CF96" w:rsidTr="00CB6874">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067" w:type="dxa"/>
          </w:tcPr>
          <w:p w14:paraId="630F3C20" w14:textId="2D3A1ABB" w:rsidR="007249A5" w:rsidRPr="00306973" w:rsidRDefault="007249A5" w:rsidP="00272454">
            <w:pPr>
              <w:spacing w:line="240" w:lineRule="auto"/>
              <w:rPr>
                <w:sz w:val="16"/>
                <w:szCs w:val="16"/>
                <w:lang w:val="en-US"/>
              </w:rPr>
            </w:pPr>
            <w:r w:rsidRPr="00306973">
              <w:rPr>
                <w:sz w:val="16"/>
                <w:szCs w:val="16"/>
                <w:lang w:val="en-US"/>
              </w:rPr>
              <w:t>Service Provider Y</w:t>
            </w:r>
          </w:p>
        </w:tc>
        <w:tc>
          <w:tcPr>
            <w:tcW w:w="4685" w:type="dxa"/>
          </w:tcPr>
          <w:p w14:paraId="5A8273EF" w14:textId="29203C58" w:rsidR="007249A5" w:rsidRPr="00306973" w:rsidRDefault="007249A5" w:rsidP="00272454">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6D959506" w14:textId="704FCCA3" w:rsidTr="00CB6874">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067" w:type="dxa"/>
          </w:tcPr>
          <w:p w14:paraId="65E124B3" w14:textId="2AA3A29B" w:rsidR="007249A5" w:rsidRPr="00306973" w:rsidRDefault="007249A5" w:rsidP="00272454">
            <w:pPr>
              <w:spacing w:line="240" w:lineRule="auto"/>
              <w:rPr>
                <w:b w:val="0"/>
                <w:sz w:val="16"/>
                <w:szCs w:val="16"/>
                <w:lang w:val="en-US"/>
              </w:rPr>
            </w:pPr>
            <w:r w:rsidRPr="00306973">
              <w:rPr>
                <w:b w:val="0"/>
                <w:sz w:val="16"/>
                <w:szCs w:val="16"/>
                <w:lang w:val="en-US"/>
              </w:rPr>
              <w:t>Service Entity Categories</w:t>
            </w:r>
          </w:p>
        </w:tc>
        <w:tc>
          <w:tcPr>
            <w:tcW w:w="4685" w:type="dxa"/>
          </w:tcPr>
          <w:p w14:paraId="0949C19F" w14:textId="351B3868" w:rsidR="007249A5" w:rsidRPr="00306973" w:rsidRDefault="007249A5" w:rsidP="00272454">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loa3</w:t>
            </w:r>
            <w:proofErr w:type="gramEnd"/>
            <w:r w:rsidRPr="00306973">
              <w:rPr>
                <w:sz w:val="16"/>
                <w:szCs w:val="16"/>
                <w:lang w:val="en-US"/>
              </w:rPr>
              <w:t>-pnr (</w:t>
            </w:r>
            <w:r w:rsidRPr="00306973">
              <w:rPr>
                <w:i/>
                <w:sz w:val="16"/>
                <w:szCs w:val="16"/>
                <w:lang w:val="en-US"/>
              </w:rPr>
              <w:t>http://id.elegnamnden.se/ec/1.0/loa3-pnr</w:t>
            </w:r>
            <w:r w:rsidRPr="00306973">
              <w:rPr>
                <w:sz w:val="16"/>
                <w:szCs w:val="16"/>
                <w:lang w:val="en-US"/>
              </w:rPr>
              <w:t>)</w:t>
            </w:r>
          </w:p>
        </w:tc>
      </w:tr>
      <w:tr w:rsidR="00306973" w:rsidRPr="003E6129" w14:paraId="7F2F5F7F" w14:textId="70F25A23" w:rsidTr="00CB6874">
        <w:trPr>
          <w:trHeight w:val="236"/>
        </w:trPr>
        <w:tc>
          <w:tcPr>
            <w:cnfStyle w:val="001000000000" w:firstRow="0" w:lastRow="0" w:firstColumn="1" w:lastColumn="0" w:oddVBand="0" w:evenVBand="0" w:oddHBand="0" w:evenHBand="0" w:firstRowFirstColumn="0" w:firstRowLastColumn="0" w:lastRowFirstColumn="0" w:lastRowLastColumn="0"/>
            <w:tcW w:w="2067" w:type="dxa"/>
          </w:tcPr>
          <w:p w14:paraId="1E830416" w14:textId="406A87C5" w:rsidR="007249A5" w:rsidRPr="00306973" w:rsidRDefault="007249A5" w:rsidP="00272454">
            <w:pPr>
              <w:spacing w:line="240" w:lineRule="auto"/>
              <w:rPr>
                <w:b w:val="0"/>
                <w:sz w:val="16"/>
                <w:szCs w:val="16"/>
                <w:lang w:val="en-US"/>
              </w:rPr>
            </w:pPr>
            <w:r w:rsidRPr="00306973">
              <w:rPr>
                <w:b w:val="0"/>
                <w:sz w:val="16"/>
                <w:szCs w:val="16"/>
                <w:lang w:val="en-US"/>
              </w:rPr>
              <w:t>Service Properties</w:t>
            </w:r>
          </w:p>
        </w:tc>
        <w:tc>
          <w:tcPr>
            <w:tcW w:w="4685" w:type="dxa"/>
          </w:tcPr>
          <w:p w14:paraId="2340920A" w14:textId="4086081F" w:rsidR="007249A5" w:rsidRPr="00306973" w:rsidRDefault="007249A5" w:rsidP="00272454">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proofErr w:type="gramStart"/>
            <w:r w:rsidRPr="00306973">
              <w:rPr>
                <w:sz w:val="16"/>
                <w:szCs w:val="16"/>
                <w:lang w:val="en-US"/>
              </w:rPr>
              <w:t>mobile</w:t>
            </w:r>
            <w:proofErr w:type="gramEnd"/>
            <w:r w:rsidRPr="00306973">
              <w:rPr>
                <w:sz w:val="16"/>
                <w:szCs w:val="16"/>
                <w:lang w:val="en-US"/>
              </w:rPr>
              <w:t>-auth (</w:t>
            </w:r>
            <w:r w:rsidRPr="00306973">
              <w:rPr>
                <w:i/>
                <w:sz w:val="16"/>
                <w:szCs w:val="16"/>
                <w:lang w:val="en-US"/>
              </w:rPr>
              <w:t>http://id.elegnamnden.se/sprop/1.0/mobile-auth</w:t>
            </w:r>
            <w:r w:rsidRPr="00306973">
              <w:rPr>
                <w:sz w:val="16"/>
                <w:szCs w:val="16"/>
                <w:lang w:val="en-US"/>
              </w:rPr>
              <w:t>)</w:t>
            </w:r>
          </w:p>
        </w:tc>
      </w:tr>
    </w:tbl>
    <w:p w14:paraId="0F4116A9" w14:textId="1C78D87E" w:rsidR="007249A5" w:rsidRDefault="007249A5" w:rsidP="007249A5">
      <w:pPr>
        <w:ind w:left="720"/>
        <w:rPr>
          <w:lang w:val="en-US"/>
        </w:rPr>
      </w:pPr>
    </w:p>
    <w:p w14:paraId="2EC076E9" w14:textId="61E79F5B" w:rsidR="00713E1D" w:rsidRDefault="00F30EB8" w:rsidP="00413389">
      <w:pPr>
        <w:ind w:left="720"/>
        <w:rPr>
          <w:lang w:val="en-US"/>
        </w:rPr>
      </w:pPr>
      <w:r>
        <w:rPr>
          <w:lang w:val="en-US"/>
        </w:rPr>
        <w:t>Given the same Identity Providers from the previous example, the Discovery Service will only match Identity Provider A since it defines loa3-pnr and all the Service Properties defined by the Service Pr</w:t>
      </w:r>
      <w:r>
        <w:rPr>
          <w:lang w:val="en-US"/>
        </w:rPr>
        <w:t>o</w:t>
      </w:r>
      <w:r>
        <w:rPr>
          <w:lang w:val="en-US"/>
        </w:rPr>
        <w:t>vider</w:t>
      </w:r>
      <w:r w:rsidR="00B52195">
        <w:rPr>
          <w:lang w:val="en-US"/>
        </w:rPr>
        <w:t xml:space="preserve"> (mobile-auth)</w:t>
      </w:r>
      <w:r>
        <w:rPr>
          <w:lang w:val="en-US"/>
        </w:rPr>
        <w:t>. Identity Provider B meets the requirements regarding the Service Entity Categories, but does not define the required Service Property.</w:t>
      </w:r>
    </w:p>
    <w:p w14:paraId="54DDD207" w14:textId="140FE3EE" w:rsidR="00182677" w:rsidRDefault="00182677" w:rsidP="00182677">
      <w:pPr>
        <w:pStyle w:val="Heading2"/>
        <w:rPr>
          <w:lang w:val="en-US"/>
        </w:rPr>
      </w:pPr>
      <w:bookmarkStart w:id="13" w:name="_Ref257290368"/>
      <w:bookmarkStart w:id="14" w:name="_Ref257290540"/>
      <w:bookmarkStart w:id="15" w:name="_Ref260320918"/>
      <w:bookmarkStart w:id="16" w:name="_Ref260320928"/>
      <w:bookmarkStart w:id="17" w:name="_Ref260483117"/>
      <w:bookmarkStart w:id="18" w:name="_Toc292534735"/>
      <w:r w:rsidRPr="00182677">
        <w:rPr>
          <w:lang w:val="en-US"/>
        </w:rPr>
        <w:t>User State</w:t>
      </w:r>
      <w:bookmarkEnd w:id="13"/>
      <w:r w:rsidR="00727476">
        <w:rPr>
          <w:lang w:val="en-US"/>
        </w:rPr>
        <w:t xml:space="preserve"> and Remembered Choices</w:t>
      </w:r>
      <w:bookmarkEnd w:id="14"/>
      <w:bookmarkEnd w:id="15"/>
      <w:bookmarkEnd w:id="16"/>
      <w:bookmarkEnd w:id="17"/>
      <w:bookmarkEnd w:id="18"/>
    </w:p>
    <w:p w14:paraId="4A1B46F4" w14:textId="62CE98F7" w:rsidR="007F2046" w:rsidRDefault="002067F8" w:rsidP="00413389">
      <w:pPr>
        <w:rPr>
          <w:lang w:val="en-US"/>
        </w:rPr>
      </w:pPr>
      <w:r>
        <w:rPr>
          <w:lang w:val="en-US"/>
        </w:rPr>
        <w:t>The Discovery Service is shared between all the Service Providers within the fed</w:t>
      </w:r>
      <w:r w:rsidR="00044D43">
        <w:rPr>
          <w:lang w:val="en-US"/>
        </w:rPr>
        <w:t>eration. T</w:t>
      </w:r>
      <w:r w:rsidR="00EA6C43">
        <w:rPr>
          <w:lang w:val="en-US"/>
        </w:rPr>
        <w:t>his enables end users to have pre-selected eIDs (or Identity Providers)</w:t>
      </w:r>
      <w:r w:rsidR="00731E60">
        <w:rPr>
          <w:lang w:val="en-US"/>
        </w:rPr>
        <w:t xml:space="preserve"> </w:t>
      </w:r>
      <w:r w:rsidR="00B8027F">
        <w:rPr>
          <w:lang w:val="en-US"/>
        </w:rPr>
        <w:t>for</w:t>
      </w:r>
      <w:r w:rsidR="00211D62">
        <w:rPr>
          <w:lang w:val="en-US"/>
        </w:rPr>
        <w:t xml:space="preserve"> the Discovery Service, and to utilize this when logging on to any Service Provider within the federation.</w:t>
      </w:r>
      <w:r w:rsidR="007F2046">
        <w:rPr>
          <w:lang w:val="en-US"/>
        </w:rPr>
        <w:t xml:space="preserve"> The</w:t>
      </w:r>
      <w:r w:rsidR="00EE4537">
        <w:rPr>
          <w:lang w:val="en-US"/>
        </w:rPr>
        <w:t xml:space="preserve"> obvious advantage for the end user is that he or she just may confirm a previous choice when prompted to choo</w:t>
      </w:r>
      <w:r w:rsidR="001F23B5">
        <w:rPr>
          <w:lang w:val="en-US"/>
        </w:rPr>
        <w:t xml:space="preserve">se an eID instead of </w:t>
      </w:r>
      <w:r w:rsidR="00625AA6">
        <w:rPr>
          <w:lang w:val="en-US"/>
        </w:rPr>
        <w:t>selecting from a list of possible eIDs/Identity Providers</w:t>
      </w:r>
      <w:r w:rsidR="00EE4537">
        <w:rPr>
          <w:lang w:val="en-US"/>
        </w:rPr>
        <w:t>.</w:t>
      </w:r>
      <w:r w:rsidR="001741B4">
        <w:rPr>
          <w:lang w:val="en-US"/>
        </w:rPr>
        <w:t xml:space="preserve"> These “remembered choices”, or pre-selected </w:t>
      </w:r>
      <w:r w:rsidR="00CB0E1A">
        <w:rPr>
          <w:lang w:val="en-US"/>
        </w:rPr>
        <w:t>eIDs, are saved between sessions and are valid until the user clears them.</w:t>
      </w:r>
      <w:r w:rsidR="00EE634B">
        <w:rPr>
          <w:lang w:val="en-US"/>
        </w:rPr>
        <w:t xml:space="preserve"> Note that the state is saved in the end users web browser as HTML 5 web storage, or using cookies. No central repository is used.</w:t>
      </w:r>
    </w:p>
    <w:p w14:paraId="385F8FDA" w14:textId="77777777" w:rsidR="00B90634" w:rsidRDefault="00B90634" w:rsidP="00413389">
      <w:pPr>
        <w:rPr>
          <w:lang w:val="en-US"/>
        </w:rPr>
      </w:pPr>
    </w:p>
    <w:p w14:paraId="451E82C0" w14:textId="0F6020F2" w:rsidR="00B90634" w:rsidRDefault="00B90634" w:rsidP="00413389">
      <w:pPr>
        <w:rPr>
          <w:lang w:val="en-US"/>
        </w:rPr>
      </w:pPr>
      <w:r>
        <w:rPr>
          <w:lang w:val="en-US"/>
        </w:rPr>
        <w:t>Note: In the case a pre-selected Identity Provider cannot be used it is “greyed out”, and a full list of possible Identity Providers will be displayed. This will typically occur when the Discovery Service matching logic rules out the pre-selected Identity Provider because it does not meet the Service Provider requirements (see above).</w:t>
      </w:r>
    </w:p>
    <w:p w14:paraId="5CDE4441" w14:textId="77777777" w:rsidR="007F2046" w:rsidRDefault="007F2046" w:rsidP="00413389">
      <w:pPr>
        <w:rPr>
          <w:lang w:val="en-US"/>
        </w:rPr>
      </w:pPr>
    </w:p>
    <w:p w14:paraId="4CF65641" w14:textId="3E1D430B" w:rsidR="00EE634B" w:rsidRPr="00413389" w:rsidRDefault="001741B4" w:rsidP="00413389">
      <w:pPr>
        <w:rPr>
          <w:lang w:val="en-US"/>
        </w:rPr>
      </w:pPr>
      <w:r>
        <w:rPr>
          <w:lang w:val="en-US"/>
        </w:rPr>
        <w:lastRenderedPageBreak/>
        <w:t>The Discovery</w:t>
      </w:r>
      <w:r w:rsidR="00C2374C">
        <w:rPr>
          <w:lang w:val="en-US"/>
        </w:rPr>
        <w:t xml:space="preserve"> Service</w:t>
      </w:r>
      <w:r w:rsidR="002E12BF">
        <w:rPr>
          <w:lang w:val="en-US"/>
        </w:rPr>
        <w:t xml:space="preserve"> also maintains a session state for the “active”</w:t>
      </w:r>
      <w:r w:rsidR="00AD3CB3">
        <w:rPr>
          <w:lang w:val="en-US"/>
        </w:rPr>
        <w:t xml:space="preserve"> choice. This means that per browser se</w:t>
      </w:r>
      <w:r w:rsidR="00AD3CB3">
        <w:rPr>
          <w:lang w:val="en-US"/>
        </w:rPr>
        <w:t>s</w:t>
      </w:r>
      <w:r w:rsidR="00AD3CB3">
        <w:rPr>
          <w:lang w:val="en-US"/>
        </w:rPr>
        <w:t xml:space="preserve">sion, the Discovery Service keeps track of which eID </w:t>
      </w:r>
      <w:r w:rsidR="00EC3C55">
        <w:rPr>
          <w:lang w:val="en-US"/>
        </w:rPr>
        <w:t>that was cho</w:t>
      </w:r>
      <w:r w:rsidR="00AD3CB3">
        <w:rPr>
          <w:lang w:val="en-US"/>
        </w:rPr>
        <w:t>sen, and</w:t>
      </w:r>
      <w:r w:rsidR="007324AD">
        <w:rPr>
          <w:lang w:val="en-US"/>
        </w:rPr>
        <w:t xml:space="preserve"> may further simplify the end user’s choice if he or she visits several Service Providers within the same browser session. The session state may also be used in Single Sign On-scenarios</w:t>
      </w:r>
      <w:r w:rsidR="00340E61">
        <w:rPr>
          <w:lang w:val="en-US"/>
        </w:rPr>
        <w:t xml:space="preserve"> or in the case where the Service Provider invokes the discovery process using the </w:t>
      </w:r>
      <w:r w:rsidR="00340E61" w:rsidRPr="00340E61">
        <w:rPr>
          <w:rStyle w:val="Code"/>
        </w:rPr>
        <w:t>isPassive</w:t>
      </w:r>
      <w:r w:rsidR="00B9382B">
        <w:rPr>
          <w:lang w:val="en-US"/>
        </w:rPr>
        <w:t xml:space="preserve">-flag (see </w:t>
      </w:r>
      <w:r w:rsidR="00B9382B">
        <w:rPr>
          <w:lang w:val="en-US"/>
        </w:rPr>
        <w:fldChar w:fldCharType="begin"/>
      </w:r>
      <w:r w:rsidR="00B9382B">
        <w:rPr>
          <w:lang w:val="en-US"/>
        </w:rPr>
        <w:instrText xml:space="preserve"> REF _Ref259999944 \r \h </w:instrText>
      </w:r>
      <w:r w:rsidR="00B9382B">
        <w:rPr>
          <w:lang w:val="en-US"/>
        </w:rPr>
      </w:r>
      <w:r w:rsidR="00B9382B">
        <w:rPr>
          <w:lang w:val="en-US"/>
        </w:rPr>
        <w:fldChar w:fldCharType="separate"/>
      </w:r>
      <w:r w:rsidR="00FD7A44">
        <w:rPr>
          <w:lang w:val="en-US"/>
        </w:rPr>
        <w:t>3.2</w:t>
      </w:r>
      <w:r w:rsidR="00B9382B">
        <w:rPr>
          <w:lang w:val="en-US"/>
        </w:rPr>
        <w:fldChar w:fldCharType="end"/>
      </w:r>
      <w:r w:rsidR="00B9382B">
        <w:rPr>
          <w:lang w:val="en-US"/>
        </w:rPr>
        <w:t>, “</w:t>
      </w:r>
      <w:r w:rsidR="00B9382B">
        <w:rPr>
          <w:lang w:val="en-US"/>
        </w:rPr>
        <w:fldChar w:fldCharType="begin"/>
      </w:r>
      <w:r w:rsidR="00B9382B">
        <w:rPr>
          <w:lang w:val="en-US"/>
        </w:rPr>
        <w:instrText xml:space="preserve"> REF _Ref259999949 \h </w:instrText>
      </w:r>
      <w:r w:rsidR="00B9382B">
        <w:rPr>
          <w:lang w:val="en-US"/>
        </w:rPr>
      </w:r>
      <w:r w:rsidR="00B9382B">
        <w:rPr>
          <w:lang w:val="en-US"/>
        </w:rPr>
        <w:fldChar w:fldCharType="separate"/>
      </w:r>
      <w:r w:rsidR="00FD7A44" w:rsidRPr="0000118D">
        <w:rPr>
          <w:lang w:val="en-US"/>
        </w:rPr>
        <w:t>Silent Discovery Service</w:t>
      </w:r>
      <w:r w:rsidR="00B9382B">
        <w:rPr>
          <w:lang w:val="en-US"/>
        </w:rPr>
        <w:fldChar w:fldCharType="end"/>
      </w:r>
      <w:r w:rsidR="00B9382B">
        <w:rPr>
          <w:lang w:val="en-US"/>
        </w:rPr>
        <w:t>”</w:t>
      </w:r>
      <w:r w:rsidR="00340E61">
        <w:rPr>
          <w:lang w:val="en-US"/>
        </w:rPr>
        <w:t>).</w:t>
      </w:r>
    </w:p>
    <w:p w14:paraId="37628EF9" w14:textId="04275229" w:rsidR="00C2652D" w:rsidRDefault="00C2652D" w:rsidP="00C2652D">
      <w:pPr>
        <w:pStyle w:val="Heading1"/>
        <w:rPr>
          <w:lang w:val="en-US"/>
        </w:rPr>
      </w:pPr>
      <w:bookmarkStart w:id="19" w:name="_Ref292531699"/>
      <w:bookmarkStart w:id="20" w:name="_Toc292534736"/>
      <w:r>
        <w:rPr>
          <w:lang w:val="en-US"/>
        </w:rPr>
        <w:t>Discovery according to “</w:t>
      </w:r>
      <w:r w:rsidRPr="00C2652D">
        <w:rPr>
          <w:lang w:val="en-US"/>
        </w:rPr>
        <w:t>Identity Provider Discovery Service Protocol and Profile</w:t>
      </w:r>
      <w:r>
        <w:rPr>
          <w:lang w:val="en-US"/>
        </w:rPr>
        <w:t>”</w:t>
      </w:r>
      <w:bookmarkEnd w:id="19"/>
      <w:bookmarkEnd w:id="20"/>
    </w:p>
    <w:p w14:paraId="7387970E" w14:textId="2CA91529" w:rsidR="00C2652D" w:rsidRPr="007F48DF" w:rsidRDefault="002A37B7" w:rsidP="00C2652D">
      <w:pPr>
        <w:rPr>
          <w:lang w:val="en-US"/>
        </w:rPr>
      </w:pPr>
      <w:r w:rsidRPr="007F48DF">
        <w:rPr>
          <w:lang w:val="en-US"/>
        </w:rPr>
        <w:t xml:space="preserve">The OASIS </w:t>
      </w:r>
      <w:r w:rsidR="007F48DF" w:rsidRPr="007F48DF">
        <w:rPr>
          <w:lang w:val="en-US"/>
        </w:rPr>
        <w:t>specification, ”</w:t>
      </w:r>
      <w:r w:rsidR="007F48DF" w:rsidRPr="002C3D76">
        <w:rPr>
          <w:bCs/>
          <w:lang w:val="en-US"/>
        </w:rPr>
        <w:t>Identity Provider Discovery Service Protocol and Profile</w:t>
      </w:r>
      <w:r w:rsidR="007F48DF" w:rsidRPr="007F48DF">
        <w:rPr>
          <w:lang w:val="en-US"/>
        </w:rPr>
        <w:t>”</w:t>
      </w:r>
      <w:r w:rsidR="0002517C">
        <w:rPr>
          <w:lang w:val="en-US"/>
        </w:rPr>
        <w:t>,</w:t>
      </w:r>
      <w:r w:rsidR="007F48DF">
        <w:rPr>
          <w:lang w:val="en-US"/>
        </w:rPr>
        <w:t xml:space="preserve"> [</w:t>
      </w:r>
      <w:hyperlink r:id="rId10" w:history="1">
        <w:r w:rsidR="007F48DF" w:rsidRPr="0002517C">
          <w:rPr>
            <w:rStyle w:val="Hyperlink"/>
            <w:lang w:val="en-US"/>
          </w:rPr>
          <w:t>IdpDisco</w:t>
        </w:r>
      </w:hyperlink>
      <w:r w:rsidR="007F48DF">
        <w:rPr>
          <w:lang w:val="en-US"/>
        </w:rPr>
        <w:t>], describes how</w:t>
      </w:r>
      <w:r w:rsidR="003A1044">
        <w:rPr>
          <w:lang w:val="en-US"/>
        </w:rPr>
        <w:t xml:space="preserve"> a central </w:t>
      </w:r>
      <w:r w:rsidR="00A55900">
        <w:rPr>
          <w:lang w:val="en-US"/>
        </w:rPr>
        <w:t>Discovery Ser</w:t>
      </w:r>
      <w:r w:rsidR="003A1044">
        <w:rPr>
          <w:lang w:val="en-US"/>
        </w:rPr>
        <w:t xml:space="preserve">vice presents a user interface for end users where they make their choice </w:t>
      </w:r>
      <w:r w:rsidR="00486E1B">
        <w:rPr>
          <w:lang w:val="en-US"/>
        </w:rPr>
        <w:t>of</w:t>
      </w:r>
      <w:r w:rsidR="003A1044">
        <w:rPr>
          <w:lang w:val="en-US"/>
        </w:rPr>
        <w:t xml:space="preserve"> which Identity Provider to use while authenticating to the Service Provider.</w:t>
      </w:r>
      <w:r w:rsidR="00486E1B">
        <w:rPr>
          <w:lang w:val="en-US"/>
        </w:rPr>
        <w:t xml:space="preserve"> This section further explains how integration against the Discovery Service </w:t>
      </w:r>
      <w:r w:rsidR="001975FC">
        <w:rPr>
          <w:lang w:val="en-US"/>
        </w:rPr>
        <w:t>of the Swedish eID Framework is made.</w:t>
      </w:r>
    </w:p>
    <w:p w14:paraId="433D695B" w14:textId="77777777" w:rsidR="00B65AC0" w:rsidRPr="006B30A0" w:rsidRDefault="00B65AC0" w:rsidP="00532717">
      <w:pPr>
        <w:rPr>
          <w:lang w:val="en-US"/>
        </w:rPr>
      </w:pPr>
    </w:p>
    <w:p w14:paraId="69FB530B" w14:textId="13071AC5" w:rsidR="00486E1B" w:rsidRPr="009E71A4" w:rsidRDefault="00F9783D" w:rsidP="00532717">
      <w:pPr>
        <w:rPr>
          <w:lang w:val="en-US"/>
        </w:rPr>
      </w:pPr>
      <w:r w:rsidRPr="009E71A4">
        <w:rPr>
          <w:lang w:val="en-US"/>
        </w:rPr>
        <w:t>The integration is simple.</w:t>
      </w:r>
      <w:r w:rsidR="009E71A4">
        <w:rPr>
          <w:lang w:val="en-US"/>
        </w:rPr>
        <w:t xml:space="preserve"> Basically the Service Provider redirects the user to the Discovery Service along with a parameter telling which Service Provider that is requesting the user to make a choice. Based on the calling Service Provider’s entityID the Discovery Service may perform its filtering of Identity Providers (as described in chapter</w:t>
      </w:r>
      <w:r w:rsidR="00C054EE">
        <w:rPr>
          <w:lang w:val="en-US"/>
        </w:rPr>
        <w:t xml:space="preserve"> </w:t>
      </w:r>
      <w:r w:rsidR="00C054EE">
        <w:rPr>
          <w:lang w:val="en-US"/>
        </w:rPr>
        <w:fldChar w:fldCharType="begin"/>
      </w:r>
      <w:r w:rsidR="00C054EE">
        <w:rPr>
          <w:lang w:val="en-US"/>
        </w:rPr>
        <w:instrText xml:space="preserve"> REF _Ref260305400 \r \h </w:instrText>
      </w:r>
      <w:r w:rsidR="00C054EE">
        <w:rPr>
          <w:lang w:val="en-US"/>
        </w:rPr>
      </w:r>
      <w:r w:rsidR="00C054EE">
        <w:rPr>
          <w:lang w:val="en-US"/>
        </w:rPr>
        <w:fldChar w:fldCharType="separate"/>
      </w:r>
      <w:r w:rsidR="00FD7A44">
        <w:rPr>
          <w:lang w:val="en-US"/>
        </w:rPr>
        <w:t>2.1</w:t>
      </w:r>
      <w:r w:rsidR="00C054EE">
        <w:rPr>
          <w:lang w:val="en-US"/>
        </w:rPr>
        <w:fldChar w:fldCharType="end"/>
      </w:r>
      <w:r w:rsidR="009E71A4">
        <w:rPr>
          <w:lang w:val="en-US"/>
        </w:rPr>
        <w:t>, “</w:t>
      </w:r>
      <w:r w:rsidR="00C054EE">
        <w:rPr>
          <w:lang w:val="en-US"/>
        </w:rPr>
        <w:fldChar w:fldCharType="begin"/>
      </w:r>
      <w:r w:rsidR="00C054EE">
        <w:rPr>
          <w:lang w:val="en-US"/>
        </w:rPr>
        <w:instrText xml:space="preserve"> REF _Ref260305411 \h </w:instrText>
      </w:r>
      <w:r w:rsidR="00C054EE">
        <w:rPr>
          <w:lang w:val="en-US"/>
        </w:rPr>
      </w:r>
      <w:r w:rsidR="00C054EE">
        <w:rPr>
          <w:lang w:val="en-US"/>
        </w:rPr>
        <w:fldChar w:fldCharType="separate"/>
      </w:r>
      <w:r w:rsidR="00FD7A44" w:rsidRPr="00182677">
        <w:rPr>
          <w:lang w:val="en-US"/>
        </w:rPr>
        <w:t>Matching of Identity Providers</w:t>
      </w:r>
      <w:r w:rsidR="00C054EE">
        <w:rPr>
          <w:lang w:val="en-US"/>
        </w:rPr>
        <w:fldChar w:fldCharType="end"/>
      </w:r>
      <w:r w:rsidR="009E71A4">
        <w:rPr>
          <w:lang w:val="en-US"/>
        </w:rPr>
        <w:t>”, above) and display a list of Identity Providers for the user to choose from. Once the user has made his or hers choice, the user agent (i.e., the web browser) is redirect</w:t>
      </w:r>
      <w:r w:rsidR="00B0338D">
        <w:rPr>
          <w:lang w:val="en-US"/>
        </w:rPr>
        <w:t>ed back to the Service Provider,</w:t>
      </w:r>
      <w:r w:rsidR="009E71A4">
        <w:rPr>
          <w:lang w:val="en-US"/>
        </w:rPr>
        <w:t xml:space="preserve"> </w:t>
      </w:r>
      <w:r w:rsidR="00192573">
        <w:rPr>
          <w:lang w:val="en-US"/>
        </w:rPr>
        <w:t>t</w:t>
      </w:r>
      <w:r w:rsidR="009E71A4">
        <w:rPr>
          <w:lang w:val="en-US"/>
        </w:rPr>
        <w:t>his time with a parameter telling the Service Provider the entityID of the selected Identity Provider.</w:t>
      </w:r>
      <w:r w:rsidR="009D3461">
        <w:rPr>
          <w:lang w:val="en-US"/>
        </w:rPr>
        <w:t xml:space="preserve"> Based on</w:t>
      </w:r>
      <w:r w:rsidR="00B0338D">
        <w:rPr>
          <w:lang w:val="en-US"/>
        </w:rPr>
        <w:t xml:space="preserve"> this information t</w:t>
      </w:r>
      <w:r w:rsidR="00380F2B">
        <w:rPr>
          <w:lang w:val="en-US"/>
        </w:rPr>
        <w:t xml:space="preserve">he Service Provider may </w:t>
      </w:r>
      <w:r w:rsidR="004E0598">
        <w:rPr>
          <w:lang w:val="en-US"/>
        </w:rPr>
        <w:t>continue</w:t>
      </w:r>
      <w:r w:rsidR="00380F2B">
        <w:rPr>
          <w:lang w:val="en-US"/>
        </w:rPr>
        <w:t xml:space="preserve"> </w:t>
      </w:r>
      <w:r w:rsidR="00B0338D">
        <w:rPr>
          <w:lang w:val="en-US"/>
        </w:rPr>
        <w:t xml:space="preserve">the authentication process </w:t>
      </w:r>
      <w:r w:rsidR="008E6B24">
        <w:rPr>
          <w:lang w:val="en-US"/>
        </w:rPr>
        <w:t>by</w:t>
      </w:r>
      <w:r w:rsidR="00B0338D">
        <w:rPr>
          <w:lang w:val="en-US"/>
        </w:rPr>
        <w:t xml:space="preserve"> build</w:t>
      </w:r>
      <w:r w:rsidR="008E6B24">
        <w:rPr>
          <w:lang w:val="en-US"/>
        </w:rPr>
        <w:t>ing</w:t>
      </w:r>
      <w:r w:rsidR="00B0338D">
        <w:rPr>
          <w:lang w:val="en-US"/>
        </w:rPr>
        <w:t xml:space="preserve"> an authentication request and send</w:t>
      </w:r>
      <w:r w:rsidR="008E6B24">
        <w:rPr>
          <w:lang w:val="en-US"/>
        </w:rPr>
        <w:t>ing</w:t>
      </w:r>
      <w:r w:rsidR="00B0338D">
        <w:rPr>
          <w:lang w:val="en-US"/>
        </w:rPr>
        <w:t xml:space="preserve"> the end user to the </w:t>
      </w:r>
      <w:r w:rsidR="008E6B24">
        <w:rPr>
          <w:lang w:val="en-US"/>
        </w:rPr>
        <w:t xml:space="preserve">selected </w:t>
      </w:r>
      <w:r w:rsidR="00B0338D">
        <w:rPr>
          <w:lang w:val="en-US"/>
        </w:rPr>
        <w:t>Identity Provider.</w:t>
      </w:r>
      <w:r w:rsidR="002E6CEB">
        <w:rPr>
          <w:lang w:val="en-US"/>
        </w:rPr>
        <w:t xml:space="preserve"> </w:t>
      </w:r>
    </w:p>
    <w:p w14:paraId="69ADC867" w14:textId="77777777" w:rsidR="00486E1B" w:rsidRPr="009E71A4" w:rsidRDefault="00486E1B" w:rsidP="00532717">
      <w:pPr>
        <w:rPr>
          <w:lang w:val="en-US"/>
        </w:rPr>
      </w:pPr>
    </w:p>
    <w:p w14:paraId="4AEDF77A" w14:textId="6100643C" w:rsidR="00486E1B" w:rsidRDefault="006F707D" w:rsidP="00532717">
      <w:pPr>
        <w:rPr>
          <w:lang w:val="en-US"/>
        </w:rPr>
      </w:pPr>
      <w:r>
        <w:rPr>
          <w:lang w:val="en-US"/>
        </w:rPr>
        <w:t>The flow diagram below illustrates</w:t>
      </w:r>
      <w:r w:rsidR="0097510B">
        <w:rPr>
          <w:lang w:val="en-US"/>
        </w:rPr>
        <w:t xml:space="preserve"> the interaction between the user, the Service Provider and the Discovery Service.</w:t>
      </w:r>
    </w:p>
    <w:p w14:paraId="285771FC" w14:textId="77777777" w:rsidR="001275CB" w:rsidRDefault="001275CB" w:rsidP="001275CB">
      <w:pPr>
        <w:keepNext/>
        <w:ind w:left="2160"/>
      </w:pPr>
      <w:r>
        <w:rPr>
          <w:noProof/>
          <w:lang w:val="en-US" w:eastAsia="en-US"/>
        </w:rPr>
        <w:drawing>
          <wp:inline distT="0" distB="0" distL="0" distR="0" wp14:anchorId="632837DB" wp14:editId="7EECD964">
            <wp:extent cx="3695700" cy="242316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2423160"/>
                    </a:xfrm>
                    <a:prstGeom prst="rect">
                      <a:avLst/>
                    </a:prstGeom>
                    <a:noFill/>
                    <a:ln>
                      <a:noFill/>
                    </a:ln>
                  </pic:spPr>
                </pic:pic>
              </a:graphicData>
            </a:graphic>
          </wp:inline>
        </w:drawing>
      </w:r>
    </w:p>
    <w:p w14:paraId="33806CF3" w14:textId="1898C3EA" w:rsidR="001275CB" w:rsidRPr="001275CB" w:rsidRDefault="001275CB" w:rsidP="001275CB">
      <w:pPr>
        <w:pStyle w:val="Caption"/>
        <w:ind w:left="2160"/>
        <w:rPr>
          <w:lang w:val="en-US"/>
        </w:rPr>
      </w:pPr>
      <w:r w:rsidRPr="001275CB">
        <w:rPr>
          <w:lang w:val="en-US"/>
        </w:rPr>
        <w:t xml:space="preserve">Figure </w:t>
      </w:r>
      <w:r w:rsidRPr="001275CB">
        <w:rPr>
          <w:lang w:val="en-US"/>
        </w:rPr>
        <w:fldChar w:fldCharType="begin"/>
      </w:r>
      <w:r w:rsidRPr="001275CB">
        <w:rPr>
          <w:lang w:val="en-US"/>
        </w:rPr>
        <w:instrText xml:space="preserve"> SEQ Figure \* ARABIC </w:instrText>
      </w:r>
      <w:r w:rsidRPr="001275CB">
        <w:rPr>
          <w:lang w:val="en-US"/>
        </w:rPr>
        <w:fldChar w:fldCharType="separate"/>
      </w:r>
      <w:r w:rsidR="00FD7A44">
        <w:rPr>
          <w:noProof/>
          <w:lang w:val="en-US"/>
        </w:rPr>
        <w:t>1</w:t>
      </w:r>
      <w:r w:rsidRPr="001275CB">
        <w:rPr>
          <w:lang w:val="en-US"/>
        </w:rPr>
        <w:fldChar w:fldCharType="end"/>
      </w:r>
      <w:r w:rsidRPr="001275CB">
        <w:rPr>
          <w:lang w:val="en-US"/>
        </w:rPr>
        <w:t xml:space="preserve">: </w:t>
      </w:r>
      <w:r>
        <w:rPr>
          <w:lang w:val="en-US"/>
        </w:rPr>
        <w:t>Web flow during discovery using the central Discovery Service.</w:t>
      </w:r>
    </w:p>
    <w:p w14:paraId="3CC4D810" w14:textId="77777777" w:rsidR="0000118D" w:rsidRDefault="0000118D" w:rsidP="00532717">
      <w:pPr>
        <w:rPr>
          <w:lang w:val="en-US"/>
        </w:rPr>
      </w:pPr>
    </w:p>
    <w:p w14:paraId="78B8FB66" w14:textId="3E99C782" w:rsidR="009F0A33" w:rsidRPr="0000118D" w:rsidRDefault="00626A13" w:rsidP="00532717">
      <w:pPr>
        <w:rPr>
          <w:lang w:val="en-US"/>
        </w:rPr>
      </w:pPr>
      <w:r>
        <w:rPr>
          <w:lang w:val="en-US"/>
        </w:rPr>
        <w:t>The specification ([</w:t>
      </w:r>
      <w:hyperlink r:id="rId12" w:history="1">
        <w:r w:rsidRPr="003F5748">
          <w:rPr>
            <w:rStyle w:val="Hyperlink"/>
            <w:lang w:val="en-US"/>
          </w:rPr>
          <w:t>IdpDisco</w:t>
        </w:r>
      </w:hyperlink>
      <w:r>
        <w:rPr>
          <w:lang w:val="en-US"/>
        </w:rPr>
        <w:t xml:space="preserve">]) states a number of additional </w:t>
      </w:r>
      <w:r w:rsidR="0000118D">
        <w:rPr>
          <w:lang w:val="en-US"/>
        </w:rPr>
        <w:t xml:space="preserve">parameters that may be passed in the request to the Discovery Service. These </w:t>
      </w:r>
      <w:r w:rsidR="00051702">
        <w:rPr>
          <w:lang w:val="en-US"/>
        </w:rPr>
        <w:t xml:space="preserve">parameters </w:t>
      </w:r>
      <w:r w:rsidR="0000118D">
        <w:rPr>
          <w:lang w:val="en-US"/>
        </w:rPr>
        <w:t xml:space="preserve">are </w:t>
      </w:r>
      <w:r w:rsidR="00051702" w:rsidRPr="00051702">
        <w:rPr>
          <w:lang w:val="en-US"/>
        </w:rPr>
        <w:t>thoroughly</w:t>
      </w:r>
      <w:r w:rsidR="00051702">
        <w:rPr>
          <w:lang w:val="en-US"/>
        </w:rPr>
        <w:t xml:space="preserve"> described by the specification, but we still need to clarify some issues in the chapters below.</w:t>
      </w:r>
    </w:p>
    <w:p w14:paraId="748FD6EA" w14:textId="596278EA" w:rsidR="00FC7F61" w:rsidRDefault="00855D93" w:rsidP="00855D93">
      <w:pPr>
        <w:pStyle w:val="Heading2"/>
        <w:rPr>
          <w:lang w:val="en-US"/>
        </w:rPr>
      </w:pPr>
      <w:bookmarkStart w:id="21" w:name="_Toc292534737"/>
      <w:r w:rsidRPr="0000118D">
        <w:rPr>
          <w:lang w:val="en-US"/>
        </w:rPr>
        <w:t>Discovery Response Addresses</w:t>
      </w:r>
      <w:bookmarkEnd w:id="21"/>
    </w:p>
    <w:p w14:paraId="0AD9F32A" w14:textId="4E9C1453" w:rsidR="00417180" w:rsidRDefault="000E7B0C" w:rsidP="005841EB">
      <w:pPr>
        <w:rPr>
          <w:lang w:val="en-US"/>
        </w:rPr>
      </w:pPr>
      <w:r>
        <w:rPr>
          <w:lang w:val="en-US"/>
        </w:rPr>
        <w:t xml:space="preserve">How does the Discovery Service know where to redirect the </w:t>
      </w:r>
      <w:r w:rsidR="00725478">
        <w:rPr>
          <w:lang w:val="en-US"/>
        </w:rPr>
        <w:t>user when he or she has chosen which Identity Provider to use?</w:t>
      </w:r>
    </w:p>
    <w:p w14:paraId="00356D59" w14:textId="77777777" w:rsidR="00417180" w:rsidRDefault="00417180" w:rsidP="005841EB">
      <w:pPr>
        <w:rPr>
          <w:lang w:val="en-US"/>
        </w:rPr>
      </w:pPr>
    </w:p>
    <w:p w14:paraId="1B6D05D5" w14:textId="4DE766E7" w:rsidR="005841EB" w:rsidRDefault="00FF1E5E" w:rsidP="005841EB">
      <w:pPr>
        <w:rPr>
          <w:lang w:val="en-US"/>
        </w:rPr>
      </w:pPr>
      <w:r>
        <w:rPr>
          <w:lang w:val="en-US"/>
        </w:rPr>
        <w:t>In order to avoid unauthorized use of the Swedish eID Discovery Service all return addresses must be registered in the federation metadata.</w:t>
      </w:r>
      <w:r w:rsidR="00682E88">
        <w:rPr>
          <w:lang w:val="en-US"/>
        </w:rPr>
        <w:t xml:space="preserve"> It is mandated that a Service Provider wanting to perform discovery according to [</w:t>
      </w:r>
      <w:hyperlink r:id="rId13" w:history="1">
        <w:r w:rsidR="00682E88" w:rsidRPr="003F5748">
          <w:rPr>
            <w:rStyle w:val="Hyperlink"/>
            <w:lang w:val="en-US"/>
          </w:rPr>
          <w:t>IdpDisco</w:t>
        </w:r>
      </w:hyperlink>
      <w:r w:rsidR="00682E88">
        <w:rPr>
          <w:lang w:val="en-US"/>
        </w:rPr>
        <w:t>] must supply at least one</w:t>
      </w:r>
      <w:r w:rsidR="00C53241">
        <w:rPr>
          <w:lang w:val="en-US"/>
        </w:rPr>
        <w:t xml:space="preserve"> address in its metadata entry using the </w:t>
      </w:r>
      <w:r w:rsidR="00C53241" w:rsidRPr="00390A4A">
        <w:rPr>
          <w:rStyle w:val="Code"/>
        </w:rPr>
        <w:t>&lt;idpdisc:DiscoveryResponse&gt;</w:t>
      </w:r>
      <w:r w:rsidR="00C53241">
        <w:rPr>
          <w:lang w:val="en-US"/>
        </w:rPr>
        <w:t xml:space="preserve"> element.</w:t>
      </w:r>
      <w:r w:rsidR="00FE552D">
        <w:rPr>
          <w:lang w:val="en-US"/>
        </w:rPr>
        <w:t xml:space="preserve"> If several addresses are given, the address having index 1 is regarded to be the default response address.</w:t>
      </w:r>
    </w:p>
    <w:p w14:paraId="5B6BB326" w14:textId="77777777" w:rsidR="00FE552D" w:rsidRDefault="00FE552D" w:rsidP="005841EB">
      <w:pPr>
        <w:rPr>
          <w:lang w:val="en-US"/>
        </w:rPr>
      </w:pPr>
    </w:p>
    <w:p w14:paraId="0DC9A11C" w14:textId="23C40329" w:rsidR="00FE552D" w:rsidRPr="005841EB" w:rsidRDefault="00FE552D" w:rsidP="005841EB">
      <w:pPr>
        <w:rPr>
          <w:lang w:val="en-US"/>
        </w:rPr>
      </w:pPr>
      <w:r>
        <w:rPr>
          <w:lang w:val="en-US"/>
        </w:rPr>
        <w:t xml:space="preserve">This means that the </w:t>
      </w:r>
      <w:r w:rsidRPr="00FE552D">
        <w:rPr>
          <w:rStyle w:val="Code"/>
        </w:rPr>
        <w:t>return</w:t>
      </w:r>
      <w:r>
        <w:rPr>
          <w:lang w:val="en-US"/>
        </w:rPr>
        <w:t>-parameter specified in section 2.4.1 of [</w:t>
      </w:r>
      <w:hyperlink r:id="rId14" w:history="1">
        <w:r w:rsidRPr="003F5748">
          <w:rPr>
            <w:rStyle w:val="Hyperlink"/>
            <w:lang w:val="en-US"/>
          </w:rPr>
          <w:t>IdpDisco</w:t>
        </w:r>
      </w:hyperlink>
      <w:r>
        <w:rPr>
          <w:lang w:val="en-US"/>
        </w:rPr>
        <w:t>] only has to be supplied if the Service Provider wishes to have the response sent back to an address other than the default response address. In these cases the</w:t>
      </w:r>
      <w:r w:rsidR="009809DD">
        <w:rPr>
          <w:lang w:val="en-US"/>
        </w:rPr>
        <w:t xml:space="preserve"> value of the </w:t>
      </w:r>
      <w:r w:rsidR="009809DD" w:rsidRPr="00671826">
        <w:rPr>
          <w:rStyle w:val="Code"/>
        </w:rPr>
        <w:t>return</w:t>
      </w:r>
      <w:r w:rsidR="009809DD">
        <w:rPr>
          <w:lang w:val="en-US"/>
        </w:rPr>
        <w:t xml:space="preserve">-parameter must still be one of the </w:t>
      </w:r>
      <w:r w:rsidR="009809DD" w:rsidRPr="00671826">
        <w:rPr>
          <w:rStyle w:val="Code"/>
        </w:rPr>
        <w:t>DiscoveryResponse</w:t>
      </w:r>
      <w:r w:rsidR="009809DD">
        <w:rPr>
          <w:lang w:val="en-US"/>
        </w:rPr>
        <w:t>-addresses from the Service Provider metadata.</w:t>
      </w:r>
    </w:p>
    <w:p w14:paraId="2133C03C" w14:textId="03085BB0" w:rsidR="00855D93" w:rsidRDefault="00855D93" w:rsidP="00855D93">
      <w:pPr>
        <w:pStyle w:val="Heading2"/>
        <w:rPr>
          <w:lang w:val="en-US"/>
        </w:rPr>
      </w:pPr>
      <w:bookmarkStart w:id="22" w:name="_Ref259999944"/>
      <w:bookmarkStart w:id="23" w:name="_Ref259999949"/>
      <w:bookmarkStart w:id="24" w:name="_Toc292534738"/>
      <w:r w:rsidRPr="0000118D">
        <w:rPr>
          <w:lang w:val="en-US"/>
        </w:rPr>
        <w:t>Silent Discovery Service</w:t>
      </w:r>
      <w:bookmarkEnd w:id="22"/>
      <w:bookmarkEnd w:id="23"/>
      <w:bookmarkEnd w:id="24"/>
    </w:p>
    <w:p w14:paraId="56797022" w14:textId="790D3689" w:rsidR="005C4369" w:rsidRPr="005C4369" w:rsidRDefault="005C4369" w:rsidP="005C4369">
      <w:pPr>
        <w:rPr>
          <w:lang w:val="en-US"/>
        </w:rPr>
      </w:pPr>
      <w:r w:rsidRPr="005C4369">
        <w:rPr>
          <w:lang w:val="en-US"/>
        </w:rPr>
        <w:t xml:space="preserve">Chapter </w:t>
      </w:r>
      <w:r>
        <w:rPr>
          <w:lang w:val="en-US"/>
        </w:rPr>
        <w:fldChar w:fldCharType="begin"/>
      </w:r>
      <w:r>
        <w:rPr>
          <w:lang w:val="en-US"/>
        </w:rPr>
        <w:instrText xml:space="preserve"> REF _Ref257290368 \r \h </w:instrText>
      </w:r>
      <w:r>
        <w:rPr>
          <w:lang w:val="en-US"/>
        </w:rPr>
      </w:r>
      <w:r>
        <w:rPr>
          <w:lang w:val="en-US"/>
        </w:rPr>
        <w:fldChar w:fldCharType="separate"/>
      </w:r>
      <w:r w:rsidR="00FD7A44">
        <w:rPr>
          <w:lang w:val="en-US"/>
        </w:rPr>
        <w:t>2.2</w:t>
      </w:r>
      <w:r>
        <w:rPr>
          <w:lang w:val="en-US"/>
        </w:rPr>
        <w:fldChar w:fldCharType="end"/>
      </w:r>
      <w:r>
        <w:rPr>
          <w:lang w:val="en-US"/>
        </w:rPr>
        <w:t>, “</w:t>
      </w:r>
      <w:r w:rsidR="00F200A2">
        <w:rPr>
          <w:lang w:val="en-US"/>
        </w:rPr>
        <w:fldChar w:fldCharType="begin"/>
      </w:r>
      <w:r w:rsidR="00F200A2">
        <w:rPr>
          <w:lang w:val="en-US"/>
        </w:rPr>
        <w:instrText xml:space="preserve"> REF _Ref257290540 \h </w:instrText>
      </w:r>
      <w:r w:rsidR="00F200A2">
        <w:rPr>
          <w:lang w:val="en-US"/>
        </w:rPr>
      </w:r>
      <w:r w:rsidR="00F200A2">
        <w:rPr>
          <w:lang w:val="en-US"/>
        </w:rPr>
        <w:fldChar w:fldCharType="separate"/>
      </w:r>
      <w:r w:rsidR="00FD7A44" w:rsidRPr="00182677">
        <w:rPr>
          <w:lang w:val="en-US"/>
        </w:rPr>
        <w:t>User State</w:t>
      </w:r>
      <w:r w:rsidR="00FD7A44">
        <w:rPr>
          <w:lang w:val="en-US"/>
        </w:rPr>
        <w:t xml:space="preserve"> and Remembered Choices</w:t>
      </w:r>
      <w:r w:rsidR="00F200A2">
        <w:rPr>
          <w:lang w:val="en-US"/>
        </w:rPr>
        <w:fldChar w:fldCharType="end"/>
      </w:r>
      <w:r>
        <w:rPr>
          <w:lang w:val="en-US"/>
        </w:rPr>
        <w:t xml:space="preserve">”, describes how the Swedish eID Discovery Service handles </w:t>
      </w:r>
      <w:r w:rsidR="00FF1AF3">
        <w:rPr>
          <w:lang w:val="en-US"/>
        </w:rPr>
        <w:t xml:space="preserve">the </w:t>
      </w:r>
      <w:r>
        <w:rPr>
          <w:lang w:val="en-US"/>
        </w:rPr>
        <w:t xml:space="preserve">user </w:t>
      </w:r>
      <w:r w:rsidR="00FF1AF3">
        <w:rPr>
          <w:lang w:val="en-US"/>
        </w:rPr>
        <w:t xml:space="preserve">discovery </w:t>
      </w:r>
      <w:r>
        <w:rPr>
          <w:lang w:val="en-US"/>
        </w:rPr>
        <w:t>state.</w:t>
      </w:r>
      <w:r w:rsidR="002D7AA1">
        <w:rPr>
          <w:lang w:val="en-US"/>
        </w:rPr>
        <w:t xml:space="preserve"> A Service Provider may use the </w:t>
      </w:r>
      <w:r w:rsidR="002D7AA1" w:rsidRPr="00AF6F92">
        <w:rPr>
          <w:rStyle w:val="Code"/>
        </w:rPr>
        <w:t>isPassive</w:t>
      </w:r>
      <w:r w:rsidR="002D7AA1">
        <w:rPr>
          <w:lang w:val="en-US"/>
        </w:rPr>
        <w:t xml:space="preserve">-parameter </w:t>
      </w:r>
      <w:r w:rsidR="00C56FE4">
        <w:rPr>
          <w:lang w:val="en-US"/>
        </w:rPr>
        <w:t xml:space="preserve">and set its value to </w:t>
      </w:r>
      <w:r w:rsidR="00C56FE4" w:rsidRPr="00C56FE4">
        <w:rPr>
          <w:rStyle w:val="Code"/>
        </w:rPr>
        <w:t>true</w:t>
      </w:r>
      <w:r w:rsidR="00C56FE4">
        <w:rPr>
          <w:lang w:val="en-US"/>
        </w:rPr>
        <w:t xml:space="preserve"> in order </w:t>
      </w:r>
      <w:r w:rsidR="002D7AA1">
        <w:rPr>
          <w:lang w:val="en-US"/>
        </w:rPr>
        <w:t>to find out if the user al</w:t>
      </w:r>
      <w:r w:rsidR="00A8081B">
        <w:rPr>
          <w:lang w:val="en-US"/>
        </w:rPr>
        <w:t>ready has selected an Identity Provider for the current web session</w:t>
      </w:r>
      <w:r w:rsidR="00A8081B">
        <w:rPr>
          <w:rStyle w:val="FootnoteReference"/>
          <w:lang w:val="en-US"/>
        </w:rPr>
        <w:footnoteReference w:id="1"/>
      </w:r>
      <w:r w:rsidR="00A8081B">
        <w:rPr>
          <w:lang w:val="en-US"/>
        </w:rPr>
        <w:t>.</w:t>
      </w:r>
      <w:r w:rsidR="009136EB">
        <w:rPr>
          <w:lang w:val="en-US"/>
        </w:rPr>
        <w:t xml:space="preserve"> </w:t>
      </w:r>
      <w:r w:rsidR="004A62E9">
        <w:rPr>
          <w:lang w:val="en-US"/>
        </w:rPr>
        <w:t>This feature may be useful in Single Sign On-scenarios, but care should be taken not to confuse the end user. It is essential that the end user</w:t>
      </w:r>
      <w:r w:rsidR="00F7341F">
        <w:rPr>
          <w:lang w:val="en-US"/>
        </w:rPr>
        <w:t>s</w:t>
      </w:r>
      <w:r w:rsidR="004A62E9">
        <w:rPr>
          <w:lang w:val="en-US"/>
        </w:rPr>
        <w:t xml:space="preserve"> understand that they are being logged in to a Service Provider.</w:t>
      </w:r>
    </w:p>
    <w:p w14:paraId="31C58EE9" w14:textId="1BAF7701" w:rsidR="00855D93" w:rsidRDefault="00026FF4" w:rsidP="00855D93">
      <w:pPr>
        <w:pStyle w:val="Heading2"/>
        <w:rPr>
          <w:lang w:val="en-US"/>
        </w:rPr>
      </w:pPr>
      <w:bookmarkStart w:id="25" w:name="_Ref292532064"/>
      <w:bookmarkStart w:id="26" w:name="_Ref292532074"/>
      <w:bookmarkStart w:id="27" w:name="_Toc292534739"/>
      <w:r>
        <w:rPr>
          <w:lang w:val="en-US"/>
        </w:rPr>
        <w:t>The Discovery Service and Mobile Devices</w:t>
      </w:r>
      <w:bookmarkEnd w:id="25"/>
      <w:bookmarkEnd w:id="26"/>
      <w:bookmarkEnd w:id="27"/>
    </w:p>
    <w:p w14:paraId="39B6BD73" w14:textId="7BB7006A" w:rsidR="002C645B" w:rsidRDefault="002C645B" w:rsidP="002C645B">
      <w:pPr>
        <w:rPr>
          <w:lang w:val="en-US"/>
        </w:rPr>
      </w:pPr>
      <w:r w:rsidRPr="002C645B">
        <w:rPr>
          <w:lang w:val="en-US"/>
        </w:rPr>
        <w:t>A Service Provider web application may</w:t>
      </w:r>
      <w:r>
        <w:rPr>
          <w:lang w:val="en-US"/>
        </w:rPr>
        <w:t xml:space="preserve"> be </w:t>
      </w:r>
      <w:r w:rsidR="004D1F6B">
        <w:rPr>
          <w:lang w:val="en-US"/>
        </w:rPr>
        <w:t>ada</w:t>
      </w:r>
      <w:r w:rsidR="00547A26">
        <w:rPr>
          <w:lang w:val="en-US"/>
        </w:rPr>
        <w:t>pte</w:t>
      </w:r>
      <w:r w:rsidR="004D1F6B">
        <w:rPr>
          <w:lang w:val="en-US"/>
        </w:rPr>
        <w:t>d for use by mobile devices such as s</w:t>
      </w:r>
      <w:r w:rsidR="00FE7801">
        <w:rPr>
          <w:lang w:val="en-US"/>
        </w:rPr>
        <w:t>mart phones. In these cases the Service Provider most likely wants that the end user to be displayed a</w:t>
      </w:r>
      <w:r w:rsidR="007C037B">
        <w:rPr>
          <w:lang w:val="en-US"/>
        </w:rPr>
        <w:t xml:space="preserve"> user interface suitable for mobile devices also when the user is directed to the Discovery Service.</w:t>
      </w:r>
    </w:p>
    <w:p w14:paraId="7552316A" w14:textId="77777777" w:rsidR="00300EBD" w:rsidRDefault="00300EBD" w:rsidP="002C645B">
      <w:pPr>
        <w:rPr>
          <w:lang w:val="en-US"/>
        </w:rPr>
      </w:pPr>
    </w:p>
    <w:p w14:paraId="6D3EAF1C" w14:textId="21C722DE" w:rsidR="00300EBD" w:rsidRDefault="00300EBD" w:rsidP="002C645B">
      <w:pPr>
        <w:rPr>
          <w:lang w:val="en-US"/>
        </w:rPr>
      </w:pPr>
      <w:r w:rsidRPr="00300EBD">
        <w:rPr>
          <w:lang w:val="en-US"/>
        </w:rPr>
        <w:t>In the case that Discovery Service is used according to “Identity Provider Discovery Service Protocol and Profile”</w:t>
      </w:r>
      <w:r w:rsidR="003F5748">
        <w:rPr>
          <w:lang w:val="en-US"/>
        </w:rPr>
        <w:t>,</w:t>
      </w:r>
      <w:r w:rsidR="00A162D7">
        <w:rPr>
          <w:lang w:val="en-US"/>
        </w:rPr>
        <w:t xml:space="preserve"> </w:t>
      </w:r>
      <w:r w:rsidRPr="00300EBD">
        <w:rPr>
          <w:lang w:val="en-US"/>
        </w:rPr>
        <w:t>[</w:t>
      </w:r>
      <w:hyperlink r:id="rId15" w:history="1">
        <w:r w:rsidRPr="003F5748">
          <w:rPr>
            <w:rStyle w:val="Hyperlink"/>
            <w:lang w:val="en-US"/>
          </w:rPr>
          <w:t>IdpDisco</w:t>
        </w:r>
      </w:hyperlink>
      <w:r w:rsidRPr="00300EBD">
        <w:rPr>
          <w:lang w:val="en-US"/>
        </w:rPr>
        <w:t>]</w:t>
      </w:r>
      <w:r w:rsidR="003F5748">
        <w:rPr>
          <w:lang w:val="en-US"/>
        </w:rPr>
        <w:t>,</w:t>
      </w:r>
      <w:r w:rsidRPr="00300EBD">
        <w:rPr>
          <w:lang w:val="en-US"/>
        </w:rPr>
        <w:t xml:space="preserve"> the Discovery Se</w:t>
      </w:r>
      <w:r>
        <w:rPr>
          <w:lang w:val="en-US"/>
        </w:rPr>
        <w:t>r</w:t>
      </w:r>
      <w:r w:rsidRPr="00300EBD">
        <w:rPr>
          <w:lang w:val="en-US"/>
        </w:rPr>
        <w:t>vice interface is using responsive design and is adjusted according to the size of the browser window irrespective of whether a m</w:t>
      </w:r>
      <w:r w:rsidR="00B47928">
        <w:rPr>
          <w:lang w:val="en-US"/>
        </w:rPr>
        <w:t>obile device</w:t>
      </w:r>
      <w:r w:rsidRPr="00300EBD">
        <w:rPr>
          <w:lang w:val="en-US"/>
        </w:rPr>
        <w:t xml:space="preserve"> is used or not.</w:t>
      </w:r>
    </w:p>
    <w:p w14:paraId="269E47E1" w14:textId="77777777" w:rsidR="00C96A31" w:rsidRDefault="00C96A31" w:rsidP="002C645B">
      <w:pPr>
        <w:rPr>
          <w:lang w:val="en-US"/>
        </w:rPr>
      </w:pPr>
    </w:p>
    <w:p w14:paraId="2C0A2CAF" w14:textId="44C470A6" w:rsidR="00B34A76" w:rsidRDefault="00E27047" w:rsidP="00ED7C6B">
      <w:pPr>
        <w:rPr>
          <w:lang w:val="en-US"/>
        </w:rPr>
      </w:pPr>
      <w:r w:rsidRPr="00F760A1">
        <w:rPr>
          <w:lang w:val="en-US"/>
        </w:rPr>
        <w:t>The Discovery Service will try to detect the type of user agent (i.e., web browser)</w:t>
      </w:r>
      <w:r>
        <w:rPr>
          <w:lang w:val="en-US"/>
        </w:rPr>
        <w:t xml:space="preserve"> to determine if a mobile device is used. If a mobile device</w:t>
      </w:r>
      <w:r w:rsidRPr="00F760A1">
        <w:rPr>
          <w:lang w:val="en-US"/>
        </w:rPr>
        <w:t xml:space="preserve"> is used then the Discovery Service </w:t>
      </w:r>
      <w:r>
        <w:rPr>
          <w:lang w:val="en-US"/>
        </w:rPr>
        <w:t xml:space="preserve">at first </w:t>
      </w:r>
      <w:r w:rsidRPr="00F760A1">
        <w:rPr>
          <w:lang w:val="en-US"/>
        </w:rPr>
        <w:t xml:space="preserve">only displays Identity Providers adapted for mobile devices (i.e. </w:t>
      </w:r>
      <w:r>
        <w:rPr>
          <w:lang w:val="en-US"/>
        </w:rPr>
        <w:t xml:space="preserve">Identity Providers that define </w:t>
      </w:r>
      <w:r w:rsidRPr="00F760A1">
        <w:rPr>
          <w:lang w:val="en-US"/>
        </w:rPr>
        <w:t>mobile-auth Service Property among its Entity Categories in its metadata entry)</w:t>
      </w:r>
      <w:r>
        <w:rPr>
          <w:lang w:val="en-US"/>
        </w:rPr>
        <w:t xml:space="preserve"> in the list of possible eIDs (Identity Providers)</w:t>
      </w:r>
      <w:r w:rsidR="0075058B">
        <w:rPr>
          <w:rStyle w:val="FootnoteReference"/>
          <w:lang w:val="en-US"/>
        </w:rPr>
        <w:footnoteReference w:id="2"/>
      </w:r>
      <w:r w:rsidR="005B7E40">
        <w:rPr>
          <w:lang w:val="en-US"/>
        </w:rPr>
        <w:t>.</w:t>
      </w:r>
      <w:r w:rsidR="00F43BD0">
        <w:rPr>
          <w:lang w:val="en-US"/>
        </w:rPr>
        <w:t xml:space="preserve"> </w:t>
      </w:r>
      <w:r w:rsidRPr="00F760A1">
        <w:rPr>
          <w:lang w:val="en-US"/>
        </w:rPr>
        <w:t xml:space="preserve">The end user can always choose to display all Identity </w:t>
      </w:r>
      <w:r w:rsidR="00E01B51" w:rsidRPr="00F760A1">
        <w:rPr>
          <w:lang w:val="en-US"/>
        </w:rPr>
        <w:t>Providers</w:t>
      </w:r>
      <w:r w:rsidR="00E01B51">
        <w:rPr>
          <w:lang w:val="en-US"/>
        </w:rPr>
        <w:t xml:space="preserve"> that</w:t>
      </w:r>
      <w:r>
        <w:rPr>
          <w:lang w:val="en-US"/>
        </w:rPr>
        <w:t xml:space="preserve"> meet the requirements</w:t>
      </w:r>
      <w:r w:rsidRPr="00F760A1">
        <w:rPr>
          <w:lang w:val="en-US"/>
        </w:rPr>
        <w:t>.</w:t>
      </w:r>
    </w:p>
    <w:p w14:paraId="44E809F8" w14:textId="77777777" w:rsidR="00F760A1" w:rsidRDefault="00F760A1" w:rsidP="001A1D54">
      <w:pPr>
        <w:rPr>
          <w:lang w:val="en-US"/>
        </w:rPr>
      </w:pPr>
    </w:p>
    <w:p w14:paraId="4E6FC9BD" w14:textId="44E40002" w:rsidR="004F088C" w:rsidRDefault="001A1D54" w:rsidP="00ED7C6B">
      <w:pPr>
        <w:rPr>
          <w:rFonts w:asciiTheme="majorHAnsi" w:eastAsiaTheme="majorEastAsia" w:hAnsiTheme="majorHAnsi" w:cstheme="majorBidi"/>
          <w:b/>
          <w:bCs/>
          <w:color w:val="345A8A" w:themeColor="accent1" w:themeShade="B5"/>
          <w:sz w:val="32"/>
          <w:szCs w:val="32"/>
          <w:lang w:val="en-US"/>
        </w:rPr>
      </w:pPr>
      <w:r>
        <w:rPr>
          <w:lang w:val="en-US"/>
        </w:rPr>
        <w:t>See “</w:t>
      </w:r>
      <w:r w:rsidRPr="001A1D54">
        <w:rPr>
          <w:lang w:val="en-US"/>
        </w:rPr>
        <w:t>Entity Categories for the Swedish eID Framework</w:t>
      </w:r>
      <w:r>
        <w:rPr>
          <w:lang w:val="en-US"/>
        </w:rPr>
        <w:t>”</w:t>
      </w:r>
      <w:r w:rsidR="00ED7C6B">
        <w:rPr>
          <w:lang w:val="en-US"/>
        </w:rPr>
        <w:t>,</w:t>
      </w:r>
      <w:r>
        <w:rPr>
          <w:lang w:val="en-US"/>
        </w:rPr>
        <w:t xml:space="preserve"> [</w:t>
      </w:r>
      <w:r w:rsidRPr="00EB4239">
        <w:rPr>
          <w:lang w:val="en-US"/>
        </w:rPr>
        <w:t>Eid2EntCat</w:t>
      </w:r>
      <w:r>
        <w:rPr>
          <w:lang w:val="en-US"/>
        </w:rPr>
        <w:t>]</w:t>
      </w:r>
      <w:r w:rsidR="00ED7C6B">
        <w:rPr>
          <w:lang w:val="en-US"/>
        </w:rPr>
        <w:t>,</w:t>
      </w:r>
      <w:r>
        <w:rPr>
          <w:lang w:val="en-US"/>
        </w:rPr>
        <w:t xml:space="preserve"> for more information about the use of entity categories.</w:t>
      </w:r>
      <w:r w:rsidR="004F088C">
        <w:rPr>
          <w:lang w:val="en-US"/>
        </w:rPr>
        <w:br w:type="page"/>
      </w:r>
    </w:p>
    <w:p w14:paraId="0FA7F4BE" w14:textId="33AA5E71" w:rsidR="0000118D" w:rsidRDefault="00726379" w:rsidP="00363E6F">
      <w:pPr>
        <w:pStyle w:val="Heading1"/>
        <w:rPr>
          <w:lang w:val="en-US"/>
        </w:rPr>
      </w:pPr>
      <w:bookmarkStart w:id="28" w:name="_Ref292533697"/>
      <w:bookmarkStart w:id="29" w:name="_Ref292533707"/>
      <w:bookmarkStart w:id="30" w:name="_Toc292534740"/>
      <w:r w:rsidRPr="001D5D1C">
        <w:rPr>
          <w:lang w:val="en-US"/>
        </w:rPr>
        <w:t>Integrating the Discovery Service</w:t>
      </w:r>
      <w:r w:rsidR="00F74AC3" w:rsidRPr="001D5D1C">
        <w:rPr>
          <w:lang w:val="en-US"/>
        </w:rPr>
        <w:t xml:space="preserve"> in the Service Provider </w:t>
      </w:r>
      <w:r w:rsidR="00B42CFB">
        <w:rPr>
          <w:lang w:val="en-US"/>
        </w:rPr>
        <w:t>A</w:t>
      </w:r>
      <w:r w:rsidR="00F74AC3" w:rsidRPr="001D5D1C">
        <w:rPr>
          <w:lang w:val="en-US"/>
        </w:rPr>
        <w:t>pplication</w:t>
      </w:r>
      <w:bookmarkEnd w:id="28"/>
      <w:bookmarkEnd w:id="29"/>
      <w:bookmarkEnd w:id="30"/>
    </w:p>
    <w:p w14:paraId="5C291440" w14:textId="620DC956" w:rsidR="00372750" w:rsidRDefault="00372750" w:rsidP="00372750">
      <w:pPr>
        <w:rPr>
          <w:lang w:val="en-US"/>
        </w:rPr>
      </w:pPr>
      <w:r w:rsidRPr="00372750">
        <w:rPr>
          <w:lang w:val="en-US"/>
        </w:rPr>
        <w:t>This chapter</w:t>
      </w:r>
      <w:r>
        <w:rPr>
          <w:lang w:val="en-US"/>
        </w:rPr>
        <w:t xml:space="preserve"> describes how a Service Provider may integrate the use of the Discovery Service in its own web application instead of, as described above, directing the end user to the central Discovery Service.</w:t>
      </w:r>
      <w:r w:rsidR="004F088C">
        <w:rPr>
          <w:lang w:val="en-US"/>
        </w:rPr>
        <w:t xml:space="preserve"> The reasons a Service Provider may wish to use this kind of integration may be:</w:t>
      </w:r>
    </w:p>
    <w:p w14:paraId="45F1C2C1" w14:textId="43145A78" w:rsidR="004F088C" w:rsidRDefault="004F088C" w:rsidP="004F088C">
      <w:pPr>
        <w:pStyle w:val="ListParagraph"/>
        <w:numPr>
          <w:ilvl w:val="0"/>
          <w:numId w:val="32"/>
        </w:numPr>
        <w:rPr>
          <w:lang w:val="en-US"/>
        </w:rPr>
      </w:pPr>
      <w:r>
        <w:rPr>
          <w:lang w:val="en-US"/>
        </w:rPr>
        <w:t>To provide a more tight</w:t>
      </w:r>
      <w:r w:rsidR="00385C73">
        <w:rPr>
          <w:lang w:val="en-US"/>
        </w:rPr>
        <w:t xml:space="preserve"> integration, and to avoid redirecting the end user to the central Discovery Service.</w:t>
      </w:r>
    </w:p>
    <w:p w14:paraId="7E2741CD" w14:textId="3AC6C505" w:rsidR="00385C73" w:rsidRDefault="00385C73" w:rsidP="004F088C">
      <w:pPr>
        <w:pStyle w:val="ListParagraph"/>
        <w:numPr>
          <w:ilvl w:val="0"/>
          <w:numId w:val="32"/>
        </w:numPr>
        <w:rPr>
          <w:lang w:val="en-US"/>
        </w:rPr>
      </w:pPr>
      <w:r>
        <w:rPr>
          <w:lang w:val="en-US"/>
        </w:rPr>
        <w:t xml:space="preserve">To integrate other authentication methods, not available via the federation, in the list of </w:t>
      </w:r>
      <w:r w:rsidR="000E0B6E">
        <w:rPr>
          <w:lang w:val="en-US"/>
        </w:rPr>
        <w:t>the authentication methods that are displayed to the end user.</w:t>
      </w:r>
    </w:p>
    <w:p w14:paraId="3964CF14" w14:textId="5DB6446C" w:rsidR="0000118D" w:rsidRPr="001960C8" w:rsidRDefault="00D43978" w:rsidP="00855D93">
      <w:pPr>
        <w:pStyle w:val="ListParagraph"/>
        <w:numPr>
          <w:ilvl w:val="0"/>
          <w:numId w:val="32"/>
        </w:numPr>
        <w:rPr>
          <w:lang w:val="en-US"/>
        </w:rPr>
      </w:pPr>
      <w:r>
        <w:rPr>
          <w:lang w:val="en-US"/>
        </w:rPr>
        <w:t>To use local caching of Discovery Service feeds</w:t>
      </w:r>
      <w:r w:rsidR="00BF1CC2">
        <w:rPr>
          <w:lang w:val="en-US"/>
        </w:rPr>
        <w:t xml:space="preserve"> and scripts to eliminate the dependency on the third party services being responsive.</w:t>
      </w:r>
    </w:p>
    <w:p w14:paraId="23FE032A" w14:textId="4A627172" w:rsidR="00FE3E09" w:rsidRDefault="003870E5" w:rsidP="00B7566A">
      <w:pPr>
        <w:pStyle w:val="Heading2"/>
        <w:rPr>
          <w:lang w:val="en-US"/>
        </w:rPr>
      </w:pPr>
      <w:bookmarkStart w:id="31" w:name="_Ref390164332"/>
      <w:bookmarkStart w:id="32" w:name="_Ref390164337"/>
      <w:bookmarkStart w:id="33" w:name="_Toc292534741"/>
      <w:r>
        <w:rPr>
          <w:lang w:val="en-US"/>
        </w:rPr>
        <w:t>Architecture</w:t>
      </w:r>
      <w:r w:rsidR="00544D9F">
        <w:rPr>
          <w:lang w:val="en-US"/>
        </w:rPr>
        <w:t xml:space="preserve"> and </w:t>
      </w:r>
      <w:r w:rsidR="00D278EE">
        <w:rPr>
          <w:lang w:val="en-US"/>
        </w:rPr>
        <w:t>D</w:t>
      </w:r>
      <w:r w:rsidR="003227FD">
        <w:rPr>
          <w:lang w:val="en-US"/>
        </w:rPr>
        <w:t>ependencies</w:t>
      </w:r>
      <w:bookmarkEnd w:id="31"/>
      <w:bookmarkEnd w:id="32"/>
      <w:bookmarkEnd w:id="33"/>
    </w:p>
    <w:p w14:paraId="080980DB" w14:textId="6B377717" w:rsidR="00FF7404" w:rsidRDefault="00FF7404" w:rsidP="00FF7404">
      <w:pPr>
        <w:rPr>
          <w:lang w:val="en-US"/>
        </w:rPr>
      </w:pPr>
      <w:r w:rsidRPr="00A82E67">
        <w:rPr>
          <w:lang w:val="en-US"/>
        </w:rPr>
        <w:t>The Discovery Service</w:t>
      </w:r>
      <w:r w:rsidR="00CB530F">
        <w:rPr>
          <w:lang w:val="en-US"/>
        </w:rPr>
        <w:t xml:space="preserve"> in the federation for Swedish eID is constructed in such a way that it offers the possibility to </w:t>
      </w:r>
      <w:r w:rsidR="009E5B89">
        <w:rPr>
          <w:lang w:val="en-US"/>
        </w:rPr>
        <w:t>access its logic, which is entirely built in JavaScript, without actually direct</w:t>
      </w:r>
      <w:r w:rsidR="00E95C7A">
        <w:rPr>
          <w:lang w:val="en-US"/>
        </w:rPr>
        <w:t>ing</w:t>
      </w:r>
      <w:r w:rsidR="009E5B89">
        <w:rPr>
          <w:lang w:val="en-US"/>
        </w:rPr>
        <w:t xml:space="preserve"> the end user to the Discovery Service web application. Instead </w:t>
      </w:r>
      <w:r w:rsidR="00544D9F">
        <w:rPr>
          <w:lang w:val="en-US"/>
        </w:rPr>
        <w:t>the Service Provider web application may download the Discovery Service Java</w:t>
      </w:r>
      <w:r w:rsidR="0069458A">
        <w:rPr>
          <w:lang w:val="en-US"/>
        </w:rPr>
        <w:softHyphen/>
      </w:r>
      <w:r w:rsidR="00544D9F">
        <w:rPr>
          <w:lang w:val="en-US"/>
        </w:rPr>
        <w:t>Scrip</w:t>
      </w:r>
      <w:r w:rsidR="00FF2931">
        <w:rPr>
          <w:lang w:val="en-US"/>
        </w:rPr>
        <w:softHyphen/>
      </w:r>
      <w:r w:rsidR="00544D9F">
        <w:rPr>
          <w:lang w:val="en-US"/>
        </w:rPr>
        <w:t xml:space="preserve">t and use it locally. </w:t>
      </w:r>
      <w:r w:rsidR="0030330D">
        <w:rPr>
          <w:lang w:val="en-US"/>
        </w:rPr>
        <w:t>The picture below illustrates this:</w:t>
      </w:r>
    </w:p>
    <w:p w14:paraId="7358EDBA" w14:textId="77777777" w:rsidR="00CD4B47" w:rsidRDefault="00CD4B47" w:rsidP="00FF7404">
      <w:pPr>
        <w:rPr>
          <w:lang w:val="en-US"/>
        </w:rPr>
      </w:pPr>
    </w:p>
    <w:p w14:paraId="23FDB464" w14:textId="77777777" w:rsidR="00125024" w:rsidRDefault="00CD4B47" w:rsidP="00125024">
      <w:pPr>
        <w:keepNext/>
        <w:ind w:left="720"/>
      </w:pPr>
      <w:r>
        <w:rPr>
          <w:noProof/>
          <w:lang w:val="en-US" w:eastAsia="en-US"/>
        </w:rPr>
        <w:drawing>
          <wp:inline distT="0" distB="0" distL="0" distR="0" wp14:anchorId="3CF4C87F" wp14:editId="4E124AF1">
            <wp:extent cx="4907280" cy="2362200"/>
            <wp:effectExtent l="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lum bright="25000" contrast="25000"/>
                      <a:extLst>
                        <a:ext uri="{28A0092B-C50C-407E-A947-70E740481C1C}">
                          <a14:useLocalDpi xmlns:a14="http://schemas.microsoft.com/office/drawing/2010/main" val="0"/>
                        </a:ext>
                      </a:extLst>
                    </a:blip>
                    <a:srcRect/>
                    <a:stretch>
                      <a:fillRect/>
                    </a:stretch>
                  </pic:blipFill>
                  <pic:spPr bwMode="auto">
                    <a:xfrm>
                      <a:off x="0" y="0"/>
                      <a:ext cx="4907280" cy="2362200"/>
                    </a:xfrm>
                    <a:prstGeom prst="rect">
                      <a:avLst/>
                    </a:prstGeom>
                    <a:noFill/>
                    <a:ln>
                      <a:noFill/>
                    </a:ln>
                  </pic:spPr>
                </pic:pic>
              </a:graphicData>
            </a:graphic>
          </wp:inline>
        </w:drawing>
      </w:r>
    </w:p>
    <w:p w14:paraId="31DA382D" w14:textId="258D6B38" w:rsidR="0030330D" w:rsidRPr="00125024" w:rsidRDefault="00125024" w:rsidP="00125024">
      <w:pPr>
        <w:pStyle w:val="Caption"/>
        <w:ind w:left="720"/>
        <w:rPr>
          <w:lang w:val="en-US"/>
        </w:rPr>
      </w:pPr>
      <w:r w:rsidRPr="00125024">
        <w:rPr>
          <w:lang w:val="en-US"/>
        </w:rPr>
        <w:t xml:space="preserve">Figure </w:t>
      </w:r>
      <w:r w:rsidRPr="00125024">
        <w:rPr>
          <w:lang w:val="en-US"/>
        </w:rPr>
        <w:fldChar w:fldCharType="begin"/>
      </w:r>
      <w:r w:rsidRPr="00125024">
        <w:rPr>
          <w:lang w:val="en-US"/>
        </w:rPr>
        <w:instrText xml:space="preserve"> SEQ Figure \* ARABIC </w:instrText>
      </w:r>
      <w:r w:rsidRPr="00125024">
        <w:rPr>
          <w:lang w:val="en-US"/>
        </w:rPr>
        <w:fldChar w:fldCharType="separate"/>
      </w:r>
      <w:r w:rsidR="00FD7A44">
        <w:rPr>
          <w:noProof/>
          <w:lang w:val="en-US"/>
        </w:rPr>
        <w:t>2</w:t>
      </w:r>
      <w:r w:rsidRPr="00125024">
        <w:rPr>
          <w:lang w:val="en-US"/>
        </w:rPr>
        <w:fldChar w:fldCharType="end"/>
      </w:r>
      <w:r>
        <w:rPr>
          <w:lang w:val="en-US"/>
        </w:rPr>
        <w:t>: Discovery Service architecture.</w:t>
      </w:r>
    </w:p>
    <w:p w14:paraId="263E4BCE" w14:textId="546FA677" w:rsidR="00B758DC" w:rsidRDefault="00D002DF" w:rsidP="00FF7404">
      <w:pPr>
        <w:rPr>
          <w:lang w:val="en-US"/>
        </w:rPr>
      </w:pPr>
      <w:r>
        <w:rPr>
          <w:lang w:val="en-US"/>
        </w:rPr>
        <w:t>The figure illustrates how the Service Provider may choose to implement caches, or proxies, for resources that are downloaded from the Discovery Service. This is not a requirement, but may be useful to obtain a homogenous solution where no direct dependencie</w:t>
      </w:r>
      <w:r w:rsidR="007B112D">
        <w:rPr>
          <w:lang w:val="en-US"/>
        </w:rPr>
        <w:t xml:space="preserve">s exist to the </w:t>
      </w:r>
      <w:r w:rsidR="00AD18C4">
        <w:rPr>
          <w:lang w:val="en-US"/>
        </w:rPr>
        <w:t xml:space="preserve">central </w:t>
      </w:r>
      <w:r w:rsidR="007B112D">
        <w:rPr>
          <w:lang w:val="en-US"/>
        </w:rPr>
        <w:t>Discovery Service.</w:t>
      </w:r>
    </w:p>
    <w:p w14:paraId="0C02AE1B" w14:textId="77777777" w:rsidR="007B112D" w:rsidRDefault="007B112D" w:rsidP="00FF7404">
      <w:pPr>
        <w:rPr>
          <w:lang w:val="en-US"/>
        </w:rPr>
      </w:pPr>
    </w:p>
    <w:p w14:paraId="5DDE08EA" w14:textId="168ECA16" w:rsidR="007B112D" w:rsidRDefault="00F43361" w:rsidP="00FF7404">
      <w:pPr>
        <w:rPr>
          <w:lang w:val="en-US"/>
        </w:rPr>
      </w:pPr>
      <w:r>
        <w:rPr>
          <w:lang w:val="en-US"/>
        </w:rPr>
        <w:t xml:space="preserve">However, there </w:t>
      </w:r>
      <w:r w:rsidR="00257926">
        <w:rPr>
          <w:lang w:val="en-US"/>
        </w:rPr>
        <w:t>is</w:t>
      </w:r>
      <w:r>
        <w:rPr>
          <w:lang w:val="en-US"/>
        </w:rPr>
        <w:t xml:space="preserve"> one dependency that is not possible to cache. That is the built in</w:t>
      </w:r>
      <w:r w:rsidR="00257926">
        <w:rPr>
          <w:lang w:val="en-US"/>
        </w:rPr>
        <w:t xml:space="preserve"> connection between the JavaScript</w:t>
      </w:r>
      <w:r w:rsidR="00C06C56">
        <w:rPr>
          <w:lang w:val="en-US"/>
        </w:rPr>
        <w:t xml:space="preserve"> and the “user state service” residing on its own domain within the central Discovery Service</w:t>
      </w:r>
      <w:r w:rsidR="00002618">
        <w:rPr>
          <w:lang w:val="en-US"/>
        </w:rPr>
        <w:t xml:space="preserve">. </w:t>
      </w:r>
      <w:r w:rsidR="00C06C56">
        <w:rPr>
          <w:lang w:val="en-US"/>
        </w:rPr>
        <w:t xml:space="preserve">This service is responsible of handling user state and remembered choices (as described in chapter </w:t>
      </w:r>
      <w:r w:rsidR="00C06C56">
        <w:rPr>
          <w:lang w:val="en-US"/>
        </w:rPr>
        <w:fldChar w:fldCharType="begin"/>
      </w:r>
      <w:r w:rsidR="00C06C56">
        <w:rPr>
          <w:lang w:val="en-US"/>
        </w:rPr>
        <w:instrText xml:space="preserve"> REF _Ref260483117 \r \h </w:instrText>
      </w:r>
      <w:r w:rsidR="00C06C56">
        <w:rPr>
          <w:lang w:val="en-US"/>
        </w:rPr>
      </w:r>
      <w:r w:rsidR="00C06C56">
        <w:rPr>
          <w:lang w:val="en-US"/>
        </w:rPr>
        <w:fldChar w:fldCharType="separate"/>
      </w:r>
      <w:r w:rsidR="00FD7A44">
        <w:rPr>
          <w:lang w:val="en-US"/>
        </w:rPr>
        <w:t>2.2</w:t>
      </w:r>
      <w:r w:rsidR="00C06C56">
        <w:rPr>
          <w:lang w:val="en-US"/>
        </w:rPr>
        <w:fldChar w:fldCharType="end"/>
      </w:r>
      <w:r w:rsidR="00C06C56">
        <w:rPr>
          <w:lang w:val="en-US"/>
        </w:rPr>
        <w:t xml:space="preserve"> above)</w:t>
      </w:r>
      <w:r w:rsidR="00002618">
        <w:rPr>
          <w:lang w:val="en-US"/>
        </w:rPr>
        <w:t xml:space="preserve">, however it is possible to disable these features (see </w:t>
      </w:r>
      <w:r w:rsidR="00002618">
        <w:rPr>
          <w:lang w:val="en-US"/>
        </w:rPr>
        <w:fldChar w:fldCharType="begin"/>
      </w:r>
      <w:r w:rsidR="00002618">
        <w:rPr>
          <w:lang w:val="en-US"/>
        </w:rPr>
        <w:instrText xml:space="preserve"> REF _Ref390164152 \r \h </w:instrText>
      </w:r>
      <w:r w:rsidR="00002618">
        <w:rPr>
          <w:lang w:val="en-US"/>
        </w:rPr>
      </w:r>
      <w:r w:rsidR="00002618">
        <w:rPr>
          <w:lang w:val="en-US"/>
        </w:rPr>
        <w:fldChar w:fldCharType="separate"/>
      </w:r>
      <w:r w:rsidR="00FD7A44">
        <w:rPr>
          <w:lang w:val="en-US"/>
        </w:rPr>
        <w:t>5.3.3</w:t>
      </w:r>
      <w:r w:rsidR="00002618">
        <w:rPr>
          <w:lang w:val="en-US"/>
        </w:rPr>
        <w:fldChar w:fldCharType="end"/>
      </w:r>
      <w:r w:rsidR="00645EC8">
        <w:rPr>
          <w:lang w:val="en-US"/>
        </w:rPr>
        <w:t>,</w:t>
      </w:r>
      <w:r w:rsidR="00002618">
        <w:rPr>
          <w:lang w:val="en-US"/>
        </w:rPr>
        <w:t xml:space="preserve"> “</w:t>
      </w:r>
      <w:r w:rsidR="00002618">
        <w:rPr>
          <w:lang w:val="en-US"/>
        </w:rPr>
        <w:fldChar w:fldCharType="begin"/>
      </w:r>
      <w:r w:rsidR="00002618">
        <w:rPr>
          <w:lang w:val="en-US"/>
        </w:rPr>
        <w:instrText xml:space="preserve"> REF _Ref390164152 \h </w:instrText>
      </w:r>
      <w:r w:rsidR="00002618">
        <w:rPr>
          <w:lang w:val="en-US"/>
        </w:rPr>
      </w:r>
      <w:r w:rsidR="00002618">
        <w:rPr>
          <w:lang w:val="en-US"/>
        </w:rPr>
        <w:fldChar w:fldCharType="separate"/>
      </w:r>
      <w:r w:rsidR="00FD7A44">
        <w:t>userStateConfig</w:t>
      </w:r>
      <w:r w:rsidR="00002618">
        <w:rPr>
          <w:lang w:val="en-US"/>
        </w:rPr>
        <w:fldChar w:fldCharType="end"/>
      </w:r>
      <w:r w:rsidR="00002618">
        <w:rPr>
          <w:lang w:val="en-US"/>
        </w:rPr>
        <w:t>”)</w:t>
      </w:r>
      <w:r w:rsidR="00C06C56">
        <w:rPr>
          <w:lang w:val="en-US"/>
        </w:rPr>
        <w:t>.</w:t>
      </w:r>
      <w:r w:rsidR="002F05AB">
        <w:rPr>
          <w:lang w:val="en-US"/>
        </w:rPr>
        <w:t xml:space="preserve"> Should this connection </w:t>
      </w:r>
      <w:r w:rsidR="00E67A24">
        <w:rPr>
          <w:lang w:val="en-US"/>
        </w:rPr>
        <w:t>not be responsive, the discovery process will still work, but without the feature of current</w:t>
      </w:r>
      <w:r w:rsidR="00191A39">
        <w:rPr>
          <w:lang w:val="en-US"/>
        </w:rPr>
        <w:t>ly</w:t>
      </w:r>
      <w:r w:rsidR="00E67A24">
        <w:rPr>
          <w:lang w:val="en-US"/>
        </w:rPr>
        <w:t xml:space="preserve"> selected eID or pre-selected eID</w:t>
      </w:r>
      <w:r w:rsidR="005348AB">
        <w:rPr>
          <w:lang w:val="en-US"/>
        </w:rPr>
        <w:t>s</w:t>
      </w:r>
      <w:r w:rsidR="00E67A24">
        <w:rPr>
          <w:lang w:val="en-US"/>
        </w:rPr>
        <w:t>.</w:t>
      </w:r>
    </w:p>
    <w:p w14:paraId="540355B2" w14:textId="77777777" w:rsidR="002E6CB9" w:rsidRDefault="002E6CB9" w:rsidP="00FF7404">
      <w:pPr>
        <w:rPr>
          <w:lang w:val="en-US"/>
        </w:rPr>
      </w:pPr>
    </w:p>
    <w:p w14:paraId="2D73D4E6" w14:textId="14354608" w:rsidR="002E6CB9" w:rsidRDefault="002E6CB9" w:rsidP="0009669D">
      <w:pPr>
        <w:ind w:left="720"/>
        <w:rPr>
          <w:lang w:val="en-US"/>
        </w:rPr>
      </w:pPr>
      <w:r w:rsidRPr="002E6CB9">
        <w:rPr>
          <w:lang w:val="en-US"/>
        </w:rPr>
        <w:t>The Discovery Service stores current</w:t>
      </w:r>
      <w:r w:rsidR="0052409B">
        <w:rPr>
          <w:lang w:val="en-US"/>
        </w:rPr>
        <w:t>ly</w:t>
      </w:r>
      <w:r w:rsidRPr="002E6CB9">
        <w:rPr>
          <w:lang w:val="en-US"/>
        </w:rPr>
        <w:t xml:space="preserve"> sele</w:t>
      </w:r>
      <w:r>
        <w:rPr>
          <w:lang w:val="en-US"/>
        </w:rPr>
        <w:t xml:space="preserve">cted eID and pre-selected eIDs </w:t>
      </w:r>
      <w:r w:rsidR="00F737B4">
        <w:rPr>
          <w:lang w:val="en-US"/>
        </w:rPr>
        <w:t xml:space="preserve">in the end users web browser </w:t>
      </w:r>
      <w:r w:rsidRPr="002E6CB9">
        <w:rPr>
          <w:lang w:val="en-US"/>
        </w:rPr>
        <w:t>as HTML</w:t>
      </w:r>
      <w:r>
        <w:rPr>
          <w:lang w:val="en-US"/>
        </w:rPr>
        <w:t xml:space="preserve"> 5 web storage or </w:t>
      </w:r>
      <w:r w:rsidR="0052409B">
        <w:rPr>
          <w:lang w:val="en-US"/>
        </w:rPr>
        <w:t xml:space="preserve">by </w:t>
      </w:r>
      <w:r>
        <w:rPr>
          <w:lang w:val="en-US"/>
        </w:rPr>
        <w:t>using cookies</w:t>
      </w:r>
      <w:r w:rsidRPr="002E6CB9">
        <w:rPr>
          <w:lang w:val="en-US"/>
        </w:rPr>
        <w:t xml:space="preserve"> by embedding an iFrame </w:t>
      </w:r>
      <w:r w:rsidR="0052409B">
        <w:rPr>
          <w:lang w:val="en-US"/>
        </w:rPr>
        <w:t>that</w:t>
      </w:r>
      <w:r w:rsidRPr="002E6CB9">
        <w:rPr>
          <w:lang w:val="en-US"/>
        </w:rPr>
        <w:t xml:space="preserve"> makes</w:t>
      </w:r>
      <w:r>
        <w:rPr>
          <w:lang w:val="en-US"/>
        </w:rPr>
        <w:t xml:space="preserve"> calls (using </w:t>
      </w:r>
      <w:r w:rsidRPr="00E368A0">
        <w:rPr>
          <w:i/>
          <w:lang w:val="en-US"/>
        </w:rPr>
        <w:t>PostMessage</w:t>
      </w:r>
      <w:r w:rsidRPr="002E6CB9">
        <w:rPr>
          <w:lang w:val="en-US"/>
        </w:rPr>
        <w:t>) to the "user state service" (no central repository is used). In addition to this</w:t>
      </w:r>
      <w:r w:rsidR="0052409B">
        <w:rPr>
          <w:lang w:val="en-US"/>
        </w:rPr>
        <w:t>,</w:t>
      </w:r>
      <w:r w:rsidRPr="002E6CB9">
        <w:rPr>
          <w:lang w:val="en-US"/>
        </w:rPr>
        <w:t xml:space="preserve"> the Discovery Service by default also saves the pre-selected eIDs (as HTML 5 web storage or using cookies) in the Service Providers own domain to enable remembered choic</w:t>
      </w:r>
      <w:r w:rsidR="00F737B4">
        <w:rPr>
          <w:lang w:val="en-US"/>
        </w:rPr>
        <w:t>es for web browsers where third-</w:t>
      </w:r>
      <w:r w:rsidRPr="002E6CB9">
        <w:rPr>
          <w:lang w:val="en-US"/>
        </w:rPr>
        <w:t xml:space="preserve">party data is blocked. </w:t>
      </w:r>
      <w:r w:rsidR="00ED1C9D">
        <w:rPr>
          <w:lang w:val="en-US"/>
        </w:rPr>
        <w:t>The above funct</w:t>
      </w:r>
      <w:r w:rsidR="00897129">
        <w:rPr>
          <w:lang w:val="en-US"/>
        </w:rPr>
        <w:t xml:space="preserve">ionality can be disabled using the </w:t>
      </w:r>
      <w:r w:rsidR="00897129" w:rsidRPr="00897129">
        <w:rPr>
          <w:rStyle w:val="Code"/>
        </w:rPr>
        <w:t>userStateConfig</w:t>
      </w:r>
      <w:r w:rsidR="00897129">
        <w:rPr>
          <w:lang w:val="en-US"/>
        </w:rPr>
        <w:t xml:space="preserve"> parameter </w:t>
      </w:r>
      <w:r w:rsidRPr="002E6CB9">
        <w:rPr>
          <w:lang w:val="en-US"/>
        </w:rPr>
        <w:t>(see</w:t>
      </w:r>
      <w:r w:rsidR="00897129">
        <w:rPr>
          <w:lang w:val="en-US"/>
        </w:rPr>
        <w:t xml:space="preserve"> chapter</w:t>
      </w:r>
      <w:r w:rsidRPr="002E6CB9">
        <w:rPr>
          <w:lang w:val="en-US"/>
        </w:rPr>
        <w:t xml:space="preserve"> </w:t>
      </w:r>
      <w:r>
        <w:rPr>
          <w:lang w:val="en-US"/>
        </w:rPr>
        <w:fldChar w:fldCharType="begin"/>
      </w:r>
      <w:r>
        <w:rPr>
          <w:lang w:val="en-US"/>
        </w:rPr>
        <w:instrText xml:space="preserve"> REF _Ref390164152 \r \h </w:instrText>
      </w:r>
      <w:r>
        <w:rPr>
          <w:lang w:val="en-US"/>
        </w:rPr>
      </w:r>
      <w:r>
        <w:rPr>
          <w:lang w:val="en-US"/>
        </w:rPr>
        <w:fldChar w:fldCharType="separate"/>
      </w:r>
      <w:r w:rsidR="00FD7A44">
        <w:rPr>
          <w:lang w:val="en-US"/>
        </w:rPr>
        <w:t>5.3.3</w:t>
      </w:r>
      <w:r>
        <w:rPr>
          <w:lang w:val="en-US"/>
        </w:rPr>
        <w:fldChar w:fldCharType="end"/>
      </w:r>
      <w:r>
        <w:rPr>
          <w:lang w:val="en-US"/>
        </w:rPr>
        <w:t>).</w:t>
      </w:r>
    </w:p>
    <w:p w14:paraId="53DD8B7B" w14:textId="77777777" w:rsidR="00D002DF" w:rsidRDefault="00D002DF" w:rsidP="00FF7404">
      <w:pPr>
        <w:rPr>
          <w:lang w:val="en-US"/>
        </w:rPr>
      </w:pPr>
    </w:p>
    <w:p w14:paraId="7E2F1A00" w14:textId="1B293028" w:rsidR="002365FA" w:rsidRDefault="002365FA" w:rsidP="00FF7404">
      <w:pPr>
        <w:rPr>
          <w:lang w:val="en-US"/>
        </w:rPr>
      </w:pPr>
      <w:r>
        <w:rPr>
          <w:lang w:val="en-US"/>
        </w:rPr>
        <w:t>The listing below describes all dependencies that a Service Provider wanting to provide local discovery needs to address:</w:t>
      </w:r>
    </w:p>
    <w:p w14:paraId="70056CBB" w14:textId="77777777" w:rsidR="002365FA" w:rsidRDefault="002365FA" w:rsidP="00FF7404">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2376"/>
        <w:gridCol w:w="7760"/>
      </w:tblGrid>
      <w:tr w:rsidR="00BE1C23" w:rsidRPr="003E6129" w14:paraId="5117DB79" w14:textId="77777777" w:rsidTr="00671220">
        <w:tc>
          <w:tcPr>
            <w:tcW w:w="2376" w:type="dxa"/>
          </w:tcPr>
          <w:p w14:paraId="17A3A143" w14:textId="0AF46D08" w:rsidR="00BE1C23" w:rsidRPr="003D604B" w:rsidRDefault="00BE1C23" w:rsidP="00FF7404">
            <w:pPr>
              <w:rPr>
                <w:b/>
                <w:lang w:val="en-US"/>
              </w:rPr>
            </w:pPr>
            <w:r w:rsidRPr="003D604B">
              <w:rPr>
                <w:b/>
                <w:lang w:val="en-US"/>
              </w:rPr>
              <w:t>Discovery JavaScript</w:t>
            </w:r>
          </w:p>
        </w:tc>
        <w:tc>
          <w:tcPr>
            <w:tcW w:w="7760" w:type="dxa"/>
          </w:tcPr>
          <w:p w14:paraId="2F047A4E" w14:textId="77777777" w:rsidR="00501F8D" w:rsidRDefault="00BE1C23" w:rsidP="00BE1C23">
            <w:pPr>
              <w:rPr>
                <w:lang w:val="en-US"/>
              </w:rPr>
            </w:pPr>
            <w:r>
              <w:rPr>
                <w:lang w:val="en-US"/>
              </w:rPr>
              <w:t>The JavaScript that is responsible of the discovery logic (matching of possible Identity Providers to display and handling of user state) as well as rendering of the HTML that is inserted in the Service Provider’s web page.</w:t>
            </w:r>
            <w:r w:rsidR="002463E0">
              <w:rPr>
                <w:lang w:val="en-US"/>
              </w:rPr>
              <w:t xml:space="preserve"> </w:t>
            </w:r>
          </w:p>
          <w:p w14:paraId="0F58B179" w14:textId="2083E854" w:rsidR="00BE1C23" w:rsidRDefault="002463E0" w:rsidP="00BE1C23">
            <w:pPr>
              <w:rPr>
                <w:lang w:val="en-US"/>
              </w:rPr>
            </w:pPr>
            <w:r>
              <w:rPr>
                <w:lang w:val="en-US"/>
              </w:rPr>
              <w:t>There may be several versions of the JavaScript available for usage, and a Service Provider should ensure to use a version that it has tested before use.</w:t>
            </w:r>
            <w:r w:rsidR="00DC51BB">
              <w:rPr>
                <w:lang w:val="en-US"/>
              </w:rPr>
              <w:t xml:space="preserve"> Different</w:t>
            </w:r>
            <w:r w:rsidR="00DC51BB" w:rsidRPr="0028263D">
              <w:rPr>
                <w:lang w:val="en-US"/>
              </w:rPr>
              <w:t xml:space="preserve"> versions of the Java</w:t>
            </w:r>
            <w:r w:rsidR="00DC51BB">
              <w:rPr>
                <w:lang w:val="en-US"/>
              </w:rPr>
              <w:t>Script may be incompatible. The first digit of the three-digit version number indicates whether a backward incompatible API-change has been made (see</w:t>
            </w:r>
            <w:r w:rsidR="000A1273">
              <w:rPr>
                <w:lang w:val="en-US"/>
              </w:rPr>
              <w:t xml:space="preserve"> </w:t>
            </w:r>
            <w:r w:rsidR="009B2D45">
              <w:rPr>
                <w:lang w:val="en-US"/>
              </w:rPr>
              <w:t xml:space="preserve">chapter </w:t>
            </w:r>
            <w:r w:rsidR="000A1273">
              <w:rPr>
                <w:lang w:val="en-US"/>
              </w:rPr>
              <w:fldChar w:fldCharType="begin"/>
            </w:r>
            <w:r w:rsidR="000A1273">
              <w:rPr>
                <w:lang w:val="en-US"/>
              </w:rPr>
              <w:instrText xml:space="preserve"> REF _Ref260485078 \r \h </w:instrText>
            </w:r>
            <w:r w:rsidR="000A1273">
              <w:rPr>
                <w:lang w:val="en-US"/>
              </w:rPr>
            </w:r>
            <w:r w:rsidR="000A1273">
              <w:rPr>
                <w:lang w:val="en-US"/>
              </w:rPr>
              <w:fldChar w:fldCharType="separate"/>
            </w:r>
            <w:r w:rsidR="00FD7A44">
              <w:rPr>
                <w:lang w:val="en-US"/>
              </w:rPr>
              <w:t>5.2.1</w:t>
            </w:r>
            <w:r w:rsidR="000A1273">
              <w:rPr>
                <w:lang w:val="en-US"/>
              </w:rPr>
              <w:fldChar w:fldCharType="end"/>
            </w:r>
            <w:r w:rsidR="000A1273">
              <w:rPr>
                <w:lang w:val="en-US"/>
              </w:rPr>
              <w:t>,</w:t>
            </w:r>
            <w:r w:rsidR="006B42C7">
              <w:rPr>
                <w:lang w:val="en-US"/>
              </w:rPr>
              <w:t xml:space="preserve"> </w:t>
            </w:r>
            <w:r w:rsidR="000A1273">
              <w:rPr>
                <w:lang w:val="en-US"/>
              </w:rPr>
              <w:t>“</w:t>
            </w:r>
            <w:r w:rsidR="000A1273">
              <w:rPr>
                <w:lang w:val="en-US"/>
              </w:rPr>
              <w:fldChar w:fldCharType="begin"/>
            </w:r>
            <w:r w:rsidR="000A1273">
              <w:rPr>
                <w:lang w:val="en-US"/>
              </w:rPr>
              <w:instrText xml:space="preserve"> REF _Ref260485078 \h </w:instrText>
            </w:r>
            <w:r w:rsidR="000A1273">
              <w:rPr>
                <w:lang w:val="en-US"/>
              </w:rPr>
            </w:r>
            <w:r w:rsidR="000A1273">
              <w:rPr>
                <w:lang w:val="en-US"/>
              </w:rPr>
              <w:fldChar w:fldCharType="separate"/>
            </w:r>
            <w:r w:rsidR="00FD7A44" w:rsidRPr="00F2183F">
              <w:rPr>
                <w:lang w:val="en-US"/>
              </w:rPr>
              <w:t>getVersion</w:t>
            </w:r>
            <w:r w:rsidR="000A1273">
              <w:rPr>
                <w:lang w:val="en-US"/>
              </w:rPr>
              <w:fldChar w:fldCharType="end"/>
            </w:r>
            <w:r w:rsidR="000A1273">
              <w:rPr>
                <w:lang w:val="en-US"/>
              </w:rPr>
              <w:t>”, below</w:t>
            </w:r>
            <w:r w:rsidR="00DC51BB">
              <w:rPr>
                <w:lang w:val="en-US"/>
              </w:rPr>
              <w:t>). The filename of a Discovery JavaScript always contains</w:t>
            </w:r>
            <w:r w:rsidR="006863DF">
              <w:rPr>
                <w:lang w:val="en-US"/>
              </w:rPr>
              <w:t xml:space="preserve"> the major digit of the version, e.g. </w:t>
            </w:r>
            <w:r w:rsidR="006863DF" w:rsidRPr="006863DF">
              <w:rPr>
                <w:rStyle w:val="Code"/>
              </w:rPr>
              <w:t>anvisning-2.js</w:t>
            </w:r>
            <w:r w:rsidR="006863DF">
              <w:rPr>
                <w:lang w:val="en-US"/>
              </w:rPr>
              <w:t>.</w:t>
            </w:r>
          </w:p>
          <w:p w14:paraId="0C781218" w14:textId="77777777" w:rsidR="00DC51BB" w:rsidRDefault="00DC51BB" w:rsidP="00BE1C23">
            <w:pPr>
              <w:rPr>
                <w:lang w:val="en-US"/>
              </w:rPr>
            </w:pPr>
          </w:p>
          <w:p w14:paraId="7B6E49F3" w14:textId="6A2B8B65" w:rsidR="00A1545F" w:rsidRDefault="00A1545F" w:rsidP="0057674A">
            <w:pPr>
              <w:rPr>
                <w:lang w:val="en-US"/>
              </w:rPr>
            </w:pPr>
            <w:r>
              <w:rPr>
                <w:lang w:val="en-US"/>
              </w:rPr>
              <w:t xml:space="preserve">The JavaScript API is described in chapter </w:t>
            </w:r>
            <w:r w:rsidR="0057674A">
              <w:rPr>
                <w:lang w:val="en-US"/>
              </w:rPr>
              <w:fldChar w:fldCharType="begin"/>
            </w:r>
            <w:r w:rsidR="0057674A">
              <w:rPr>
                <w:lang w:val="en-US"/>
              </w:rPr>
              <w:instrText xml:space="preserve"> REF _Ref411859713 \r \h </w:instrText>
            </w:r>
            <w:r w:rsidR="0057674A">
              <w:rPr>
                <w:lang w:val="en-US"/>
              </w:rPr>
            </w:r>
            <w:r w:rsidR="0057674A">
              <w:rPr>
                <w:lang w:val="en-US"/>
              </w:rPr>
              <w:fldChar w:fldCharType="separate"/>
            </w:r>
            <w:r w:rsidR="00FD7A44">
              <w:rPr>
                <w:lang w:val="en-US"/>
              </w:rPr>
              <w:t>5</w:t>
            </w:r>
            <w:r w:rsidR="0057674A">
              <w:rPr>
                <w:lang w:val="en-US"/>
              </w:rPr>
              <w:fldChar w:fldCharType="end"/>
            </w:r>
            <w:r>
              <w:rPr>
                <w:lang w:val="en-US"/>
              </w:rPr>
              <w:t xml:space="preserve"> below.</w:t>
            </w:r>
          </w:p>
        </w:tc>
      </w:tr>
      <w:tr w:rsidR="00BE1C23" w:rsidRPr="003E6129" w14:paraId="54865ADD" w14:textId="77777777" w:rsidTr="00671220">
        <w:tc>
          <w:tcPr>
            <w:tcW w:w="2376" w:type="dxa"/>
          </w:tcPr>
          <w:p w14:paraId="1B4B95E3" w14:textId="5E0793C3" w:rsidR="00BE1C23" w:rsidRPr="003D604B" w:rsidRDefault="00BE1C23" w:rsidP="00FF7404">
            <w:pPr>
              <w:rPr>
                <w:b/>
                <w:lang w:val="en-US"/>
              </w:rPr>
            </w:pPr>
            <w:r w:rsidRPr="003D604B">
              <w:rPr>
                <w:b/>
                <w:lang w:val="en-US"/>
              </w:rPr>
              <w:t>Discovery feed</w:t>
            </w:r>
          </w:p>
        </w:tc>
        <w:tc>
          <w:tcPr>
            <w:tcW w:w="7760" w:type="dxa"/>
          </w:tcPr>
          <w:p w14:paraId="42F9227A" w14:textId="77777777" w:rsidR="00BE1C23" w:rsidRDefault="001A235C" w:rsidP="00FF7404">
            <w:pPr>
              <w:rPr>
                <w:lang w:val="en-US"/>
              </w:rPr>
            </w:pPr>
            <w:r>
              <w:rPr>
                <w:lang w:val="en-US"/>
              </w:rPr>
              <w:t>A JSON-feed that is available</w:t>
            </w:r>
            <w:r w:rsidR="005F7E31">
              <w:rPr>
                <w:lang w:val="en-US"/>
              </w:rPr>
              <w:t xml:space="preserve"> from the Discovery Service. This feed corresponds to the current state of the federation metadata. The JavaScript uses this information internally, and the Service Provider itself does not have to interpret it, only make sure that the JavaScript function has access to it.</w:t>
            </w:r>
          </w:p>
          <w:p w14:paraId="6AAC8C1E" w14:textId="77777777" w:rsidR="00F31ADA" w:rsidRDefault="00F31ADA" w:rsidP="00FF7404">
            <w:pPr>
              <w:rPr>
                <w:lang w:val="en-US"/>
              </w:rPr>
            </w:pPr>
          </w:p>
          <w:p w14:paraId="3DC1F2A4" w14:textId="6BFFC83B" w:rsidR="00F31ADA" w:rsidRDefault="00F31ADA" w:rsidP="00FF7404">
            <w:pPr>
              <w:rPr>
                <w:lang w:val="en-US"/>
              </w:rPr>
            </w:pPr>
            <w:r>
              <w:rPr>
                <w:lang w:val="en-US"/>
              </w:rPr>
              <w:t>As already mentioned, the Service Provider may cache this feed locally</w:t>
            </w:r>
            <w:r w:rsidR="009230B9">
              <w:rPr>
                <w:lang w:val="en-US"/>
              </w:rPr>
              <w:t xml:space="preserve"> in order to </w:t>
            </w:r>
            <w:r w:rsidR="009C1273">
              <w:rPr>
                <w:lang w:val="en-US"/>
              </w:rPr>
              <w:t>provide a quicker and more homogenous integration. When doing so, the Service Provider cache functionality should ensure to update this cache frequently.</w:t>
            </w:r>
          </w:p>
        </w:tc>
      </w:tr>
      <w:tr w:rsidR="00BE1C23" w:rsidRPr="003E6129" w14:paraId="19FFF205" w14:textId="77777777" w:rsidTr="00671220">
        <w:tc>
          <w:tcPr>
            <w:tcW w:w="2376" w:type="dxa"/>
          </w:tcPr>
          <w:p w14:paraId="4158AF98" w14:textId="63BC8118" w:rsidR="00BE1C23" w:rsidRPr="003D604B" w:rsidRDefault="00BE1C23" w:rsidP="00FF7404">
            <w:pPr>
              <w:rPr>
                <w:b/>
                <w:lang w:val="en-US"/>
              </w:rPr>
            </w:pPr>
            <w:r w:rsidRPr="003D604B">
              <w:rPr>
                <w:b/>
                <w:lang w:val="en-US"/>
              </w:rPr>
              <w:t>Style sheet (CSS)</w:t>
            </w:r>
          </w:p>
        </w:tc>
        <w:tc>
          <w:tcPr>
            <w:tcW w:w="7760" w:type="dxa"/>
          </w:tcPr>
          <w:p w14:paraId="025535DC" w14:textId="51450FB0" w:rsidR="00BE1C23" w:rsidRDefault="00394555" w:rsidP="00FF7404">
            <w:pPr>
              <w:rPr>
                <w:lang w:val="en-US"/>
              </w:rPr>
            </w:pPr>
            <w:r>
              <w:rPr>
                <w:lang w:val="en-US"/>
              </w:rPr>
              <w:t xml:space="preserve">A Service Provider making use of locally integrated discovery must include a CSS-file that is used by the </w:t>
            </w:r>
            <w:r w:rsidR="00D57FE0">
              <w:rPr>
                <w:lang w:val="en-US"/>
              </w:rPr>
              <w:t xml:space="preserve">JavaScript while it generates the HTML that is inserted in the Service Provider web page. A Service Provider may choose to </w:t>
            </w:r>
            <w:r w:rsidR="00297F88">
              <w:rPr>
                <w:lang w:val="en-US"/>
              </w:rPr>
              <w:t>point at the CSS residing at the Discovery Service, or to download this file and make alterations to it in order to customize the “look-and-feel” of the user interface.</w:t>
            </w:r>
          </w:p>
        </w:tc>
      </w:tr>
    </w:tbl>
    <w:p w14:paraId="0BA7A68E" w14:textId="77777777" w:rsidR="00032094" w:rsidRDefault="00032094" w:rsidP="00FF7404">
      <w:pPr>
        <w:rPr>
          <w:lang w:val="en-US"/>
        </w:rPr>
      </w:pPr>
    </w:p>
    <w:p w14:paraId="16292981" w14:textId="4CDF97B5" w:rsidR="002365FA" w:rsidRDefault="00DE2D64" w:rsidP="00FF7404">
      <w:pPr>
        <w:rPr>
          <w:lang w:val="en-US"/>
        </w:rPr>
      </w:pPr>
      <w:r w:rsidRPr="003D5AFF">
        <w:rPr>
          <w:b/>
          <w:lang w:val="en-US"/>
        </w:rPr>
        <w:t>Note</w:t>
      </w:r>
      <w:r>
        <w:rPr>
          <w:lang w:val="en-US"/>
        </w:rPr>
        <w:t xml:space="preserve">: </w:t>
      </w:r>
      <w:r w:rsidR="00014CAB">
        <w:rPr>
          <w:lang w:val="en-US"/>
        </w:rPr>
        <w:t xml:space="preserve">All </w:t>
      </w:r>
      <w:r w:rsidR="00D920B7">
        <w:rPr>
          <w:lang w:val="en-US"/>
        </w:rPr>
        <w:t xml:space="preserve">required </w:t>
      </w:r>
      <w:r w:rsidR="00014CAB">
        <w:rPr>
          <w:lang w:val="en-US"/>
        </w:rPr>
        <w:t xml:space="preserve">addresses (URLs) and filenames are listed </w:t>
      </w:r>
      <w:r w:rsidR="005470D5">
        <w:rPr>
          <w:lang w:val="en-US"/>
        </w:rPr>
        <w:t>under “Technical Infrastructure” on the</w:t>
      </w:r>
      <w:r w:rsidR="00720910">
        <w:rPr>
          <w:lang w:val="en-US"/>
        </w:rPr>
        <w:t xml:space="preserve"> Swedish eID</w:t>
      </w:r>
      <w:r w:rsidR="005470D5">
        <w:rPr>
          <w:lang w:val="en-US"/>
        </w:rPr>
        <w:t xml:space="preserve"> federation web site.</w:t>
      </w:r>
    </w:p>
    <w:p w14:paraId="738F9A0F" w14:textId="5AF70F39" w:rsidR="00B7566A" w:rsidRDefault="00DC2FEF" w:rsidP="003870E5">
      <w:pPr>
        <w:pStyle w:val="Heading2"/>
        <w:rPr>
          <w:lang w:val="en-US"/>
        </w:rPr>
      </w:pPr>
      <w:bookmarkStart w:id="34" w:name="_Toc292534742"/>
      <w:r>
        <w:rPr>
          <w:lang w:val="en-US"/>
        </w:rPr>
        <w:t xml:space="preserve">Step-by-step </w:t>
      </w:r>
      <w:r w:rsidR="00602A58">
        <w:rPr>
          <w:lang w:val="en-US"/>
        </w:rPr>
        <w:t>Integration</w:t>
      </w:r>
      <w:bookmarkEnd w:id="34"/>
    </w:p>
    <w:p w14:paraId="409CCC44" w14:textId="16D50839" w:rsidR="002027F9" w:rsidRDefault="002027F9" w:rsidP="0095401B">
      <w:pPr>
        <w:spacing w:line="240" w:lineRule="auto"/>
        <w:rPr>
          <w:lang w:val="en-US"/>
        </w:rPr>
      </w:pPr>
      <w:r w:rsidRPr="002027F9">
        <w:rPr>
          <w:lang w:val="en-US"/>
        </w:rPr>
        <w:t xml:space="preserve">This chapter </w:t>
      </w:r>
      <w:r w:rsidR="00650C33">
        <w:rPr>
          <w:lang w:val="en-US"/>
        </w:rPr>
        <w:t>describes, in a step-by-step manner, how a Service Provider integrates the Discovery Service</w:t>
      </w:r>
      <w:r w:rsidR="00EB5ED4">
        <w:rPr>
          <w:lang w:val="en-US"/>
        </w:rPr>
        <w:t xml:space="preserve"> on a web page of the Service Provider web application</w:t>
      </w:r>
      <w:r w:rsidR="00650C33">
        <w:rPr>
          <w:lang w:val="en-US"/>
        </w:rPr>
        <w:t>.</w:t>
      </w:r>
      <w:r w:rsidR="003F3CB6">
        <w:rPr>
          <w:lang w:val="en-US"/>
        </w:rPr>
        <w:t xml:space="preserve"> </w:t>
      </w:r>
      <w:r w:rsidR="00480264">
        <w:rPr>
          <w:lang w:val="en-US"/>
        </w:rPr>
        <w:t>S</w:t>
      </w:r>
      <w:r w:rsidR="00A97004" w:rsidRPr="00A97004">
        <w:rPr>
          <w:lang w:val="en-US"/>
        </w:rPr>
        <w:t xml:space="preserve">ee chapter </w:t>
      </w:r>
      <w:r w:rsidR="00A97004">
        <w:rPr>
          <w:lang w:val="en-US"/>
        </w:rPr>
        <w:fldChar w:fldCharType="begin"/>
      </w:r>
      <w:r w:rsidR="00A97004">
        <w:rPr>
          <w:lang w:val="en-US"/>
        </w:rPr>
        <w:instrText xml:space="preserve"> REF _Ref292464753 \r \h </w:instrText>
      </w:r>
      <w:r w:rsidR="00A97004">
        <w:rPr>
          <w:lang w:val="en-US"/>
        </w:rPr>
      </w:r>
      <w:r w:rsidR="00A97004">
        <w:rPr>
          <w:lang w:val="en-US"/>
        </w:rPr>
        <w:fldChar w:fldCharType="separate"/>
      </w:r>
      <w:r w:rsidR="00FD7A44">
        <w:rPr>
          <w:lang w:val="en-US"/>
        </w:rPr>
        <w:t>5</w:t>
      </w:r>
      <w:r w:rsidR="00A97004">
        <w:rPr>
          <w:lang w:val="en-US"/>
        </w:rPr>
        <w:fldChar w:fldCharType="end"/>
      </w:r>
      <w:r w:rsidR="00A97004">
        <w:rPr>
          <w:lang w:val="en-US"/>
        </w:rPr>
        <w:t>, “</w:t>
      </w:r>
      <w:r w:rsidR="00A97004">
        <w:rPr>
          <w:lang w:val="en-US"/>
        </w:rPr>
        <w:fldChar w:fldCharType="begin"/>
      </w:r>
      <w:r w:rsidR="00A97004">
        <w:rPr>
          <w:lang w:val="en-US"/>
        </w:rPr>
        <w:instrText xml:space="preserve"> REF _Ref292464766 \h </w:instrText>
      </w:r>
      <w:r w:rsidR="00A97004">
        <w:rPr>
          <w:lang w:val="en-US"/>
        </w:rPr>
      </w:r>
      <w:r w:rsidR="00A97004">
        <w:rPr>
          <w:lang w:val="en-US"/>
        </w:rPr>
        <w:fldChar w:fldCharType="separate"/>
      </w:r>
      <w:r w:rsidR="00FD7A44">
        <w:rPr>
          <w:lang w:val="en-US"/>
        </w:rPr>
        <w:t xml:space="preserve">Discovery Service </w:t>
      </w:r>
      <w:r w:rsidR="00FD7A44" w:rsidRPr="003870E5">
        <w:rPr>
          <w:lang w:val="en-US"/>
        </w:rPr>
        <w:t>JavaScript API</w:t>
      </w:r>
      <w:r w:rsidR="00A97004">
        <w:rPr>
          <w:lang w:val="en-US"/>
        </w:rPr>
        <w:fldChar w:fldCharType="end"/>
      </w:r>
      <w:r w:rsidR="00A97004">
        <w:rPr>
          <w:lang w:val="en-US"/>
        </w:rPr>
        <w:t>”</w:t>
      </w:r>
      <w:r w:rsidR="00480264">
        <w:rPr>
          <w:lang w:val="en-US"/>
        </w:rPr>
        <w:t>, for a full specification of the JavaScript functions and objects mentioned in this chapter.</w:t>
      </w:r>
    </w:p>
    <w:p w14:paraId="4E80404B" w14:textId="56A871BA" w:rsidR="005D5C11" w:rsidRDefault="005D5C11" w:rsidP="005D5C11">
      <w:pPr>
        <w:pStyle w:val="Heading3"/>
        <w:rPr>
          <w:lang w:val="en-US"/>
        </w:rPr>
      </w:pPr>
      <w:bookmarkStart w:id="35" w:name="_Toc292534743"/>
      <w:r>
        <w:rPr>
          <w:lang w:val="en-US"/>
        </w:rPr>
        <w:t xml:space="preserve">Inclusion of </w:t>
      </w:r>
      <w:r w:rsidR="00107D21">
        <w:rPr>
          <w:lang w:val="en-US"/>
        </w:rPr>
        <w:t>R</w:t>
      </w:r>
      <w:r>
        <w:rPr>
          <w:lang w:val="en-US"/>
        </w:rPr>
        <w:t xml:space="preserve">equired </w:t>
      </w:r>
      <w:r w:rsidR="00107D21">
        <w:rPr>
          <w:lang w:val="en-US"/>
        </w:rPr>
        <w:t>R</w:t>
      </w:r>
      <w:r>
        <w:rPr>
          <w:lang w:val="en-US"/>
        </w:rPr>
        <w:t>esources</w:t>
      </w:r>
      <w:bookmarkEnd w:id="35"/>
    </w:p>
    <w:p w14:paraId="39EF6A40" w14:textId="444A04AF" w:rsidR="004D26B9" w:rsidRPr="00100676" w:rsidRDefault="00100676" w:rsidP="004D26B9">
      <w:pPr>
        <w:rPr>
          <w:lang w:val="en-US"/>
        </w:rPr>
      </w:pPr>
      <w:r w:rsidRPr="00100676">
        <w:rPr>
          <w:lang w:val="en-US"/>
        </w:rPr>
        <w:t xml:space="preserve">In order for a Service Provider to be able </w:t>
      </w:r>
      <w:r>
        <w:rPr>
          <w:lang w:val="en-US"/>
        </w:rPr>
        <w:t>to utilize the Discovery Service logic in its own web application, it needs to include</w:t>
      </w:r>
      <w:r w:rsidR="004435D1">
        <w:rPr>
          <w:lang w:val="en-US"/>
        </w:rPr>
        <w:t xml:space="preserve"> the required resources.</w:t>
      </w:r>
    </w:p>
    <w:p w14:paraId="30CBE395" w14:textId="77777777" w:rsidR="004D26B9" w:rsidRPr="00E368A0" w:rsidRDefault="004D26B9" w:rsidP="004D26B9">
      <w:pPr>
        <w:rPr>
          <w:lang w:val="en-US"/>
        </w:rPr>
      </w:pPr>
    </w:p>
    <w:p w14:paraId="66A29233" w14:textId="0FC9006D" w:rsidR="004435D1" w:rsidRPr="00396AD5" w:rsidRDefault="004435D1" w:rsidP="004D26B9">
      <w:pPr>
        <w:rPr>
          <w:lang w:val="en-US"/>
        </w:rPr>
      </w:pPr>
      <w:r w:rsidRPr="00396AD5">
        <w:rPr>
          <w:lang w:val="en-US"/>
        </w:rPr>
        <w:t>The example below</w:t>
      </w:r>
      <w:r w:rsidR="00396AD5">
        <w:rPr>
          <w:lang w:val="en-US"/>
        </w:rPr>
        <w:t xml:space="preserve"> illustrates how a web page imports a locally stored version of the Discovery Service Ja</w:t>
      </w:r>
      <w:r w:rsidR="0034127B">
        <w:rPr>
          <w:lang w:val="en-US"/>
        </w:rPr>
        <w:softHyphen/>
      </w:r>
      <w:r w:rsidR="00396AD5">
        <w:rPr>
          <w:lang w:val="en-US"/>
        </w:rPr>
        <w:t>va</w:t>
      </w:r>
      <w:r w:rsidR="0068665C">
        <w:rPr>
          <w:lang w:val="en-US"/>
        </w:rPr>
        <w:softHyphen/>
      </w:r>
      <w:r w:rsidR="00396AD5">
        <w:rPr>
          <w:lang w:val="en-US"/>
        </w:rPr>
        <w:t xml:space="preserve">Script and a modified CSS-file that </w:t>
      </w:r>
      <w:r w:rsidR="005D29AC">
        <w:rPr>
          <w:lang w:val="en-US"/>
        </w:rPr>
        <w:t xml:space="preserve">contains the same CSS-definitions </w:t>
      </w:r>
      <w:r w:rsidR="00396AD5">
        <w:rPr>
          <w:lang w:val="en-US"/>
        </w:rPr>
        <w:t>as the CSS-file of</w:t>
      </w:r>
      <w:r w:rsidR="005D29AC">
        <w:rPr>
          <w:lang w:val="en-US"/>
        </w:rPr>
        <w:t xml:space="preserve"> the Discovery Service</w:t>
      </w:r>
      <w:r w:rsidR="001844ED">
        <w:rPr>
          <w:lang w:val="en-US"/>
        </w:rPr>
        <w:t xml:space="preserve">. The example also illustrates how a JavaScript variable, </w:t>
      </w:r>
      <w:r w:rsidR="001844ED" w:rsidRPr="001844ED">
        <w:rPr>
          <w:rStyle w:val="Code"/>
        </w:rPr>
        <w:t>localDiscoveryFeed</w:t>
      </w:r>
      <w:r w:rsidR="001844ED">
        <w:rPr>
          <w:lang w:val="en-US"/>
        </w:rPr>
        <w:t>, is declared and assigned the address to the local proxy/cache function holding the Discovery feed</w:t>
      </w:r>
    </w:p>
    <w:p w14:paraId="3E6C1585" w14:textId="77777777" w:rsidR="004D26B9" w:rsidRPr="002F146B" w:rsidRDefault="004D26B9" w:rsidP="004D26B9">
      <w:pPr>
        <w:rPr>
          <w:lang w:val="en-US"/>
        </w:rPr>
      </w:pPr>
    </w:p>
    <w:p w14:paraId="53826436" w14:textId="77777777" w:rsidR="004D26B9" w:rsidRDefault="004D26B9"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5CBB97D6" w14:textId="77777777" w:rsidR="00B70D1F" w:rsidRDefault="00B70D1F"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4029BA75" w14:textId="3D05EAEC" w:rsidR="00DA4F73" w:rsidRPr="006926E3" w:rsidRDefault="00DA4F73"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6926E3">
        <w:rPr>
          <w:rFonts w:ascii="Courier New" w:hAnsi="Courier New" w:cs="Courier New"/>
          <w:bCs/>
          <w:noProof/>
          <w:sz w:val="14"/>
          <w:szCs w:val="14"/>
          <w:lang w:val="en-US"/>
        </w:rPr>
        <w:t>&lt;!-- Include the modified CSS for doDiscovery --&gt;</w:t>
      </w:r>
    </w:p>
    <w:p w14:paraId="251A9DD1" w14:textId="2E7232D1" w:rsidR="004D26B9" w:rsidRDefault="00C673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6926E3">
        <w:rPr>
          <w:rFonts w:ascii="Courier New" w:hAnsi="Courier New" w:cs="Courier New"/>
          <w:bCs/>
          <w:noProof/>
          <w:sz w:val="14"/>
          <w:szCs w:val="14"/>
          <w:lang w:val="en-US"/>
        </w:rPr>
        <w:t>&lt;link href="styles/discovery</w:t>
      </w:r>
      <w:r w:rsidR="00B659CA">
        <w:rPr>
          <w:rFonts w:ascii="Courier New" w:hAnsi="Courier New" w:cs="Courier New"/>
          <w:bCs/>
          <w:noProof/>
          <w:sz w:val="14"/>
          <w:szCs w:val="14"/>
          <w:lang w:val="en-US"/>
        </w:rPr>
        <w:t>.css" rel="stylesheet" type="tex</w:t>
      </w:r>
      <w:r w:rsidRPr="006926E3">
        <w:rPr>
          <w:rFonts w:ascii="Courier New" w:hAnsi="Courier New" w:cs="Courier New"/>
          <w:bCs/>
          <w:noProof/>
          <w:sz w:val="14"/>
          <w:szCs w:val="14"/>
          <w:lang w:val="en-US"/>
        </w:rPr>
        <w:t>t/css" /&gt;</w:t>
      </w:r>
    </w:p>
    <w:p w14:paraId="092524F5" w14:textId="77777777" w:rsidR="004D26B9" w:rsidRDefault="004D26B9"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5E8C3CC7" w14:textId="24FB1D04"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 Include the locally cached Discovery JavaScript --&gt;</w:t>
      </w:r>
    </w:p>
    <w:p w14:paraId="25A78B4A" w14:textId="3459E5E3"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src=</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scripts/discovery-1.js</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&gt;&lt;/script&gt;</w:t>
      </w:r>
    </w:p>
    <w:p w14:paraId="77D50CD4" w14:textId="435A1947"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6572465D" w14:textId="77777777"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6C024B54" w14:textId="644EB6DC"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4F5E00BA" w14:textId="3ACA0737"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29A0123" w14:textId="2AB653BD" w:rsidR="003A5C63" w:rsidRDefault="003A5C63"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The address where discoSveleg.doDiscovery can access the JSON feed.</w:t>
      </w:r>
    </w:p>
    <w:p w14:paraId="7A470FBD" w14:textId="29620143" w:rsidR="00100676"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localDiscoveryFeed = </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feeds/</w:t>
      </w:r>
      <w:r w:rsidR="00D1081C">
        <w:rPr>
          <w:rFonts w:ascii="Courier New" w:hAnsi="Courier New" w:cs="Courier New"/>
          <w:bCs/>
          <w:noProof/>
          <w:sz w:val="14"/>
          <w:szCs w:val="14"/>
          <w:lang w:val="en-US"/>
        </w:rPr>
        <w:t>discoveryfeed.json</w:t>
      </w:r>
      <w:r w:rsidR="00D1081C" w:rsidRPr="006926E3">
        <w:rPr>
          <w:rFonts w:ascii="Courier New" w:hAnsi="Courier New" w:cs="Courier New"/>
          <w:bCs/>
          <w:noProof/>
          <w:sz w:val="14"/>
          <w:szCs w:val="14"/>
          <w:lang w:val="en-US"/>
        </w:rPr>
        <w:t>"</w:t>
      </w:r>
      <w:r w:rsidR="00D1081C">
        <w:rPr>
          <w:rFonts w:ascii="Courier New" w:hAnsi="Courier New" w:cs="Courier New"/>
          <w:bCs/>
          <w:noProof/>
          <w:sz w:val="14"/>
          <w:szCs w:val="14"/>
          <w:lang w:val="en-US"/>
        </w:rPr>
        <w:t>;</w:t>
      </w:r>
    </w:p>
    <w:p w14:paraId="45048279" w14:textId="77777777" w:rsidR="005646E2" w:rsidRPr="006D312A"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48280075" w14:textId="77777777" w:rsidR="00BB4477" w:rsidRPr="00E368A0" w:rsidRDefault="00BB4477" w:rsidP="004D26B9">
      <w:pPr>
        <w:rPr>
          <w:lang w:val="en-US"/>
        </w:rPr>
      </w:pPr>
    </w:p>
    <w:p w14:paraId="2FD71DAA" w14:textId="473D4EEF" w:rsidR="00BB4477" w:rsidRPr="00BB4477" w:rsidRDefault="00BB4477" w:rsidP="004D26B9">
      <w:pPr>
        <w:rPr>
          <w:lang w:val="en-US"/>
        </w:rPr>
      </w:pPr>
      <w:r w:rsidRPr="003B0233">
        <w:rPr>
          <w:b/>
          <w:lang w:val="en-US"/>
        </w:rPr>
        <w:t>Note</w:t>
      </w:r>
      <w:r w:rsidRPr="00BB4477">
        <w:rPr>
          <w:lang w:val="en-US"/>
        </w:rPr>
        <w:t xml:space="preserve">: How </w:t>
      </w:r>
      <w:r w:rsidR="003B296C">
        <w:rPr>
          <w:lang w:val="en-US"/>
        </w:rPr>
        <w:t xml:space="preserve">caching </w:t>
      </w:r>
      <w:r w:rsidR="006D4F08">
        <w:rPr>
          <w:lang w:val="en-US"/>
        </w:rPr>
        <w:t>or</w:t>
      </w:r>
      <w:r w:rsidR="003B296C">
        <w:rPr>
          <w:lang w:val="en-US"/>
        </w:rPr>
        <w:t xml:space="preserve"> proxying </w:t>
      </w:r>
      <w:r w:rsidR="00FF54D5">
        <w:rPr>
          <w:lang w:val="en-US"/>
        </w:rPr>
        <w:t xml:space="preserve">of resources </w:t>
      </w:r>
      <w:r w:rsidR="003B296C">
        <w:rPr>
          <w:lang w:val="en-US"/>
        </w:rPr>
        <w:t>is handled is outside of the scope of this document.</w:t>
      </w:r>
    </w:p>
    <w:p w14:paraId="56A2CBAA" w14:textId="3EC00F77" w:rsidR="004D26B9" w:rsidRDefault="00E72BE4" w:rsidP="004D26B9">
      <w:pPr>
        <w:rPr>
          <w:lang w:val="en-US"/>
        </w:rPr>
      </w:pPr>
      <w:r w:rsidRPr="00E72BE4">
        <w:rPr>
          <w:lang w:val="en-US"/>
        </w:rPr>
        <w:t xml:space="preserve">A Service Provider may also choose to </w:t>
      </w:r>
      <w:r w:rsidR="00854E24">
        <w:rPr>
          <w:lang w:val="en-US"/>
        </w:rPr>
        <w:t>import one</w:t>
      </w:r>
      <w:r w:rsidR="00FC735D">
        <w:rPr>
          <w:lang w:val="en-US"/>
        </w:rPr>
        <w:t>,</w:t>
      </w:r>
      <w:r w:rsidR="00854E24">
        <w:rPr>
          <w:lang w:val="en-US"/>
        </w:rPr>
        <w:t xml:space="preserve"> or several</w:t>
      </w:r>
      <w:r w:rsidR="00FC735D">
        <w:rPr>
          <w:lang w:val="en-US"/>
        </w:rPr>
        <w:t>,</w:t>
      </w:r>
      <w:r w:rsidR="00854E24">
        <w:rPr>
          <w:lang w:val="en-US"/>
        </w:rPr>
        <w:t xml:space="preserve"> resources directly from the Discovery Service without intermediate caching/storage.</w:t>
      </w:r>
      <w:r w:rsidR="00FC735D">
        <w:rPr>
          <w:lang w:val="en-US"/>
        </w:rPr>
        <w:t xml:space="preserve"> In the example below the Service Provider imports all resources directly from the Discovery Service.</w:t>
      </w:r>
    </w:p>
    <w:p w14:paraId="482D5C48" w14:textId="77777777" w:rsidR="00F93FD9" w:rsidRDefault="00F93FD9" w:rsidP="004D26B9">
      <w:pPr>
        <w:rPr>
          <w:lang w:val="en-US"/>
        </w:rPr>
      </w:pPr>
    </w:p>
    <w:p w14:paraId="40148BDD"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6F466D15"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7BD3A9A0" w14:textId="697ECEF2" w:rsidR="00F93FD9" w:rsidRPr="006926E3"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6926E3">
        <w:rPr>
          <w:rFonts w:ascii="Courier New" w:hAnsi="Courier New" w:cs="Courier New"/>
          <w:bCs/>
          <w:noProof/>
          <w:sz w:val="14"/>
          <w:szCs w:val="14"/>
          <w:lang w:val="en-US"/>
        </w:rPr>
        <w:t>&lt;!-- Include the CSS for doDiscovery</w:t>
      </w:r>
      <w:r w:rsidR="003C2342">
        <w:rPr>
          <w:rFonts w:ascii="Courier New" w:hAnsi="Courier New" w:cs="Courier New"/>
          <w:bCs/>
          <w:noProof/>
          <w:sz w:val="14"/>
          <w:szCs w:val="14"/>
          <w:lang w:val="en-US"/>
        </w:rPr>
        <w:t xml:space="preserve"> from the Discovery Service</w:t>
      </w:r>
      <w:r w:rsidRPr="006926E3">
        <w:rPr>
          <w:rFonts w:ascii="Courier New" w:hAnsi="Courier New" w:cs="Courier New"/>
          <w:bCs/>
          <w:noProof/>
          <w:sz w:val="14"/>
          <w:szCs w:val="14"/>
          <w:lang w:val="en-US"/>
        </w:rPr>
        <w:t xml:space="preserve"> --&gt;</w:t>
      </w:r>
    </w:p>
    <w:p w14:paraId="021F47A7" w14:textId="0DAB73BC"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6926E3">
        <w:rPr>
          <w:rFonts w:ascii="Courier New" w:hAnsi="Courier New" w:cs="Courier New"/>
          <w:bCs/>
          <w:noProof/>
          <w:sz w:val="14"/>
          <w:szCs w:val="14"/>
          <w:lang w:val="en-US"/>
        </w:rPr>
        <w:t>&lt;link href="</w:t>
      </w:r>
      <w:r w:rsidR="00130A73">
        <w:rPr>
          <w:rFonts w:ascii="Courier New" w:hAnsi="Courier New" w:cs="Courier New"/>
          <w:bCs/>
          <w:noProof/>
          <w:sz w:val="14"/>
          <w:szCs w:val="14"/>
          <w:lang w:val="en-US"/>
        </w:rPr>
        <w:t>https://anvisning.sveleg.se/UI/stylesheets/</w:t>
      </w:r>
      <w:r w:rsidR="002309D0">
        <w:rPr>
          <w:rFonts w:ascii="Courier New" w:hAnsi="Courier New" w:cs="Courier New"/>
          <w:bCs/>
          <w:noProof/>
          <w:sz w:val="14"/>
          <w:szCs w:val="14"/>
          <w:lang w:val="en-US"/>
        </w:rPr>
        <w:t>anvisning</w:t>
      </w:r>
      <w:r w:rsidR="00B659CA">
        <w:rPr>
          <w:rFonts w:ascii="Courier New" w:hAnsi="Courier New" w:cs="Courier New"/>
          <w:bCs/>
          <w:noProof/>
          <w:sz w:val="14"/>
          <w:szCs w:val="14"/>
          <w:lang w:val="en-US"/>
        </w:rPr>
        <w:t>.css" rel="stylesheet" type="tex</w:t>
      </w:r>
      <w:r w:rsidRPr="006926E3">
        <w:rPr>
          <w:rFonts w:ascii="Courier New" w:hAnsi="Courier New" w:cs="Courier New"/>
          <w:bCs/>
          <w:noProof/>
          <w:sz w:val="14"/>
          <w:szCs w:val="14"/>
          <w:lang w:val="en-US"/>
        </w:rPr>
        <w:t>t/css" /&gt;</w:t>
      </w:r>
    </w:p>
    <w:p w14:paraId="050C9422"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4E9B9440" w14:textId="7940855D"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 Include the Discovery JavaScript</w:t>
      </w:r>
      <w:r w:rsidR="00983435">
        <w:rPr>
          <w:rFonts w:ascii="Courier New" w:hAnsi="Courier New" w:cs="Courier New"/>
          <w:bCs/>
          <w:noProof/>
          <w:sz w:val="14"/>
          <w:szCs w:val="14"/>
          <w:lang w:val="en-US"/>
        </w:rPr>
        <w:t xml:space="preserve"> from the Discovery Service</w:t>
      </w:r>
      <w:r>
        <w:rPr>
          <w:rFonts w:ascii="Courier New" w:hAnsi="Courier New" w:cs="Courier New"/>
          <w:bCs/>
          <w:noProof/>
          <w:sz w:val="14"/>
          <w:szCs w:val="14"/>
          <w:lang w:val="en-US"/>
        </w:rPr>
        <w:t xml:space="preserve"> --&gt;</w:t>
      </w:r>
    </w:p>
    <w:p w14:paraId="4193390D" w14:textId="00306F40"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src=</w:t>
      </w:r>
      <w:r w:rsidRPr="006926E3">
        <w:rPr>
          <w:rFonts w:ascii="Courier New" w:hAnsi="Courier New" w:cs="Courier New"/>
          <w:bCs/>
          <w:noProof/>
          <w:sz w:val="14"/>
          <w:szCs w:val="14"/>
          <w:lang w:val="en-US"/>
        </w:rPr>
        <w:t>"</w:t>
      </w:r>
      <w:r w:rsidR="003D5580">
        <w:rPr>
          <w:rFonts w:ascii="Courier New" w:hAnsi="Courier New" w:cs="Courier New"/>
          <w:bCs/>
          <w:noProof/>
          <w:sz w:val="14"/>
          <w:szCs w:val="14"/>
          <w:lang w:val="en-US"/>
        </w:rPr>
        <w:t>https://anvisning.sveleg.se/</w:t>
      </w:r>
      <w:r w:rsidR="00983435">
        <w:rPr>
          <w:rFonts w:ascii="Courier New" w:hAnsi="Courier New" w:cs="Courier New"/>
          <w:bCs/>
          <w:noProof/>
          <w:sz w:val="14"/>
          <w:szCs w:val="14"/>
          <w:lang w:val="en-US"/>
        </w:rPr>
        <w:t>anvisning-1.js</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&gt;&lt;/script&gt;</w:t>
      </w:r>
    </w:p>
    <w:p w14:paraId="48008229"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568E41F3"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2A84E610"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477AC509"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4BE5C036"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The address where discoSveleg.doDiscovery can access the JSON feed.</w:t>
      </w:r>
    </w:p>
    <w:p w14:paraId="480BBE92" w14:textId="7760F20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localDiscoveryFeed = </w:t>
      </w:r>
      <w:r w:rsidRPr="006926E3">
        <w:rPr>
          <w:rFonts w:ascii="Courier New" w:hAnsi="Courier New" w:cs="Courier New"/>
          <w:bCs/>
          <w:noProof/>
          <w:sz w:val="14"/>
          <w:szCs w:val="14"/>
          <w:lang w:val="en-US"/>
        </w:rPr>
        <w:t>"</w:t>
      </w:r>
      <w:r w:rsidR="00082647">
        <w:rPr>
          <w:rFonts w:ascii="Courier New" w:hAnsi="Courier New" w:cs="Courier New"/>
          <w:bCs/>
          <w:noProof/>
          <w:sz w:val="14"/>
          <w:szCs w:val="14"/>
          <w:lang w:val="en-US"/>
        </w:rPr>
        <w:t>https://anvisning.sveleg.se/</w:t>
      </w:r>
      <w:r w:rsidR="00CE1550">
        <w:rPr>
          <w:rFonts w:ascii="Courier New" w:hAnsi="Courier New" w:cs="Courier New"/>
          <w:bCs/>
          <w:noProof/>
          <w:sz w:val="14"/>
          <w:szCs w:val="14"/>
          <w:lang w:val="en-US"/>
        </w:rPr>
        <w:t>discoveryfeed.json</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t>
      </w:r>
    </w:p>
    <w:p w14:paraId="059AB08C" w14:textId="77777777" w:rsidR="00F93FD9" w:rsidRPr="006D312A"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0F3A0668" w14:textId="77777777" w:rsidR="00F93FD9" w:rsidRDefault="00F93FD9" w:rsidP="004D26B9">
      <w:pPr>
        <w:rPr>
          <w:lang w:val="en-US"/>
        </w:rPr>
      </w:pPr>
    </w:p>
    <w:p w14:paraId="0F597BCB" w14:textId="12971BBC" w:rsidR="00F93FD9" w:rsidRPr="00E72BE4" w:rsidRDefault="00525630" w:rsidP="004D26B9">
      <w:pPr>
        <w:rPr>
          <w:lang w:val="en-US"/>
        </w:rPr>
      </w:pPr>
      <w:r>
        <w:rPr>
          <w:b/>
          <w:lang w:val="en-US"/>
        </w:rPr>
        <w:t xml:space="preserve"> </w:t>
      </w:r>
      <w:r w:rsidR="00F93FD9" w:rsidRPr="00DC5889">
        <w:rPr>
          <w:b/>
          <w:lang w:val="en-US"/>
        </w:rPr>
        <w:t>Note</w:t>
      </w:r>
      <w:r w:rsidR="00F93FD9">
        <w:rPr>
          <w:lang w:val="en-US"/>
        </w:rPr>
        <w:t>: The correct addresses an</w:t>
      </w:r>
      <w:r w:rsidR="00720910">
        <w:rPr>
          <w:lang w:val="en-US"/>
        </w:rPr>
        <w:t>d filenames are published on the Swedish eID federation web site.</w:t>
      </w:r>
      <w:r w:rsidR="00494567">
        <w:rPr>
          <w:lang w:val="en-US"/>
        </w:rPr>
        <w:t xml:space="preserve"> </w:t>
      </w:r>
      <w:r w:rsidR="00F93FD9">
        <w:rPr>
          <w:lang w:val="en-US"/>
        </w:rPr>
        <w:t xml:space="preserve"> </w:t>
      </w:r>
    </w:p>
    <w:p w14:paraId="345D3CB9" w14:textId="0D0B28D8" w:rsidR="00EB5ED4" w:rsidRDefault="00065D1A" w:rsidP="00EB5ED4">
      <w:pPr>
        <w:pStyle w:val="Heading3"/>
        <w:rPr>
          <w:lang w:val="en-US"/>
        </w:rPr>
      </w:pPr>
      <w:bookmarkStart w:id="36" w:name="_Toc292534744"/>
      <w:r w:rsidRPr="00065D1A">
        <w:rPr>
          <w:lang w:val="en-US"/>
        </w:rPr>
        <w:t xml:space="preserve">Laying out the Discovery </w:t>
      </w:r>
      <w:r w:rsidR="00107D21">
        <w:rPr>
          <w:lang w:val="en-US"/>
        </w:rPr>
        <w:t>A</w:t>
      </w:r>
      <w:r w:rsidRPr="00065D1A">
        <w:rPr>
          <w:lang w:val="en-US"/>
        </w:rPr>
        <w:t>rea</w:t>
      </w:r>
      <w:bookmarkEnd w:id="36"/>
    </w:p>
    <w:p w14:paraId="66B1D1E6" w14:textId="24DC2715" w:rsidR="00186A9A" w:rsidRDefault="00186A9A" w:rsidP="00186A9A">
      <w:pPr>
        <w:rPr>
          <w:lang w:val="en-US"/>
        </w:rPr>
      </w:pPr>
      <w:r w:rsidRPr="00186A9A">
        <w:rPr>
          <w:lang w:val="en-US"/>
        </w:rPr>
        <w:t>When the f</w:t>
      </w:r>
      <w:r>
        <w:rPr>
          <w:lang w:val="en-US"/>
        </w:rPr>
        <w:t xml:space="preserve">unction </w:t>
      </w:r>
      <w:r w:rsidRPr="00E419D3">
        <w:rPr>
          <w:rStyle w:val="Code"/>
        </w:rPr>
        <w:t>doDiscovery</w:t>
      </w:r>
      <w:r w:rsidR="00E419D3">
        <w:rPr>
          <w:lang w:val="en-US"/>
        </w:rPr>
        <w:t xml:space="preserve"> </w:t>
      </w:r>
      <w:r>
        <w:rPr>
          <w:lang w:val="en-US"/>
        </w:rPr>
        <w:t xml:space="preserve">executes it will produce </w:t>
      </w:r>
      <w:r w:rsidR="00E419D3">
        <w:rPr>
          <w:lang w:val="en-US"/>
        </w:rPr>
        <w:t>the Discovery Service user interface (</w:t>
      </w:r>
      <w:r w:rsidR="00072920">
        <w:rPr>
          <w:lang w:val="en-US"/>
        </w:rPr>
        <w:t xml:space="preserve">HTML </w:t>
      </w:r>
      <w:r>
        <w:rPr>
          <w:lang w:val="en-US"/>
        </w:rPr>
        <w:t>elements</w:t>
      </w:r>
      <w:r w:rsidR="00E419D3">
        <w:rPr>
          <w:lang w:val="en-US"/>
        </w:rPr>
        <w:t>)</w:t>
      </w:r>
      <w:r>
        <w:rPr>
          <w:lang w:val="en-US"/>
        </w:rPr>
        <w:t xml:space="preserve"> and insert </w:t>
      </w:r>
      <w:r w:rsidR="00E419D3">
        <w:rPr>
          <w:lang w:val="en-US"/>
        </w:rPr>
        <w:t xml:space="preserve">this </w:t>
      </w:r>
      <w:r>
        <w:rPr>
          <w:lang w:val="en-US"/>
        </w:rPr>
        <w:t xml:space="preserve">into the </w:t>
      </w:r>
      <w:r w:rsidR="004A460C">
        <w:rPr>
          <w:lang w:val="en-US"/>
        </w:rPr>
        <w:t>de</w:t>
      </w:r>
      <w:r w:rsidR="00E419D3">
        <w:rPr>
          <w:lang w:val="en-US"/>
        </w:rPr>
        <w:t>sired position in the Service Provider web page (DOM tree).</w:t>
      </w:r>
      <w:r w:rsidR="00072920">
        <w:rPr>
          <w:lang w:val="en-US"/>
        </w:rPr>
        <w:t xml:space="preserve"> The Discovery Service will also embed a simple HTML document (an iFrame) that is used</w:t>
      </w:r>
      <w:r w:rsidR="006E0863">
        <w:rPr>
          <w:lang w:val="en-US"/>
        </w:rPr>
        <w:t xml:space="preserve"> to obtain and update the user state and remembered choices by making calls </w:t>
      </w:r>
      <w:r w:rsidR="007411A8">
        <w:rPr>
          <w:lang w:val="en-US"/>
        </w:rPr>
        <w:t xml:space="preserve">(using </w:t>
      </w:r>
      <w:r w:rsidR="007411A8" w:rsidRPr="007411A8">
        <w:rPr>
          <w:i/>
          <w:lang w:val="en-US"/>
        </w:rPr>
        <w:t>PostMessage</w:t>
      </w:r>
      <w:r w:rsidR="007411A8">
        <w:rPr>
          <w:lang w:val="en-US"/>
        </w:rPr>
        <w:t xml:space="preserve">) </w:t>
      </w:r>
      <w:r w:rsidR="006E0863">
        <w:rPr>
          <w:lang w:val="en-US"/>
        </w:rPr>
        <w:t>to the central Discovery Service.</w:t>
      </w:r>
    </w:p>
    <w:p w14:paraId="7B9BFF1C" w14:textId="77777777" w:rsidR="0046467A" w:rsidRDefault="0046467A" w:rsidP="00186A9A">
      <w:pPr>
        <w:rPr>
          <w:lang w:val="en-US"/>
        </w:rPr>
      </w:pPr>
    </w:p>
    <w:p w14:paraId="2A96CE7B" w14:textId="2888BC62" w:rsidR="0046467A" w:rsidRDefault="0046467A" w:rsidP="00186A9A">
      <w:pPr>
        <w:rPr>
          <w:lang w:val="en-US"/>
        </w:rPr>
      </w:pPr>
      <w:r>
        <w:rPr>
          <w:lang w:val="en-US"/>
        </w:rPr>
        <w:t xml:space="preserve">The identifier that uniquely specifies the DOM-element to which the Discovery Service will write the HTML elements making up the user interface </w:t>
      </w:r>
      <w:r w:rsidR="005502DC">
        <w:rPr>
          <w:lang w:val="en-US"/>
        </w:rPr>
        <w:t>is given as a parameter (</w:t>
      </w:r>
      <w:r w:rsidR="005502DC" w:rsidRPr="004739B9">
        <w:rPr>
          <w:rStyle w:val="Code"/>
        </w:rPr>
        <w:t>DiscoverySettings.includeElement</w:t>
      </w:r>
      <w:r w:rsidR="005502DC">
        <w:rPr>
          <w:lang w:val="en-US"/>
        </w:rPr>
        <w:t xml:space="preserve">) in the call to </w:t>
      </w:r>
      <w:r w:rsidR="005502DC" w:rsidRPr="004739B9">
        <w:rPr>
          <w:rStyle w:val="Code"/>
        </w:rPr>
        <w:t>doDiscovery</w:t>
      </w:r>
      <w:r w:rsidR="005502DC">
        <w:rPr>
          <w:lang w:val="en-US"/>
        </w:rPr>
        <w:t xml:space="preserve"> (see below).</w:t>
      </w:r>
      <w:r w:rsidR="00722D59">
        <w:rPr>
          <w:lang w:val="en-US"/>
        </w:rPr>
        <w:t xml:space="preserve"> The Discovery </w:t>
      </w:r>
      <w:r w:rsidR="00374D88">
        <w:rPr>
          <w:lang w:val="en-US"/>
        </w:rPr>
        <w:t xml:space="preserve">Service </w:t>
      </w:r>
      <w:r w:rsidR="00722D59">
        <w:rPr>
          <w:lang w:val="en-US"/>
        </w:rPr>
        <w:t xml:space="preserve">JavaScript clears the contents of the specified HTML element before writing to the element. </w:t>
      </w:r>
    </w:p>
    <w:p w14:paraId="3FFE3067" w14:textId="77777777" w:rsidR="00722D59" w:rsidRDefault="00722D59" w:rsidP="00186A9A">
      <w:pPr>
        <w:rPr>
          <w:lang w:val="en-US"/>
        </w:rPr>
      </w:pPr>
    </w:p>
    <w:p w14:paraId="6064BD11" w14:textId="224E3094" w:rsidR="00722D59" w:rsidRDefault="00722D59" w:rsidP="00186A9A">
      <w:pPr>
        <w:rPr>
          <w:lang w:val="en-US"/>
        </w:rPr>
      </w:pPr>
      <w:r>
        <w:rPr>
          <w:lang w:val="en-US"/>
        </w:rPr>
        <w:t>The recommended size of the HTML element for the Discovery user interface is a width of 480 pixels and a height of 625 pixels.</w:t>
      </w:r>
      <w:r w:rsidR="00F72092">
        <w:rPr>
          <w:lang w:val="en-US"/>
        </w:rPr>
        <w:t xml:space="preserve"> The minimum width is </w:t>
      </w:r>
      <w:r w:rsidR="002309D0">
        <w:rPr>
          <w:lang w:val="en-US"/>
        </w:rPr>
        <w:t xml:space="preserve">380 </w:t>
      </w:r>
      <w:r w:rsidR="00F72092">
        <w:rPr>
          <w:lang w:val="en-US"/>
        </w:rPr>
        <w:t>pixels.</w:t>
      </w:r>
      <w:r w:rsidR="00C83B3E">
        <w:rPr>
          <w:lang w:val="en-US"/>
        </w:rPr>
        <w:t xml:space="preserve"> </w:t>
      </w:r>
      <w:r w:rsidR="00C83B3E" w:rsidRPr="00C83B3E">
        <w:rPr>
          <w:lang w:val="en-US"/>
        </w:rPr>
        <w:t xml:space="preserve">When the HTML element for the Discovery user interface is 1158 pixels or wider the design will change from a more compact </w:t>
      </w:r>
      <w:proofErr w:type="gramStart"/>
      <w:r w:rsidR="00C83B3E" w:rsidRPr="00C83B3E">
        <w:rPr>
          <w:lang w:val="en-US"/>
        </w:rPr>
        <w:t>one column</w:t>
      </w:r>
      <w:proofErr w:type="gramEnd"/>
      <w:r w:rsidR="00C83B3E" w:rsidRPr="00C83B3E">
        <w:rPr>
          <w:lang w:val="en-US"/>
        </w:rPr>
        <w:t xml:space="preserve"> layout to a wider two column layout.</w:t>
      </w:r>
    </w:p>
    <w:p w14:paraId="0C062B2E" w14:textId="77777777" w:rsidR="00EC6FE7" w:rsidRDefault="00EC6FE7" w:rsidP="00186A9A">
      <w:pPr>
        <w:rPr>
          <w:lang w:val="en-US"/>
        </w:rPr>
      </w:pPr>
    </w:p>
    <w:p w14:paraId="63B32F18" w14:textId="7C5A751E" w:rsidR="00EC6FE7" w:rsidRDefault="00474A92" w:rsidP="00186A9A">
      <w:pPr>
        <w:rPr>
          <w:lang w:val="en-US"/>
        </w:rPr>
      </w:pPr>
      <w:r>
        <w:rPr>
          <w:lang w:val="en-US"/>
        </w:rPr>
        <w:t>The example below illustrates</w:t>
      </w:r>
      <w:r w:rsidR="00430802">
        <w:rPr>
          <w:lang w:val="en-US"/>
        </w:rPr>
        <w:t xml:space="preserve"> how a HTML div element is defined to hold the Discovery user interface.</w:t>
      </w:r>
    </w:p>
    <w:p w14:paraId="2428F9B7" w14:textId="77777777" w:rsidR="00EC6FE7" w:rsidRDefault="00EC6FE7" w:rsidP="00EC6FE7">
      <w:pPr>
        <w:rPr>
          <w:lang w:val="en-US"/>
        </w:rPr>
      </w:pPr>
    </w:p>
    <w:p w14:paraId="5300B0E7" w14:textId="77777777"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454D0898" w14:textId="77777777"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39A9DF88" w14:textId="33F4AE58" w:rsidR="00EC6FE7" w:rsidRDefault="00CF5B3A"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d</w:t>
      </w:r>
      <w:r w:rsidR="00EC6FE7">
        <w:rPr>
          <w:rFonts w:ascii="Courier New" w:hAnsi="Courier New" w:cs="Courier New"/>
          <w:bCs/>
          <w:noProof/>
          <w:sz w:val="14"/>
          <w:szCs w:val="14"/>
          <w:lang w:val="en-US"/>
        </w:rPr>
        <w:t>iscoverySettings = {</w:t>
      </w:r>
    </w:p>
    <w:p w14:paraId="4AE9A9C1" w14:textId="56B2A860"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entityID : </w:t>
      </w:r>
      <w:r w:rsidR="003F0DE4" w:rsidRPr="006926E3">
        <w:rPr>
          <w:rFonts w:ascii="Courier New" w:hAnsi="Courier New" w:cs="Courier New"/>
          <w:bCs/>
          <w:noProof/>
          <w:sz w:val="14"/>
          <w:szCs w:val="14"/>
          <w:lang w:val="en-US"/>
        </w:rPr>
        <w:t>"</w:t>
      </w:r>
      <w:r w:rsidRPr="00EC6FE7">
        <w:rPr>
          <w:rFonts w:ascii="Courier New" w:hAnsi="Courier New" w:cs="Courier New"/>
          <w:bCs/>
          <w:noProof/>
          <w:sz w:val="14"/>
          <w:szCs w:val="14"/>
          <w:lang w:val="en-US"/>
        </w:rPr>
        <w:t>http://www.sp-authority.se/id</w:t>
      </w:r>
      <w:r w:rsidR="003F0DE4"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w:t>
      </w:r>
    </w:p>
    <w:p w14:paraId="1F49B782" w14:textId="113A901A"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includeElement : </w:t>
      </w:r>
      <w:r w:rsidRPr="006926E3">
        <w:rPr>
          <w:rFonts w:ascii="Courier New" w:hAnsi="Courier New" w:cs="Courier New"/>
          <w:bCs/>
          <w:noProof/>
          <w:sz w:val="14"/>
          <w:szCs w:val="14"/>
          <w:lang w:val="en-US"/>
        </w:rPr>
        <w:t>"</w:t>
      </w:r>
      <w:r w:rsidR="000C596E" w:rsidRPr="00430802">
        <w:rPr>
          <w:rFonts w:ascii="Courier New" w:hAnsi="Courier New" w:cs="Courier New"/>
          <w:b/>
          <w:bCs/>
          <w:noProof/>
          <w:sz w:val="14"/>
          <w:szCs w:val="14"/>
          <w:lang w:val="en-US"/>
        </w:rPr>
        <w:t>discoveryDiv</w:t>
      </w:r>
      <w:r w:rsidR="000C596E" w:rsidRPr="006926E3">
        <w:rPr>
          <w:rFonts w:ascii="Courier New" w:hAnsi="Courier New" w:cs="Courier New"/>
          <w:bCs/>
          <w:noProof/>
          <w:sz w:val="14"/>
          <w:szCs w:val="14"/>
          <w:lang w:val="en-US"/>
        </w:rPr>
        <w:t>"</w:t>
      </w:r>
      <w:r w:rsidR="000C596E">
        <w:rPr>
          <w:rFonts w:ascii="Courier New" w:hAnsi="Courier New" w:cs="Courier New"/>
          <w:bCs/>
          <w:noProof/>
          <w:sz w:val="14"/>
          <w:szCs w:val="14"/>
          <w:lang w:val="en-US"/>
        </w:rPr>
        <w:t>,</w:t>
      </w:r>
    </w:p>
    <w:p w14:paraId="2CF6C043" w14:textId="0EB6ED0C" w:rsidR="000C596E" w:rsidRDefault="000C596E"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44F1393A" w14:textId="6538B0F6"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EB91582" w14:textId="0EFD62BE" w:rsidR="00F8438A" w:rsidRDefault="00CF5B3A"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discoSveleg.doDiscovery(d</w:t>
      </w:r>
      <w:r w:rsidR="00F8438A">
        <w:rPr>
          <w:rFonts w:ascii="Courier New" w:hAnsi="Courier New" w:cs="Courier New"/>
          <w:bCs/>
          <w:noProof/>
          <w:sz w:val="14"/>
          <w:szCs w:val="14"/>
          <w:lang w:val="en-US"/>
        </w:rPr>
        <w:t>iscoverySettings);</w:t>
      </w:r>
    </w:p>
    <w:p w14:paraId="374F920D" w14:textId="02A2C69B"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&lt;/script&gt;</w:t>
      </w:r>
    </w:p>
    <w:p w14:paraId="6C4AF4D2" w14:textId="77777777"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129EFD19" w14:textId="77777777"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786075A1" w14:textId="419BC69C"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w:t>
      </w:r>
      <w:r w:rsidR="00276A09">
        <w:rPr>
          <w:rFonts w:ascii="Courier New" w:hAnsi="Courier New" w:cs="Courier New"/>
          <w:bCs/>
          <w:noProof/>
          <w:sz w:val="14"/>
          <w:szCs w:val="14"/>
          <w:lang w:val="en-US"/>
        </w:rPr>
        <w:t>body</w:t>
      </w:r>
      <w:r>
        <w:rPr>
          <w:rFonts w:ascii="Courier New" w:hAnsi="Courier New" w:cs="Courier New"/>
          <w:bCs/>
          <w:noProof/>
          <w:sz w:val="14"/>
          <w:szCs w:val="14"/>
          <w:lang w:val="en-US"/>
        </w:rPr>
        <w:t>&gt;</w:t>
      </w:r>
    </w:p>
    <w:p w14:paraId="1E3683B3" w14:textId="77A76314" w:rsidR="00EC6FE7" w:rsidRDefault="00276A09"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BCB7A26" w14:textId="2BD4E43B" w:rsidR="00276A09" w:rsidRDefault="00276A09"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 id=</w:t>
      </w:r>
      <w:r w:rsidRPr="006926E3">
        <w:rPr>
          <w:rFonts w:ascii="Courier New" w:hAnsi="Courier New" w:cs="Courier New"/>
          <w:bCs/>
          <w:noProof/>
          <w:sz w:val="14"/>
          <w:szCs w:val="14"/>
          <w:lang w:val="en-US"/>
        </w:rPr>
        <w:t>"</w:t>
      </w:r>
      <w:r w:rsidRPr="00430802">
        <w:rPr>
          <w:rFonts w:ascii="Courier New" w:hAnsi="Courier New" w:cs="Courier New"/>
          <w:b/>
          <w:bCs/>
          <w:noProof/>
          <w:sz w:val="14"/>
          <w:szCs w:val="14"/>
          <w:lang w:val="en-US"/>
        </w:rPr>
        <w:t>discoveryDiv</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style=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width: 480px; height: 625px;</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3033EE59" w14:textId="52B72944" w:rsidR="00276A09" w:rsidRDefault="00276A09"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&lt;/div&gt;</w:t>
      </w:r>
    </w:p>
    <w:p w14:paraId="0529CE51" w14:textId="77777777" w:rsidR="0063390F" w:rsidRDefault="0063390F"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6CBA540F" w14:textId="179F3D39" w:rsidR="00666416" w:rsidRDefault="00666416" w:rsidP="00666416">
      <w:pPr>
        <w:pStyle w:val="Heading3"/>
        <w:rPr>
          <w:lang w:val="en-US"/>
        </w:rPr>
      </w:pPr>
      <w:bookmarkStart w:id="37" w:name="_Toc292534745"/>
      <w:r>
        <w:rPr>
          <w:lang w:val="en-US"/>
        </w:rPr>
        <w:t>Invoking the doDiscovery Function</w:t>
      </w:r>
      <w:r w:rsidR="00825B5F">
        <w:rPr>
          <w:lang w:val="en-US"/>
        </w:rPr>
        <w:t xml:space="preserve"> and Handling the Result</w:t>
      </w:r>
      <w:bookmarkEnd w:id="37"/>
    </w:p>
    <w:p w14:paraId="2FDC9E4B" w14:textId="347E3130" w:rsidR="0063390F" w:rsidRDefault="00D328EA" w:rsidP="0063390F">
      <w:pPr>
        <w:rPr>
          <w:lang w:val="en-US"/>
        </w:rPr>
      </w:pPr>
      <w:r w:rsidRPr="00D328EA">
        <w:rPr>
          <w:lang w:val="en-US"/>
        </w:rPr>
        <w:t xml:space="preserve">In order to display the </w:t>
      </w:r>
      <w:r w:rsidR="00414D47">
        <w:rPr>
          <w:lang w:val="en-US"/>
        </w:rPr>
        <w:t xml:space="preserve">Discovery user interface the </w:t>
      </w:r>
      <w:r w:rsidR="00414D47" w:rsidRPr="00414D47">
        <w:rPr>
          <w:rStyle w:val="Code"/>
        </w:rPr>
        <w:t>doDiscovery</w:t>
      </w:r>
      <w:r w:rsidR="00414D47">
        <w:rPr>
          <w:lang w:val="en-US"/>
        </w:rPr>
        <w:t xml:space="preserve"> function must be invoked. Depending on how the Service Provider web application is structured this may be done after the user has clicked “Log in”, or </w:t>
      </w:r>
      <w:r w:rsidR="00DD5400">
        <w:rPr>
          <w:lang w:val="en-US"/>
        </w:rPr>
        <w:t>after the</w:t>
      </w:r>
      <w:r w:rsidR="00414D47">
        <w:rPr>
          <w:lang w:val="en-US"/>
        </w:rPr>
        <w:t xml:space="preserve"> HTML page </w:t>
      </w:r>
      <w:r w:rsidR="00DD5400">
        <w:rPr>
          <w:lang w:val="en-US"/>
        </w:rPr>
        <w:t>has been loaded</w:t>
      </w:r>
      <w:r w:rsidR="00414D47">
        <w:rPr>
          <w:lang w:val="en-US"/>
        </w:rPr>
        <w:t>.</w:t>
      </w:r>
    </w:p>
    <w:p w14:paraId="27F68586" w14:textId="77777777" w:rsidR="00BE027D" w:rsidRDefault="00BE027D" w:rsidP="0063390F">
      <w:pPr>
        <w:rPr>
          <w:lang w:val="en-US"/>
        </w:rPr>
      </w:pPr>
    </w:p>
    <w:p w14:paraId="69486DE8" w14:textId="77777777" w:rsidR="00FD7A44" w:rsidRDefault="00DD5400">
      <w:pPr>
        <w:spacing w:line="240" w:lineRule="auto"/>
        <w:rPr>
          <w:rFonts w:asciiTheme="majorHAnsi" w:eastAsiaTheme="majorEastAsia" w:hAnsiTheme="majorHAnsi" w:cstheme="majorBidi"/>
          <w:b/>
          <w:bCs/>
          <w:color w:val="345A8A" w:themeColor="accent1" w:themeShade="B5"/>
          <w:sz w:val="32"/>
          <w:szCs w:val="32"/>
          <w:lang w:val="en-US"/>
        </w:rPr>
      </w:pPr>
      <w:bookmarkStart w:id="38" w:name="_Ref260483742"/>
      <w:r>
        <w:rPr>
          <w:lang w:val="en-US"/>
        </w:rPr>
        <w:t xml:space="preserve">This section </w:t>
      </w:r>
      <w:r w:rsidR="00470F02">
        <w:rPr>
          <w:lang w:val="en-US"/>
        </w:rPr>
        <w:t>presents a simple</w:t>
      </w:r>
      <w:r>
        <w:rPr>
          <w:lang w:val="en-US"/>
        </w:rPr>
        <w:t xml:space="preserve"> example where the </w:t>
      </w:r>
      <w:r w:rsidRPr="00470F02">
        <w:rPr>
          <w:rStyle w:val="Code"/>
        </w:rPr>
        <w:t>doDiscovery</w:t>
      </w:r>
      <w:r>
        <w:rPr>
          <w:lang w:val="en-US"/>
        </w:rPr>
        <w:t xml:space="preserve"> function is called when the </w:t>
      </w:r>
      <w:r w:rsidR="00470F02">
        <w:rPr>
          <w:lang w:val="en-US"/>
        </w:rPr>
        <w:t xml:space="preserve">HTML </w:t>
      </w:r>
      <w:r>
        <w:rPr>
          <w:lang w:val="en-US"/>
        </w:rPr>
        <w:t xml:space="preserve">page </w:t>
      </w:r>
      <w:r w:rsidR="00470F02">
        <w:rPr>
          <w:lang w:val="en-US"/>
        </w:rPr>
        <w:t>has</w:t>
      </w:r>
      <w:r w:rsidR="001151E4">
        <w:rPr>
          <w:lang w:val="en-US"/>
        </w:rPr>
        <w:t xml:space="preserve"> finished loading</w:t>
      </w:r>
      <w:r w:rsidR="00470F02">
        <w:rPr>
          <w:lang w:val="en-US"/>
        </w:rPr>
        <w:t xml:space="preserve">. When the result, i.e., the selected Identity Provider, is received, this is </w:t>
      </w:r>
      <w:r w:rsidR="009D4702">
        <w:rPr>
          <w:lang w:val="en-US"/>
        </w:rPr>
        <w:t>given</w:t>
      </w:r>
      <w:r w:rsidR="00470F02">
        <w:rPr>
          <w:lang w:val="en-US"/>
        </w:rPr>
        <w:t xml:space="preserve"> to a Service Provider resource that is responsible of</w:t>
      </w:r>
      <w:r w:rsidR="00A532BE">
        <w:rPr>
          <w:lang w:val="en-US"/>
        </w:rPr>
        <w:t xml:space="preserve"> handling the user authentication</w:t>
      </w:r>
      <w:r w:rsidR="00470F02">
        <w:rPr>
          <w:lang w:val="en-US"/>
        </w:rPr>
        <w:t>.</w:t>
      </w:r>
      <w:r w:rsidR="00A727C3">
        <w:rPr>
          <w:lang w:val="en-US"/>
        </w:rPr>
        <w:t xml:space="preserve"> The error handling of this is example is simple – an error is displayed and the user may retry.</w:t>
      </w:r>
      <w:r w:rsidR="00772DE2">
        <w:rPr>
          <w:lang w:val="en-US"/>
        </w:rPr>
        <w:t xml:space="preserve"> For a full specification of the Discovery JavaScript, see chapter </w:t>
      </w:r>
      <w:r w:rsidR="0057674A">
        <w:rPr>
          <w:lang w:val="en-US"/>
        </w:rPr>
        <w:fldChar w:fldCharType="begin"/>
      </w:r>
      <w:r w:rsidR="0057674A">
        <w:rPr>
          <w:lang w:val="en-US"/>
        </w:rPr>
        <w:instrText xml:space="preserve"> REF _Ref411859794 \r \h </w:instrText>
      </w:r>
      <w:r w:rsidR="0057674A">
        <w:rPr>
          <w:lang w:val="en-US"/>
        </w:rPr>
      </w:r>
      <w:r w:rsidR="0057674A">
        <w:rPr>
          <w:lang w:val="en-US"/>
        </w:rPr>
        <w:fldChar w:fldCharType="separate"/>
      </w:r>
      <w:r w:rsidR="00FD7A44">
        <w:rPr>
          <w:lang w:val="en-US"/>
        </w:rPr>
        <w:t>5</w:t>
      </w:r>
      <w:r w:rsidR="0057674A">
        <w:rPr>
          <w:lang w:val="en-US"/>
        </w:rPr>
        <w:fldChar w:fldCharType="end"/>
      </w:r>
      <w:r w:rsidR="0057674A">
        <w:rPr>
          <w:lang w:val="en-US"/>
        </w:rPr>
        <w:t>, “</w:t>
      </w:r>
      <w:r w:rsidR="0057674A">
        <w:rPr>
          <w:lang w:val="en-US"/>
        </w:rPr>
        <w:fldChar w:fldCharType="begin"/>
      </w:r>
      <w:r w:rsidR="0057674A">
        <w:rPr>
          <w:lang w:val="en-US"/>
        </w:rPr>
        <w:instrText xml:space="preserve"> REF _Ref411859801 \h </w:instrText>
      </w:r>
      <w:r w:rsidR="0057674A">
        <w:rPr>
          <w:lang w:val="en-US"/>
        </w:rPr>
      </w:r>
      <w:r w:rsidR="0057674A">
        <w:rPr>
          <w:lang w:val="en-US"/>
        </w:rPr>
        <w:fldChar w:fldCharType="separate"/>
      </w:r>
      <w:r w:rsidR="00FD7A44">
        <w:rPr>
          <w:lang w:val="en-US"/>
        </w:rPr>
        <w:t xml:space="preserve">Discovery Service </w:t>
      </w:r>
      <w:r w:rsidR="00FD7A44" w:rsidRPr="003870E5">
        <w:rPr>
          <w:lang w:val="en-US"/>
        </w:rPr>
        <w:t>JavaScript API</w:t>
      </w:r>
      <w:r w:rsidR="0057674A">
        <w:rPr>
          <w:lang w:val="en-US"/>
        </w:rPr>
        <w:fldChar w:fldCharType="end"/>
      </w:r>
      <w:r w:rsidR="0057674A">
        <w:rPr>
          <w:lang w:val="en-US"/>
        </w:rPr>
        <w:t>”.</w:t>
      </w:r>
      <w:r w:rsidR="00772DE2">
        <w:rPr>
          <w:lang w:val="en-US"/>
        </w:rPr>
        <w:fldChar w:fldCharType="begin"/>
      </w:r>
      <w:r w:rsidR="00772DE2">
        <w:rPr>
          <w:lang w:val="en-US"/>
        </w:rPr>
        <w:instrText xml:space="preserve"> REF _Ref260912848 \h </w:instrText>
      </w:r>
      <w:r w:rsidR="00772DE2">
        <w:rPr>
          <w:lang w:val="en-US"/>
        </w:rPr>
      </w:r>
      <w:r w:rsidR="00772DE2">
        <w:rPr>
          <w:lang w:val="en-US"/>
        </w:rPr>
        <w:fldChar w:fldCharType="separate"/>
      </w:r>
      <w:r w:rsidR="00FD7A44">
        <w:rPr>
          <w:lang w:val="en-US"/>
        </w:rPr>
        <w:br w:type="page"/>
      </w:r>
    </w:p>
    <w:p w14:paraId="530DE777" w14:textId="7E7C275A" w:rsidR="00F32B66" w:rsidRDefault="00FD7A44" w:rsidP="00F32B66">
      <w:pPr>
        <w:rPr>
          <w:lang w:val="en-US"/>
        </w:rPr>
      </w:pPr>
      <w:r>
        <w:rPr>
          <w:lang w:val="en-US"/>
        </w:rPr>
        <w:t xml:space="preserve">Discovery Service </w:t>
      </w:r>
      <w:r w:rsidRPr="003870E5">
        <w:rPr>
          <w:lang w:val="en-US"/>
        </w:rPr>
        <w:t>JavaScript API</w:t>
      </w:r>
      <w:r w:rsidR="00772DE2">
        <w:rPr>
          <w:lang w:val="en-US"/>
        </w:rPr>
        <w:fldChar w:fldCharType="end"/>
      </w:r>
    </w:p>
    <w:p w14:paraId="66AB4EF9" w14:textId="550184A4"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7BB4A47E" w14:textId="5C176D5C" w:rsidR="00F32B66" w:rsidRP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i/>
          <w:noProof/>
          <w:sz w:val="14"/>
          <w:szCs w:val="14"/>
          <w:lang w:val="en-US"/>
        </w:rPr>
      </w:pPr>
      <w:r w:rsidRPr="00F32B66">
        <w:rPr>
          <w:rFonts w:ascii="Courier New" w:hAnsi="Courier New" w:cs="Courier New"/>
          <w:i/>
          <w:noProof/>
          <w:sz w:val="14"/>
          <w:szCs w:val="14"/>
          <w:lang w:val="en-US"/>
        </w:rPr>
        <w:t>Inclusions of JavaScript and CSS-files.</w:t>
      </w:r>
    </w:p>
    <w:p w14:paraId="5775B0FF"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09CB385E"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59140EA3"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642BE986" w14:textId="77777777" w:rsidR="003F0DE4" w:rsidRDefault="003F0DE4"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334C4601" w14:textId="38E447A9" w:rsidR="00037E6D" w:rsidRDefault="00CF5B3A"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037E6D">
        <w:rPr>
          <w:rFonts w:ascii="Courier New" w:hAnsi="Courier New" w:cs="Courier New"/>
          <w:bCs/>
          <w:noProof/>
          <w:sz w:val="14"/>
          <w:szCs w:val="14"/>
          <w:lang w:val="en-US"/>
        </w:rPr>
        <w:t>// onload – Invokes doDiscovery</w:t>
      </w:r>
    </w:p>
    <w:p w14:paraId="10266417" w14:textId="7907A076" w:rsidR="00037E6D" w:rsidRDefault="00037E6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743D32B3" w14:textId="05D47215" w:rsidR="00F17DB2" w:rsidRDefault="00F17DB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window.onload = function() {</w:t>
      </w:r>
    </w:p>
    <w:p w14:paraId="7EE2799D" w14:textId="77777777" w:rsidR="00037E6D" w:rsidRDefault="00037E6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74D94B20" w14:textId="3DD0D5F3" w:rsidR="00095727" w:rsidRDefault="0009572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Assign some UI configuration settings</w:t>
      </w:r>
    </w:p>
    <w:p w14:paraId="7EAE8035" w14:textId="38A8BBA2" w:rsidR="00095727" w:rsidRDefault="003A09F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uic = {</w:t>
      </w:r>
    </w:p>
    <w:p w14:paraId="5998054E" w14:textId="76B44172" w:rsidR="00095727" w:rsidRDefault="0009572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3A09FD">
        <w:rPr>
          <w:rFonts w:ascii="Courier New" w:hAnsi="Courier New" w:cs="Courier New"/>
          <w:bCs/>
          <w:noProof/>
          <w:sz w:val="14"/>
          <w:szCs w:val="14"/>
          <w:lang w:val="en-US"/>
        </w:rPr>
        <w:t xml:space="preserve">  </w:t>
      </w:r>
      <w:r>
        <w:rPr>
          <w:rFonts w:ascii="Courier New" w:hAnsi="Courier New" w:cs="Courier New"/>
          <w:bCs/>
          <w:noProof/>
          <w:sz w:val="14"/>
          <w:szCs w:val="14"/>
          <w:lang w:val="en-US"/>
        </w:rPr>
        <w:t xml:space="preserve">language = </w:t>
      </w:r>
      <w:r w:rsidRPr="008E5B2A">
        <w:rPr>
          <w:rFonts w:ascii="Courier New" w:hAnsi="Courier New" w:cs="Courier New"/>
          <w:bCs/>
          <w:noProof/>
          <w:sz w:val="14"/>
          <w:szCs w:val="14"/>
          <w:lang w:val="en-US"/>
        </w:rPr>
        <w:t>"</w:t>
      </w:r>
      <w:r>
        <w:rPr>
          <w:rFonts w:ascii="Courier New" w:hAnsi="Courier New" w:cs="Courier New"/>
          <w:bCs/>
          <w:noProof/>
          <w:sz w:val="14"/>
          <w:szCs w:val="14"/>
          <w:lang w:val="en-US"/>
        </w:rPr>
        <w:t>sv</w:t>
      </w:r>
      <w:r w:rsidRPr="008E5B2A">
        <w:rPr>
          <w:rFonts w:ascii="Courier New" w:hAnsi="Courier New" w:cs="Courier New"/>
          <w:bCs/>
          <w:noProof/>
          <w:sz w:val="14"/>
          <w:szCs w:val="14"/>
          <w:lang w:val="en-US"/>
        </w:rPr>
        <w:t>"</w:t>
      </w:r>
      <w:r>
        <w:rPr>
          <w:rFonts w:ascii="Courier New" w:hAnsi="Courier New" w:cs="Courier New"/>
          <w:bCs/>
          <w:noProof/>
          <w:sz w:val="14"/>
          <w:szCs w:val="14"/>
          <w:lang w:val="en-US"/>
        </w:rPr>
        <w:t xml:space="preserve">;        // We want Swedish for the language (see </w:t>
      </w:r>
      <w:r w:rsidR="003A09FD">
        <w:rPr>
          <w:rFonts w:ascii="Courier New" w:hAnsi="Courier New" w:cs="Courier New"/>
          <w:bCs/>
          <w:noProof/>
          <w:sz w:val="14"/>
          <w:szCs w:val="14"/>
          <w:lang w:val="en-US"/>
        </w:rPr>
        <w:fldChar w:fldCharType="begin"/>
      </w:r>
      <w:r w:rsidR="003A09FD">
        <w:rPr>
          <w:rFonts w:ascii="Courier New" w:hAnsi="Courier New" w:cs="Courier New"/>
          <w:bCs/>
          <w:noProof/>
          <w:sz w:val="14"/>
          <w:szCs w:val="14"/>
          <w:lang w:val="en-US"/>
        </w:rPr>
        <w:instrText xml:space="preserve"> REF _Ref292529962 \r \h </w:instrText>
      </w:r>
      <w:r w:rsidR="003A09FD">
        <w:rPr>
          <w:rFonts w:ascii="Courier New" w:hAnsi="Courier New" w:cs="Courier New"/>
          <w:bCs/>
          <w:noProof/>
          <w:sz w:val="14"/>
          <w:szCs w:val="14"/>
          <w:lang w:val="en-US"/>
        </w:rPr>
      </w:r>
      <w:r w:rsidR="003A09FD">
        <w:rPr>
          <w:rFonts w:ascii="Courier New" w:hAnsi="Courier New" w:cs="Courier New"/>
          <w:bCs/>
          <w:noProof/>
          <w:sz w:val="14"/>
          <w:szCs w:val="14"/>
          <w:lang w:val="en-US"/>
        </w:rPr>
        <w:fldChar w:fldCharType="separate"/>
      </w:r>
      <w:r w:rsidR="00FD7A44">
        <w:rPr>
          <w:rFonts w:ascii="Courier New" w:hAnsi="Courier New" w:cs="Courier New"/>
          <w:bCs/>
          <w:noProof/>
          <w:sz w:val="14"/>
          <w:szCs w:val="14"/>
          <w:lang w:val="en-US"/>
        </w:rPr>
        <w:t>5.3.2</w:t>
      </w:r>
      <w:r w:rsidR="003A09FD">
        <w:rPr>
          <w:rFonts w:ascii="Courier New" w:hAnsi="Courier New" w:cs="Courier New"/>
          <w:bCs/>
          <w:noProof/>
          <w:sz w:val="14"/>
          <w:szCs w:val="14"/>
          <w:lang w:val="en-US"/>
        </w:rPr>
        <w:fldChar w:fldCharType="end"/>
      </w:r>
      <w:r>
        <w:rPr>
          <w:rFonts w:ascii="Courier New" w:hAnsi="Courier New" w:cs="Courier New"/>
          <w:bCs/>
          <w:noProof/>
          <w:sz w:val="14"/>
          <w:szCs w:val="14"/>
          <w:lang w:val="en-US"/>
        </w:rPr>
        <w:t>)</w:t>
      </w:r>
      <w:r w:rsidR="003A09FD">
        <w:rPr>
          <w:rFonts w:ascii="Courier New" w:hAnsi="Courier New" w:cs="Courier New"/>
          <w:bCs/>
          <w:noProof/>
          <w:sz w:val="14"/>
          <w:szCs w:val="14"/>
          <w:lang w:val="en-US"/>
        </w:rPr>
        <w:t>.</w:t>
      </w:r>
    </w:p>
    <w:p w14:paraId="5DFE9997" w14:textId="788F1FF1" w:rsidR="00095727" w:rsidRDefault="0009572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3A09FD">
        <w:rPr>
          <w:rFonts w:ascii="Courier New" w:hAnsi="Courier New" w:cs="Courier New"/>
          <w:bCs/>
          <w:noProof/>
          <w:sz w:val="14"/>
          <w:szCs w:val="14"/>
          <w:lang w:val="en-US"/>
        </w:rPr>
        <w:t xml:space="preserve">  </w:t>
      </w:r>
      <w:r>
        <w:rPr>
          <w:rFonts w:ascii="Courier New" w:hAnsi="Courier New" w:cs="Courier New"/>
          <w:bCs/>
          <w:noProof/>
          <w:sz w:val="14"/>
          <w:szCs w:val="14"/>
          <w:lang w:val="en-US"/>
        </w:rPr>
        <w:t>showHelpLinks = false;  // Do not display any help-links</w:t>
      </w:r>
      <w:r w:rsidR="003A09FD">
        <w:rPr>
          <w:rFonts w:ascii="Courier New" w:hAnsi="Courier New" w:cs="Courier New"/>
          <w:bCs/>
          <w:noProof/>
          <w:sz w:val="14"/>
          <w:szCs w:val="14"/>
          <w:lang w:val="en-US"/>
        </w:rPr>
        <w:t xml:space="preserve"> (see </w:t>
      </w:r>
      <w:r w:rsidR="003A09FD">
        <w:rPr>
          <w:rFonts w:ascii="Courier New" w:hAnsi="Courier New" w:cs="Courier New"/>
          <w:bCs/>
          <w:noProof/>
          <w:sz w:val="14"/>
          <w:szCs w:val="14"/>
          <w:lang w:val="en-US"/>
        </w:rPr>
        <w:fldChar w:fldCharType="begin"/>
      </w:r>
      <w:r w:rsidR="003A09FD">
        <w:rPr>
          <w:rFonts w:ascii="Courier New" w:hAnsi="Courier New" w:cs="Courier New"/>
          <w:bCs/>
          <w:noProof/>
          <w:sz w:val="14"/>
          <w:szCs w:val="14"/>
          <w:lang w:val="en-US"/>
        </w:rPr>
        <w:instrText xml:space="preserve"> REF _Ref292529975 \r \h </w:instrText>
      </w:r>
      <w:r w:rsidR="003A09FD">
        <w:rPr>
          <w:rFonts w:ascii="Courier New" w:hAnsi="Courier New" w:cs="Courier New"/>
          <w:bCs/>
          <w:noProof/>
          <w:sz w:val="14"/>
          <w:szCs w:val="14"/>
          <w:lang w:val="en-US"/>
        </w:rPr>
      </w:r>
      <w:r w:rsidR="003A09FD">
        <w:rPr>
          <w:rFonts w:ascii="Courier New" w:hAnsi="Courier New" w:cs="Courier New"/>
          <w:bCs/>
          <w:noProof/>
          <w:sz w:val="14"/>
          <w:szCs w:val="14"/>
          <w:lang w:val="en-US"/>
        </w:rPr>
        <w:fldChar w:fldCharType="separate"/>
      </w:r>
      <w:r w:rsidR="00FD7A44">
        <w:rPr>
          <w:rFonts w:ascii="Courier New" w:hAnsi="Courier New" w:cs="Courier New"/>
          <w:bCs/>
          <w:noProof/>
          <w:sz w:val="14"/>
          <w:szCs w:val="14"/>
          <w:lang w:val="en-US"/>
        </w:rPr>
        <w:t>5.3.2</w:t>
      </w:r>
      <w:r w:rsidR="003A09FD">
        <w:rPr>
          <w:rFonts w:ascii="Courier New" w:hAnsi="Courier New" w:cs="Courier New"/>
          <w:bCs/>
          <w:noProof/>
          <w:sz w:val="14"/>
          <w:szCs w:val="14"/>
          <w:lang w:val="en-US"/>
        </w:rPr>
        <w:fldChar w:fldCharType="end"/>
      </w:r>
      <w:r w:rsidR="003A09FD">
        <w:rPr>
          <w:rFonts w:ascii="Courier New" w:hAnsi="Courier New" w:cs="Courier New"/>
          <w:bCs/>
          <w:noProof/>
          <w:sz w:val="14"/>
          <w:szCs w:val="14"/>
          <w:lang w:val="en-US"/>
        </w:rPr>
        <w:t>).</w:t>
      </w:r>
    </w:p>
    <w:p w14:paraId="4F23FACB" w14:textId="77F7A3DC" w:rsidR="00095727" w:rsidRDefault="003A09F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362AD828" w14:textId="77777777" w:rsidR="003A09FD" w:rsidRDefault="003A09F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51607019" w14:textId="4EA2D060" w:rsidR="00037E6D" w:rsidRDefault="0052717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d</w:t>
      </w:r>
      <w:r w:rsidR="0050642E">
        <w:rPr>
          <w:rFonts w:ascii="Courier New" w:hAnsi="Courier New" w:cs="Courier New"/>
          <w:bCs/>
          <w:noProof/>
          <w:sz w:val="14"/>
          <w:szCs w:val="14"/>
          <w:lang w:val="en-US"/>
        </w:rPr>
        <w:t>iscoverySettings = {</w:t>
      </w:r>
    </w:p>
    <w:p w14:paraId="42D2620F" w14:textId="5D0842A7" w:rsidR="00F17DB2" w:rsidRDefault="00F17DB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sidR="008E5B2A">
        <w:rPr>
          <w:rFonts w:ascii="Courier New" w:hAnsi="Courier New" w:cs="Courier New"/>
          <w:bCs/>
          <w:noProof/>
          <w:sz w:val="14"/>
          <w:szCs w:val="14"/>
          <w:lang w:val="en-US"/>
        </w:rPr>
        <w:t xml:space="preserve">entityID: </w:t>
      </w:r>
      <w:r w:rsidR="00CF5B3A" w:rsidRPr="006926E3">
        <w:rPr>
          <w:rFonts w:ascii="Courier New" w:hAnsi="Courier New" w:cs="Courier New"/>
          <w:bCs/>
          <w:noProof/>
          <w:sz w:val="14"/>
          <w:szCs w:val="14"/>
          <w:lang w:val="en-US"/>
        </w:rPr>
        <w:t>"</w:t>
      </w:r>
      <w:r w:rsidR="00CF5B3A" w:rsidRPr="00EC6FE7">
        <w:rPr>
          <w:rFonts w:ascii="Courier New" w:hAnsi="Courier New" w:cs="Courier New"/>
          <w:bCs/>
          <w:noProof/>
          <w:sz w:val="14"/>
          <w:szCs w:val="14"/>
          <w:lang w:val="en-US"/>
        </w:rPr>
        <w:t>http://www.sp-authority.se/id</w:t>
      </w:r>
      <w:r w:rsidR="00CF5B3A" w:rsidRPr="006926E3">
        <w:rPr>
          <w:rFonts w:ascii="Courier New" w:hAnsi="Courier New" w:cs="Courier New"/>
          <w:bCs/>
          <w:noProof/>
          <w:sz w:val="14"/>
          <w:szCs w:val="14"/>
          <w:lang w:val="en-US"/>
        </w:rPr>
        <w:t>"</w:t>
      </w:r>
      <w:r w:rsidR="008E5B2A">
        <w:rPr>
          <w:rFonts w:ascii="Courier New" w:hAnsi="Courier New" w:cs="Courier New"/>
          <w:bCs/>
          <w:noProof/>
          <w:sz w:val="14"/>
          <w:szCs w:val="14"/>
          <w:lang w:val="en-US"/>
        </w:rPr>
        <w:t>,</w:t>
      </w:r>
    </w:p>
    <w:p w14:paraId="1C7D6153" w14:textId="2F394C0C" w:rsidR="008E5B2A" w:rsidRDefault="008E5B2A"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 xml:space="preserve">includeElement: </w:t>
      </w:r>
      <w:r w:rsidRPr="008E5B2A">
        <w:rPr>
          <w:rFonts w:ascii="Courier New" w:hAnsi="Courier New" w:cs="Courier New"/>
          <w:bCs/>
          <w:noProof/>
          <w:sz w:val="14"/>
          <w:szCs w:val="14"/>
          <w:lang w:val="en-US"/>
        </w:rPr>
        <w:t>"discoveryDiv",</w:t>
      </w:r>
    </w:p>
    <w:p w14:paraId="79FC9284" w14:textId="35A0C8E9" w:rsidR="00D22EA7" w:rsidRDefault="00D22EA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 xml:space="preserve">dsProxies: </w:t>
      </w:r>
      <w:r w:rsidR="001B3EE6">
        <w:rPr>
          <w:rFonts w:ascii="Courier New" w:hAnsi="Courier New" w:cs="Courier New"/>
          <w:bCs/>
          <w:noProof/>
          <w:sz w:val="14"/>
          <w:szCs w:val="14"/>
          <w:lang w:val="en-US"/>
        </w:rPr>
        <w:t>[</w:t>
      </w:r>
      <w:r w:rsidR="000C6C5B">
        <w:rPr>
          <w:rFonts w:ascii="Courier New" w:hAnsi="Courier New" w:cs="Courier New"/>
          <w:bCs/>
          <w:noProof/>
          <w:sz w:val="14"/>
          <w:szCs w:val="14"/>
          <w:lang w:val="en-US"/>
        </w:rPr>
        <w:t xml:space="preserve"> </w:t>
      </w:r>
      <w:r w:rsidR="00CF5B3A" w:rsidRPr="006926E3">
        <w:rPr>
          <w:rFonts w:ascii="Courier New" w:hAnsi="Courier New" w:cs="Courier New"/>
          <w:bCs/>
          <w:noProof/>
          <w:sz w:val="14"/>
          <w:szCs w:val="14"/>
          <w:lang w:val="en-US"/>
        </w:rPr>
        <w:t>"</w:t>
      </w:r>
      <w:r w:rsidR="00CF5B3A">
        <w:rPr>
          <w:rFonts w:ascii="Courier New" w:hAnsi="Courier New" w:cs="Courier New"/>
          <w:bCs/>
          <w:noProof/>
          <w:sz w:val="14"/>
          <w:szCs w:val="14"/>
          <w:lang w:val="en-US"/>
        </w:rPr>
        <w:t>feeds/discoveryfeed.json</w:t>
      </w:r>
      <w:r w:rsidR="00CF5B3A" w:rsidRPr="006926E3">
        <w:rPr>
          <w:rFonts w:ascii="Courier New" w:hAnsi="Courier New" w:cs="Courier New"/>
          <w:bCs/>
          <w:noProof/>
          <w:sz w:val="14"/>
          <w:szCs w:val="14"/>
          <w:lang w:val="en-US"/>
        </w:rPr>
        <w:t>"</w:t>
      </w:r>
      <w:r w:rsidR="001B3EE6">
        <w:rPr>
          <w:rFonts w:ascii="Courier New" w:hAnsi="Courier New" w:cs="Courier New"/>
          <w:bCs/>
          <w:noProof/>
          <w:sz w:val="14"/>
          <w:szCs w:val="14"/>
          <w:lang w:val="en-US"/>
        </w:rPr>
        <w:t xml:space="preserve"> ],</w:t>
      </w:r>
    </w:p>
    <w:p w14:paraId="29060732" w14:textId="292C50D5" w:rsidR="00095727" w:rsidRDefault="0009572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uiConfig : uic,</w:t>
      </w:r>
    </w:p>
    <w:p w14:paraId="50167198" w14:textId="2FDE9ED0" w:rsidR="001B3EE6" w:rsidRDefault="001B3EE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resultCallback : discoveryCallback,</w:t>
      </w:r>
    </w:p>
    <w:p w14:paraId="0810A465" w14:textId="0A7F7047" w:rsidR="001B3EE6" w:rsidRDefault="001B3EE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errorCallback : discoveryErrorCallback</w:t>
      </w:r>
    </w:p>
    <w:p w14:paraId="20B61F1D" w14:textId="5602F7AF" w:rsidR="00F17DB2" w:rsidRDefault="00F17DB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w:t>
      </w:r>
    </w:p>
    <w:p w14:paraId="2232370D" w14:textId="4AE4CEA3"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7B76B1C1" w14:textId="20A7F6AA"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sidR="0052717D">
        <w:rPr>
          <w:rFonts w:ascii="Courier New" w:hAnsi="Courier New" w:cs="Courier New"/>
          <w:bCs/>
          <w:noProof/>
          <w:sz w:val="14"/>
          <w:szCs w:val="14"/>
          <w:lang w:val="en-US"/>
        </w:rPr>
        <w:t>discoSveleg.doDiscovery(d</w:t>
      </w:r>
      <w:r>
        <w:rPr>
          <w:rFonts w:ascii="Courier New" w:hAnsi="Courier New" w:cs="Courier New"/>
          <w:bCs/>
          <w:noProof/>
          <w:sz w:val="14"/>
          <w:szCs w:val="14"/>
          <w:lang w:val="en-US"/>
        </w:rPr>
        <w:t>iscoverySettings);</w:t>
      </w:r>
    </w:p>
    <w:p w14:paraId="6DC81DC5" w14:textId="312B0448" w:rsidR="0050642E" w:rsidRDefault="0050642E"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7EAB8DD9" w14:textId="77777777" w:rsidR="00772DE2" w:rsidRDefault="00772DE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0A095DA4" w14:textId="50377CBC" w:rsidR="00772DE2" w:rsidRDefault="00CF5B3A"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772DE2">
        <w:rPr>
          <w:rFonts w:ascii="Courier New" w:hAnsi="Courier New" w:cs="Courier New"/>
          <w:bCs/>
          <w:noProof/>
          <w:sz w:val="14"/>
          <w:szCs w:val="14"/>
          <w:lang w:val="en-US"/>
        </w:rPr>
        <w:t>//</w:t>
      </w:r>
      <w:r w:rsidR="00B952E1">
        <w:rPr>
          <w:rFonts w:ascii="Courier New" w:hAnsi="Courier New" w:cs="Courier New"/>
          <w:bCs/>
          <w:noProof/>
          <w:sz w:val="14"/>
          <w:szCs w:val="14"/>
          <w:lang w:val="en-US"/>
        </w:rPr>
        <w:t xml:space="preserve"> discoveryCallback</w:t>
      </w:r>
      <w:r w:rsidR="004D7E6B">
        <w:rPr>
          <w:rFonts w:ascii="Courier New" w:hAnsi="Courier New" w:cs="Courier New"/>
          <w:bCs/>
          <w:noProof/>
          <w:sz w:val="14"/>
          <w:szCs w:val="14"/>
          <w:lang w:val="en-US"/>
        </w:rPr>
        <w:t xml:space="preserve"> – Proceeds with the user authentication</w:t>
      </w:r>
    </w:p>
    <w:p w14:paraId="2CD669E4" w14:textId="4A23D426" w:rsidR="00772DE2" w:rsidRDefault="00772DE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E0A7196" w14:textId="24E425DB" w:rsidR="004D7E6B" w:rsidRDefault="004D7E6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function discoveryCallback(idpEntityID) {</w:t>
      </w:r>
    </w:p>
    <w:p w14:paraId="1EA5AB6A" w14:textId="27F0AE9E"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if (idpEntityID == null) {</w:t>
      </w:r>
    </w:p>
    <w:p w14:paraId="3D1C5526" w14:textId="031F00A2"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This means that the user cancelled the selection/login process.</w:t>
      </w:r>
    </w:p>
    <w:p w14:paraId="02FB70B2" w14:textId="6C1E814D"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54ADBB20" w14:textId="76F7EBAE"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20196022" w14:textId="274396A7"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else {</w:t>
      </w:r>
    </w:p>
    <w:p w14:paraId="5CF671D1" w14:textId="434C528C"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Proceed by </w:t>
      </w:r>
      <w:r w:rsidR="009D4702">
        <w:rPr>
          <w:rFonts w:ascii="Courier New" w:hAnsi="Courier New" w:cs="Courier New"/>
          <w:bCs/>
          <w:noProof/>
          <w:sz w:val="14"/>
          <w:szCs w:val="14"/>
          <w:lang w:val="en-US"/>
        </w:rPr>
        <w:t>redirecting to our SAML servlet (and include the selected IdP).</w:t>
      </w:r>
    </w:p>
    <w:p w14:paraId="23052508" w14:textId="27BCF63D" w:rsidR="000C6C5B" w:rsidRPr="00EC4E03" w:rsidRDefault="000C6C5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rPr>
      </w:pPr>
      <w:r>
        <w:rPr>
          <w:rFonts w:ascii="Courier New" w:hAnsi="Courier New" w:cs="Courier New"/>
          <w:bCs/>
          <w:noProof/>
          <w:sz w:val="14"/>
          <w:szCs w:val="14"/>
          <w:lang w:val="en-US"/>
        </w:rPr>
        <w:t xml:space="preserve">      </w:t>
      </w:r>
      <w:r w:rsidRPr="00EC4E03">
        <w:rPr>
          <w:rFonts w:ascii="Courier New" w:hAnsi="Courier New" w:cs="Courier New"/>
          <w:bCs/>
          <w:noProof/>
          <w:sz w:val="14"/>
          <w:szCs w:val="14"/>
        </w:rPr>
        <w:t>var url = "https://www.sp-authority.se/saml/req?</w:t>
      </w:r>
      <w:r w:rsidR="008C1540" w:rsidRPr="00EC4E03">
        <w:rPr>
          <w:rFonts w:ascii="Courier New" w:hAnsi="Courier New" w:cs="Courier New"/>
          <w:bCs/>
          <w:noProof/>
          <w:sz w:val="14"/>
          <w:szCs w:val="14"/>
        </w:rPr>
        <w:t>entityID</w:t>
      </w:r>
      <w:r w:rsidRPr="00EC4E03">
        <w:rPr>
          <w:rFonts w:ascii="Courier New" w:hAnsi="Courier New" w:cs="Courier New"/>
          <w:bCs/>
          <w:noProof/>
          <w:sz w:val="14"/>
          <w:szCs w:val="14"/>
        </w:rPr>
        <w:t xml:space="preserve">=" + idpEntityID; </w:t>
      </w:r>
    </w:p>
    <w:p w14:paraId="2A665AFB" w14:textId="50CABB7D" w:rsidR="000C6C5B" w:rsidRDefault="000C6C5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EC4E03">
        <w:rPr>
          <w:rFonts w:ascii="Courier New" w:hAnsi="Courier New" w:cs="Courier New"/>
          <w:bCs/>
          <w:noProof/>
          <w:sz w:val="14"/>
          <w:szCs w:val="14"/>
        </w:rPr>
        <w:t xml:space="preserve">      </w:t>
      </w:r>
      <w:r>
        <w:rPr>
          <w:rFonts w:ascii="Courier New" w:hAnsi="Courier New" w:cs="Courier New"/>
          <w:bCs/>
          <w:noProof/>
          <w:sz w:val="14"/>
          <w:szCs w:val="14"/>
          <w:lang w:val="en-US"/>
        </w:rPr>
        <w:t>window.location.replace(url);</w:t>
      </w:r>
    </w:p>
    <w:p w14:paraId="286EC268" w14:textId="7825CB55"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4318AE51" w14:textId="5F8D0086" w:rsidR="004D7E6B" w:rsidRDefault="004D7E6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6DCACD70" w14:textId="77777777" w:rsidR="004D7E6B" w:rsidRDefault="004D7E6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2BE85F54" w14:textId="0663F59B" w:rsidR="004D7E6B" w:rsidRDefault="00CF5B3A"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D7E6B">
        <w:rPr>
          <w:rFonts w:ascii="Courier New" w:hAnsi="Courier New" w:cs="Courier New"/>
          <w:bCs/>
          <w:noProof/>
          <w:sz w:val="14"/>
          <w:szCs w:val="14"/>
          <w:lang w:val="en-US"/>
        </w:rPr>
        <w:t>// discoveryErrorCallback – Displays an error message</w:t>
      </w:r>
    </w:p>
    <w:p w14:paraId="0C9DDB3B" w14:textId="77777777" w:rsidR="004D7E6B" w:rsidRDefault="004D7E6B"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EF02560" w14:textId="7E5F581C" w:rsidR="004D7E6B" w:rsidRDefault="004D7E6B"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function discoveryCallback(discoveryError) {</w:t>
      </w:r>
    </w:p>
    <w:p w14:paraId="042CA85E" w14:textId="77777777" w:rsidR="00DF2457" w:rsidRDefault="00CF5B3A"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document.getElementById(</w:t>
      </w:r>
      <w:r w:rsidR="001D01E1" w:rsidRPr="006926E3">
        <w:rPr>
          <w:rFonts w:ascii="Courier New" w:hAnsi="Courier New" w:cs="Courier New"/>
          <w:bCs/>
          <w:noProof/>
          <w:sz w:val="14"/>
          <w:szCs w:val="14"/>
          <w:lang w:val="en-US"/>
        </w:rPr>
        <w:t>"</w:t>
      </w:r>
      <w:r w:rsidR="001D01E1">
        <w:rPr>
          <w:rFonts w:ascii="Courier New" w:hAnsi="Courier New" w:cs="Courier New"/>
          <w:bCs/>
          <w:noProof/>
          <w:sz w:val="14"/>
          <w:szCs w:val="14"/>
          <w:lang w:val="en-US"/>
        </w:rPr>
        <w:t>errorDiv</w:t>
      </w:r>
      <w:r w:rsidR="001D01E1" w:rsidRPr="006926E3">
        <w:rPr>
          <w:rFonts w:ascii="Courier New" w:hAnsi="Courier New" w:cs="Courier New"/>
          <w:bCs/>
          <w:noProof/>
          <w:sz w:val="14"/>
          <w:szCs w:val="14"/>
          <w:lang w:val="en-US"/>
        </w:rPr>
        <w:t>"</w:t>
      </w:r>
      <w:r w:rsidR="001D01E1">
        <w:rPr>
          <w:rFonts w:ascii="Courier New" w:hAnsi="Courier New" w:cs="Courier New"/>
          <w:bCs/>
          <w:noProof/>
          <w:sz w:val="14"/>
          <w:szCs w:val="14"/>
          <w:lang w:val="en-US"/>
        </w:rPr>
        <w:t>).</w:t>
      </w:r>
      <w:r w:rsidR="002E0754">
        <w:rPr>
          <w:rFonts w:ascii="Courier New" w:hAnsi="Courier New" w:cs="Courier New"/>
          <w:bCs/>
          <w:noProof/>
          <w:sz w:val="14"/>
          <w:szCs w:val="14"/>
          <w:lang w:val="en-US"/>
        </w:rPr>
        <w:t xml:space="preserve">innerHTML = </w:t>
      </w:r>
    </w:p>
    <w:p w14:paraId="43D1EF62" w14:textId="637056B7" w:rsidR="00CF5B3A" w:rsidRDefault="00DF2457"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2E0754" w:rsidRPr="006926E3">
        <w:rPr>
          <w:rFonts w:ascii="Courier New" w:hAnsi="Courier New" w:cs="Courier New"/>
          <w:bCs/>
          <w:noProof/>
          <w:sz w:val="14"/>
          <w:szCs w:val="14"/>
          <w:lang w:val="en-US"/>
        </w:rPr>
        <w:t>"</w:t>
      </w:r>
      <w:r w:rsidR="002E0754">
        <w:rPr>
          <w:rFonts w:ascii="Courier New" w:hAnsi="Courier New" w:cs="Courier New"/>
          <w:bCs/>
          <w:noProof/>
          <w:sz w:val="14"/>
          <w:szCs w:val="14"/>
          <w:lang w:val="en-US"/>
        </w:rPr>
        <w:t xml:space="preserve">An error </w:t>
      </w:r>
      <w:r>
        <w:rPr>
          <w:rFonts w:ascii="Courier New" w:hAnsi="Courier New" w:cs="Courier New"/>
          <w:bCs/>
          <w:noProof/>
          <w:sz w:val="14"/>
          <w:szCs w:val="14"/>
          <w:lang w:val="en-US"/>
        </w:rPr>
        <w:t>occurred – Please try again (</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 discoveryError.errorCode + </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t>
      </w:r>
    </w:p>
    <w:p w14:paraId="183820B3" w14:textId="7DD69D87" w:rsidR="004D7E6B" w:rsidRDefault="004D7E6B"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6794A91E" w14:textId="77777777"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138E369F"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&lt;/script&gt;</w:t>
      </w:r>
    </w:p>
    <w:p w14:paraId="51D22ED4"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075B5648"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5609C4C6"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&lt;body&gt;</w:t>
      </w:r>
    </w:p>
    <w:p w14:paraId="4FCEB7BF"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67C88621" w14:textId="77777777" w:rsidR="005E0D63" w:rsidRDefault="005E0D63"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12CE8B37" w14:textId="450A8A81" w:rsidR="005E0D63" w:rsidRDefault="005E0D63"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 This is here where the HTML rendered by doDiscovery() will be inserted. --&gt;</w:t>
      </w:r>
    </w:p>
    <w:p w14:paraId="486BEFBB"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 id=</w:t>
      </w:r>
      <w:r w:rsidRPr="006926E3">
        <w:rPr>
          <w:rFonts w:ascii="Courier New" w:hAnsi="Courier New" w:cs="Courier New"/>
          <w:bCs/>
          <w:noProof/>
          <w:sz w:val="14"/>
          <w:szCs w:val="14"/>
          <w:lang w:val="en-US"/>
        </w:rPr>
        <w:t>"</w:t>
      </w:r>
      <w:r w:rsidRPr="00B952E1">
        <w:rPr>
          <w:rFonts w:ascii="Courier New" w:hAnsi="Courier New" w:cs="Courier New"/>
          <w:bCs/>
          <w:noProof/>
          <w:sz w:val="14"/>
          <w:szCs w:val="14"/>
          <w:lang w:val="en-US"/>
        </w:rPr>
        <w:t>discoveryDiv</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style=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width: 480px; height: 625px;</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6FD8AE80"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&lt;/div&gt;</w:t>
      </w:r>
    </w:p>
    <w:p w14:paraId="61C944E3" w14:textId="46602EF8"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0FA24C6A" w14:textId="77777777"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 id=</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errorDiv</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72F6A8D9" w14:textId="02613E03"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&lt;/div&gt;</w:t>
      </w:r>
    </w:p>
    <w:p w14:paraId="71F61650" w14:textId="56664CF8" w:rsidR="007635CF" w:rsidRDefault="007635CF"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5430736F" w14:textId="77777777"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141FCC6C" w14:textId="77777777" w:rsidR="00ED3016" w:rsidRDefault="00ED3016">
      <w:pPr>
        <w:spacing w:line="240" w:lineRule="auto"/>
        <w:rPr>
          <w:rFonts w:asciiTheme="majorHAnsi" w:eastAsiaTheme="majorEastAsia" w:hAnsiTheme="majorHAnsi" w:cstheme="majorBidi"/>
          <w:b/>
          <w:bCs/>
          <w:color w:val="345A8A" w:themeColor="accent1" w:themeShade="B5"/>
          <w:sz w:val="32"/>
          <w:szCs w:val="32"/>
          <w:lang w:val="en-US"/>
        </w:rPr>
      </w:pPr>
      <w:bookmarkStart w:id="39" w:name="_Ref260912848"/>
      <w:r>
        <w:rPr>
          <w:lang w:val="en-US"/>
        </w:rPr>
        <w:br w:type="page"/>
      </w:r>
    </w:p>
    <w:p w14:paraId="2024814A" w14:textId="065F612E" w:rsidR="003870E5" w:rsidRDefault="008155DF" w:rsidP="006B42C7">
      <w:pPr>
        <w:pStyle w:val="Heading1"/>
        <w:rPr>
          <w:lang w:val="en-US"/>
        </w:rPr>
      </w:pPr>
      <w:bookmarkStart w:id="40" w:name="_Ref411855701"/>
      <w:bookmarkStart w:id="41" w:name="_Ref411855708"/>
      <w:bookmarkStart w:id="42" w:name="_Ref411855888"/>
      <w:bookmarkStart w:id="43" w:name="_Ref411855893"/>
      <w:bookmarkStart w:id="44" w:name="_Ref411859713"/>
      <w:bookmarkStart w:id="45" w:name="_Ref411859794"/>
      <w:bookmarkStart w:id="46" w:name="_Ref411859801"/>
      <w:bookmarkStart w:id="47" w:name="_Ref411860148"/>
      <w:bookmarkStart w:id="48" w:name="_Ref411860165"/>
      <w:bookmarkStart w:id="49" w:name="_Ref292464753"/>
      <w:bookmarkStart w:id="50" w:name="_Ref292464766"/>
      <w:bookmarkStart w:id="51" w:name="_Toc292534746"/>
      <w:r>
        <w:rPr>
          <w:lang w:val="en-US"/>
        </w:rPr>
        <w:t xml:space="preserve">Discovery Service </w:t>
      </w:r>
      <w:r w:rsidR="003870E5" w:rsidRPr="003870E5">
        <w:rPr>
          <w:lang w:val="en-US"/>
        </w:rPr>
        <w:t>JavaScript API</w:t>
      </w:r>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2FB00AAE" w14:textId="7AF56A0D" w:rsidR="00EB5E0F" w:rsidRDefault="00EB5E0F" w:rsidP="00EB5E0F">
      <w:pPr>
        <w:rPr>
          <w:lang w:val="en-US"/>
        </w:rPr>
      </w:pPr>
      <w:r>
        <w:rPr>
          <w:lang w:val="en-US"/>
        </w:rPr>
        <w:t xml:space="preserve">This section describes the </w:t>
      </w:r>
      <w:r w:rsidR="00A55272">
        <w:rPr>
          <w:lang w:val="en-US"/>
        </w:rPr>
        <w:t xml:space="preserve">Discovery Service </w:t>
      </w:r>
      <w:r w:rsidR="006B3FF0">
        <w:rPr>
          <w:lang w:val="en-US"/>
        </w:rPr>
        <w:t xml:space="preserve">JavaScript API </w:t>
      </w:r>
      <w:r w:rsidR="00A55272">
        <w:rPr>
          <w:lang w:val="en-US"/>
        </w:rPr>
        <w:t>for the Swedish eID framework.</w:t>
      </w:r>
      <w:r>
        <w:rPr>
          <w:lang w:val="en-US"/>
        </w:rPr>
        <w:t xml:space="preserve"> </w:t>
      </w:r>
    </w:p>
    <w:p w14:paraId="0451F62E" w14:textId="417687CB" w:rsidR="008E6755" w:rsidRDefault="008E6755" w:rsidP="006B42C7">
      <w:pPr>
        <w:pStyle w:val="Heading2"/>
        <w:rPr>
          <w:lang w:val="en-US"/>
        </w:rPr>
      </w:pPr>
      <w:bookmarkStart w:id="52" w:name="_Toc292534747"/>
      <w:r>
        <w:rPr>
          <w:lang w:val="en-US"/>
        </w:rPr>
        <w:t>Namespace</w:t>
      </w:r>
      <w:r w:rsidR="00A05A81">
        <w:rPr>
          <w:lang w:val="en-US"/>
        </w:rPr>
        <w:t xml:space="preserve"> and dependencies</w:t>
      </w:r>
      <w:bookmarkEnd w:id="52"/>
    </w:p>
    <w:p w14:paraId="7F97637E" w14:textId="172C824C" w:rsidR="00A55272" w:rsidRDefault="00A55272" w:rsidP="008E6755">
      <w:pPr>
        <w:rPr>
          <w:lang w:val="en-US"/>
        </w:rPr>
      </w:pPr>
      <w:r w:rsidRPr="00A55272">
        <w:rPr>
          <w:lang w:val="en-US"/>
        </w:rPr>
        <w:t xml:space="preserve">All functions within the </w:t>
      </w:r>
      <w:r>
        <w:rPr>
          <w:lang w:val="en-US"/>
        </w:rPr>
        <w:t xml:space="preserve">Discovery Service </w:t>
      </w:r>
      <w:r w:rsidRPr="00A55272">
        <w:rPr>
          <w:lang w:val="en-US"/>
        </w:rPr>
        <w:t xml:space="preserve">JavaScript API for the Swedish eID framework are declared in a namespace called </w:t>
      </w:r>
      <w:r w:rsidRPr="00A55272">
        <w:rPr>
          <w:rStyle w:val="Code"/>
        </w:rPr>
        <w:t>discoSveleg</w:t>
      </w:r>
      <w:r w:rsidRPr="00A55272">
        <w:rPr>
          <w:lang w:val="en-US"/>
        </w:rPr>
        <w:t>.</w:t>
      </w:r>
      <w:r>
        <w:rPr>
          <w:lang w:val="en-US"/>
        </w:rPr>
        <w:t xml:space="preserve"> The reason for this is to encapsulate the functions and to avoid polluting </w:t>
      </w:r>
      <w:r w:rsidR="00F7031E">
        <w:rPr>
          <w:lang w:val="en-US"/>
        </w:rPr>
        <w:t>a Service Provider’s JavaScript namespace.</w:t>
      </w:r>
    </w:p>
    <w:p w14:paraId="4B93883C" w14:textId="77777777" w:rsidR="007059C3" w:rsidRDefault="007059C3" w:rsidP="00855D93">
      <w:pPr>
        <w:rPr>
          <w:lang w:val="en-US"/>
        </w:rPr>
      </w:pPr>
    </w:p>
    <w:p w14:paraId="7E88ECF3" w14:textId="15A1A293" w:rsidR="00054912" w:rsidRDefault="00054912" w:rsidP="00855D93">
      <w:pPr>
        <w:rPr>
          <w:lang w:val="en-US"/>
        </w:rPr>
      </w:pPr>
      <w:r>
        <w:rPr>
          <w:lang w:val="en-US"/>
        </w:rPr>
        <w:t xml:space="preserve">The Discovery Service JavaScript makes use of jQuery, which is created under its own alias, </w:t>
      </w:r>
      <w:r w:rsidRPr="00F84637">
        <w:rPr>
          <w:rStyle w:val="Code"/>
        </w:rPr>
        <w:t>discoSvelegJq</w:t>
      </w:r>
      <w:r>
        <w:rPr>
          <w:lang w:val="en-US"/>
        </w:rPr>
        <w:t>, to avoid conflicts</w:t>
      </w:r>
      <w:r w:rsidR="00F84637">
        <w:rPr>
          <w:lang w:val="en-US"/>
        </w:rPr>
        <w:t xml:space="preserve"> with other versions of jQuery that the service </w:t>
      </w:r>
      <w:r w:rsidR="00A64E9A">
        <w:rPr>
          <w:lang w:val="en-US"/>
        </w:rPr>
        <w:t>may be</w:t>
      </w:r>
      <w:r w:rsidR="00F84637">
        <w:rPr>
          <w:lang w:val="en-US"/>
        </w:rPr>
        <w:t xml:space="preserve"> using.</w:t>
      </w:r>
      <w:r w:rsidR="00806D88">
        <w:rPr>
          <w:lang w:val="en-US"/>
        </w:rPr>
        <w:t xml:space="preserve"> If the Service Provider’s already has included a version of jQuery, the Discovery Service JavaScript may make use of this library</w:t>
      </w:r>
      <w:r w:rsidR="006E25FD">
        <w:rPr>
          <w:rStyle w:val="FootnoteReference"/>
          <w:lang w:val="en-US"/>
        </w:rPr>
        <w:footnoteReference w:id="3"/>
      </w:r>
      <w:r w:rsidR="00806D88">
        <w:rPr>
          <w:lang w:val="en-US"/>
        </w:rPr>
        <w:t>.</w:t>
      </w:r>
    </w:p>
    <w:p w14:paraId="2677D098" w14:textId="2E6C1E2E" w:rsidR="00A55272" w:rsidRDefault="00097D2D" w:rsidP="006B42C7">
      <w:pPr>
        <w:pStyle w:val="Heading2"/>
        <w:rPr>
          <w:lang w:val="en-US"/>
        </w:rPr>
      </w:pPr>
      <w:bookmarkStart w:id="53" w:name="_Toc292534748"/>
      <w:r>
        <w:rPr>
          <w:lang w:val="en-US"/>
        </w:rPr>
        <w:t>Functions</w:t>
      </w:r>
      <w:bookmarkEnd w:id="53"/>
    </w:p>
    <w:p w14:paraId="07088B8C" w14:textId="60E849D8" w:rsidR="0004596C" w:rsidRPr="001B515F" w:rsidRDefault="00296FBB" w:rsidP="006B42C7">
      <w:pPr>
        <w:pStyle w:val="Heading3"/>
        <w:rPr>
          <w:lang w:val="en-US"/>
        </w:rPr>
      </w:pPr>
      <w:bookmarkStart w:id="54" w:name="_Ref260485078"/>
      <w:bookmarkStart w:id="55" w:name="_Toc292534749"/>
      <w:proofErr w:type="gramStart"/>
      <w:r w:rsidRPr="00F2183F">
        <w:rPr>
          <w:lang w:val="en-US"/>
        </w:rPr>
        <w:t>getVersion</w:t>
      </w:r>
      <w:bookmarkEnd w:id="54"/>
      <w:bookmarkEnd w:id="55"/>
      <w:proofErr w:type="gramEnd"/>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1724"/>
        <w:gridCol w:w="7541"/>
      </w:tblGrid>
      <w:tr w:rsidR="0057404F" w14:paraId="4A6C4C68" w14:textId="77777777" w:rsidTr="00B73FBE">
        <w:trPr>
          <w:trHeight w:val="340"/>
        </w:trPr>
        <w:tc>
          <w:tcPr>
            <w:tcW w:w="1724" w:type="dxa"/>
          </w:tcPr>
          <w:p w14:paraId="6C29372F" w14:textId="1DAE1E37" w:rsidR="0004596C" w:rsidRPr="00712E1C" w:rsidRDefault="0004596C" w:rsidP="00F2183F">
            <w:pPr>
              <w:rPr>
                <w:b/>
                <w:lang w:val="en-US"/>
              </w:rPr>
            </w:pPr>
            <w:r w:rsidRPr="00712E1C">
              <w:rPr>
                <w:b/>
                <w:lang w:val="en-US"/>
              </w:rPr>
              <w:t>Function</w:t>
            </w:r>
          </w:p>
        </w:tc>
        <w:tc>
          <w:tcPr>
            <w:tcW w:w="7541" w:type="dxa"/>
          </w:tcPr>
          <w:p w14:paraId="0436EE9A" w14:textId="7DC7201B" w:rsidR="0004596C" w:rsidRPr="0057404F" w:rsidRDefault="0057404F" w:rsidP="00F2183F">
            <w:pPr>
              <w:rPr>
                <w:rStyle w:val="Code"/>
              </w:rPr>
            </w:pPr>
            <w:r w:rsidRPr="0057404F">
              <w:rPr>
                <w:rStyle w:val="Code"/>
              </w:rPr>
              <w:t>getVersion</w:t>
            </w:r>
          </w:p>
        </w:tc>
      </w:tr>
      <w:tr w:rsidR="0057404F" w14:paraId="1DE97744" w14:textId="77777777" w:rsidTr="00B73FBE">
        <w:trPr>
          <w:trHeight w:val="340"/>
        </w:trPr>
        <w:tc>
          <w:tcPr>
            <w:tcW w:w="1724" w:type="dxa"/>
          </w:tcPr>
          <w:p w14:paraId="37BC100B" w14:textId="7F4A503D" w:rsidR="0004596C" w:rsidRPr="00712E1C" w:rsidRDefault="0004596C" w:rsidP="00F2183F">
            <w:pPr>
              <w:rPr>
                <w:b/>
                <w:lang w:val="en-US"/>
              </w:rPr>
            </w:pPr>
            <w:r w:rsidRPr="00712E1C">
              <w:rPr>
                <w:b/>
                <w:lang w:val="en-US"/>
              </w:rPr>
              <w:t>Parameters</w:t>
            </w:r>
          </w:p>
        </w:tc>
        <w:tc>
          <w:tcPr>
            <w:tcW w:w="7541" w:type="dxa"/>
          </w:tcPr>
          <w:p w14:paraId="44C03CCE" w14:textId="5B279994" w:rsidR="0004596C" w:rsidRDefault="0057404F" w:rsidP="00F2183F">
            <w:pPr>
              <w:rPr>
                <w:lang w:val="en-US"/>
              </w:rPr>
            </w:pPr>
            <w:r>
              <w:rPr>
                <w:lang w:val="en-US"/>
              </w:rPr>
              <w:t>None</w:t>
            </w:r>
          </w:p>
        </w:tc>
      </w:tr>
      <w:tr w:rsidR="0057404F" w:rsidRPr="003E6129" w14:paraId="039EE6B0" w14:textId="77777777" w:rsidTr="00B73FBE">
        <w:trPr>
          <w:trHeight w:val="340"/>
        </w:trPr>
        <w:tc>
          <w:tcPr>
            <w:tcW w:w="1724" w:type="dxa"/>
          </w:tcPr>
          <w:p w14:paraId="209129AC" w14:textId="3BC9F20E" w:rsidR="0004596C" w:rsidRPr="00712E1C" w:rsidRDefault="0004596C" w:rsidP="00F2183F">
            <w:pPr>
              <w:rPr>
                <w:b/>
                <w:lang w:val="en-US"/>
              </w:rPr>
            </w:pPr>
            <w:r w:rsidRPr="00712E1C">
              <w:rPr>
                <w:b/>
                <w:lang w:val="en-US"/>
              </w:rPr>
              <w:t>Returns</w:t>
            </w:r>
          </w:p>
        </w:tc>
        <w:tc>
          <w:tcPr>
            <w:tcW w:w="7541" w:type="dxa"/>
          </w:tcPr>
          <w:p w14:paraId="7BF86746" w14:textId="04CEF42C" w:rsidR="0004596C" w:rsidRDefault="00BF7089" w:rsidP="00F2183F">
            <w:pPr>
              <w:rPr>
                <w:lang w:val="en-US"/>
              </w:rPr>
            </w:pPr>
            <w:r>
              <w:rPr>
                <w:lang w:val="en-US"/>
              </w:rPr>
              <w:t xml:space="preserve">A string on the format: </w:t>
            </w:r>
            <w:proofErr w:type="spellStart"/>
            <w:r w:rsidRPr="00BF7089">
              <w:rPr>
                <w:i/>
                <w:lang w:val="en-US"/>
              </w:rPr>
              <w:t>major.minor.fix</w:t>
            </w:r>
            <w:proofErr w:type="spellEnd"/>
            <w:r>
              <w:rPr>
                <w:lang w:val="en-US"/>
              </w:rPr>
              <w:t>.</w:t>
            </w:r>
          </w:p>
        </w:tc>
      </w:tr>
      <w:tr w:rsidR="0057404F" w14:paraId="7C129B62" w14:textId="77777777" w:rsidTr="00B73FBE">
        <w:trPr>
          <w:trHeight w:val="340"/>
        </w:trPr>
        <w:tc>
          <w:tcPr>
            <w:tcW w:w="1724" w:type="dxa"/>
          </w:tcPr>
          <w:p w14:paraId="0204A3F7" w14:textId="55B410DE" w:rsidR="0004596C" w:rsidRPr="00712E1C" w:rsidRDefault="0057404F" w:rsidP="00F2183F">
            <w:pPr>
              <w:rPr>
                <w:b/>
                <w:lang w:val="en-US"/>
              </w:rPr>
            </w:pPr>
            <w:r w:rsidRPr="00712E1C">
              <w:rPr>
                <w:b/>
                <w:lang w:val="en-US"/>
              </w:rPr>
              <w:t>Throws</w:t>
            </w:r>
          </w:p>
        </w:tc>
        <w:tc>
          <w:tcPr>
            <w:tcW w:w="7541" w:type="dxa"/>
          </w:tcPr>
          <w:p w14:paraId="0712ECC9" w14:textId="1279E187" w:rsidR="0004596C" w:rsidRDefault="00BF7089" w:rsidP="00F2183F">
            <w:pPr>
              <w:rPr>
                <w:lang w:val="en-US"/>
              </w:rPr>
            </w:pPr>
            <w:r>
              <w:rPr>
                <w:lang w:val="en-US"/>
              </w:rPr>
              <w:t>Never</w:t>
            </w:r>
          </w:p>
        </w:tc>
      </w:tr>
      <w:tr w:rsidR="0057404F" w:rsidRPr="003E6129" w14:paraId="107A1A27" w14:textId="77777777" w:rsidTr="00B73FBE">
        <w:trPr>
          <w:trHeight w:val="340"/>
        </w:trPr>
        <w:tc>
          <w:tcPr>
            <w:tcW w:w="1724" w:type="dxa"/>
          </w:tcPr>
          <w:p w14:paraId="70DFF08E" w14:textId="77F7F035" w:rsidR="0004596C" w:rsidRPr="00712E1C" w:rsidRDefault="0057404F" w:rsidP="00F2183F">
            <w:pPr>
              <w:rPr>
                <w:b/>
                <w:lang w:val="en-US"/>
              </w:rPr>
            </w:pPr>
            <w:r w:rsidRPr="00712E1C">
              <w:rPr>
                <w:b/>
                <w:lang w:val="en-US"/>
              </w:rPr>
              <w:t>Description</w:t>
            </w:r>
          </w:p>
        </w:tc>
        <w:tc>
          <w:tcPr>
            <w:tcW w:w="7541" w:type="dxa"/>
          </w:tcPr>
          <w:p w14:paraId="45C73032" w14:textId="77777777" w:rsidR="0004596C" w:rsidRDefault="00784C7C" w:rsidP="00F2183F">
            <w:pPr>
              <w:rPr>
                <w:lang w:val="en-US"/>
              </w:rPr>
            </w:pPr>
            <w:r>
              <w:rPr>
                <w:lang w:val="en-US"/>
              </w:rPr>
              <w:t xml:space="preserve">This function will </w:t>
            </w:r>
            <w:r w:rsidR="00BC03AD">
              <w:rPr>
                <w:lang w:val="en-US"/>
              </w:rPr>
              <w:t xml:space="preserve">return the current version of the downloaded JavaScript API. </w:t>
            </w:r>
            <w:r w:rsidR="00E56F2C">
              <w:rPr>
                <w:lang w:val="en-US"/>
              </w:rPr>
              <w:t xml:space="preserve">Changes of the </w:t>
            </w:r>
            <w:r w:rsidR="00E56F2C" w:rsidRPr="00E56F2C">
              <w:rPr>
                <w:i/>
                <w:lang w:val="en-US"/>
              </w:rPr>
              <w:t>major</w:t>
            </w:r>
            <w:r w:rsidR="00E56F2C">
              <w:rPr>
                <w:lang w:val="en-US"/>
              </w:rPr>
              <w:t>-digit of the returned string indicate</w:t>
            </w:r>
            <w:r w:rsidR="00BC03AD">
              <w:rPr>
                <w:lang w:val="en-US"/>
              </w:rPr>
              <w:t xml:space="preserve"> </w:t>
            </w:r>
            <w:r w:rsidR="00CD33EF">
              <w:rPr>
                <w:lang w:val="en-US"/>
              </w:rPr>
              <w:t>backwards-incompatible</w:t>
            </w:r>
            <w:r w:rsidR="00BC03AD">
              <w:rPr>
                <w:lang w:val="en-US"/>
              </w:rPr>
              <w:t xml:space="preserve"> changes.</w:t>
            </w:r>
          </w:p>
          <w:p w14:paraId="5A1C7324" w14:textId="0590D63E" w:rsidR="00001811" w:rsidRDefault="00001811" w:rsidP="00F2183F">
            <w:pPr>
              <w:rPr>
                <w:lang w:val="en-US"/>
              </w:rPr>
            </w:pPr>
            <w:r>
              <w:rPr>
                <w:lang w:val="en-US"/>
              </w:rPr>
              <w:t>A Service Provider should ensure to use the most recent version of the JavaScript API.</w:t>
            </w:r>
          </w:p>
        </w:tc>
      </w:tr>
    </w:tbl>
    <w:p w14:paraId="06F3D281" w14:textId="4B1851D4" w:rsidR="00325AFB" w:rsidRPr="001B515F" w:rsidRDefault="00F2183F" w:rsidP="006B42C7">
      <w:pPr>
        <w:pStyle w:val="Heading3"/>
        <w:rPr>
          <w:lang w:val="en-US"/>
        </w:rPr>
      </w:pPr>
      <w:bookmarkStart w:id="56" w:name="_Toc292534750"/>
      <w:proofErr w:type="gramStart"/>
      <w:r w:rsidRPr="00F2183F">
        <w:rPr>
          <w:lang w:val="en-US"/>
        </w:rPr>
        <w:t>doDiscovery</w:t>
      </w:r>
      <w:bookmarkEnd w:id="56"/>
      <w:proofErr w:type="gramEnd"/>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680" w:firstRow="0" w:lastRow="0" w:firstColumn="1" w:lastColumn="0" w:noHBand="1" w:noVBand="1"/>
      </w:tblPr>
      <w:tblGrid>
        <w:gridCol w:w="1724"/>
        <w:gridCol w:w="7711"/>
      </w:tblGrid>
      <w:tr w:rsidR="00325AFB" w14:paraId="7C7FE85A" w14:textId="77777777" w:rsidTr="00E860E2">
        <w:trPr>
          <w:trHeight w:val="340"/>
        </w:trPr>
        <w:tc>
          <w:tcPr>
            <w:tcW w:w="1724" w:type="dxa"/>
          </w:tcPr>
          <w:p w14:paraId="52DF54F6" w14:textId="77777777" w:rsidR="00325AFB" w:rsidRPr="00712E1C" w:rsidRDefault="00325AFB" w:rsidP="001C0E57">
            <w:pPr>
              <w:rPr>
                <w:b/>
                <w:lang w:val="en-US"/>
              </w:rPr>
            </w:pPr>
            <w:r w:rsidRPr="00712E1C">
              <w:rPr>
                <w:b/>
                <w:lang w:val="en-US"/>
              </w:rPr>
              <w:t>Function</w:t>
            </w:r>
          </w:p>
        </w:tc>
        <w:tc>
          <w:tcPr>
            <w:tcW w:w="7711" w:type="dxa"/>
          </w:tcPr>
          <w:p w14:paraId="5CCB40C0" w14:textId="4D501D5A" w:rsidR="00325AFB" w:rsidRPr="0057404F" w:rsidRDefault="00F71C92" w:rsidP="001C0E57">
            <w:pPr>
              <w:rPr>
                <w:rStyle w:val="Code"/>
              </w:rPr>
            </w:pPr>
            <w:r>
              <w:rPr>
                <w:rStyle w:val="Code"/>
              </w:rPr>
              <w:t>doDiscovery</w:t>
            </w:r>
          </w:p>
        </w:tc>
      </w:tr>
      <w:tr w:rsidR="00325AFB" w14:paraId="0AB31926" w14:textId="77777777" w:rsidTr="00E860E2">
        <w:trPr>
          <w:trHeight w:val="340"/>
        </w:trPr>
        <w:tc>
          <w:tcPr>
            <w:tcW w:w="1724" w:type="dxa"/>
          </w:tcPr>
          <w:p w14:paraId="5201C665" w14:textId="77777777" w:rsidR="00325AFB" w:rsidRPr="00712E1C" w:rsidRDefault="00325AFB" w:rsidP="001C0E57">
            <w:pPr>
              <w:rPr>
                <w:b/>
                <w:lang w:val="en-US"/>
              </w:rPr>
            </w:pPr>
            <w:r w:rsidRPr="00712E1C">
              <w:rPr>
                <w:b/>
                <w:lang w:val="en-US"/>
              </w:rPr>
              <w:t>Parameters</w:t>
            </w:r>
          </w:p>
        </w:tc>
        <w:tc>
          <w:tcPr>
            <w:tcW w:w="7711" w:type="dxa"/>
          </w:tcPr>
          <w:p w14:paraId="2924FAB7" w14:textId="5C08521C" w:rsidR="00325AFB" w:rsidRDefault="00F252F1" w:rsidP="001C0E57">
            <w:pPr>
              <w:rPr>
                <w:lang w:val="en-US"/>
              </w:rPr>
            </w:pPr>
            <w:r w:rsidRPr="005A5651">
              <w:rPr>
                <w:rStyle w:val="Code"/>
              </w:rPr>
              <w:t>DiscoverySettings</w:t>
            </w:r>
            <w:r w:rsidR="005A5651">
              <w:rPr>
                <w:lang w:val="en-US"/>
              </w:rPr>
              <w:t xml:space="preserve"> – An object containing configuration and callback functions for use by the function. See </w:t>
            </w:r>
            <w:r w:rsidR="005A5651">
              <w:rPr>
                <w:lang w:val="en-US"/>
              </w:rPr>
              <w:fldChar w:fldCharType="begin"/>
            </w:r>
            <w:r w:rsidR="005A5651">
              <w:rPr>
                <w:lang w:val="en-US"/>
              </w:rPr>
              <w:instrText xml:space="preserve"> REF _Ref260314502 \r \h </w:instrText>
            </w:r>
            <w:r w:rsidR="005A5651">
              <w:rPr>
                <w:lang w:val="en-US"/>
              </w:rPr>
            </w:r>
            <w:r w:rsidR="005A5651">
              <w:rPr>
                <w:lang w:val="en-US"/>
              </w:rPr>
              <w:fldChar w:fldCharType="separate"/>
            </w:r>
            <w:r w:rsidR="00FD7A44">
              <w:rPr>
                <w:lang w:val="en-US"/>
              </w:rPr>
              <w:t>5.3.1</w:t>
            </w:r>
            <w:r w:rsidR="005A5651">
              <w:rPr>
                <w:lang w:val="en-US"/>
              </w:rPr>
              <w:fldChar w:fldCharType="end"/>
            </w:r>
            <w:r w:rsidR="005A5651">
              <w:rPr>
                <w:lang w:val="en-US"/>
              </w:rPr>
              <w:t xml:space="preserve"> below.</w:t>
            </w:r>
          </w:p>
        </w:tc>
      </w:tr>
      <w:tr w:rsidR="00325AFB" w:rsidRPr="003E6129" w14:paraId="7E8A376E" w14:textId="77777777" w:rsidTr="00E860E2">
        <w:trPr>
          <w:trHeight w:val="340"/>
        </w:trPr>
        <w:tc>
          <w:tcPr>
            <w:tcW w:w="1724" w:type="dxa"/>
          </w:tcPr>
          <w:p w14:paraId="13D8720B" w14:textId="77777777" w:rsidR="00325AFB" w:rsidRPr="00712E1C" w:rsidRDefault="00325AFB" w:rsidP="001C0E57">
            <w:pPr>
              <w:rPr>
                <w:b/>
                <w:lang w:val="en-US"/>
              </w:rPr>
            </w:pPr>
            <w:r w:rsidRPr="00712E1C">
              <w:rPr>
                <w:b/>
                <w:lang w:val="en-US"/>
              </w:rPr>
              <w:t>Returns</w:t>
            </w:r>
          </w:p>
        </w:tc>
        <w:tc>
          <w:tcPr>
            <w:tcW w:w="7711" w:type="dxa"/>
          </w:tcPr>
          <w:p w14:paraId="719BBC0D" w14:textId="62E398C6" w:rsidR="00325AFB" w:rsidRDefault="00B76FFE" w:rsidP="001C0E57">
            <w:pPr>
              <w:rPr>
                <w:lang w:val="en-US"/>
              </w:rPr>
            </w:pPr>
            <w:r>
              <w:rPr>
                <w:lang w:val="en-US"/>
              </w:rPr>
              <w:t xml:space="preserve">Void function. Results are reported asynchronously using the </w:t>
            </w:r>
            <w:r w:rsidR="007C2292">
              <w:rPr>
                <w:lang w:val="en-US"/>
              </w:rPr>
              <w:t xml:space="preserve">callback functions of the </w:t>
            </w:r>
            <w:r w:rsidR="007C2292" w:rsidRPr="00B80BC3">
              <w:rPr>
                <w:rStyle w:val="Code"/>
              </w:rPr>
              <w:t>DiscoverySettings</w:t>
            </w:r>
            <w:r w:rsidR="007C2292">
              <w:rPr>
                <w:lang w:val="en-US"/>
              </w:rPr>
              <w:t xml:space="preserve"> objects.</w:t>
            </w:r>
          </w:p>
        </w:tc>
      </w:tr>
      <w:tr w:rsidR="00325AFB" w:rsidRPr="003E6129" w14:paraId="6DDA93B6" w14:textId="77777777" w:rsidTr="00E860E2">
        <w:trPr>
          <w:trHeight w:val="340"/>
        </w:trPr>
        <w:tc>
          <w:tcPr>
            <w:tcW w:w="1724" w:type="dxa"/>
          </w:tcPr>
          <w:p w14:paraId="177D68C8" w14:textId="77777777" w:rsidR="00325AFB" w:rsidRPr="00712E1C" w:rsidRDefault="00325AFB" w:rsidP="001C0E57">
            <w:pPr>
              <w:rPr>
                <w:b/>
                <w:lang w:val="en-US"/>
              </w:rPr>
            </w:pPr>
            <w:r w:rsidRPr="00712E1C">
              <w:rPr>
                <w:b/>
                <w:lang w:val="en-US"/>
              </w:rPr>
              <w:t>Throws</w:t>
            </w:r>
          </w:p>
        </w:tc>
        <w:tc>
          <w:tcPr>
            <w:tcW w:w="7711" w:type="dxa"/>
          </w:tcPr>
          <w:p w14:paraId="412970D6" w14:textId="2D21FD63" w:rsidR="00325AFB" w:rsidRDefault="001960C8" w:rsidP="00C122B1">
            <w:pPr>
              <w:rPr>
                <w:lang w:val="en-US"/>
              </w:rPr>
            </w:pPr>
            <w:r>
              <w:rPr>
                <w:lang w:val="en-US"/>
              </w:rPr>
              <w:t xml:space="preserve">If no </w:t>
            </w:r>
            <w:r w:rsidR="00E53B67">
              <w:rPr>
                <w:lang w:val="en-US"/>
              </w:rPr>
              <w:t xml:space="preserve">error callback function is provided, the function will throw objects of the type </w:t>
            </w:r>
            <w:r w:rsidR="00E53B67" w:rsidRPr="003177A8">
              <w:rPr>
                <w:rStyle w:val="Code"/>
              </w:rPr>
              <w:t>DiscoveryError</w:t>
            </w:r>
            <w:r w:rsidR="00E53B67">
              <w:rPr>
                <w:lang w:val="en-US"/>
              </w:rPr>
              <w:t xml:space="preserve"> </w:t>
            </w:r>
            <w:r w:rsidR="003177A8">
              <w:rPr>
                <w:lang w:val="en-US"/>
              </w:rPr>
              <w:t>(</w:t>
            </w:r>
            <w:r w:rsidR="00C122B1">
              <w:rPr>
                <w:lang w:val="en-US"/>
              </w:rPr>
              <w:fldChar w:fldCharType="begin"/>
            </w:r>
            <w:r w:rsidR="00C122B1">
              <w:rPr>
                <w:lang w:val="en-US"/>
              </w:rPr>
              <w:instrText xml:space="preserve"> REF _Ref260315087 \r \h </w:instrText>
            </w:r>
            <w:r w:rsidR="00C122B1">
              <w:rPr>
                <w:lang w:val="en-US"/>
              </w:rPr>
            </w:r>
            <w:r w:rsidR="00C122B1">
              <w:rPr>
                <w:lang w:val="en-US"/>
              </w:rPr>
              <w:fldChar w:fldCharType="separate"/>
            </w:r>
            <w:r w:rsidR="00FD7A44">
              <w:rPr>
                <w:lang w:val="en-US"/>
              </w:rPr>
              <w:t>5.3.4</w:t>
            </w:r>
            <w:r w:rsidR="00C122B1">
              <w:rPr>
                <w:lang w:val="en-US"/>
              </w:rPr>
              <w:fldChar w:fldCharType="end"/>
            </w:r>
            <w:r w:rsidR="003177A8">
              <w:rPr>
                <w:lang w:val="en-US"/>
              </w:rPr>
              <w:t xml:space="preserve">) </w:t>
            </w:r>
            <w:r w:rsidR="00E53B67">
              <w:rPr>
                <w:lang w:val="en-US"/>
              </w:rPr>
              <w:t>as exceptions to indicate errors.</w:t>
            </w:r>
          </w:p>
        </w:tc>
      </w:tr>
      <w:tr w:rsidR="00325AFB" w:rsidRPr="003E6129" w14:paraId="2283A82B" w14:textId="77777777" w:rsidTr="00E860E2">
        <w:trPr>
          <w:trHeight w:val="340"/>
        </w:trPr>
        <w:tc>
          <w:tcPr>
            <w:tcW w:w="1724" w:type="dxa"/>
          </w:tcPr>
          <w:p w14:paraId="7561A261" w14:textId="77777777" w:rsidR="00325AFB" w:rsidRPr="00712E1C" w:rsidRDefault="00325AFB" w:rsidP="001C0E57">
            <w:pPr>
              <w:rPr>
                <w:b/>
                <w:lang w:val="en-US"/>
              </w:rPr>
            </w:pPr>
            <w:r w:rsidRPr="00712E1C">
              <w:rPr>
                <w:b/>
                <w:lang w:val="en-US"/>
              </w:rPr>
              <w:t>Description</w:t>
            </w:r>
          </w:p>
        </w:tc>
        <w:tc>
          <w:tcPr>
            <w:tcW w:w="7711" w:type="dxa"/>
          </w:tcPr>
          <w:p w14:paraId="74BD7A99" w14:textId="77777777" w:rsidR="00325AFB" w:rsidRDefault="0086675F" w:rsidP="001C0E57">
            <w:pPr>
              <w:rPr>
                <w:lang w:val="en-US"/>
              </w:rPr>
            </w:pPr>
            <w:r>
              <w:rPr>
                <w:lang w:val="en-US"/>
              </w:rPr>
              <w:t>The main function of the API, which will create the user interface for the end user to make his or her selection of the desired Identity Provider.</w:t>
            </w:r>
          </w:p>
          <w:p w14:paraId="5E53D2BB" w14:textId="77777777" w:rsidR="0086675F" w:rsidRDefault="0086675F" w:rsidP="001C0E57">
            <w:pPr>
              <w:rPr>
                <w:lang w:val="en-US"/>
              </w:rPr>
            </w:pPr>
          </w:p>
          <w:p w14:paraId="3D9F476B" w14:textId="4E4345F3" w:rsidR="0086675F" w:rsidRDefault="0086675F" w:rsidP="004C18DD">
            <w:pPr>
              <w:rPr>
                <w:lang w:val="en-US"/>
              </w:rPr>
            </w:pPr>
            <w:r>
              <w:rPr>
                <w:lang w:val="en-US"/>
              </w:rPr>
              <w:t>The rendered HTML code</w:t>
            </w:r>
            <w:r w:rsidR="00895F43">
              <w:rPr>
                <w:lang w:val="en-US"/>
              </w:rPr>
              <w:t xml:space="preserve"> will be inserted into the HTML </w:t>
            </w:r>
            <w:r>
              <w:rPr>
                <w:lang w:val="en-US"/>
              </w:rPr>
              <w:t xml:space="preserve">element as specified by </w:t>
            </w:r>
            <w:r w:rsidRPr="00960E69">
              <w:rPr>
                <w:rStyle w:val="Code"/>
              </w:rPr>
              <w:t>DiscoverySettings.includeElement</w:t>
            </w:r>
            <w:r>
              <w:rPr>
                <w:lang w:val="en-US"/>
              </w:rPr>
              <w:t xml:space="preserve">, and </w:t>
            </w:r>
            <w:proofErr w:type="gramStart"/>
            <w:r>
              <w:rPr>
                <w:lang w:val="en-US"/>
              </w:rPr>
              <w:t xml:space="preserve">results will be reported to </w:t>
            </w:r>
            <w:r w:rsidR="004C18DD">
              <w:rPr>
                <w:lang w:val="en-US"/>
              </w:rPr>
              <w:t>the callback function as specified by</w:t>
            </w:r>
            <w:r>
              <w:rPr>
                <w:lang w:val="en-US"/>
              </w:rPr>
              <w:t xml:space="preserve"> </w:t>
            </w:r>
            <w:r w:rsidRPr="00960E69">
              <w:rPr>
                <w:rStyle w:val="Code"/>
              </w:rPr>
              <w:t>DiscoverySettings.resultCallback</w:t>
            </w:r>
            <w:r>
              <w:rPr>
                <w:lang w:val="en-US"/>
              </w:rPr>
              <w:t xml:space="preserve"> or </w:t>
            </w:r>
            <w:r w:rsidRPr="00960E69">
              <w:rPr>
                <w:rStyle w:val="Code"/>
              </w:rPr>
              <w:t>DiscoverySettings.errorCallback</w:t>
            </w:r>
            <w:proofErr w:type="gramEnd"/>
            <w:r w:rsidR="004C18DD">
              <w:rPr>
                <w:lang w:val="en-US"/>
              </w:rPr>
              <w:t xml:space="preserve"> in case of errors.</w:t>
            </w:r>
          </w:p>
        </w:tc>
      </w:tr>
    </w:tbl>
    <w:p w14:paraId="7737B01C" w14:textId="04CE95DE" w:rsidR="00097D2D" w:rsidRDefault="00097D2D" w:rsidP="006B42C7">
      <w:pPr>
        <w:pStyle w:val="Heading2"/>
        <w:rPr>
          <w:lang w:val="en-US"/>
        </w:rPr>
      </w:pPr>
      <w:bookmarkStart w:id="57" w:name="_Toc292534751"/>
      <w:r w:rsidRPr="008E2E38">
        <w:rPr>
          <w:lang w:val="en-US"/>
        </w:rPr>
        <w:t>Objects</w:t>
      </w:r>
      <w:bookmarkEnd w:id="57"/>
    </w:p>
    <w:p w14:paraId="47BBA4A0" w14:textId="04A767BE" w:rsidR="00461D5E" w:rsidRPr="00BB68B3" w:rsidRDefault="00461D5E" w:rsidP="006B42C7">
      <w:pPr>
        <w:pStyle w:val="Heading3"/>
        <w:rPr>
          <w:lang w:val="en-US"/>
        </w:rPr>
      </w:pPr>
      <w:bookmarkStart w:id="58" w:name="_Ref260314502"/>
      <w:bookmarkStart w:id="59" w:name="_Toc292534752"/>
      <w:r w:rsidRPr="00BB68B3">
        <w:rPr>
          <w:lang w:val="en-US"/>
        </w:rPr>
        <w:t>DiscoverySettings</w:t>
      </w:r>
      <w:bookmarkEnd w:id="58"/>
      <w:bookmarkEnd w:id="59"/>
    </w:p>
    <w:p w14:paraId="7F081059" w14:textId="7EC7C719" w:rsidR="001B515F" w:rsidRDefault="00CC2D66" w:rsidP="00CC2D66">
      <w:pPr>
        <w:rPr>
          <w:lang w:val="en-US"/>
        </w:rPr>
      </w:pPr>
      <w:r w:rsidRPr="00CC2D66">
        <w:rPr>
          <w:lang w:val="en-US"/>
        </w:rPr>
        <w:t xml:space="preserve">The </w:t>
      </w:r>
      <w:r w:rsidRPr="00CC2D66">
        <w:rPr>
          <w:rStyle w:val="Code"/>
        </w:rPr>
        <w:t>DiscoverySettings</w:t>
      </w:r>
      <w:r w:rsidR="001B515F">
        <w:rPr>
          <w:lang w:val="en-US"/>
        </w:rPr>
        <w:t xml:space="preserve"> object contains </w:t>
      </w:r>
      <w:r w:rsidRPr="00CC2D66">
        <w:rPr>
          <w:lang w:val="en-US"/>
        </w:rPr>
        <w:t xml:space="preserve">key-value pairs </w:t>
      </w:r>
      <w:r w:rsidR="001B515F">
        <w:rPr>
          <w:lang w:val="en-US"/>
        </w:rPr>
        <w:t>that are used to control how the HTML-code is generated and how results are reported back to the ca</w:t>
      </w:r>
      <w:r w:rsidR="00E04424">
        <w:rPr>
          <w:lang w:val="en-US"/>
        </w:rPr>
        <w:t xml:space="preserve">lling application. </w:t>
      </w:r>
    </w:p>
    <w:p w14:paraId="76618D82" w14:textId="77777777" w:rsidR="00875B1F" w:rsidRDefault="00875B1F" w:rsidP="00CC2D66">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2064"/>
        <w:gridCol w:w="1134"/>
        <w:gridCol w:w="6246"/>
      </w:tblGrid>
      <w:tr w:rsidR="00875B1F" w14:paraId="4A7F6714" w14:textId="77777777" w:rsidTr="00E368A0">
        <w:trPr>
          <w:trHeight w:val="340"/>
        </w:trPr>
        <w:tc>
          <w:tcPr>
            <w:tcW w:w="2064" w:type="dxa"/>
          </w:tcPr>
          <w:p w14:paraId="37F71BC6" w14:textId="1C5EDA1B" w:rsidR="00875B1F" w:rsidRPr="00712E1C" w:rsidRDefault="00875B1F" w:rsidP="001C0E57">
            <w:pPr>
              <w:rPr>
                <w:b/>
                <w:lang w:val="en-US"/>
              </w:rPr>
            </w:pPr>
            <w:r>
              <w:rPr>
                <w:b/>
                <w:lang w:val="en-US"/>
              </w:rPr>
              <w:t>Object property</w:t>
            </w:r>
          </w:p>
        </w:tc>
        <w:tc>
          <w:tcPr>
            <w:tcW w:w="1134" w:type="dxa"/>
          </w:tcPr>
          <w:p w14:paraId="22F2D228" w14:textId="628D3130" w:rsidR="00875B1F" w:rsidRPr="0057404F" w:rsidRDefault="00875B1F" w:rsidP="00875B1F">
            <w:pPr>
              <w:rPr>
                <w:rStyle w:val="Code"/>
              </w:rPr>
            </w:pPr>
            <w:r>
              <w:rPr>
                <w:b/>
                <w:lang w:val="en-US"/>
              </w:rPr>
              <w:t>Required</w:t>
            </w:r>
          </w:p>
        </w:tc>
        <w:tc>
          <w:tcPr>
            <w:tcW w:w="6246" w:type="dxa"/>
          </w:tcPr>
          <w:p w14:paraId="1DF13B5F" w14:textId="79A161A5" w:rsidR="00875B1F" w:rsidRPr="0057404F" w:rsidRDefault="00875B1F" w:rsidP="00875B1F">
            <w:pPr>
              <w:rPr>
                <w:rStyle w:val="Code"/>
              </w:rPr>
            </w:pPr>
            <w:r>
              <w:rPr>
                <w:b/>
                <w:lang w:val="en-US"/>
              </w:rPr>
              <w:t>Description</w:t>
            </w:r>
          </w:p>
        </w:tc>
      </w:tr>
      <w:tr w:rsidR="00875B1F" w:rsidRPr="003E6129" w14:paraId="2047AE88" w14:textId="77777777" w:rsidTr="00E368A0">
        <w:trPr>
          <w:trHeight w:val="340"/>
        </w:trPr>
        <w:tc>
          <w:tcPr>
            <w:tcW w:w="2064" w:type="dxa"/>
          </w:tcPr>
          <w:p w14:paraId="62A100E9" w14:textId="78FF5DC3" w:rsidR="00875B1F" w:rsidRPr="00875B1F" w:rsidRDefault="00875B1F" w:rsidP="001C0E57">
            <w:pPr>
              <w:rPr>
                <w:rStyle w:val="Code"/>
              </w:rPr>
            </w:pPr>
            <w:r w:rsidRPr="00875B1F">
              <w:rPr>
                <w:rStyle w:val="Code"/>
              </w:rPr>
              <w:t>entityID</w:t>
            </w:r>
          </w:p>
        </w:tc>
        <w:tc>
          <w:tcPr>
            <w:tcW w:w="1134" w:type="dxa"/>
          </w:tcPr>
          <w:p w14:paraId="55ACC2E9" w14:textId="0F398910" w:rsidR="00875B1F" w:rsidRPr="00140005" w:rsidRDefault="00140005" w:rsidP="00140005">
            <w:pPr>
              <w:jc w:val="center"/>
              <w:rPr>
                <w:lang w:val="en-US"/>
              </w:rPr>
            </w:pPr>
            <w:r w:rsidRPr="00D8106F">
              <w:rPr>
                <w:rFonts w:ascii="Zapf Dingbats" w:hAnsi="Zapf Dingbats"/>
              </w:rPr>
              <w:t>✓</w:t>
            </w:r>
          </w:p>
        </w:tc>
        <w:tc>
          <w:tcPr>
            <w:tcW w:w="6246" w:type="dxa"/>
          </w:tcPr>
          <w:p w14:paraId="5FBE3D6F" w14:textId="2D4BF5AB" w:rsidR="00875B1F" w:rsidRPr="00140005" w:rsidRDefault="00140005" w:rsidP="00875B1F">
            <w:pPr>
              <w:rPr>
                <w:lang w:val="en-US"/>
              </w:rPr>
            </w:pPr>
            <w:r>
              <w:rPr>
                <w:lang w:val="en-US"/>
              </w:rPr>
              <w:t xml:space="preserve">The entityID of the Service Provider that is invoking </w:t>
            </w:r>
            <w:r w:rsidRPr="00232B75">
              <w:rPr>
                <w:rStyle w:val="Code"/>
              </w:rPr>
              <w:t>doDiscovery</w:t>
            </w:r>
            <w:r>
              <w:rPr>
                <w:lang w:val="en-US"/>
              </w:rPr>
              <w:t>. This is the unique ID for the Service Provider within the federation.</w:t>
            </w:r>
          </w:p>
        </w:tc>
      </w:tr>
      <w:tr w:rsidR="005113FA" w:rsidRPr="003E6129" w14:paraId="16D056ED" w14:textId="77777777" w:rsidTr="00E368A0">
        <w:trPr>
          <w:trHeight w:val="340"/>
        </w:trPr>
        <w:tc>
          <w:tcPr>
            <w:tcW w:w="2064" w:type="dxa"/>
          </w:tcPr>
          <w:p w14:paraId="5D4211E2" w14:textId="53AA392F" w:rsidR="005113FA" w:rsidRPr="00875B1F" w:rsidRDefault="00232B75" w:rsidP="001C0E57">
            <w:pPr>
              <w:rPr>
                <w:rStyle w:val="Code"/>
              </w:rPr>
            </w:pPr>
            <w:r>
              <w:rPr>
                <w:rStyle w:val="Code"/>
              </w:rPr>
              <w:t>includeElement</w:t>
            </w:r>
          </w:p>
        </w:tc>
        <w:tc>
          <w:tcPr>
            <w:tcW w:w="1134" w:type="dxa"/>
          </w:tcPr>
          <w:p w14:paraId="4AB50336" w14:textId="4C92BB5E" w:rsidR="005113FA" w:rsidRPr="00D8106F" w:rsidRDefault="00232B75" w:rsidP="00140005">
            <w:pPr>
              <w:jc w:val="center"/>
              <w:rPr>
                <w:rFonts w:ascii="Zapf Dingbats" w:hAnsi="Zapf Dingbats"/>
              </w:rPr>
            </w:pPr>
            <w:r w:rsidRPr="00D8106F">
              <w:rPr>
                <w:rFonts w:ascii="Zapf Dingbats" w:hAnsi="Zapf Dingbats"/>
              </w:rPr>
              <w:t>✓</w:t>
            </w:r>
          </w:p>
        </w:tc>
        <w:tc>
          <w:tcPr>
            <w:tcW w:w="6246" w:type="dxa"/>
          </w:tcPr>
          <w:p w14:paraId="1D490EFA" w14:textId="6D2F10C4" w:rsidR="005113FA" w:rsidRDefault="00232B75" w:rsidP="00875B1F">
            <w:pPr>
              <w:rPr>
                <w:lang w:val="en-US"/>
              </w:rPr>
            </w:pPr>
            <w:r>
              <w:rPr>
                <w:lang w:val="en-US"/>
              </w:rPr>
              <w:t xml:space="preserve">The ID of the HTML element to which </w:t>
            </w:r>
            <w:r w:rsidRPr="00232B75">
              <w:rPr>
                <w:rStyle w:val="Code"/>
              </w:rPr>
              <w:t>doDiscovery</w:t>
            </w:r>
            <w:r>
              <w:rPr>
                <w:lang w:val="en-US"/>
              </w:rPr>
              <w:t xml:space="preserve"> will insert the generated user interface. This inner content of this element will be replaced with the contents generated by the Discovery Service.</w:t>
            </w:r>
          </w:p>
        </w:tc>
      </w:tr>
      <w:tr w:rsidR="00DB23F8" w:rsidRPr="003E6129" w14:paraId="21AD0D25" w14:textId="77777777" w:rsidTr="00E368A0">
        <w:trPr>
          <w:trHeight w:val="340"/>
        </w:trPr>
        <w:tc>
          <w:tcPr>
            <w:tcW w:w="2064" w:type="dxa"/>
          </w:tcPr>
          <w:p w14:paraId="7711545E" w14:textId="06DE04F5" w:rsidR="00DB23F8" w:rsidRDefault="00DB23F8" w:rsidP="001C0E57">
            <w:pPr>
              <w:rPr>
                <w:rStyle w:val="Code"/>
              </w:rPr>
            </w:pPr>
            <w:r>
              <w:rPr>
                <w:rStyle w:val="Code"/>
              </w:rPr>
              <w:t>dsProxies</w:t>
            </w:r>
          </w:p>
        </w:tc>
        <w:tc>
          <w:tcPr>
            <w:tcW w:w="1134" w:type="dxa"/>
          </w:tcPr>
          <w:p w14:paraId="6EDE9EB2" w14:textId="7AC22E78" w:rsidR="00DB23F8" w:rsidRPr="00D8106F" w:rsidRDefault="00DB23F8" w:rsidP="00140005">
            <w:pPr>
              <w:jc w:val="center"/>
              <w:rPr>
                <w:rFonts w:ascii="Zapf Dingbats" w:hAnsi="Zapf Dingbats"/>
              </w:rPr>
            </w:pPr>
            <w:r w:rsidRPr="00D8106F">
              <w:rPr>
                <w:rFonts w:ascii="Zapf Dingbats" w:hAnsi="Zapf Dingbats"/>
              </w:rPr>
              <w:t>✓</w:t>
            </w:r>
          </w:p>
        </w:tc>
        <w:tc>
          <w:tcPr>
            <w:tcW w:w="6246" w:type="dxa"/>
          </w:tcPr>
          <w:p w14:paraId="6D7AF8F0" w14:textId="37CB72BA" w:rsidR="00DB23F8" w:rsidRDefault="00227514" w:rsidP="00E17A9B">
            <w:pPr>
              <w:rPr>
                <w:lang w:val="en-US"/>
              </w:rPr>
            </w:pPr>
            <w:r>
              <w:rPr>
                <w:lang w:val="en-US"/>
              </w:rPr>
              <w:t>A list of one or more addresses to the discovery feed</w:t>
            </w:r>
            <w:r w:rsidR="0017578B">
              <w:rPr>
                <w:lang w:val="en-US"/>
              </w:rPr>
              <w:t xml:space="preserve">. The </w:t>
            </w:r>
            <w:r w:rsidR="0017578B" w:rsidRPr="00EF085E">
              <w:rPr>
                <w:rStyle w:val="Code"/>
              </w:rPr>
              <w:t>doDiscovery</w:t>
            </w:r>
            <w:r w:rsidR="0017578B">
              <w:rPr>
                <w:lang w:val="en-US"/>
              </w:rPr>
              <w:t xml:space="preserve"> function will attempt to use the first address in the list, and move on to the next in the list in case</w:t>
            </w:r>
            <w:r w:rsidR="00EF085E">
              <w:rPr>
                <w:lang w:val="en-US"/>
              </w:rPr>
              <w:t xml:space="preserve"> of errors.</w:t>
            </w:r>
          </w:p>
        </w:tc>
      </w:tr>
      <w:tr w:rsidR="0087737B" w:rsidRPr="00EC4E03" w14:paraId="5B675EE4" w14:textId="77777777" w:rsidTr="00E368A0">
        <w:trPr>
          <w:trHeight w:val="340"/>
        </w:trPr>
        <w:tc>
          <w:tcPr>
            <w:tcW w:w="2064" w:type="dxa"/>
          </w:tcPr>
          <w:p w14:paraId="0FDF6B33" w14:textId="27B0480A" w:rsidR="0087737B" w:rsidRDefault="0087737B" w:rsidP="001C0E57">
            <w:pPr>
              <w:rPr>
                <w:rStyle w:val="Code"/>
              </w:rPr>
            </w:pPr>
            <w:r>
              <w:rPr>
                <w:rStyle w:val="Code"/>
              </w:rPr>
              <w:t>uiConfig</w:t>
            </w:r>
          </w:p>
        </w:tc>
        <w:tc>
          <w:tcPr>
            <w:tcW w:w="1134" w:type="dxa"/>
          </w:tcPr>
          <w:p w14:paraId="09203788" w14:textId="77777777" w:rsidR="0087737B" w:rsidRPr="00D8106F" w:rsidRDefault="0087737B" w:rsidP="00140005">
            <w:pPr>
              <w:jc w:val="center"/>
              <w:rPr>
                <w:rFonts w:ascii="Zapf Dingbats" w:hAnsi="Zapf Dingbats"/>
              </w:rPr>
            </w:pPr>
          </w:p>
        </w:tc>
        <w:tc>
          <w:tcPr>
            <w:tcW w:w="6246" w:type="dxa"/>
          </w:tcPr>
          <w:p w14:paraId="33FF1222" w14:textId="023DC53D" w:rsidR="000B674E" w:rsidRDefault="0087737B" w:rsidP="00095727">
            <w:pPr>
              <w:rPr>
                <w:lang w:val="en-US"/>
              </w:rPr>
            </w:pPr>
            <w:r>
              <w:rPr>
                <w:lang w:val="en-US"/>
              </w:rPr>
              <w:t>Configuration parameters for how the</w:t>
            </w:r>
            <w:r w:rsidR="007B4298">
              <w:rPr>
                <w:lang w:val="en-US"/>
              </w:rPr>
              <w:t xml:space="preserve"> user interface should be rendered see</w:t>
            </w:r>
            <w:r w:rsidR="00095727">
              <w:rPr>
                <w:lang w:val="en-US"/>
              </w:rPr>
              <w:t xml:space="preserve"> </w:t>
            </w:r>
            <w:r w:rsidR="003A09FD">
              <w:rPr>
                <w:lang w:val="en-US"/>
              </w:rPr>
              <w:fldChar w:fldCharType="begin"/>
            </w:r>
            <w:r w:rsidR="003A09FD">
              <w:rPr>
                <w:lang w:val="en-US"/>
              </w:rPr>
              <w:instrText xml:space="preserve"> REF _Ref292529911 \r \h </w:instrText>
            </w:r>
            <w:r w:rsidR="003A09FD">
              <w:rPr>
                <w:lang w:val="en-US"/>
              </w:rPr>
            </w:r>
            <w:r w:rsidR="003A09FD">
              <w:rPr>
                <w:lang w:val="en-US"/>
              </w:rPr>
              <w:fldChar w:fldCharType="separate"/>
            </w:r>
            <w:r w:rsidR="00FD7A44">
              <w:rPr>
                <w:lang w:val="en-US"/>
              </w:rPr>
              <w:t>5.3.2</w:t>
            </w:r>
            <w:r w:rsidR="003A09FD">
              <w:rPr>
                <w:lang w:val="en-US"/>
              </w:rPr>
              <w:fldChar w:fldCharType="end"/>
            </w:r>
            <w:r w:rsidR="007B4298">
              <w:rPr>
                <w:lang w:val="en-US"/>
              </w:rPr>
              <w:t xml:space="preserve"> below.</w:t>
            </w:r>
          </w:p>
        </w:tc>
      </w:tr>
      <w:tr w:rsidR="000B674E" w:rsidRPr="003E6129" w14:paraId="08546D0C" w14:textId="77777777" w:rsidTr="00E368A0">
        <w:trPr>
          <w:trHeight w:val="340"/>
        </w:trPr>
        <w:tc>
          <w:tcPr>
            <w:tcW w:w="2064" w:type="dxa"/>
          </w:tcPr>
          <w:p w14:paraId="3E298537" w14:textId="5A402E73" w:rsidR="000B674E" w:rsidRDefault="002B6BB8" w:rsidP="001C0E57">
            <w:pPr>
              <w:rPr>
                <w:rStyle w:val="Code"/>
              </w:rPr>
            </w:pPr>
            <w:r>
              <w:rPr>
                <w:rStyle w:val="Code"/>
              </w:rPr>
              <w:t>userStateConfig</w:t>
            </w:r>
          </w:p>
        </w:tc>
        <w:tc>
          <w:tcPr>
            <w:tcW w:w="1134" w:type="dxa"/>
          </w:tcPr>
          <w:p w14:paraId="59E87029" w14:textId="77777777" w:rsidR="000B674E" w:rsidRPr="00D8106F" w:rsidRDefault="000B674E" w:rsidP="00140005">
            <w:pPr>
              <w:jc w:val="center"/>
              <w:rPr>
                <w:rFonts w:ascii="Zapf Dingbats" w:hAnsi="Zapf Dingbats"/>
              </w:rPr>
            </w:pPr>
          </w:p>
        </w:tc>
        <w:tc>
          <w:tcPr>
            <w:tcW w:w="6246" w:type="dxa"/>
          </w:tcPr>
          <w:p w14:paraId="4523C549" w14:textId="2A6F83A1" w:rsidR="000B674E" w:rsidRDefault="000B674E" w:rsidP="002E6CB9">
            <w:pPr>
              <w:rPr>
                <w:lang w:val="en-US"/>
              </w:rPr>
            </w:pPr>
            <w:r>
              <w:rPr>
                <w:lang w:val="en-US"/>
              </w:rPr>
              <w:t xml:space="preserve">Configuration parameters for how remembered choices should be used, see </w:t>
            </w:r>
            <w:r w:rsidR="002E6CB9">
              <w:rPr>
                <w:lang w:val="en-US"/>
              </w:rPr>
              <w:fldChar w:fldCharType="begin"/>
            </w:r>
            <w:r w:rsidR="002E6CB9">
              <w:rPr>
                <w:lang w:val="en-US"/>
              </w:rPr>
              <w:instrText xml:space="preserve"> REF _Ref390164152 \r \h </w:instrText>
            </w:r>
            <w:r w:rsidR="002E6CB9">
              <w:rPr>
                <w:lang w:val="en-US"/>
              </w:rPr>
            </w:r>
            <w:r w:rsidR="002E6CB9">
              <w:rPr>
                <w:lang w:val="en-US"/>
              </w:rPr>
              <w:fldChar w:fldCharType="separate"/>
            </w:r>
            <w:r w:rsidR="00FD7A44">
              <w:rPr>
                <w:lang w:val="en-US"/>
              </w:rPr>
              <w:t>5.3.3</w:t>
            </w:r>
            <w:r w:rsidR="002E6CB9">
              <w:rPr>
                <w:lang w:val="en-US"/>
              </w:rPr>
              <w:fldChar w:fldCharType="end"/>
            </w:r>
            <w:r w:rsidR="002E6CB9">
              <w:rPr>
                <w:lang w:val="en-US"/>
              </w:rPr>
              <w:t xml:space="preserve"> </w:t>
            </w:r>
            <w:r>
              <w:rPr>
                <w:lang w:val="en-US"/>
              </w:rPr>
              <w:t>below.</w:t>
            </w:r>
          </w:p>
        </w:tc>
      </w:tr>
      <w:tr w:rsidR="00026180" w:rsidRPr="003E6129" w14:paraId="25E304F5" w14:textId="77777777" w:rsidTr="00E368A0">
        <w:trPr>
          <w:trHeight w:val="340"/>
        </w:trPr>
        <w:tc>
          <w:tcPr>
            <w:tcW w:w="2064" w:type="dxa"/>
          </w:tcPr>
          <w:p w14:paraId="1289270F" w14:textId="1141F93B" w:rsidR="00026180" w:rsidRDefault="00026180" w:rsidP="001C0E57">
            <w:pPr>
              <w:rPr>
                <w:rStyle w:val="Code"/>
              </w:rPr>
            </w:pPr>
            <w:r>
              <w:rPr>
                <w:rStyle w:val="Code"/>
              </w:rPr>
              <w:t>resultCallback</w:t>
            </w:r>
          </w:p>
        </w:tc>
        <w:tc>
          <w:tcPr>
            <w:tcW w:w="1134" w:type="dxa"/>
          </w:tcPr>
          <w:p w14:paraId="32AC1DED" w14:textId="5F138463" w:rsidR="00026180" w:rsidRPr="00D8106F" w:rsidRDefault="00026180" w:rsidP="00140005">
            <w:pPr>
              <w:jc w:val="center"/>
              <w:rPr>
                <w:rFonts w:ascii="Zapf Dingbats" w:hAnsi="Zapf Dingbats"/>
              </w:rPr>
            </w:pPr>
            <w:r w:rsidRPr="00D8106F">
              <w:rPr>
                <w:rFonts w:ascii="Zapf Dingbats" w:hAnsi="Zapf Dingbats"/>
              </w:rPr>
              <w:t>✓</w:t>
            </w:r>
          </w:p>
        </w:tc>
        <w:tc>
          <w:tcPr>
            <w:tcW w:w="6246" w:type="dxa"/>
          </w:tcPr>
          <w:p w14:paraId="50E83367" w14:textId="77777777" w:rsidR="006375D4" w:rsidRDefault="00DC355B" w:rsidP="006375D4">
            <w:pPr>
              <w:rPr>
                <w:lang w:val="en-US"/>
              </w:rPr>
            </w:pPr>
            <w:r>
              <w:rPr>
                <w:lang w:val="en-US"/>
              </w:rPr>
              <w:t xml:space="preserve">The callback </w:t>
            </w:r>
            <w:r w:rsidR="001C0E57">
              <w:rPr>
                <w:lang w:val="en-US"/>
              </w:rPr>
              <w:t xml:space="preserve">function that will be used by the </w:t>
            </w:r>
            <w:r w:rsidR="001C0E57" w:rsidRPr="00B15871">
              <w:rPr>
                <w:rStyle w:val="Code"/>
              </w:rPr>
              <w:t>do</w:t>
            </w:r>
            <w:r w:rsidR="00416E42" w:rsidRPr="00B15871">
              <w:rPr>
                <w:rStyle w:val="Code"/>
              </w:rPr>
              <w:t>Discovery</w:t>
            </w:r>
            <w:r w:rsidR="00416E42">
              <w:rPr>
                <w:lang w:val="en-US"/>
              </w:rPr>
              <w:t xml:space="preserve"> function to return</w:t>
            </w:r>
            <w:r>
              <w:rPr>
                <w:lang w:val="en-US"/>
              </w:rPr>
              <w:t xml:space="preserve"> the result of the user selection.</w:t>
            </w:r>
            <w:r w:rsidR="00FE7939">
              <w:rPr>
                <w:lang w:val="en-US"/>
              </w:rPr>
              <w:t xml:space="preserve"> </w:t>
            </w:r>
          </w:p>
          <w:p w14:paraId="1004DEC6" w14:textId="4912A146" w:rsidR="00026180" w:rsidRDefault="00FE7939" w:rsidP="006375D4">
            <w:pPr>
              <w:rPr>
                <w:lang w:val="en-US"/>
              </w:rPr>
            </w:pPr>
            <w:r>
              <w:rPr>
                <w:lang w:val="en-US"/>
              </w:rPr>
              <w:t xml:space="preserve">The function should accept one argument which </w:t>
            </w:r>
            <w:r w:rsidR="006375D4">
              <w:rPr>
                <w:lang w:val="en-US"/>
              </w:rPr>
              <w:t>will be a</w:t>
            </w:r>
            <w:r>
              <w:rPr>
                <w:lang w:val="en-US"/>
              </w:rPr>
              <w:t xml:space="preserve"> string holding the entityID</w:t>
            </w:r>
            <w:r w:rsidR="006375D4">
              <w:rPr>
                <w:lang w:val="en-US"/>
              </w:rPr>
              <w:t xml:space="preserve"> of the selected Identity Provider. If the user did not make a selection the result callback will be invoked with a </w:t>
            </w:r>
            <w:r w:rsidR="006375D4" w:rsidRPr="006375D4">
              <w:rPr>
                <w:rStyle w:val="Code"/>
              </w:rPr>
              <w:t>null</w:t>
            </w:r>
            <w:r w:rsidR="006375D4">
              <w:rPr>
                <w:lang w:val="en-US"/>
              </w:rPr>
              <w:t>-argument.</w:t>
            </w:r>
          </w:p>
        </w:tc>
      </w:tr>
      <w:tr w:rsidR="00DE7028" w:rsidRPr="003E6129" w14:paraId="1E7F35F0" w14:textId="77777777" w:rsidTr="00E368A0">
        <w:trPr>
          <w:trHeight w:val="340"/>
        </w:trPr>
        <w:tc>
          <w:tcPr>
            <w:tcW w:w="2064" w:type="dxa"/>
          </w:tcPr>
          <w:p w14:paraId="2B41441C" w14:textId="1144FEEC" w:rsidR="00DE7028" w:rsidRDefault="00DE7028" w:rsidP="001C0E57">
            <w:pPr>
              <w:rPr>
                <w:rStyle w:val="Code"/>
              </w:rPr>
            </w:pPr>
            <w:r>
              <w:rPr>
                <w:rStyle w:val="Code"/>
              </w:rPr>
              <w:t>errorCallback</w:t>
            </w:r>
          </w:p>
        </w:tc>
        <w:tc>
          <w:tcPr>
            <w:tcW w:w="1134" w:type="dxa"/>
          </w:tcPr>
          <w:p w14:paraId="01DEC197" w14:textId="21746541" w:rsidR="00DE7028" w:rsidRPr="00D8106F" w:rsidRDefault="00DE7028" w:rsidP="00140005">
            <w:pPr>
              <w:jc w:val="center"/>
              <w:rPr>
                <w:rFonts w:ascii="Zapf Dingbats" w:hAnsi="Zapf Dingbats"/>
              </w:rPr>
            </w:pPr>
            <w:r w:rsidRPr="00D8106F">
              <w:rPr>
                <w:rFonts w:ascii="Zapf Dingbats" w:hAnsi="Zapf Dingbats"/>
              </w:rPr>
              <w:t>✓</w:t>
            </w:r>
          </w:p>
        </w:tc>
        <w:tc>
          <w:tcPr>
            <w:tcW w:w="6246" w:type="dxa"/>
          </w:tcPr>
          <w:p w14:paraId="01E019BA" w14:textId="77777777" w:rsidR="00DE7028" w:rsidRDefault="006F522E" w:rsidP="006F522E">
            <w:pPr>
              <w:rPr>
                <w:lang w:val="en-US"/>
              </w:rPr>
            </w:pPr>
            <w:r>
              <w:rPr>
                <w:lang w:val="en-US"/>
              </w:rPr>
              <w:t xml:space="preserve">The callback function that will be used by the </w:t>
            </w:r>
            <w:r w:rsidRPr="00B15871">
              <w:rPr>
                <w:rStyle w:val="Code"/>
              </w:rPr>
              <w:t>doDiscovery</w:t>
            </w:r>
            <w:r>
              <w:rPr>
                <w:lang w:val="en-US"/>
              </w:rPr>
              <w:t xml:space="preserve"> function to report errors.</w:t>
            </w:r>
          </w:p>
          <w:p w14:paraId="59B5620B" w14:textId="0C0283C1" w:rsidR="00641464" w:rsidRDefault="00641464" w:rsidP="006F522E">
            <w:pPr>
              <w:rPr>
                <w:lang w:val="en-US"/>
              </w:rPr>
            </w:pPr>
            <w:r>
              <w:rPr>
                <w:lang w:val="en-US"/>
              </w:rPr>
              <w:t xml:space="preserve">The function should accept one argument that will be a </w:t>
            </w:r>
            <w:r w:rsidRPr="00641464">
              <w:rPr>
                <w:rStyle w:val="Code"/>
              </w:rPr>
              <w:t>DiscoveryError</w:t>
            </w:r>
            <w:r>
              <w:rPr>
                <w:lang w:val="en-US"/>
              </w:rPr>
              <w:t xml:space="preserve"> object, see </w:t>
            </w:r>
            <w:r>
              <w:rPr>
                <w:lang w:val="en-US"/>
              </w:rPr>
              <w:fldChar w:fldCharType="begin"/>
            </w:r>
            <w:r>
              <w:rPr>
                <w:lang w:val="en-US"/>
              </w:rPr>
              <w:instrText xml:space="preserve"> REF _Ref260315087 \r \h </w:instrText>
            </w:r>
            <w:r>
              <w:rPr>
                <w:lang w:val="en-US"/>
              </w:rPr>
            </w:r>
            <w:r>
              <w:rPr>
                <w:lang w:val="en-US"/>
              </w:rPr>
              <w:fldChar w:fldCharType="separate"/>
            </w:r>
            <w:r w:rsidR="00FD7A44">
              <w:rPr>
                <w:lang w:val="en-US"/>
              </w:rPr>
              <w:t>5.3.4</w:t>
            </w:r>
            <w:r>
              <w:rPr>
                <w:lang w:val="en-US"/>
              </w:rPr>
              <w:fldChar w:fldCharType="end"/>
            </w:r>
            <w:r>
              <w:rPr>
                <w:lang w:val="en-US"/>
              </w:rPr>
              <w:t xml:space="preserve"> below.</w:t>
            </w:r>
          </w:p>
        </w:tc>
      </w:tr>
    </w:tbl>
    <w:p w14:paraId="3F7CF606" w14:textId="77777777" w:rsidR="00875B1F" w:rsidRDefault="00875B1F" w:rsidP="00CC2D66">
      <w:pPr>
        <w:rPr>
          <w:lang w:val="en-US"/>
        </w:rPr>
      </w:pPr>
    </w:p>
    <w:p w14:paraId="356E462D" w14:textId="57852CD9" w:rsidR="00960E69" w:rsidRDefault="006948CA" w:rsidP="006B42C7">
      <w:pPr>
        <w:pStyle w:val="Heading3"/>
      </w:pPr>
      <w:bookmarkStart w:id="60" w:name="_Ref292445973"/>
      <w:bookmarkStart w:id="61" w:name="_Ref292529911"/>
      <w:bookmarkStart w:id="62" w:name="_Ref292529962"/>
      <w:bookmarkStart w:id="63" w:name="_Ref292529975"/>
      <w:bookmarkStart w:id="64" w:name="_Ref292534036"/>
      <w:bookmarkStart w:id="65" w:name="_Ref292534050"/>
      <w:bookmarkStart w:id="66" w:name="_Toc292534753"/>
      <w:bookmarkStart w:id="67" w:name="_Ref260314748"/>
      <w:r>
        <w:t>uiConfig</w:t>
      </w:r>
      <w:bookmarkEnd w:id="60"/>
      <w:bookmarkEnd w:id="61"/>
      <w:bookmarkEnd w:id="62"/>
      <w:bookmarkEnd w:id="63"/>
      <w:bookmarkEnd w:id="64"/>
      <w:bookmarkEnd w:id="65"/>
      <w:bookmarkEnd w:id="66"/>
    </w:p>
    <w:p w14:paraId="4F2CB71D" w14:textId="14A11EA6" w:rsidR="00063815" w:rsidRDefault="00063815" w:rsidP="00063815">
      <w:pPr>
        <w:rPr>
          <w:lang w:val="en-US"/>
        </w:rPr>
      </w:pPr>
      <w:r w:rsidRPr="00063815">
        <w:rPr>
          <w:lang w:val="en-US"/>
        </w:rPr>
        <w:t xml:space="preserve">The </w:t>
      </w:r>
      <w:r w:rsidR="006948CA">
        <w:rPr>
          <w:rStyle w:val="Code"/>
        </w:rPr>
        <w:t>ui</w:t>
      </w:r>
      <w:r w:rsidR="006948CA" w:rsidRPr="00CB07C3">
        <w:rPr>
          <w:rStyle w:val="Code"/>
        </w:rPr>
        <w:t>Config</w:t>
      </w:r>
      <w:r w:rsidR="006948CA" w:rsidRPr="00063815">
        <w:rPr>
          <w:lang w:val="en-US"/>
        </w:rPr>
        <w:t xml:space="preserve"> </w:t>
      </w:r>
      <w:r w:rsidRPr="00063815">
        <w:rPr>
          <w:lang w:val="en-US"/>
        </w:rPr>
        <w:t>object</w:t>
      </w:r>
      <w:r w:rsidR="000D1D53">
        <w:rPr>
          <w:lang w:val="en-US"/>
        </w:rPr>
        <w:t xml:space="preserve"> is a name-value object containing properties that determines how to display the Discovery user interface.</w:t>
      </w:r>
    </w:p>
    <w:p w14:paraId="59AFF202" w14:textId="77777777" w:rsidR="000D1D53" w:rsidRPr="00063815" w:rsidRDefault="000D1D53" w:rsidP="00063815">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2206"/>
        <w:gridCol w:w="992"/>
        <w:gridCol w:w="6246"/>
      </w:tblGrid>
      <w:tr w:rsidR="00E860E2" w:rsidRPr="0057404F" w14:paraId="2E16CB59" w14:textId="77777777" w:rsidTr="00886D59">
        <w:trPr>
          <w:trHeight w:val="340"/>
        </w:trPr>
        <w:tc>
          <w:tcPr>
            <w:tcW w:w="2206" w:type="dxa"/>
          </w:tcPr>
          <w:p w14:paraId="39B5ABA8" w14:textId="77777777" w:rsidR="00E860E2" w:rsidRPr="00712E1C" w:rsidRDefault="00E860E2" w:rsidP="00233958">
            <w:pPr>
              <w:rPr>
                <w:b/>
                <w:lang w:val="en-US"/>
              </w:rPr>
            </w:pPr>
            <w:r>
              <w:rPr>
                <w:b/>
                <w:lang w:val="en-US"/>
              </w:rPr>
              <w:t>Object property</w:t>
            </w:r>
          </w:p>
        </w:tc>
        <w:tc>
          <w:tcPr>
            <w:tcW w:w="992" w:type="dxa"/>
          </w:tcPr>
          <w:p w14:paraId="09873143" w14:textId="7033C01F" w:rsidR="00E860E2" w:rsidRPr="0057404F" w:rsidRDefault="004D1B82" w:rsidP="004D1B82">
            <w:pPr>
              <w:jc w:val="center"/>
              <w:rPr>
                <w:rStyle w:val="Code"/>
              </w:rPr>
            </w:pPr>
            <w:r>
              <w:rPr>
                <w:b/>
                <w:lang w:val="en-US"/>
              </w:rPr>
              <w:t>Default</w:t>
            </w:r>
            <w:r>
              <w:rPr>
                <w:b/>
                <w:lang w:val="en-US"/>
              </w:rPr>
              <w:br/>
              <w:t>value</w:t>
            </w:r>
          </w:p>
        </w:tc>
        <w:tc>
          <w:tcPr>
            <w:tcW w:w="6246" w:type="dxa"/>
          </w:tcPr>
          <w:p w14:paraId="22799A07" w14:textId="77777777" w:rsidR="00E860E2" w:rsidRPr="0057404F" w:rsidRDefault="00E860E2" w:rsidP="00233958">
            <w:pPr>
              <w:rPr>
                <w:rStyle w:val="Code"/>
              </w:rPr>
            </w:pPr>
            <w:r>
              <w:rPr>
                <w:b/>
                <w:lang w:val="en-US"/>
              </w:rPr>
              <w:t>Description</w:t>
            </w:r>
          </w:p>
        </w:tc>
      </w:tr>
      <w:tr w:rsidR="00E860E2" w:rsidRPr="003E6129" w14:paraId="5DF80280" w14:textId="77777777" w:rsidTr="00886D59">
        <w:trPr>
          <w:trHeight w:val="340"/>
        </w:trPr>
        <w:tc>
          <w:tcPr>
            <w:tcW w:w="2206" w:type="dxa"/>
          </w:tcPr>
          <w:p w14:paraId="3B83CFC7" w14:textId="18209E03" w:rsidR="00E860E2" w:rsidRPr="00875B1F" w:rsidRDefault="00D467CD" w:rsidP="00233958">
            <w:pPr>
              <w:rPr>
                <w:rStyle w:val="Code"/>
              </w:rPr>
            </w:pPr>
            <w:r>
              <w:rPr>
                <w:rStyle w:val="Code"/>
              </w:rPr>
              <w:t>isPassive</w:t>
            </w:r>
          </w:p>
        </w:tc>
        <w:tc>
          <w:tcPr>
            <w:tcW w:w="992" w:type="dxa"/>
          </w:tcPr>
          <w:p w14:paraId="4AC6D2D8" w14:textId="7E500C55" w:rsidR="00E860E2" w:rsidRPr="0005309C" w:rsidRDefault="0005309C" w:rsidP="0005309C">
            <w:pPr>
              <w:jc w:val="center"/>
              <w:rPr>
                <w:rStyle w:val="Code"/>
              </w:rPr>
            </w:pPr>
            <w:r w:rsidRPr="0005309C">
              <w:rPr>
                <w:rStyle w:val="Code"/>
              </w:rPr>
              <w:t>false</w:t>
            </w:r>
          </w:p>
        </w:tc>
        <w:tc>
          <w:tcPr>
            <w:tcW w:w="6246" w:type="dxa"/>
          </w:tcPr>
          <w:p w14:paraId="21842656" w14:textId="73F7A408" w:rsidR="00E860E2" w:rsidRDefault="004D1B82" w:rsidP="004D1B82">
            <w:pPr>
              <w:rPr>
                <w:lang w:val="en-US"/>
              </w:rPr>
            </w:pPr>
            <w:r>
              <w:rPr>
                <w:lang w:val="en-US"/>
              </w:rPr>
              <w:t xml:space="preserve">A boolean variable that corresponds to the </w:t>
            </w:r>
            <w:r w:rsidRPr="009A6185">
              <w:rPr>
                <w:rStyle w:val="Code"/>
              </w:rPr>
              <w:t>isPassive</w:t>
            </w:r>
            <w:r>
              <w:rPr>
                <w:lang w:val="en-US"/>
              </w:rPr>
              <w:t xml:space="preserve">-parameter specified in </w:t>
            </w:r>
            <w:r w:rsidR="009A6185">
              <w:rPr>
                <w:lang w:val="en-US"/>
              </w:rPr>
              <w:t>[</w:t>
            </w:r>
            <w:hyperlink r:id="rId17" w:history="1">
              <w:r w:rsidR="009A6185" w:rsidRPr="00617AE2">
                <w:rPr>
                  <w:rStyle w:val="Hyperlink"/>
                  <w:lang w:val="en-US"/>
                </w:rPr>
                <w:t>IdpDisco</w:t>
              </w:r>
            </w:hyperlink>
            <w:r w:rsidR="009A6185">
              <w:rPr>
                <w:lang w:val="en-US"/>
              </w:rPr>
              <w:t>].</w:t>
            </w:r>
          </w:p>
          <w:p w14:paraId="4893823C" w14:textId="202DFB63" w:rsidR="009B0C11" w:rsidRPr="00140005" w:rsidRDefault="009B0C11" w:rsidP="008F06AE">
            <w:pPr>
              <w:rPr>
                <w:lang w:val="en-US"/>
              </w:rPr>
            </w:pPr>
            <w:r>
              <w:rPr>
                <w:lang w:val="en-US"/>
              </w:rPr>
              <w:t xml:space="preserve">If set, the </w:t>
            </w:r>
            <w:r w:rsidRPr="001E089D">
              <w:rPr>
                <w:rStyle w:val="Code"/>
              </w:rPr>
              <w:t>doDiscovery</w:t>
            </w:r>
            <w:r>
              <w:rPr>
                <w:lang w:val="en-US"/>
              </w:rPr>
              <w:t xml:space="preserve"> function will </w:t>
            </w:r>
            <w:r w:rsidR="00592887">
              <w:rPr>
                <w:lang w:val="en-US"/>
              </w:rPr>
              <w:t>attempt to derive</w:t>
            </w:r>
            <w:r w:rsidR="00425C89">
              <w:rPr>
                <w:lang w:val="en-US"/>
              </w:rPr>
              <w:t xml:space="preserve"> the user selection without displaying the interface to the user. </w:t>
            </w:r>
            <w:proofErr w:type="gramStart"/>
            <w:r w:rsidR="00425C89">
              <w:rPr>
                <w:lang w:val="en-US"/>
              </w:rPr>
              <w:t xml:space="preserve">This is done by controlling if the user already has performed a selection in </w:t>
            </w:r>
            <w:r w:rsidR="000D4FD1">
              <w:rPr>
                <w:lang w:val="en-US"/>
              </w:rPr>
              <w:t>the current</w:t>
            </w:r>
            <w:r w:rsidR="00425C89">
              <w:rPr>
                <w:lang w:val="en-US"/>
              </w:rPr>
              <w:t xml:space="preserve"> web session (see </w:t>
            </w:r>
            <w:r w:rsidR="00425C89">
              <w:rPr>
                <w:lang w:val="en-US"/>
              </w:rPr>
              <w:fldChar w:fldCharType="begin"/>
            </w:r>
            <w:r w:rsidR="00425C89">
              <w:rPr>
                <w:lang w:val="en-US"/>
              </w:rPr>
              <w:instrText xml:space="preserve"> REF _Ref260320918 \r \h </w:instrText>
            </w:r>
            <w:r w:rsidR="00425C89">
              <w:rPr>
                <w:lang w:val="en-US"/>
              </w:rPr>
            </w:r>
            <w:r w:rsidR="00425C89">
              <w:rPr>
                <w:lang w:val="en-US"/>
              </w:rPr>
              <w:fldChar w:fldCharType="separate"/>
            </w:r>
            <w:r w:rsidR="00FD7A44">
              <w:rPr>
                <w:lang w:val="en-US"/>
              </w:rPr>
              <w:t>2.2</w:t>
            </w:r>
            <w:r w:rsidR="00425C89">
              <w:rPr>
                <w:lang w:val="en-US"/>
              </w:rPr>
              <w:fldChar w:fldCharType="end"/>
            </w:r>
            <w:r w:rsidR="00425C89">
              <w:rPr>
                <w:lang w:val="en-US"/>
              </w:rPr>
              <w:t>, “</w:t>
            </w:r>
            <w:r w:rsidR="00425C89">
              <w:rPr>
                <w:lang w:val="en-US"/>
              </w:rPr>
              <w:fldChar w:fldCharType="begin"/>
            </w:r>
            <w:r w:rsidR="00425C89">
              <w:rPr>
                <w:lang w:val="en-US"/>
              </w:rPr>
              <w:instrText xml:space="preserve"> REF _Ref260320928 \h </w:instrText>
            </w:r>
            <w:r w:rsidR="00425C89">
              <w:rPr>
                <w:lang w:val="en-US"/>
              </w:rPr>
            </w:r>
            <w:r w:rsidR="00425C89">
              <w:rPr>
                <w:lang w:val="en-US"/>
              </w:rPr>
              <w:fldChar w:fldCharType="separate"/>
            </w:r>
            <w:r w:rsidR="00FD7A44" w:rsidRPr="00182677">
              <w:rPr>
                <w:lang w:val="en-US"/>
              </w:rPr>
              <w:t>User State</w:t>
            </w:r>
            <w:r w:rsidR="00FD7A44">
              <w:rPr>
                <w:lang w:val="en-US"/>
              </w:rPr>
              <w:t xml:space="preserve"> and Remembered Choices</w:t>
            </w:r>
            <w:r w:rsidR="00425C89">
              <w:rPr>
                <w:lang w:val="en-US"/>
              </w:rPr>
              <w:fldChar w:fldCharType="end"/>
            </w:r>
            <w:r w:rsidR="00425C89">
              <w:rPr>
                <w:lang w:val="en-US"/>
              </w:rPr>
              <w:t>”) and i</w:t>
            </w:r>
            <w:r w:rsidR="00443B9D">
              <w:rPr>
                <w:lang w:val="en-US"/>
              </w:rPr>
              <w:t>f so</w:t>
            </w:r>
            <w:r w:rsidR="0066774C">
              <w:rPr>
                <w:lang w:val="en-US"/>
              </w:rPr>
              <w:t>,</w:t>
            </w:r>
            <w:r w:rsidR="00443B9D">
              <w:rPr>
                <w:lang w:val="en-US"/>
              </w:rPr>
              <w:t xml:space="preserve"> </w:t>
            </w:r>
            <w:r w:rsidR="00E31869">
              <w:rPr>
                <w:lang w:val="en-US"/>
              </w:rPr>
              <w:t>the</w:t>
            </w:r>
            <w:r w:rsidR="00425C89">
              <w:rPr>
                <w:lang w:val="en-US"/>
              </w:rPr>
              <w:t xml:space="preserve"> Identity Provider</w:t>
            </w:r>
            <w:r w:rsidR="00E50880">
              <w:rPr>
                <w:lang w:val="en-US"/>
              </w:rPr>
              <w:t>’s</w:t>
            </w:r>
            <w:r w:rsidR="00425C89">
              <w:rPr>
                <w:lang w:val="en-US"/>
              </w:rPr>
              <w:t xml:space="preserve"> entityID</w:t>
            </w:r>
            <w:r w:rsidR="00E31869">
              <w:rPr>
                <w:lang w:val="en-US"/>
              </w:rPr>
              <w:t xml:space="preserve"> will be returned</w:t>
            </w:r>
            <w:proofErr w:type="gramEnd"/>
            <w:r w:rsidR="00425C89">
              <w:rPr>
                <w:lang w:val="en-US"/>
              </w:rPr>
              <w:t xml:space="preserve">. If no previous selection exists the </w:t>
            </w:r>
            <w:r w:rsidR="00425C89" w:rsidRPr="000D4FD1">
              <w:rPr>
                <w:rStyle w:val="Code"/>
              </w:rPr>
              <w:t>doDiscovery</w:t>
            </w:r>
            <w:r w:rsidR="00425C89">
              <w:rPr>
                <w:lang w:val="en-US"/>
              </w:rPr>
              <w:t xml:space="preserve"> function will </w:t>
            </w:r>
            <w:r w:rsidR="008F06AE">
              <w:rPr>
                <w:lang w:val="en-US"/>
              </w:rPr>
              <w:t>invoke</w:t>
            </w:r>
            <w:r w:rsidR="00425C89">
              <w:rPr>
                <w:lang w:val="en-US"/>
              </w:rPr>
              <w:t xml:space="preserve"> the result callback</w:t>
            </w:r>
            <w:r w:rsidR="008F06AE">
              <w:rPr>
                <w:lang w:val="en-US"/>
              </w:rPr>
              <w:t xml:space="preserve"> with a </w:t>
            </w:r>
            <w:r w:rsidR="008F06AE" w:rsidRPr="000D4FD1">
              <w:rPr>
                <w:rStyle w:val="Code"/>
              </w:rPr>
              <w:t>null</w:t>
            </w:r>
            <w:r w:rsidR="008F06AE">
              <w:rPr>
                <w:lang w:val="en-US"/>
              </w:rPr>
              <w:t xml:space="preserve"> argument</w:t>
            </w:r>
            <w:r w:rsidR="00425C89">
              <w:rPr>
                <w:lang w:val="en-US"/>
              </w:rPr>
              <w:t>.</w:t>
            </w:r>
          </w:p>
        </w:tc>
      </w:tr>
      <w:tr w:rsidR="00E860E2" w:rsidRPr="003E6129" w14:paraId="39E9593C" w14:textId="77777777" w:rsidTr="00886D59">
        <w:trPr>
          <w:trHeight w:val="340"/>
        </w:trPr>
        <w:tc>
          <w:tcPr>
            <w:tcW w:w="2206" w:type="dxa"/>
          </w:tcPr>
          <w:p w14:paraId="0E84C604" w14:textId="5FE868C8" w:rsidR="00E860E2" w:rsidRPr="00875B1F" w:rsidRDefault="00EF5F9D" w:rsidP="00233958">
            <w:pPr>
              <w:rPr>
                <w:rStyle w:val="Code"/>
              </w:rPr>
            </w:pPr>
            <w:r>
              <w:rPr>
                <w:rStyle w:val="Code"/>
              </w:rPr>
              <w:t>language</w:t>
            </w:r>
          </w:p>
        </w:tc>
        <w:tc>
          <w:tcPr>
            <w:tcW w:w="992" w:type="dxa"/>
          </w:tcPr>
          <w:p w14:paraId="16AD2EF1" w14:textId="6B2CEA31" w:rsidR="00E860E2" w:rsidRPr="00D8106F" w:rsidRDefault="002E37BD" w:rsidP="00EF5F9D">
            <w:pPr>
              <w:jc w:val="center"/>
              <w:rPr>
                <w:rFonts w:ascii="Zapf Dingbats" w:hAnsi="Zapf Dingbats"/>
              </w:rPr>
            </w:pPr>
            <w:r>
              <w:rPr>
                <w:rStyle w:val="Code"/>
              </w:rPr>
              <w:t>s</w:t>
            </w:r>
            <w:r w:rsidR="00EF5F9D">
              <w:rPr>
                <w:rStyle w:val="Code"/>
              </w:rPr>
              <w:t>v</w:t>
            </w:r>
          </w:p>
        </w:tc>
        <w:tc>
          <w:tcPr>
            <w:tcW w:w="6246" w:type="dxa"/>
          </w:tcPr>
          <w:p w14:paraId="46E986CE" w14:textId="384AC300" w:rsidR="00E860E2" w:rsidRDefault="00B84368" w:rsidP="00233958">
            <w:pPr>
              <w:rPr>
                <w:lang w:val="en-US"/>
              </w:rPr>
            </w:pPr>
            <w:r>
              <w:rPr>
                <w:lang w:val="en-US"/>
              </w:rPr>
              <w:t>This</w:t>
            </w:r>
            <w:r w:rsidR="00EF5F9D">
              <w:rPr>
                <w:lang w:val="en-US"/>
              </w:rPr>
              <w:t xml:space="preserve"> property specifies the preferred language of the user interface that is created</w:t>
            </w:r>
            <w:r w:rsidR="00016D33">
              <w:rPr>
                <w:lang w:val="en-US"/>
              </w:rPr>
              <w:t xml:space="preserve"> by the </w:t>
            </w:r>
            <w:r w:rsidR="00016D33" w:rsidRPr="00016D33">
              <w:rPr>
                <w:rStyle w:val="Code"/>
              </w:rPr>
              <w:t>doDiscovery</w:t>
            </w:r>
            <w:r w:rsidR="00016D33">
              <w:rPr>
                <w:lang w:val="en-US"/>
              </w:rPr>
              <w:t xml:space="preserve"> function.</w:t>
            </w:r>
          </w:p>
          <w:p w14:paraId="1F548275" w14:textId="77777777" w:rsidR="00B63B90" w:rsidRDefault="00B84368" w:rsidP="00233958">
            <w:pPr>
              <w:rPr>
                <w:lang w:val="en-US"/>
              </w:rPr>
            </w:pPr>
            <w:r>
              <w:rPr>
                <w:lang w:val="en-US"/>
              </w:rPr>
              <w:t xml:space="preserve">If the Identity Provider information that </w:t>
            </w:r>
            <w:r w:rsidR="000E5790">
              <w:rPr>
                <w:lang w:val="en-US"/>
              </w:rPr>
              <w:t>is</w:t>
            </w:r>
            <w:r>
              <w:rPr>
                <w:lang w:val="en-US"/>
              </w:rPr>
              <w:t xml:space="preserve"> displayed in the user interface does not</w:t>
            </w:r>
            <w:r w:rsidR="00A824DC">
              <w:rPr>
                <w:lang w:val="en-US"/>
              </w:rPr>
              <w:t xml:space="preserve"> exist</w:t>
            </w:r>
            <w:r w:rsidR="00884AA0">
              <w:rPr>
                <w:lang w:val="en-US"/>
              </w:rPr>
              <w:t xml:space="preserve"> (in federation metadata)</w:t>
            </w:r>
            <w:r w:rsidR="00A824DC">
              <w:rPr>
                <w:lang w:val="en-US"/>
              </w:rPr>
              <w:t xml:space="preserve"> in the required language, Swedish will be used.</w:t>
            </w:r>
          </w:p>
          <w:p w14:paraId="0CEEA2D4" w14:textId="689EF347" w:rsidR="00884AA0" w:rsidRDefault="00884AA0" w:rsidP="00884AA0">
            <w:pPr>
              <w:rPr>
                <w:lang w:val="en-US"/>
              </w:rPr>
            </w:pPr>
            <w:r w:rsidRPr="001E753B">
              <w:rPr>
                <w:lang w:val="en-US"/>
              </w:rPr>
              <w:t xml:space="preserve">The language is specified with two or three letters according to IANA </w:t>
            </w:r>
            <w:proofErr w:type="spellStart"/>
            <w:r w:rsidRPr="001E753B">
              <w:rPr>
                <w:lang w:val="en-US"/>
              </w:rPr>
              <w:t>Subtag</w:t>
            </w:r>
            <w:proofErr w:type="spellEnd"/>
            <w:r w:rsidRPr="001E753B">
              <w:rPr>
                <w:lang w:val="en-US"/>
              </w:rPr>
              <w:t xml:space="preserve"> Registry [</w:t>
            </w:r>
            <w:hyperlink r:id="rId18" w:history="1">
              <w:r w:rsidRPr="00833DE0">
                <w:rPr>
                  <w:rStyle w:val="Hyperlink"/>
                  <w:lang w:val="en-US"/>
                </w:rPr>
                <w:t>IANA-Lang</w:t>
              </w:r>
            </w:hyperlink>
            <w:r>
              <w:rPr>
                <w:lang w:val="en-US"/>
              </w:rPr>
              <w:t>], e.g. “en” for English and “</w:t>
            </w:r>
            <w:proofErr w:type="spellStart"/>
            <w:r>
              <w:rPr>
                <w:lang w:val="en-US"/>
              </w:rPr>
              <w:t>sv</w:t>
            </w:r>
            <w:proofErr w:type="spellEnd"/>
            <w:r>
              <w:rPr>
                <w:lang w:val="en-US"/>
              </w:rPr>
              <w:t>” for Swedish.</w:t>
            </w:r>
          </w:p>
        </w:tc>
      </w:tr>
      <w:tr w:rsidR="00084302" w:rsidRPr="003E6129" w14:paraId="693275CD" w14:textId="77777777" w:rsidTr="00886D59">
        <w:trPr>
          <w:trHeight w:val="340"/>
        </w:trPr>
        <w:tc>
          <w:tcPr>
            <w:tcW w:w="2206" w:type="dxa"/>
          </w:tcPr>
          <w:p w14:paraId="46E4685B" w14:textId="13C387C6" w:rsidR="00084302" w:rsidRDefault="00084302" w:rsidP="00233958">
            <w:pPr>
              <w:rPr>
                <w:rStyle w:val="Code"/>
              </w:rPr>
            </w:pPr>
            <w:r>
              <w:rPr>
                <w:rStyle w:val="Code"/>
              </w:rPr>
              <w:t>minimal</w:t>
            </w:r>
          </w:p>
        </w:tc>
        <w:tc>
          <w:tcPr>
            <w:tcW w:w="992" w:type="dxa"/>
          </w:tcPr>
          <w:p w14:paraId="4384408D" w14:textId="44FF987D" w:rsidR="00084302" w:rsidRDefault="00084302" w:rsidP="00EF5F9D">
            <w:pPr>
              <w:jc w:val="center"/>
              <w:rPr>
                <w:rStyle w:val="Code"/>
              </w:rPr>
            </w:pPr>
            <w:r>
              <w:rPr>
                <w:rStyle w:val="Code"/>
              </w:rPr>
              <w:t>false</w:t>
            </w:r>
          </w:p>
        </w:tc>
        <w:tc>
          <w:tcPr>
            <w:tcW w:w="6246" w:type="dxa"/>
          </w:tcPr>
          <w:p w14:paraId="22C34C67" w14:textId="056843FE" w:rsidR="007877C0" w:rsidRDefault="00084302" w:rsidP="004F76F0">
            <w:pPr>
              <w:rPr>
                <w:lang w:val="en-US"/>
              </w:rPr>
            </w:pPr>
            <w:r w:rsidRPr="009A0286">
              <w:rPr>
                <w:lang w:val="en-US"/>
              </w:rPr>
              <w:t xml:space="preserve">Shows a minimal graphical user interface, </w:t>
            </w:r>
            <w:r w:rsidR="004F76F0">
              <w:rPr>
                <w:lang w:val="en-US"/>
              </w:rPr>
              <w:t>which means that</w:t>
            </w:r>
            <w:r w:rsidRPr="009A0286">
              <w:rPr>
                <w:lang w:val="en-US"/>
              </w:rPr>
              <w:t xml:space="preserve"> only the list of </w:t>
            </w:r>
            <w:r w:rsidR="00FD1630">
              <w:rPr>
                <w:lang w:val="en-US"/>
              </w:rPr>
              <w:t>Identity Prov</w:t>
            </w:r>
            <w:r w:rsidRPr="009A0286">
              <w:rPr>
                <w:lang w:val="en-US"/>
              </w:rPr>
              <w:t>iders is shown</w:t>
            </w:r>
            <w:r w:rsidR="005E03EA">
              <w:rPr>
                <w:lang w:val="en-US"/>
              </w:rPr>
              <w:t xml:space="preserve"> and no other information such as headers and help links</w:t>
            </w:r>
            <w:r w:rsidR="000F12A8">
              <w:rPr>
                <w:lang w:val="en-US"/>
              </w:rPr>
              <w:t xml:space="preserve"> </w:t>
            </w:r>
            <w:r w:rsidR="002073EC">
              <w:rPr>
                <w:lang w:val="en-US"/>
              </w:rPr>
              <w:t>will be</w:t>
            </w:r>
            <w:r w:rsidR="000F12A8">
              <w:rPr>
                <w:lang w:val="en-US"/>
              </w:rPr>
              <w:t xml:space="preserve"> displayed</w:t>
            </w:r>
            <w:r w:rsidRPr="009A0286">
              <w:rPr>
                <w:lang w:val="en-US"/>
              </w:rPr>
              <w:t xml:space="preserve">. </w:t>
            </w:r>
          </w:p>
          <w:p w14:paraId="6DCE7F86" w14:textId="6D5C82CA" w:rsidR="005E03EA" w:rsidRDefault="00084302" w:rsidP="004F76F0">
            <w:pPr>
              <w:rPr>
                <w:lang w:val="en-US"/>
              </w:rPr>
            </w:pPr>
            <w:r w:rsidRPr="009A0286">
              <w:rPr>
                <w:lang w:val="en-US"/>
              </w:rPr>
              <w:t xml:space="preserve">Setting </w:t>
            </w:r>
            <w:r w:rsidR="005E03EA">
              <w:rPr>
                <w:lang w:val="en-US"/>
              </w:rPr>
              <w:t xml:space="preserve">the </w:t>
            </w:r>
            <w:r w:rsidRPr="005E03EA">
              <w:rPr>
                <w:rStyle w:val="Code"/>
              </w:rPr>
              <w:t>minimal</w:t>
            </w:r>
            <w:r w:rsidR="005E03EA">
              <w:rPr>
                <w:lang w:val="en-US"/>
              </w:rPr>
              <w:t>-</w:t>
            </w:r>
            <w:r w:rsidR="00062B0F">
              <w:rPr>
                <w:lang w:val="en-US"/>
              </w:rPr>
              <w:t>property</w:t>
            </w:r>
            <w:r w:rsidRPr="009A0286">
              <w:rPr>
                <w:lang w:val="en-US"/>
              </w:rPr>
              <w:t xml:space="preserve"> to </w:t>
            </w:r>
            <w:r w:rsidRPr="005E03EA">
              <w:rPr>
                <w:rStyle w:val="Code"/>
              </w:rPr>
              <w:t>true</w:t>
            </w:r>
            <w:r w:rsidRPr="009A0286">
              <w:rPr>
                <w:lang w:val="en-US"/>
              </w:rPr>
              <w:t xml:space="preserve"> </w:t>
            </w:r>
            <w:r w:rsidR="005E03EA">
              <w:rPr>
                <w:lang w:val="en-US"/>
              </w:rPr>
              <w:t>is equivalent with the following settings:</w:t>
            </w:r>
          </w:p>
          <w:p w14:paraId="5DAC06AA" w14:textId="6A2E5519" w:rsidR="005E03EA" w:rsidRDefault="00084302" w:rsidP="005E03EA">
            <w:pPr>
              <w:ind w:left="720"/>
              <w:rPr>
                <w:lang w:val="en-US"/>
              </w:rPr>
            </w:pPr>
            <w:r w:rsidRPr="00E72D9D">
              <w:rPr>
                <w:rStyle w:val="Code"/>
              </w:rPr>
              <w:t>showCancelButton</w:t>
            </w:r>
            <w:r w:rsidRPr="009A0286">
              <w:rPr>
                <w:i/>
                <w:lang w:val="en-US"/>
              </w:rPr>
              <w:t xml:space="preserve"> </w:t>
            </w:r>
            <w:r w:rsidRPr="00E72D9D">
              <w:rPr>
                <w:lang w:val="en-US"/>
              </w:rPr>
              <w:t xml:space="preserve">= </w:t>
            </w:r>
            <w:r w:rsidRPr="00E72D9D">
              <w:rPr>
                <w:rStyle w:val="Code"/>
              </w:rPr>
              <w:t>false</w:t>
            </w:r>
          </w:p>
          <w:p w14:paraId="61A8E455" w14:textId="76BB1A35" w:rsidR="005E03EA" w:rsidRDefault="00084302" w:rsidP="005E03EA">
            <w:pPr>
              <w:ind w:left="720"/>
              <w:rPr>
                <w:rStyle w:val="Code"/>
              </w:rPr>
            </w:pPr>
            <w:r w:rsidRPr="00E72D9D">
              <w:rPr>
                <w:rStyle w:val="Code"/>
              </w:rPr>
              <w:t>showFilter</w:t>
            </w:r>
            <w:r w:rsidRPr="00E72D9D">
              <w:rPr>
                <w:lang w:val="en-US"/>
              </w:rPr>
              <w:t xml:space="preserve"> = </w:t>
            </w:r>
            <w:r w:rsidRPr="00E72D9D">
              <w:rPr>
                <w:rStyle w:val="Code"/>
              </w:rPr>
              <w:t>false</w:t>
            </w:r>
          </w:p>
          <w:p w14:paraId="148A7F6A" w14:textId="6AD221A0" w:rsidR="000F12A8" w:rsidRPr="00E72D9D" w:rsidRDefault="000F12A8" w:rsidP="005E03EA">
            <w:pPr>
              <w:ind w:left="720"/>
              <w:rPr>
                <w:lang w:val="en-US"/>
              </w:rPr>
            </w:pPr>
            <w:r w:rsidRPr="00E72D9D">
              <w:rPr>
                <w:rStyle w:val="Code"/>
              </w:rPr>
              <w:t>show</w:t>
            </w:r>
            <w:r>
              <w:rPr>
                <w:rStyle w:val="Code"/>
              </w:rPr>
              <w:t>Header</w:t>
            </w:r>
            <w:r w:rsidRPr="00E72D9D">
              <w:rPr>
                <w:lang w:val="en-US"/>
              </w:rPr>
              <w:t xml:space="preserve"> = </w:t>
            </w:r>
            <w:r w:rsidRPr="00E72D9D">
              <w:rPr>
                <w:rStyle w:val="Code"/>
              </w:rPr>
              <w:t>false</w:t>
            </w:r>
          </w:p>
          <w:p w14:paraId="2FCB8F87" w14:textId="02E954ED" w:rsidR="005E03EA" w:rsidRPr="00E72D9D" w:rsidRDefault="00084302" w:rsidP="005E03EA">
            <w:pPr>
              <w:ind w:left="720"/>
              <w:rPr>
                <w:lang w:val="en-US"/>
              </w:rPr>
            </w:pPr>
            <w:r w:rsidRPr="00E72D9D">
              <w:rPr>
                <w:rStyle w:val="Code"/>
              </w:rPr>
              <w:t>showHelpLinks</w:t>
            </w:r>
            <w:r w:rsidRPr="00E72D9D">
              <w:rPr>
                <w:lang w:val="en-US"/>
              </w:rPr>
              <w:t xml:space="preserve"> = </w:t>
            </w:r>
            <w:r w:rsidRPr="00E72D9D">
              <w:rPr>
                <w:rStyle w:val="Code"/>
              </w:rPr>
              <w:t>false</w:t>
            </w:r>
          </w:p>
          <w:p w14:paraId="2FE49E02" w14:textId="4C6BAA57" w:rsidR="005E03EA" w:rsidRPr="00E72D9D" w:rsidRDefault="00084302" w:rsidP="005E03EA">
            <w:pPr>
              <w:ind w:left="720"/>
              <w:rPr>
                <w:lang w:val="en-US"/>
              </w:rPr>
            </w:pPr>
            <w:r w:rsidRPr="00E72D9D">
              <w:rPr>
                <w:rStyle w:val="Code"/>
              </w:rPr>
              <w:t>showLanguageSetting</w:t>
            </w:r>
            <w:r w:rsidRPr="00E72D9D">
              <w:rPr>
                <w:lang w:val="en-US"/>
              </w:rPr>
              <w:t xml:space="preserve"> = </w:t>
            </w:r>
            <w:r w:rsidRPr="00E72D9D">
              <w:rPr>
                <w:rStyle w:val="Code"/>
              </w:rPr>
              <w:t>false</w:t>
            </w:r>
          </w:p>
          <w:p w14:paraId="062C13D7" w14:textId="77777777" w:rsidR="00084302" w:rsidRDefault="00084302" w:rsidP="005E03EA">
            <w:pPr>
              <w:ind w:left="720"/>
              <w:rPr>
                <w:lang w:val="en-US"/>
              </w:rPr>
            </w:pPr>
            <w:r w:rsidRPr="00E72D9D">
              <w:rPr>
                <w:rStyle w:val="Code"/>
              </w:rPr>
              <w:t>showRememberChoiceSetting</w:t>
            </w:r>
            <w:r w:rsidRPr="00E72D9D">
              <w:rPr>
                <w:lang w:val="en-US"/>
              </w:rPr>
              <w:t xml:space="preserve"> = </w:t>
            </w:r>
            <w:r w:rsidRPr="00E72D9D">
              <w:rPr>
                <w:rStyle w:val="Code"/>
              </w:rPr>
              <w:t>false</w:t>
            </w:r>
            <w:r w:rsidRPr="00E72D9D">
              <w:rPr>
                <w:lang w:val="en-US"/>
              </w:rPr>
              <w:t>.</w:t>
            </w:r>
          </w:p>
          <w:p w14:paraId="43AD44BA" w14:textId="69272C87" w:rsidR="000F12A8" w:rsidRDefault="000F12A8" w:rsidP="00062B0F">
            <w:pPr>
              <w:rPr>
                <w:lang w:val="en-US"/>
              </w:rPr>
            </w:pPr>
            <w:r>
              <w:rPr>
                <w:lang w:val="en-US"/>
              </w:rPr>
              <w:t xml:space="preserve">If the </w:t>
            </w:r>
            <w:r w:rsidRPr="000F12A8">
              <w:rPr>
                <w:rStyle w:val="Code"/>
              </w:rPr>
              <w:t>minimal</w:t>
            </w:r>
            <w:r>
              <w:rPr>
                <w:lang w:val="en-US"/>
              </w:rPr>
              <w:t>-</w:t>
            </w:r>
            <w:r w:rsidR="00062B0F">
              <w:rPr>
                <w:lang w:val="en-US"/>
              </w:rPr>
              <w:t>property</w:t>
            </w:r>
            <w:r>
              <w:rPr>
                <w:lang w:val="en-US"/>
              </w:rPr>
              <w:t xml:space="preserve"> is set to </w:t>
            </w:r>
            <w:r w:rsidRPr="000F12A8">
              <w:rPr>
                <w:rStyle w:val="Code"/>
              </w:rPr>
              <w:t>true</w:t>
            </w:r>
            <w:r>
              <w:rPr>
                <w:lang w:val="en-US"/>
              </w:rPr>
              <w:t>, any assignment of the above parameters will be ignored.</w:t>
            </w:r>
          </w:p>
        </w:tc>
      </w:tr>
      <w:tr w:rsidR="00084302" w:rsidRPr="003E6129" w14:paraId="3747EBC8" w14:textId="77777777" w:rsidTr="00886D59">
        <w:trPr>
          <w:trHeight w:val="340"/>
        </w:trPr>
        <w:tc>
          <w:tcPr>
            <w:tcW w:w="2206" w:type="dxa"/>
          </w:tcPr>
          <w:p w14:paraId="6608DE33" w14:textId="1C1CE05A" w:rsidR="00084302" w:rsidRDefault="00084302" w:rsidP="00233958">
            <w:pPr>
              <w:rPr>
                <w:rStyle w:val="Code"/>
              </w:rPr>
            </w:pPr>
            <w:r>
              <w:rPr>
                <w:rStyle w:val="Code"/>
              </w:rPr>
              <w:t>showCancelButton</w:t>
            </w:r>
          </w:p>
        </w:tc>
        <w:tc>
          <w:tcPr>
            <w:tcW w:w="992" w:type="dxa"/>
          </w:tcPr>
          <w:p w14:paraId="7D41433C" w14:textId="1AD79A4A" w:rsidR="00084302" w:rsidRDefault="00084302" w:rsidP="00EF5F9D">
            <w:pPr>
              <w:jc w:val="center"/>
              <w:rPr>
                <w:rStyle w:val="Code"/>
              </w:rPr>
            </w:pPr>
            <w:r>
              <w:rPr>
                <w:rStyle w:val="Code"/>
              </w:rPr>
              <w:t>false</w:t>
            </w:r>
          </w:p>
        </w:tc>
        <w:tc>
          <w:tcPr>
            <w:tcW w:w="6246" w:type="dxa"/>
          </w:tcPr>
          <w:p w14:paraId="4BBD468A" w14:textId="4E6D0A2F" w:rsidR="00084302" w:rsidRPr="009A0286" w:rsidRDefault="00220557" w:rsidP="00220557">
            <w:pPr>
              <w:rPr>
                <w:lang w:val="en-US"/>
              </w:rPr>
            </w:pPr>
            <w:r>
              <w:rPr>
                <w:lang w:val="en-US"/>
              </w:rPr>
              <w:t>Shows or hides the Cancel-button of the user interface being rendered.</w:t>
            </w:r>
            <w:r w:rsidR="00084302">
              <w:rPr>
                <w:lang w:val="en-US"/>
              </w:rPr>
              <w:t xml:space="preserve"> Depending on how the user interface is integrated </w:t>
            </w:r>
            <w:r>
              <w:rPr>
                <w:lang w:val="en-US"/>
              </w:rPr>
              <w:t xml:space="preserve">in </w:t>
            </w:r>
            <w:r w:rsidR="00084302">
              <w:rPr>
                <w:lang w:val="en-US"/>
              </w:rPr>
              <w:t>the Service Provider web site, the use of a Cancel-button may or may not be desired.</w:t>
            </w:r>
          </w:p>
        </w:tc>
      </w:tr>
      <w:tr w:rsidR="00084302" w:rsidRPr="003E6129" w14:paraId="2C99E2EC" w14:textId="77777777" w:rsidTr="00886D59">
        <w:trPr>
          <w:trHeight w:val="340"/>
        </w:trPr>
        <w:tc>
          <w:tcPr>
            <w:tcW w:w="2206" w:type="dxa"/>
          </w:tcPr>
          <w:p w14:paraId="603A259E" w14:textId="6BF6087F" w:rsidR="00084302" w:rsidRDefault="00084302" w:rsidP="00233958">
            <w:pPr>
              <w:rPr>
                <w:rStyle w:val="Code"/>
              </w:rPr>
            </w:pPr>
            <w:r>
              <w:rPr>
                <w:rStyle w:val="Code"/>
              </w:rPr>
              <w:t>showFilter</w:t>
            </w:r>
          </w:p>
        </w:tc>
        <w:tc>
          <w:tcPr>
            <w:tcW w:w="992" w:type="dxa"/>
          </w:tcPr>
          <w:p w14:paraId="31C2117D" w14:textId="35C76278" w:rsidR="00084302" w:rsidRPr="0005309C" w:rsidRDefault="00084302" w:rsidP="00233958">
            <w:pPr>
              <w:jc w:val="center"/>
              <w:rPr>
                <w:rStyle w:val="Code"/>
              </w:rPr>
            </w:pPr>
            <w:r>
              <w:rPr>
                <w:rStyle w:val="Code"/>
              </w:rPr>
              <w:t>true</w:t>
            </w:r>
          </w:p>
        </w:tc>
        <w:tc>
          <w:tcPr>
            <w:tcW w:w="6246" w:type="dxa"/>
          </w:tcPr>
          <w:p w14:paraId="7D25C23F" w14:textId="5333BEE6" w:rsidR="00084302" w:rsidRDefault="00084302" w:rsidP="003D6D66">
            <w:pPr>
              <w:rPr>
                <w:lang w:val="en-US"/>
              </w:rPr>
            </w:pPr>
            <w:r w:rsidRPr="009A0286">
              <w:rPr>
                <w:lang w:val="en-US"/>
              </w:rPr>
              <w:t xml:space="preserve">Shows or hides the filtering-functionality in the </w:t>
            </w:r>
            <w:r w:rsidR="00A55900">
              <w:rPr>
                <w:lang w:val="en-US"/>
              </w:rPr>
              <w:t>Discovery Ser</w:t>
            </w:r>
            <w:r w:rsidRPr="009A0286">
              <w:rPr>
                <w:lang w:val="en-US"/>
              </w:rPr>
              <w:t xml:space="preserve">vice. The filtering-functionality handles alternative ways to show available </w:t>
            </w:r>
            <w:r w:rsidR="00FD1630">
              <w:rPr>
                <w:lang w:val="en-US"/>
              </w:rPr>
              <w:t>Identity Prov</w:t>
            </w:r>
            <w:r w:rsidRPr="009A0286">
              <w:rPr>
                <w:lang w:val="en-US"/>
              </w:rPr>
              <w:t xml:space="preserve">iders, for example all </w:t>
            </w:r>
            <w:r w:rsidR="00FD1630">
              <w:rPr>
                <w:lang w:val="en-US"/>
              </w:rPr>
              <w:t>Identity Prov</w:t>
            </w:r>
            <w:r w:rsidRPr="009A0286">
              <w:rPr>
                <w:lang w:val="en-US"/>
              </w:rPr>
              <w:t xml:space="preserve">iders or only </w:t>
            </w:r>
            <w:r w:rsidR="00FD1630">
              <w:rPr>
                <w:lang w:val="en-US"/>
              </w:rPr>
              <w:t>Identity Prov</w:t>
            </w:r>
            <w:r w:rsidRPr="009A0286">
              <w:rPr>
                <w:lang w:val="en-US"/>
              </w:rPr>
              <w:t xml:space="preserve">iders for mobile devices. The filtering-functionality also includes the search-bar if a large number of </w:t>
            </w:r>
            <w:r w:rsidR="00FD1630">
              <w:rPr>
                <w:lang w:val="en-US"/>
              </w:rPr>
              <w:t>Identity Prov</w:t>
            </w:r>
            <w:r w:rsidRPr="009A0286">
              <w:rPr>
                <w:lang w:val="en-US"/>
              </w:rPr>
              <w:t xml:space="preserve">iders </w:t>
            </w:r>
            <w:r w:rsidR="003D6D66">
              <w:rPr>
                <w:lang w:val="en-US"/>
              </w:rPr>
              <w:t>are</w:t>
            </w:r>
            <w:r w:rsidR="00037CBC">
              <w:rPr>
                <w:lang w:val="en-US"/>
              </w:rPr>
              <w:t xml:space="preserve"> displayed</w:t>
            </w:r>
            <w:r w:rsidRPr="009A0286">
              <w:rPr>
                <w:lang w:val="en-US"/>
              </w:rPr>
              <w:t>.</w:t>
            </w:r>
          </w:p>
        </w:tc>
      </w:tr>
      <w:tr w:rsidR="00084302" w:rsidRPr="003E6129" w14:paraId="271E7EC0" w14:textId="77777777" w:rsidTr="00886D59">
        <w:trPr>
          <w:trHeight w:val="340"/>
        </w:trPr>
        <w:tc>
          <w:tcPr>
            <w:tcW w:w="2206" w:type="dxa"/>
          </w:tcPr>
          <w:p w14:paraId="288F2646" w14:textId="58B0DF7B" w:rsidR="00084302" w:rsidRDefault="00084302" w:rsidP="00233958">
            <w:pPr>
              <w:rPr>
                <w:rStyle w:val="Code"/>
              </w:rPr>
            </w:pPr>
            <w:r>
              <w:rPr>
                <w:rStyle w:val="Code"/>
              </w:rPr>
              <w:t>showHeader</w:t>
            </w:r>
          </w:p>
        </w:tc>
        <w:tc>
          <w:tcPr>
            <w:tcW w:w="992" w:type="dxa"/>
          </w:tcPr>
          <w:p w14:paraId="16BC1D41" w14:textId="472D3A56" w:rsidR="00084302" w:rsidRPr="0005309C" w:rsidRDefault="00084302" w:rsidP="00233958">
            <w:pPr>
              <w:jc w:val="center"/>
              <w:rPr>
                <w:rStyle w:val="Code"/>
              </w:rPr>
            </w:pPr>
            <w:r>
              <w:rPr>
                <w:rStyle w:val="Code"/>
              </w:rPr>
              <w:t>true</w:t>
            </w:r>
          </w:p>
        </w:tc>
        <w:tc>
          <w:tcPr>
            <w:tcW w:w="6246" w:type="dxa"/>
          </w:tcPr>
          <w:p w14:paraId="49BB0793" w14:textId="4BCAFD42" w:rsidR="00084302" w:rsidRDefault="00084302" w:rsidP="00233958">
            <w:pPr>
              <w:rPr>
                <w:lang w:val="en-US"/>
              </w:rPr>
            </w:pPr>
            <w:r w:rsidRPr="009A0286">
              <w:rPr>
                <w:lang w:val="en-US"/>
              </w:rPr>
              <w:t xml:space="preserve">This property specifies if the header of the </w:t>
            </w:r>
            <w:r w:rsidR="00A55900">
              <w:rPr>
                <w:lang w:val="en-US"/>
              </w:rPr>
              <w:t>Discovery Ser</w:t>
            </w:r>
            <w:r w:rsidRPr="009A0286">
              <w:rPr>
                <w:lang w:val="en-US"/>
              </w:rPr>
              <w:t xml:space="preserve">vice shall be shown. The header includes the name of the </w:t>
            </w:r>
            <w:r w:rsidR="00FD1630">
              <w:rPr>
                <w:lang w:val="en-US"/>
              </w:rPr>
              <w:t>Service Prov</w:t>
            </w:r>
            <w:r w:rsidRPr="009A0286">
              <w:rPr>
                <w:lang w:val="en-US"/>
              </w:rPr>
              <w:t>ider, the Swedish eID logo and the heading “Select Swedish eID”.</w:t>
            </w:r>
          </w:p>
        </w:tc>
      </w:tr>
      <w:tr w:rsidR="00084302" w:rsidRPr="003E6129" w14:paraId="314D3C08" w14:textId="77777777" w:rsidTr="00886D59">
        <w:trPr>
          <w:trHeight w:val="340"/>
        </w:trPr>
        <w:tc>
          <w:tcPr>
            <w:tcW w:w="2206" w:type="dxa"/>
          </w:tcPr>
          <w:p w14:paraId="48979B07" w14:textId="755C39C7" w:rsidR="00084302" w:rsidRDefault="00084302" w:rsidP="00233958">
            <w:pPr>
              <w:rPr>
                <w:rStyle w:val="Code"/>
              </w:rPr>
            </w:pPr>
            <w:r>
              <w:rPr>
                <w:rStyle w:val="Code"/>
              </w:rPr>
              <w:t>showLanguageSetting</w:t>
            </w:r>
          </w:p>
        </w:tc>
        <w:tc>
          <w:tcPr>
            <w:tcW w:w="992" w:type="dxa"/>
          </w:tcPr>
          <w:p w14:paraId="7B233348" w14:textId="3C7B37F5" w:rsidR="00084302" w:rsidRPr="0005309C" w:rsidRDefault="00084302" w:rsidP="00233958">
            <w:pPr>
              <w:jc w:val="center"/>
              <w:rPr>
                <w:rStyle w:val="Code"/>
              </w:rPr>
            </w:pPr>
            <w:r>
              <w:rPr>
                <w:rStyle w:val="Code"/>
              </w:rPr>
              <w:t>false</w:t>
            </w:r>
          </w:p>
        </w:tc>
        <w:tc>
          <w:tcPr>
            <w:tcW w:w="6246" w:type="dxa"/>
          </w:tcPr>
          <w:p w14:paraId="107345E6" w14:textId="52C1EA91" w:rsidR="00084302" w:rsidRDefault="00084302" w:rsidP="00710E3B">
            <w:pPr>
              <w:rPr>
                <w:lang w:val="en-US"/>
              </w:rPr>
            </w:pPr>
            <w:r w:rsidRPr="009A0286">
              <w:rPr>
                <w:lang w:val="en-US"/>
              </w:rPr>
              <w:t>Shows or hides the settings section for “Change language”</w:t>
            </w:r>
            <w:r w:rsidR="00DB4BFE">
              <w:rPr>
                <w:lang w:val="en-US"/>
              </w:rPr>
              <w:t>.</w:t>
            </w:r>
            <w:r w:rsidRPr="009A0286">
              <w:rPr>
                <w:lang w:val="en-US"/>
              </w:rPr>
              <w:t xml:space="preserve"> </w:t>
            </w:r>
            <w:r w:rsidR="00DB4BFE">
              <w:rPr>
                <w:lang w:val="en-US"/>
              </w:rPr>
              <w:t>T</w:t>
            </w:r>
            <w:r w:rsidR="00DB4BFE" w:rsidRPr="009A0286">
              <w:rPr>
                <w:lang w:val="en-US"/>
              </w:rPr>
              <w:t xml:space="preserve">his </w:t>
            </w:r>
            <w:r w:rsidR="00710E3B">
              <w:rPr>
                <w:lang w:val="en-US"/>
              </w:rPr>
              <w:t>setting</w:t>
            </w:r>
            <w:r w:rsidR="00710E3B" w:rsidRPr="009A0286">
              <w:rPr>
                <w:lang w:val="en-US"/>
              </w:rPr>
              <w:t xml:space="preserve"> </w:t>
            </w:r>
            <w:r w:rsidRPr="009A0286">
              <w:rPr>
                <w:lang w:val="en-US"/>
              </w:rPr>
              <w:t xml:space="preserve">is </w:t>
            </w:r>
            <w:r w:rsidR="008F4FFE">
              <w:rPr>
                <w:lang w:val="en-US"/>
              </w:rPr>
              <w:t xml:space="preserve">used </w:t>
            </w:r>
            <w:r w:rsidRPr="009A0286">
              <w:rPr>
                <w:lang w:val="en-US"/>
              </w:rPr>
              <w:t xml:space="preserve">to control the language of the </w:t>
            </w:r>
            <w:r w:rsidR="00C74AF4">
              <w:rPr>
                <w:lang w:val="en-US"/>
              </w:rPr>
              <w:t xml:space="preserve">Discovery Service </w:t>
            </w:r>
            <w:r w:rsidRPr="009A0286">
              <w:rPr>
                <w:lang w:val="en-US"/>
              </w:rPr>
              <w:t>user interface.</w:t>
            </w:r>
          </w:p>
        </w:tc>
      </w:tr>
      <w:tr w:rsidR="00084302" w:rsidRPr="003E6129" w14:paraId="3A24CFE8" w14:textId="77777777" w:rsidTr="00886D59">
        <w:trPr>
          <w:trHeight w:val="340"/>
        </w:trPr>
        <w:tc>
          <w:tcPr>
            <w:tcW w:w="2206" w:type="dxa"/>
          </w:tcPr>
          <w:p w14:paraId="388C691A" w14:textId="1D546ED8" w:rsidR="00084302" w:rsidRDefault="00084302" w:rsidP="00233958">
            <w:pPr>
              <w:rPr>
                <w:rStyle w:val="Code"/>
              </w:rPr>
            </w:pPr>
            <w:r>
              <w:rPr>
                <w:rStyle w:val="Code"/>
              </w:rPr>
              <w:t>showRememberChoice</w:t>
            </w:r>
            <w:r w:rsidR="00833DE0">
              <w:rPr>
                <w:rStyle w:val="Code"/>
              </w:rPr>
              <w:t>Setting</w:t>
            </w:r>
          </w:p>
        </w:tc>
        <w:tc>
          <w:tcPr>
            <w:tcW w:w="992" w:type="dxa"/>
          </w:tcPr>
          <w:p w14:paraId="7DA8E960" w14:textId="203CD486" w:rsidR="00084302" w:rsidRPr="0005309C" w:rsidRDefault="00084302" w:rsidP="00233958">
            <w:pPr>
              <w:jc w:val="center"/>
              <w:rPr>
                <w:rStyle w:val="Code"/>
              </w:rPr>
            </w:pPr>
            <w:r>
              <w:rPr>
                <w:rStyle w:val="Code"/>
              </w:rPr>
              <w:t>true</w:t>
            </w:r>
          </w:p>
        </w:tc>
        <w:tc>
          <w:tcPr>
            <w:tcW w:w="6246" w:type="dxa"/>
          </w:tcPr>
          <w:p w14:paraId="540E0D65" w14:textId="4334608F" w:rsidR="00084302" w:rsidRDefault="00084302" w:rsidP="0027459D">
            <w:pPr>
              <w:rPr>
                <w:lang w:val="en-US"/>
              </w:rPr>
            </w:pPr>
            <w:r w:rsidRPr="009A0286">
              <w:rPr>
                <w:lang w:val="en-US"/>
              </w:rPr>
              <w:t>Shows or hides the settings section for “Remember my selection”</w:t>
            </w:r>
            <w:r w:rsidR="00DE53B8">
              <w:rPr>
                <w:lang w:val="en-US"/>
              </w:rPr>
              <w:t>.</w:t>
            </w:r>
            <w:r w:rsidRPr="009A0286">
              <w:rPr>
                <w:lang w:val="en-US"/>
              </w:rPr>
              <w:t xml:space="preserve"> </w:t>
            </w:r>
            <w:r w:rsidR="00DE53B8">
              <w:rPr>
                <w:lang w:val="en-US"/>
              </w:rPr>
              <w:t>T</w:t>
            </w:r>
            <w:r w:rsidR="00DE53B8" w:rsidRPr="009A0286">
              <w:rPr>
                <w:lang w:val="en-US"/>
              </w:rPr>
              <w:t xml:space="preserve">his </w:t>
            </w:r>
            <w:r w:rsidR="0027459D">
              <w:rPr>
                <w:lang w:val="en-US"/>
              </w:rPr>
              <w:t>setting</w:t>
            </w:r>
            <w:r w:rsidR="0027459D" w:rsidRPr="009A0286">
              <w:rPr>
                <w:lang w:val="en-US"/>
              </w:rPr>
              <w:t xml:space="preserve"> </w:t>
            </w:r>
            <w:r w:rsidRPr="009A0286">
              <w:rPr>
                <w:lang w:val="en-US"/>
              </w:rPr>
              <w:t xml:space="preserve">is used to control if </w:t>
            </w:r>
            <w:r w:rsidR="0027459D">
              <w:rPr>
                <w:lang w:val="en-US"/>
              </w:rPr>
              <w:t>a</w:t>
            </w:r>
            <w:r w:rsidR="00683A9D">
              <w:rPr>
                <w:lang w:val="en-US"/>
              </w:rPr>
              <w:t>n</w:t>
            </w:r>
            <w:r w:rsidR="0027459D">
              <w:rPr>
                <w:lang w:val="en-US"/>
              </w:rPr>
              <w:t xml:space="preserve"> end users</w:t>
            </w:r>
            <w:r w:rsidR="0027459D" w:rsidRPr="009A0286">
              <w:rPr>
                <w:lang w:val="en-US"/>
              </w:rPr>
              <w:t xml:space="preserve"> </w:t>
            </w:r>
            <w:r w:rsidRPr="009A0286">
              <w:rPr>
                <w:lang w:val="en-US"/>
              </w:rPr>
              <w:t xml:space="preserve">choice of </w:t>
            </w:r>
            <w:r w:rsidR="00FD1630">
              <w:rPr>
                <w:lang w:val="en-US"/>
              </w:rPr>
              <w:t>Identity Prov</w:t>
            </w:r>
            <w:r w:rsidRPr="009A0286">
              <w:rPr>
                <w:lang w:val="en-US"/>
              </w:rPr>
              <w:t>ider shall be remembered</w:t>
            </w:r>
            <w:r w:rsidR="0027459D">
              <w:rPr>
                <w:lang w:val="en-US"/>
              </w:rPr>
              <w:t xml:space="preserve"> between sessions</w:t>
            </w:r>
            <w:r w:rsidRPr="009A0286">
              <w:rPr>
                <w:lang w:val="en-US"/>
              </w:rPr>
              <w:t>.</w:t>
            </w:r>
          </w:p>
        </w:tc>
      </w:tr>
      <w:tr w:rsidR="00E860E2" w:rsidRPr="003E6129" w14:paraId="37D8BF9F" w14:textId="77777777" w:rsidTr="00886D59">
        <w:trPr>
          <w:trHeight w:val="340"/>
        </w:trPr>
        <w:tc>
          <w:tcPr>
            <w:tcW w:w="2206" w:type="dxa"/>
          </w:tcPr>
          <w:p w14:paraId="5689613B" w14:textId="596870A5" w:rsidR="00E860E2" w:rsidRDefault="005505B6" w:rsidP="00233958">
            <w:pPr>
              <w:rPr>
                <w:rStyle w:val="Code"/>
              </w:rPr>
            </w:pPr>
            <w:r>
              <w:rPr>
                <w:rStyle w:val="Code"/>
              </w:rPr>
              <w:t>showHelpLinks</w:t>
            </w:r>
          </w:p>
        </w:tc>
        <w:tc>
          <w:tcPr>
            <w:tcW w:w="992" w:type="dxa"/>
          </w:tcPr>
          <w:p w14:paraId="6F640473" w14:textId="0A9FF264" w:rsidR="00E860E2" w:rsidRPr="00D8106F" w:rsidRDefault="007229A0" w:rsidP="00233958">
            <w:pPr>
              <w:jc w:val="center"/>
              <w:rPr>
                <w:rFonts w:ascii="Zapf Dingbats" w:hAnsi="Zapf Dingbats"/>
              </w:rPr>
            </w:pPr>
            <w:r>
              <w:rPr>
                <w:rStyle w:val="Code"/>
              </w:rPr>
              <w:t>true</w:t>
            </w:r>
          </w:p>
        </w:tc>
        <w:tc>
          <w:tcPr>
            <w:tcW w:w="6246" w:type="dxa"/>
          </w:tcPr>
          <w:p w14:paraId="6B0B9ED2" w14:textId="4BF576FE" w:rsidR="00E860E2" w:rsidRDefault="00DD531B" w:rsidP="001A51B7">
            <w:pPr>
              <w:rPr>
                <w:lang w:val="en-US"/>
              </w:rPr>
            </w:pPr>
            <w:r>
              <w:rPr>
                <w:lang w:val="en-US"/>
              </w:rPr>
              <w:t>Indicates</w:t>
            </w:r>
            <w:r w:rsidR="007F64EA" w:rsidRPr="009A0286">
              <w:rPr>
                <w:lang w:val="en-US"/>
              </w:rPr>
              <w:t xml:space="preserve"> whether help-links should be included in the generated user interface. These links typically points to informational resources about eID and the federation.</w:t>
            </w:r>
          </w:p>
        </w:tc>
      </w:tr>
    </w:tbl>
    <w:p w14:paraId="11F0DED0" w14:textId="77777777" w:rsidR="005E42B6" w:rsidRDefault="005E42B6" w:rsidP="000B674E">
      <w:pPr>
        <w:rPr>
          <w:lang w:val="en-US"/>
        </w:rPr>
      </w:pPr>
    </w:p>
    <w:p w14:paraId="08218DBF" w14:textId="77E1B919" w:rsidR="000B674E" w:rsidRDefault="00AF79A3" w:rsidP="000B674E">
      <w:pPr>
        <w:pStyle w:val="Heading3"/>
      </w:pPr>
      <w:bookmarkStart w:id="68" w:name="_Ref390164152"/>
      <w:bookmarkStart w:id="69" w:name="_Toc292534754"/>
      <w:r>
        <w:t>userState</w:t>
      </w:r>
      <w:r w:rsidR="000B674E">
        <w:t>Config</w:t>
      </w:r>
      <w:bookmarkEnd w:id="68"/>
      <w:bookmarkEnd w:id="69"/>
    </w:p>
    <w:p w14:paraId="0A479EF9" w14:textId="1AB2505C" w:rsidR="000B674E" w:rsidRDefault="000B674E" w:rsidP="000B674E">
      <w:pPr>
        <w:rPr>
          <w:lang w:val="en-US"/>
        </w:rPr>
      </w:pPr>
      <w:r w:rsidRPr="00063815">
        <w:rPr>
          <w:lang w:val="en-US"/>
        </w:rPr>
        <w:t xml:space="preserve">The </w:t>
      </w:r>
      <w:r w:rsidR="00AF79A3">
        <w:rPr>
          <w:rStyle w:val="Code"/>
        </w:rPr>
        <w:t>userState</w:t>
      </w:r>
      <w:r>
        <w:rPr>
          <w:rStyle w:val="Code"/>
        </w:rPr>
        <w:t>Config</w:t>
      </w:r>
      <w:r w:rsidRPr="00063815">
        <w:rPr>
          <w:lang w:val="en-US"/>
        </w:rPr>
        <w:t xml:space="preserve"> object</w:t>
      </w:r>
      <w:r>
        <w:rPr>
          <w:lang w:val="en-US"/>
        </w:rPr>
        <w:t xml:space="preserve"> is a name-value object containing properties that determines</w:t>
      </w:r>
      <w:r w:rsidR="00181519">
        <w:rPr>
          <w:lang w:val="en-US"/>
        </w:rPr>
        <w:t xml:space="preserve"> how</w:t>
      </w:r>
      <w:r>
        <w:rPr>
          <w:lang w:val="en-US"/>
        </w:rPr>
        <w:t xml:space="preserve"> </w:t>
      </w:r>
      <w:r w:rsidR="00AF79A3">
        <w:rPr>
          <w:lang w:val="en-US"/>
        </w:rPr>
        <w:t>user state and remembered choices</w:t>
      </w:r>
      <w:r>
        <w:rPr>
          <w:lang w:val="en-US"/>
        </w:rPr>
        <w:t xml:space="preserve"> should be used (see </w:t>
      </w:r>
      <w:r>
        <w:rPr>
          <w:lang w:val="en-US"/>
        </w:rPr>
        <w:fldChar w:fldCharType="begin"/>
      </w:r>
      <w:r>
        <w:rPr>
          <w:lang w:val="en-US"/>
        </w:rPr>
        <w:instrText xml:space="preserve"> REF _Ref260320918 \r \h </w:instrText>
      </w:r>
      <w:r>
        <w:rPr>
          <w:lang w:val="en-US"/>
        </w:rPr>
      </w:r>
      <w:r>
        <w:rPr>
          <w:lang w:val="en-US"/>
        </w:rPr>
        <w:fldChar w:fldCharType="separate"/>
      </w:r>
      <w:r w:rsidR="00FD7A44">
        <w:rPr>
          <w:lang w:val="en-US"/>
        </w:rPr>
        <w:t>2.2</w:t>
      </w:r>
      <w:r>
        <w:rPr>
          <w:lang w:val="en-US"/>
        </w:rPr>
        <w:fldChar w:fldCharType="end"/>
      </w:r>
      <w:r>
        <w:rPr>
          <w:lang w:val="en-US"/>
        </w:rPr>
        <w:t>, “</w:t>
      </w:r>
      <w:r>
        <w:rPr>
          <w:lang w:val="en-US"/>
        </w:rPr>
        <w:fldChar w:fldCharType="begin"/>
      </w:r>
      <w:r>
        <w:rPr>
          <w:lang w:val="en-US"/>
        </w:rPr>
        <w:instrText xml:space="preserve"> REF _Ref260320928 \h </w:instrText>
      </w:r>
      <w:r>
        <w:rPr>
          <w:lang w:val="en-US"/>
        </w:rPr>
      </w:r>
      <w:r>
        <w:rPr>
          <w:lang w:val="en-US"/>
        </w:rPr>
        <w:fldChar w:fldCharType="separate"/>
      </w:r>
      <w:r w:rsidR="00FD7A44" w:rsidRPr="00182677">
        <w:rPr>
          <w:lang w:val="en-US"/>
        </w:rPr>
        <w:t>User State</w:t>
      </w:r>
      <w:r w:rsidR="00FD7A44">
        <w:rPr>
          <w:lang w:val="en-US"/>
        </w:rPr>
        <w:t xml:space="preserve"> and Remembered Choices</w:t>
      </w:r>
      <w:r>
        <w:rPr>
          <w:lang w:val="en-US"/>
        </w:rPr>
        <w:fldChar w:fldCharType="end"/>
      </w:r>
      <w:r>
        <w:rPr>
          <w:lang w:val="en-US"/>
        </w:rPr>
        <w:t>”</w:t>
      </w:r>
      <w:r w:rsidR="002E6CB9">
        <w:rPr>
          <w:lang w:val="en-US"/>
        </w:rPr>
        <w:t xml:space="preserve"> and </w:t>
      </w:r>
      <w:r w:rsidR="002E6CB9">
        <w:rPr>
          <w:lang w:val="en-US"/>
        </w:rPr>
        <w:fldChar w:fldCharType="begin"/>
      </w:r>
      <w:r w:rsidR="002E6CB9">
        <w:rPr>
          <w:lang w:val="en-US"/>
        </w:rPr>
        <w:instrText xml:space="preserve"> REF _Ref390164332 \r \h </w:instrText>
      </w:r>
      <w:r w:rsidR="002E6CB9">
        <w:rPr>
          <w:lang w:val="en-US"/>
        </w:rPr>
      </w:r>
      <w:r w:rsidR="002E6CB9">
        <w:rPr>
          <w:lang w:val="en-US"/>
        </w:rPr>
        <w:fldChar w:fldCharType="separate"/>
      </w:r>
      <w:r w:rsidR="00FD7A44">
        <w:rPr>
          <w:lang w:val="en-US"/>
        </w:rPr>
        <w:t>4.1</w:t>
      </w:r>
      <w:r w:rsidR="002E6CB9">
        <w:rPr>
          <w:lang w:val="en-US"/>
        </w:rPr>
        <w:fldChar w:fldCharType="end"/>
      </w:r>
      <w:r w:rsidR="008460B4">
        <w:rPr>
          <w:lang w:val="en-US"/>
        </w:rPr>
        <w:t>,</w:t>
      </w:r>
      <w:r w:rsidR="002E6CB9">
        <w:rPr>
          <w:lang w:val="en-US"/>
        </w:rPr>
        <w:t xml:space="preserve"> “</w:t>
      </w:r>
      <w:r w:rsidR="002E6CB9">
        <w:rPr>
          <w:lang w:val="en-US"/>
        </w:rPr>
        <w:fldChar w:fldCharType="begin"/>
      </w:r>
      <w:r w:rsidR="002E6CB9">
        <w:rPr>
          <w:lang w:val="en-US"/>
        </w:rPr>
        <w:instrText xml:space="preserve"> REF _Ref390164337 \h </w:instrText>
      </w:r>
      <w:r w:rsidR="002E6CB9">
        <w:rPr>
          <w:lang w:val="en-US"/>
        </w:rPr>
      </w:r>
      <w:r w:rsidR="002E6CB9">
        <w:rPr>
          <w:lang w:val="en-US"/>
        </w:rPr>
        <w:fldChar w:fldCharType="separate"/>
      </w:r>
      <w:r w:rsidR="00FD7A44">
        <w:rPr>
          <w:lang w:val="en-US"/>
        </w:rPr>
        <w:t>Architecture and Dependencies</w:t>
      </w:r>
      <w:r w:rsidR="002E6CB9">
        <w:rPr>
          <w:lang w:val="en-US"/>
        </w:rPr>
        <w:fldChar w:fldCharType="end"/>
      </w:r>
      <w:r w:rsidR="002E6CB9">
        <w:rPr>
          <w:lang w:val="en-US"/>
        </w:rPr>
        <w:t>”</w:t>
      </w:r>
      <w:r>
        <w:rPr>
          <w:lang w:val="en-US"/>
        </w:rPr>
        <w:t>).</w:t>
      </w:r>
    </w:p>
    <w:p w14:paraId="78AA6DFA" w14:textId="77777777" w:rsidR="000B674E" w:rsidRPr="00063815" w:rsidRDefault="000B674E" w:rsidP="000B674E">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3056"/>
        <w:gridCol w:w="1276"/>
        <w:gridCol w:w="5112"/>
      </w:tblGrid>
      <w:tr w:rsidR="000B674E" w:rsidRPr="0057404F" w14:paraId="376161BF" w14:textId="77777777" w:rsidTr="00E368A0">
        <w:trPr>
          <w:trHeight w:val="340"/>
        </w:trPr>
        <w:tc>
          <w:tcPr>
            <w:tcW w:w="3056" w:type="dxa"/>
          </w:tcPr>
          <w:p w14:paraId="3D4A0083" w14:textId="77777777" w:rsidR="000B674E" w:rsidRPr="00712E1C" w:rsidRDefault="000B674E" w:rsidP="000B674E">
            <w:pPr>
              <w:rPr>
                <w:b/>
                <w:lang w:val="en-US"/>
              </w:rPr>
            </w:pPr>
            <w:r>
              <w:rPr>
                <w:b/>
                <w:lang w:val="en-US"/>
              </w:rPr>
              <w:t>Object property</w:t>
            </w:r>
          </w:p>
        </w:tc>
        <w:tc>
          <w:tcPr>
            <w:tcW w:w="1276" w:type="dxa"/>
          </w:tcPr>
          <w:p w14:paraId="5B02829F" w14:textId="77777777" w:rsidR="000B674E" w:rsidRPr="0057404F" w:rsidRDefault="000B674E" w:rsidP="000B674E">
            <w:pPr>
              <w:jc w:val="center"/>
              <w:rPr>
                <w:rStyle w:val="Code"/>
              </w:rPr>
            </w:pPr>
            <w:r>
              <w:rPr>
                <w:b/>
                <w:lang w:val="en-US"/>
              </w:rPr>
              <w:t>Default</w:t>
            </w:r>
            <w:r>
              <w:rPr>
                <w:b/>
                <w:lang w:val="en-US"/>
              </w:rPr>
              <w:br/>
              <w:t>value</w:t>
            </w:r>
          </w:p>
        </w:tc>
        <w:tc>
          <w:tcPr>
            <w:tcW w:w="5112" w:type="dxa"/>
          </w:tcPr>
          <w:p w14:paraId="0A59F039" w14:textId="77777777" w:rsidR="000B674E" w:rsidRPr="0057404F" w:rsidRDefault="000B674E" w:rsidP="000B674E">
            <w:pPr>
              <w:rPr>
                <w:rStyle w:val="Code"/>
              </w:rPr>
            </w:pPr>
            <w:r>
              <w:rPr>
                <w:b/>
                <w:lang w:val="en-US"/>
              </w:rPr>
              <w:t>Description</w:t>
            </w:r>
          </w:p>
        </w:tc>
      </w:tr>
      <w:tr w:rsidR="000B674E" w:rsidRPr="003E6129" w14:paraId="101C180D" w14:textId="77777777" w:rsidTr="00E368A0">
        <w:trPr>
          <w:trHeight w:val="340"/>
        </w:trPr>
        <w:tc>
          <w:tcPr>
            <w:tcW w:w="3056" w:type="dxa"/>
          </w:tcPr>
          <w:p w14:paraId="2DEFA837" w14:textId="538CA71F" w:rsidR="000B674E" w:rsidRPr="00875B1F" w:rsidRDefault="000B674E" w:rsidP="000B674E">
            <w:pPr>
              <w:rPr>
                <w:rStyle w:val="Code"/>
              </w:rPr>
            </w:pPr>
            <w:r>
              <w:rPr>
                <w:rStyle w:val="Code"/>
              </w:rPr>
              <w:t>disableInOwnDomain</w:t>
            </w:r>
          </w:p>
        </w:tc>
        <w:tc>
          <w:tcPr>
            <w:tcW w:w="1276" w:type="dxa"/>
          </w:tcPr>
          <w:p w14:paraId="5E1518ED" w14:textId="77777777" w:rsidR="000B674E" w:rsidRPr="0005309C" w:rsidRDefault="000B674E" w:rsidP="000B674E">
            <w:pPr>
              <w:jc w:val="center"/>
              <w:rPr>
                <w:rStyle w:val="Code"/>
              </w:rPr>
            </w:pPr>
            <w:r w:rsidRPr="0005309C">
              <w:rPr>
                <w:rStyle w:val="Code"/>
              </w:rPr>
              <w:t>false</w:t>
            </w:r>
          </w:p>
        </w:tc>
        <w:tc>
          <w:tcPr>
            <w:tcW w:w="5112" w:type="dxa"/>
          </w:tcPr>
          <w:p w14:paraId="034884D2" w14:textId="5F1298F9" w:rsidR="000B674E" w:rsidRPr="00140005" w:rsidRDefault="00D24065" w:rsidP="008460B4">
            <w:pPr>
              <w:rPr>
                <w:lang w:val="en-US"/>
              </w:rPr>
            </w:pPr>
            <w:r>
              <w:rPr>
                <w:lang w:val="en-US"/>
              </w:rPr>
              <w:t>This property decides if storage of remembered choices in the own domain shall be disabled.</w:t>
            </w:r>
            <w:r w:rsidR="008460B4">
              <w:rPr>
                <w:lang w:val="en-US"/>
              </w:rPr>
              <w:t xml:space="preserve"> </w:t>
            </w:r>
          </w:p>
        </w:tc>
      </w:tr>
      <w:tr w:rsidR="000B674E" w:rsidRPr="003E6129" w14:paraId="36BE58C2" w14:textId="77777777" w:rsidTr="00E368A0">
        <w:trPr>
          <w:trHeight w:val="340"/>
        </w:trPr>
        <w:tc>
          <w:tcPr>
            <w:tcW w:w="3056" w:type="dxa"/>
          </w:tcPr>
          <w:p w14:paraId="20D36133" w14:textId="073AA0AA" w:rsidR="000B674E" w:rsidRPr="00875B1F" w:rsidRDefault="000B674E" w:rsidP="005348AB">
            <w:pPr>
              <w:rPr>
                <w:rStyle w:val="Code"/>
              </w:rPr>
            </w:pPr>
            <w:r>
              <w:rPr>
                <w:rStyle w:val="Code"/>
              </w:rPr>
              <w:t>disable</w:t>
            </w:r>
            <w:r w:rsidR="005348AB">
              <w:rPr>
                <w:rStyle w:val="Code"/>
              </w:rPr>
              <w:t>PreSelection</w:t>
            </w:r>
          </w:p>
        </w:tc>
        <w:tc>
          <w:tcPr>
            <w:tcW w:w="1276" w:type="dxa"/>
          </w:tcPr>
          <w:p w14:paraId="6844AE07" w14:textId="726647A8" w:rsidR="000B674E" w:rsidRPr="00D8106F" w:rsidRDefault="000B674E" w:rsidP="000B674E">
            <w:pPr>
              <w:jc w:val="center"/>
              <w:rPr>
                <w:rFonts w:ascii="Zapf Dingbats" w:hAnsi="Zapf Dingbats"/>
              </w:rPr>
            </w:pPr>
            <w:r>
              <w:rPr>
                <w:rStyle w:val="Code"/>
              </w:rPr>
              <w:t>false</w:t>
            </w:r>
          </w:p>
        </w:tc>
        <w:tc>
          <w:tcPr>
            <w:tcW w:w="5112" w:type="dxa"/>
          </w:tcPr>
          <w:p w14:paraId="1D509059" w14:textId="22EF59EB" w:rsidR="000B674E" w:rsidRDefault="00D24065" w:rsidP="00AF79A3">
            <w:pPr>
              <w:rPr>
                <w:lang w:val="en-US"/>
              </w:rPr>
            </w:pPr>
            <w:r>
              <w:rPr>
                <w:lang w:val="en-US"/>
              </w:rPr>
              <w:t>This property decides if pre-selected eIDs shall be disabled</w:t>
            </w:r>
            <w:r w:rsidR="00AF79A3">
              <w:rPr>
                <w:lang w:val="en-US"/>
              </w:rPr>
              <w:t>.</w:t>
            </w:r>
          </w:p>
        </w:tc>
      </w:tr>
      <w:tr w:rsidR="000B674E" w:rsidRPr="003E6129" w14:paraId="14722288" w14:textId="77777777" w:rsidTr="00E368A0">
        <w:trPr>
          <w:trHeight w:val="340"/>
        </w:trPr>
        <w:tc>
          <w:tcPr>
            <w:tcW w:w="3056" w:type="dxa"/>
          </w:tcPr>
          <w:p w14:paraId="3F5FEDAF" w14:textId="76AA5566" w:rsidR="000B674E" w:rsidRDefault="000B674E" w:rsidP="005348AB">
            <w:pPr>
              <w:rPr>
                <w:rStyle w:val="Code"/>
              </w:rPr>
            </w:pPr>
            <w:r>
              <w:rPr>
                <w:rStyle w:val="Code"/>
              </w:rPr>
              <w:t>disable</w:t>
            </w:r>
            <w:r w:rsidR="005348AB">
              <w:rPr>
                <w:rStyle w:val="Code"/>
              </w:rPr>
              <w:t>CurrentSelection</w:t>
            </w:r>
          </w:p>
        </w:tc>
        <w:tc>
          <w:tcPr>
            <w:tcW w:w="1276" w:type="dxa"/>
          </w:tcPr>
          <w:p w14:paraId="5E2E18EE" w14:textId="77777777" w:rsidR="000B674E" w:rsidRPr="00D8106F" w:rsidRDefault="000B674E" w:rsidP="000B674E">
            <w:pPr>
              <w:jc w:val="center"/>
              <w:rPr>
                <w:rFonts w:ascii="Zapf Dingbats" w:hAnsi="Zapf Dingbats"/>
              </w:rPr>
            </w:pPr>
            <w:r w:rsidRPr="0005309C">
              <w:rPr>
                <w:rStyle w:val="Code"/>
              </w:rPr>
              <w:t>false</w:t>
            </w:r>
          </w:p>
        </w:tc>
        <w:tc>
          <w:tcPr>
            <w:tcW w:w="5112" w:type="dxa"/>
          </w:tcPr>
          <w:p w14:paraId="297F51CE" w14:textId="3030DBA0" w:rsidR="000B674E" w:rsidRDefault="00D24065" w:rsidP="00AF79A3">
            <w:pPr>
              <w:rPr>
                <w:lang w:val="en-US"/>
              </w:rPr>
            </w:pPr>
            <w:r>
              <w:rPr>
                <w:lang w:val="en-US"/>
              </w:rPr>
              <w:t xml:space="preserve">This property decides if the </w:t>
            </w:r>
            <w:r w:rsidR="005348AB">
              <w:rPr>
                <w:lang w:val="en-US"/>
              </w:rPr>
              <w:t>current</w:t>
            </w:r>
            <w:r>
              <w:rPr>
                <w:lang w:val="en-US"/>
              </w:rPr>
              <w:t xml:space="preserve"> </w:t>
            </w:r>
            <w:r w:rsidR="005348AB">
              <w:rPr>
                <w:lang w:val="en-US"/>
              </w:rPr>
              <w:t xml:space="preserve">selection </w:t>
            </w:r>
            <w:r>
              <w:rPr>
                <w:lang w:val="en-US"/>
              </w:rPr>
              <w:t>(per browser session) shall be disabled</w:t>
            </w:r>
            <w:r w:rsidR="00AF79A3">
              <w:rPr>
                <w:lang w:val="en-US"/>
              </w:rPr>
              <w:t>.</w:t>
            </w:r>
          </w:p>
        </w:tc>
      </w:tr>
    </w:tbl>
    <w:p w14:paraId="1A25DDAB" w14:textId="77777777" w:rsidR="00E860E2" w:rsidRPr="00E368A0" w:rsidRDefault="00E860E2" w:rsidP="00E860E2">
      <w:pPr>
        <w:rPr>
          <w:lang w:val="en-US"/>
        </w:rPr>
      </w:pPr>
    </w:p>
    <w:p w14:paraId="578B54CD" w14:textId="17410FDF" w:rsidR="00356F01" w:rsidRPr="00E368A0" w:rsidRDefault="00356F01" w:rsidP="006B42C7">
      <w:pPr>
        <w:pStyle w:val="Heading3"/>
        <w:rPr>
          <w:lang w:val="en-US"/>
        </w:rPr>
      </w:pPr>
      <w:bookmarkStart w:id="70" w:name="_Ref260315087"/>
      <w:bookmarkStart w:id="71" w:name="_Toc292534755"/>
      <w:r w:rsidRPr="00E368A0">
        <w:rPr>
          <w:lang w:val="en-US"/>
        </w:rPr>
        <w:t>DiscoveryError</w:t>
      </w:r>
      <w:bookmarkEnd w:id="67"/>
      <w:bookmarkEnd w:id="70"/>
      <w:bookmarkEnd w:id="71"/>
    </w:p>
    <w:p w14:paraId="63EAE025" w14:textId="3F92C00A" w:rsidR="002D3B10" w:rsidRPr="002D3B10" w:rsidRDefault="002D3B10" w:rsidP="002D3B10">
      <w:pPr>
        <w:rPr>
          <w:lang w:val="en-US"/>
        </w:rPr>
      </w:pPr>
      <w:r w:rsidRPr="002D3B10">
        <w:rPr>
          <w:lang w:val="en-US"/>
        </w:rPr>
        <w:t xml:space="preserve">The </w:t>
      </w:r>
      <w:r w:rsidRPr="002D3B10">
        <w:rPr>
          <w:rStyle w:val="Code"/>
        </w:rPr>
        <w:t>DiscoveryError</w:t>
      </w:r>
      <w:r w:rsidRPr="002D3B10">
        <w:rPr>
          <w:lang w:val="en-US"/>
        </w:rPr>
        <w:t xml:space="preserve"> is an object</w:t>
      </w:r>
      <w:r w:rsidR="00B95E06">
        <w:rPr>
          <w:lang w:val="en-US"/>
        </w:rPr>
        <w:t xml:space="preserve"> that is used as an argument for the </w:t>
      </w:r>
      <w:r w:rsidR="00B95E06" w:rsidRPr="00B95E06">
        <w:rPr>
          <w:rStyle w:val="Code"/>
        </w:rPr>
        <w:t>DiscoverySettings.errorCallback</w:t>
      </w:r>
      <w:r w:rsidR="00B95E06">
        <w:rPr>
          <w:lang w:val="en-US"/>
        </w:rPr>
        <w:t xml:space="preserve"> and as an exception object for the </w:t>
      </w:r>
      <w:r w:rsidR="00B95E06" w:rsidRPr="00B95E06">
        <w:rPr>
          <w:rStyle w:val="Code"/>
        </w:rPr>
        <w:t>doDiscovery</w:t>
      </w:r>
      <w:r w:rsidR="00B95E06">
        <w:rPr>
          <w:lang w:val="en-US"/>
        </w:rPr>
        <w:t xml:space="preserve"> function.</w:t>
      </w:r>
    </w:p>
    <w:p w14:paraId="44A5E32D" w14:textId="77777777" w:rsidR="002D3B10" w:rsidRPr="00E368A0" w:rsidRDefault="002D3B10" w:rsidP="002D3B10">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1897"/>
        <w:gridCol w:w="7547"/>
      </w:tblGrid>
      <w:tr w:rsidR="00420F64" w14:paraId="55F07363" w14:textId="77777777" w:rsidTr="003C4FDC">
        <w:trPr>
          <w:trHeight w:val="340"/>
        </w:trPr>
        <w:tc>
          <w:tcPr>
            <w:tcW w:w="1897" w:type="dxa"/>
          </w:tcPr>
          <w:p w14:paraId="07E6A37D" w14:textId="77777777" w:rsidR="00420F64" w:rsidRPr="00712E1C" w:rsidRDefault="00420F64" w:rsidP="00EA6FA9">
            <w:pPr>
              <w:rPr>
                <w:b/>
                <w:lang w:val="en-US"/>
              </w:rPr>
            </w:pPr>
            <w:r>
              <w:rPr>
                <w:b/>
                <w:lang w:val="en-US"/>
              </w:rPr>
              <w:t>Object property</w:t>
            </w:r>
          </w:p>
        </w:tc>
        <w:tc>
          <w:tcPr>
            <w:tcW w:w="7547" w:type="dxa"/>
          </w:tcPr>
          <w:p w14:paraId="37BC82BE" w14:textId="77777777" w:rsidR="00420F64" w:rsidRPr="0057404F" w:rsidRDefault="00420F64" w:rsidP="00EA6FA9">
            <w:pPr>
              <w:rPr>
                <w:rStyle w:val="Code"/>
              </w:rPr>
            </w:pPr>
            <w:r>
              <w:rPr>
                <w:b/>
                <w:lang w:val="en-US"/>
              </w:rPr>
              <w:t>Description</w:t>
            </w:r>
          </w:p>
        </w:tc>
      </w:tr>
      <w:tr w:rsidR="00420F64" w:rsidRPr="003E6129" w14:paraId="06E630AB" w14:textId="77777777" w:rsidTr="003C4FDC">
        <w:trPr>
          <w:trHeight w:val="340"/>
        </w:trPr>
        <w:tc>
          <w:tcPr>
            <w:tcW w:w="1897" w:type="dxa"/>
          </w:tcPr>
          <w:p w14:paraId="048777EF" w14:textId="12AC46D2" w:rsidR="00420F64" w:rsidRPr="00875B1F" w:rsidRDefault="00420F64" w:rsidP="00EA6FA9">
            <w:pPr>
              <w:rPr>
                <w:rStyle w:val="Code"/>
              </w:rPr>
            </w:pPr>
            <w:r>
              <w:rPr>
                <w:rStyle w:val="Code"/>
              </w:rPr>
              <w:t>errorCode</w:t>
            </w:r>
          </w:p>
        </w:tc>
        <w:tc>
          <w:tcPr>
            <w:tcW w:w="7547" w:type="dxa"/>
          </w:tcPr>
          <w:p w14:paraId="06B91EFB" w14:textId="651C98B4" w:rsidR="00420F64" w:rsidRPr="00140005" w:rsidRDefault="00420F64" w:rsidP="00EA6FA9">
            <w:pPr>
              <w:rPr>
                <w:lang w:val="en-US"/>
              </w:rPr>
            </w:pPr>
            <w:r>
              <w:rPr>
                <w:lang w:val="en-US"/>
              </w:rPr>
              <w:t>The numeric error code identifying the error. See below for a listing of possible error codes.</w:t>
            </w:r>
          </w:p>
        </w:tc>
      </w:tr>
      <w:tr w:rsidR="00420F64" w:rsidRPr="003E6129" w14:paraId="51A1A026" w14:textId="77777777" w:rsidTr="003C4FDC">
        <w:trPr>
          <w:trHeight w:val="340"/>
        </w:trPr>
        <w:tc>
          <w:tcPr>
            <w:tcW w:w="1897" w:type="dxa"/>
          </w:tcPr>
          <w:p w14:paraId="47E5CD6A" w14:textId="3E0CBE24" w:rsidR="00420F64" w:rsidRPr="00875B1F" w:rsidRDefault="00420F64" w:rsidP="00EA6FA9">
            <w:pPr>
              <w:rPr>
                <w:rStyle w:val="Code"/>
              </w:rPr>
            </w:pPr>
            <w:r>
              <w:rPr>
                <w:rStyle w:val="Code"/>
              </w:rPr>
              <w:t>description</w:t>
            </w:r>
          </w:p>
        </w:tc>
        <w:tc>
          <w:tcPr>
            <w:tcW w:w="7547" w:type="dxa"/>
          </w:tcPr>
          <w:p w14:paraId="0DBAABC2" w14:textId="1C5F98E5" w:rsidR="00420F64" w:rsidRDefault="00420F64" w:rsidP="00EA6FA9">
            <w:pPr>
              <w:rPr>
                <w:lang w:val="en-US"/>
              </w:rPr>
            </w:pPr>
            <w:r>
              <w:rPr>
                <w:lang w:val="en-US"/>
              </w:rPr>
              <w:t>A textual description of the error.</w:t>
            </w:r>
          </w:p>
          <w:p w14:paraId="44D244AE" w14:textId="52DC8ACA" w:rsidR="00420F64" w:rsidRDefault="00420F64" w:rsidP="00EA6FA9">
            <w:pPr>
              <w:rPr>
                <w:lang w:val="en-US"/>
              </w:rPr>
            </w:pPr>
            <w:r>
              <w:rPr>
                <w:lang w:val="en-US"/>
              </w:rPr>
              <w:t>This text will always be in English and is of a technical nature. It should therefore never be displayed for an end user.</w:t>
            </w:r>
          </w:p>
        </w:tc>
      </w:tr>
    </w:tbl>
    <w:p w14:paraId="0CF40168" w14:textId="4D5BEB05" w:rsidR="002D3B10" w:rsidRPr="00E368A0" w:rsidRDefault="002D3B10" w:rsidP="002D3B10">
      <w:pPr>
        <w:rPr>
          <w:lang w:val="en-US"/>
        </w:rPr>
      </w:pPr>
    </w:p>
    <w:p w14:paraId="75DE54FD" w14:textId="1CA10100" w:rsidR="007059C3" w:rsidRPr="00EA6FA9" w:rsidRDefault="00EA6FA9" w:rsidP="00855D93">
      <w:pPr>
        <w:rPr>
          <w:b/>
          <w:lang w:val="en-US"/>
        </w:rPr>
      </w:pPr>
      <w:r w:rsidRPr="00EA6FA9">
        <w:rPr>
          <w:b/>
          <w:lang w:val="en-US"/>
        </w:rPr>
        <w:t>Error code list:</w:t>
      </w:r>
    </w:p>
    <w:p w14:paraId="3244CB95" w14:textId="77777777" w:rsidR="00EA6FA9" w:rsidRDefault="00EA6FA9" w:rsidP="00855D93">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1897"/>
        <w:gridCol w:w="7547"/>
      </w:tblGrid>
      <w:tr w:rsidR="00EA6FA9" w:rsidRPr="0057404F" w14:paraId="696438BF" w14:textId="77777777" w:rsidTr="00DA784A">
        <w:trPr>
          <w:trHeight w:val="340"/>
        </w:trPr>
        <w:tc>
          <w:tcPr>
            <w:tcW w:w="1897" w:type="dxa"/>
          </w:tcPr>
          <w:p w14:paraId="67B01A5D" w14:textId="62AA0462" w:rsidR="00EA6FA9" w:rsidRPr="00712E1C" w:rsidRDefault="00EA6FA9" w:rsidP="006C6BDB">
            <w:pPr>
              <w:jc w:val="center"/>
              <w:rPr>
                <w:b/>
                <w:lang w:val="en-US"/>
              </w:rPr>
            </w:pPr>
            <w:r>
              <w:rPr>
                <w:b/>
                <w:lang w:val="en-US"/>
              </w:rPr>
              <w:t>Error code</w:t>
            </w:r>
          </w:p>
        </w:tc>
        <w:tc>
          <w:tcPr>
            <w:tcW w:w="7547" w:type="dxa"/>
          </w:tcPr>
          <w:p w14:paraId="4490283B" w14:textId="7CC638B9" w:rsidR="00EA6FA9" w:rsidRPr="0057404F" w:rsidRDefault="00F71875" w:rsidP="00EA6FA9">
            <w:pPr>
              <w:rPr>
                <w:rStyle w:val="Code"/>
              </w:rPr>
            </w:pPr>
            <w:r>
              <w:rPr>
                <w:b/>
                <w:lang w:val="en-US"/>
              </w:rPr>
              <w:t>Caused by</w:t>
            </w:r>
          </w:p>
        </w:tc>
      </w:tr>
      <w:tr w:rsidR="00EA6FA9" w:rsidRPr="003E6129" w14:paraId="2B8C5744" w14:textId="77777777" w:rsidTr="00DA784A">
        <w:trPr>
          <w:trHeight w:val="340"/>
        </w:trPr>
        <w:tc>
          <w:tcPr>
            <w:tcW w:w="1897" w:type="dxa"/>
          </w:tcPr>
          <w:p w14:paraId="44E1E502" w14:textId="66F351B8" w:rsidR="00EA6FA9" w:rsidRPr="00875B1F" w:rsidRDefault="00EA6FA9" w:rsidP="006C6BDB">
            <w:pPr>
              <w:jc w:val="center"/>
              <w:rPr>
                <w:rStyle w:val="Code"/>
              </w:rPr>
            </w:pPr>
            <w:r>
              <w:rPr>
                <w:lang w:val="en-US"/>
              </w:rPr>
              <w:t>100</w:t>
            </w:r>
          </w:p>
        </w:tc>
        <w:tc>
          <w:tcPr>
            <w:tcW w:w="7547" w:type="dxa"/>
          </w:tcPr>
          <w:p w14:paraId="177CD88D" w14:textId="61A729DF" w:rsidR="00EA6FA9" w:rsidRPr="00140005" w:rsidRDefault="00EA6FA9" w:rsidP="00EA6FA9">
            <w:pPr>
              <w:rPr>
                <w:lang w:val="en-US"/>
              </w:rPr>
            </w:pPr>
            <w:r>
              <w:rPr>
                <w:lang w:val="en-US"/>
              </w:rPr>
              <w:t xml:space="preserve">Bad call to </w:t>
            </w:r>
            <w:r w:rsidRPr="00EA6FA9">
              <w:rPr>
                <w:rStyle w:val="Code"/>
              </w:rPr>
              <w:t>doDiscovery</w:t>
            </w:r>
            <w:r>
              <w:rPr>
                <w:lang w:val="en-US"/>
              </w:rPr>
              <w:t xml:space="preserve">. The </w:t>
            </w:r>
            <w:r w:rsidRPr="00EA6FA9">
              <w:rPr>
                <w:rStyle w:val="Code"/>
              </w:rPr>
              <w:t>DiscoverySettings</w:t>
            </w:r>
            <w:r>
              <w:rPr>
                <w:lang w:val="en-US"/>
              </w:rPr>
              <w:t xml:space="preserve"> object is missing.</w:t>
            </w:r>
          </w:p>
        </w:tc>
      </w:tr>
      <w:tr w:rsidR="00EA6FA9" w:rsidRPr="003E6129" w14:paraId="4AF95522" w14:textId="77777777" w:rsidTr="00DA784A">
        <w:trPr>
          <w:trHeight w:val="340"/>
        </w:trPr>
        <w:tc>
          <w:tcPr>
            <w:tcW w:w="1897" w:type="dxa"/>
          </w:tcPr>
          <w:p w14:paraId="6CDEFA67" w14:textId="5A43C554" w:rsidR="00EA6FA9" w:rsidRDefault="00EA6FA9" w:rsidP="006C6BDB">
            <w:pPr>
              <w:jc w:val="center"/>
              <w:rPr>
                <w:lang w:val="en-US"/>
              </w:rPr>
            </w:pPr>
            <w:r>
              <w:rPr>
                <w:lang w:val="en-US"/>
              </w:rPr>
              <w:t>101</w:t>
            </w:r>
          </w:p>
        </w:tc>
        <w:tc>
          <w:tcPr>
            <w:tcW w:w="7547" w:type="dxa"/>
          </w:tcPr>
          <w:p w14:paraId="413936D5" w14:textId="236C3C29" w:rsidR="00EA6FA9" w:rsidRDefault="00AC11BB" w:rsidP="00AC11BB">
            <w:pPr>
              <w:rPr>
                <w:lang w:val="en-US"/>
              </w:rPr>
            </w:pPr>
            <w:r>
              <w:rPr>
                <w:lang w:val="en-US"/>
              </w:rPr>
              <w:t xml:space="preserve">The </w:t>
            </w:r>
            <w:r w:rsidRPr="00AC11BB">
              <w:rPr>
                <w:rStyle w:val="Code"/>
              </w:rPr>
              <w:t>entityID</w:t>
            </w:r>
            <w:r>
              <w:rPr>
                <w:lang w:val="en-US"/>
              </w:rPr>
              <w:t xml:space="preserve"> property of the </w:t>
            </w:r>
            <w:r w:rsidRPr="00AC11BB">
              <w:rPr>
                <w:rStyle w:val="Code"/>
              </w:rPr>
              <w:t>DiscoverySettings</w:t>
            </w:r>
            <w:r>
              <w:rPr>
                <w:lang w:val="en-US"/>
              </w:rPr>
              <w:t xml:space="preserve"> object is not supplied.</w:t>
            </w:r>
          </w:p>
        </w:tc>
      </w:tr>
      <w:tr w:rsidR="00AC11BB" w:rsidRPr="003E6129" w14:paraId="1DAAA445" w14:textId="77777777" w:rsidTr="00DA784A">
        <w:trPr>
          <w:trHeight w:val="340"/>
        </w:trPr>
        <w:tc>
          <w:tcPr>
            <w:tcW w:w="1897" w:type="dxa"/>
          </w:tcPr>
          <w:p w14:paraId="14688580" w14:textId="366CA523" w:rsidR="00AC11BB" w:rsidRDefault="00AC11BB" w:rsidP="006C6BDB">
            <w:pPr>
              <w:jc w:val="center"/>
              <w:rPr>
                <w:lang w:val="en-US"/>
              </w:rPr>
            </w:pPr>
            <w:r>
              <w:rPr>
                <w:lang w:val="en-US"/>
              </w:rPr>
              <w:t>102</w:t>
            </w:r>
          </w:p>
        </w:tc>
        <w:tc>
          <w:tcPr>
            <w:tcW w:w="7547" w:type="dxa"/>
          </w:tcPr>
          <w:p w14:paraId="08D63B39" w14:textId="10E9FC27" w:rsidR="00AC11BB" w:rsidRDefault="00AC11BB" w:rsidP="00AC11BB">
            <w:pPr>
              <w:rPr>
                <w:lang w:val="en-US"/>
              </w:rPr>
            </w:pPr>
            <w:r>
              <w:rPr>
                <w:lang w:val="en-US"/>
              </w:rPr>
              <w:t xml:space="preserve">The </w:t>
            </w:r>
            <w:r w:rsidRPr="00AC11BB">
              <w:rPr>
                <w:rStyle w:val="Code"/>
              </w:rPr>
              <w:t>includeElement</w:t>
            </w:r>
            <w:r>
              <w:rPr>
                <w:lang w:val="en-US"/>
              </w:rPr>
              <w:t xml:space="preserve"> property of the </w:t>
            </w:r>
            <w:r w:rsidRPr="00AC11BB">
              <w:rPr>
                <w:rStyle w:val="Code"/>
              </w:rPr>
              <w:t>DiscoverySettings</w:t>
            </w:r>
            <w:r>
              <w:rPr>
                <w:lang w:val="en-US"/>
              </w:rPr>
              <w:t xml:space="preserve"> object is not supplied.</w:t>
            </w:r>
          </w:p>
        </w:tc>
      </w:tr>
      <w:tr w:rsidR="00AC11BB" w:rsidRPr="003E6129" w14:paraId="012B234A" w14:textId="77777777" w:rsidTr="00DA784A">
        <w:trPr>
          <w:trHeight w:val="340"/>
        </w:trPr>
        <w:tc>
          <w:tcPr>
            <w:tcW w:w="1897" w:type="dxa"/>
          </w:tcPr>
          <w:p w14:paraId="79B0C51B" w14:textId="6EF58C5F" w:rsidR="00AC11BB" w:rsidRDefault="00AC11BB" w:rsidP="006C6BDB">
            <w:pPr>
              <w:jc w:val="center"/>
              <w:rPr>
                <w:lang w:val="en-US"/>
              </w:rPr>
            </w:pPr>
            <w:r>
              <w:rPr>
                <w:lang w:val="en-US"/>
              </w:rPr>
              <w:t>103</w:t>
            </w:r>
          </w:p>
        </w:tc>
        <w:tc>
          <w:tcPr>
            <w:tcW w:w="7547" w:type="dxa"/>
          </w:tcPr>
          <w:p w14:paraId="0D86A315" w14:textId="62C8B397" w:rsidR="00AC11BB" w:rsidRDefault="00AC11BB" w:rsidP="00AC11BB">
            <w:pPr>
              <w:rPr>
                <w:lang w:val="en-US"/>
              </w:rPr>
            </w:pPr>
            <w:r>
              <w:rPr>
                <w:lang w:val="en-US"/>
              </w:rPr>
              <w:t xml:space="preserve">The </w:t>
            </w:r>
            <w:r w:rsidRPr="00C812A2">
              <w:rPr>
                <w:rStyle w:val="Code"/>
              </w:rPr>
              <w:t>dsProxies</w:t>
            </w:r>
            <w:r>
              <w:rPr>
                <w:lang w:val="en-US"/>
              </w:rPr>
              <w:t xml:space="preserve"> property of the </w:t>
            </w:r>
            <w:r w:rsidRPr="00AC11BB">
              <w:rPr>
                <w:rStyle w:val="Code"/>
              </w:rPr>
              <w:t>DiscoverySettings</w:t>
            </w:r>
            <w:r>
              <w:rPr>
                <w:lang w:val="en-US"/>
              </w:rPr>
              <w:t xml:space="preserve"> object is not supplied or is an empty array.</w:t>
            </w:r>
          </w:p>
        </w:tc>
      </w:tr>
      <w:tr w:rsidR="00D25E71" w:rsidRPr="003E6129" w14:paraId="1030F2C8" w14:textId="77777777" w:rsidTr="00DA784A">
        <w:trPr>
          <w:trHeight w:val="340"/>
        </w:trPr>
        <w:tc>
          <w:tcPr>
            <w:tcW w:w="1897" w:type="dxa"/>
          </w:tcPr>
          <w:p w14:paraId="0603EB24" w14:textId="40DEA32B" w:rsidR="00D25E71" w:rsidRDefault="00D25E71" w:rsidP="006C6BDB">
            <w:pPr>
              <w:jc w:val="center"/>
              <w:rPr>
                <w:lang w:val="en-US"/>
              </w:rPr>
            </w:pPr>
            <w:r>
              <w:rPr>
                <w:lang w:val="en-US"/>
              </w:rPr>
              <w:t>104</w:t>
            </w:r>
          </w:p>
        </w:tc>
        <w:tc>
          <w:tcPr>
            <w:tcW w:w="7547" w:type="dxa"/>
          </w:tcPr>
          <w:p w14:paraId="5F6065DF" w14:textId="444B6434" w:rsidR="00D25E71" w:rsidRDefault="00D25E71" w:rsidP="00AC11BB">
            <w:pPr>
              <w:rPr>
                <w:lang w:val="en-US"/>
              </w:rPr>
            </w:pPr>
            <w:r>
              <w:rPr>
                <w:lang w:val="en-US"/>
              </w:rPr>
              <w:t xml:space="preserve">No </w:t>
            </w:r>
            <w:r w:rsidRPr="00D25E71">
              <w:rPr>
                <w:rStyle w:val="Code"/>
              </w:rPr>
              <w:t>resultCallback</w:t>
            </w:r>
            <w:r>
              <w:rPr>
                <w:lang w:val="en-US"/>
              </w:rPr>
              <w:t xml:space="preserve"> specified the </w:t>
            </w:r>
            <w:r w:rsidRPr="00AC11BB">
              <w:rPr>
                <w:rStyle w:val="Code"/>
              </w:rPr>
              <w:t>DiscoverySettings</w:t>
            </w:r>
            <w:r>
              <w:rPr>
                <w:lang w:val="en-US"/>
              </w:rPr>
              <w:t xml:space="preserve"> object.</w:t>
            </w:r>
          </w:p>
        </w:tc>
      </w:tr>
      <w:tr w:rsidR="00D25E71" w:rsidRPr="003E6129" w14:paraId="5787A3D9" w14:textId="77777777" w:rsidTr="00DA784A">
        <w:trPr>
          <w:trHeight w:val="340"/>
        </w:trPr>
        <w:tc>
          <w:tcPr>
            <w:tcW w:w="1897" w:type="dxa"/>
          </w:tcPr>
          <w:p w14:paraId="67AA10A1" w14:textId="09A5B17A" w:rsidR="00D25E71" w:rsidRDefault="00D25E71" w:rsidP="006C6BDB">
            <w:pPr>
              <w:jc w:val="center"/>
              <w:rPr>
                <w:lang w:val="en-US"/>
              </w:rPr>
            </w:pPr>
            <w:r>
              <w:rPr>
                <w:lang w:val="en-US"/>
              </w:rPr>
              <w:t>105</w:t>
            </w:r>
          </w:p>
        </w:tc>
        <w:tc>
          <w:tcPr>
            <w:tcW w:w="7547" w:type="dxa"/>
          </w:tcPr>
          <w:p w14:paraId="024CCE01" w14:textId="3496402E" w:rsidR="00D25E71" w:rsidRDefault="00D25E71" w:rsidP="00AC11BB">
            <w:pPr>
              <w:rPr>
                <w:lang w:val="en-US"/>
              </w:rPr>
            </w:pPr>
            <w:r>
              <w:rPr>
                <w:lang w:val="en-US"/>
              </w:rPr>
              <w:t>The invoking Service Provider lacks required fields in its metadata representation.</w:t>
            </w:r>
          </w:p>
        </w:tc>
      </w:tr>
      <w:tr w:rsidR="00D25E71" w:rsidRPr="003E6129" w14:paraId="2E1D93EC" w14:textId="77777777" w:rsidTr="00DA784A">
        <w:trPr>
          <w:trHeight w:val="340"/>
        </w:trPr>
        <w:tc>
          <w:tcPr>
            <w:tcW w:w="1897" w:type="dxa"/>
          </w:tcPr>
          <w:p w14:paraId="5AD80044" w14:textId="3FC08ED7" w:rsidR="00D25E71" w:rsidRDefault="00D25E71" w:rsidP="006C6BDB">
            <w:pPr>
              <w:jc w:val="center"/>
              <w:rPr>
                <w:lang w:val="en-US"/>
              </w:rPr>
            </w:pPr>
            <w:r>
              <w:rPr>
                <w:lang w:val="en-US"/>
              </w:rPr>
              <w:t>106</w:t>
            </w:r>
          </w:p>
        </w:tc>
        <w:tc>
          <w:tcPr>
            <w:tcW w:w="7547" w:type="dxa"/>
          </w:tcPr>
          <w:p w14:paraId="2B8F28D1" w14:textId="59349A3B" w:rsidR="00D25E71" w:rsidRDefault="00D25E71" w:rsidP="00AC11BB">
            <w:pPr>
              <w:rPr>
                <w:lang w:val="en-US"/>
              </w:rPr>
            </w:pPr>
            <w:r>
              <w:rPr>
                <w:lang w:val="en-US"/>
              </w:rPr>
              <w:t>The entityID of the invoking Service Provider does not exist in the federation metadata.</w:t>
            </w:r>
          </w:p>
        </w:tc>
      </w:tr>
      <w:tr w:rsidR="00510E29" w:rsidRPr="003E6129" w14:paraId="23FF87A4" w14:textId="77777777" w:rsidTr="00DA784A">
        <w:trPr>
          <w:trHeight w:val="340"/>
        </w:trPr>
        <w:tc>
          <w:tcPr>
            <w:tcW w:w="1897" w:type="dxa"/>
          </w:tcPr>
          <w:p w14:paraId="012D559D" w14:textId="1D035ECB" w:rsidR="00510E29" w:rsidRDefault="00510E29" w:rsidP="006C6BDB">
            <w:pPr>
              <w:jc w:val="center"/>
              <w:rPr>
                <w:lang w:val="en-US"/>
              </w:rPr>
            </w:pPr>
            <w:r>
              <w:rPr>
                <w:lang w:val="en-US"/>
              </w:rPr>
              <w:t>107</w:t>
            </w:r>
          </w:p>
        </w:tc>
        <w:tc>
          <w:tcPr>
            <w:tcW w:w="7547" w:type="dxa"/>
          </w:tcPr>
          <w:p w14:paraId="433A05DB" w14:textId="74B29A87" w:rsidR="00510E29" w:rsidRDefault="00510E29" w:rsidP="00510E29">
            <w:pPr>
              <w:rPr>
                <w:lang w:val="en-US"/>
              </w:rPr>
            </w:pPr>
            <w:r>
              <w:rPr>
                <w:lang w:val="en-US"/>
              </w:rPr>
              <w:t xml:space="preserve">The address, or addresses, specified in </w:t>
            </w:r>
            <w:r w:rsidRPr="00AC11BB">
              <w:rPr>
                <w:rStyle w:val="Code"/>
              </w:rPr>
              <w:t>DiscoverySettings</w:t>
            </w:r>
            <w:r>
              <w:rPr>
                <w:rStyle w:val="Code"/>
              </w:rPr>
              <w:t>.dsProxies</w:t>
            </w:r>
            <w:r>
              <w:rPr>
                <w:lang w:val="en-US"/>
              </w:rPr>
              <w:t xml:space="preserve"> cannot be reached.</w:t>
            </w:r>
          </w:p>
        </w:tc>
      </w:tr>
      <w:tr w:rsidR="00DD0663" w:rsidRPr="003E6129" w14:paraId="645F4F9E" w14:textId="77777777" w:rsidTr="00DA784A">
        <w:trPr>
          <w:trHeight w:val="340"/>
        </w:trPr>
        <w:tc>
          <w:tcPr>
            <w:tcW w:w="1897" w:type="dxa"/>
          </w:tcPr>
          <w:p w14:paraId="4DA0EBC7" w14:textId="312F2BA3" w:rsidR="00DD0663" w:rsidRDefault="00DD0663" w:rsidP="006C6BDB">
            <w:pPr>
              <w:jc w:val="center"/>
              <w:rPr>
                <w:lang w:val="en-US"/>
              </w:rPr>
            </w:pPr>
            <w:r>
              <w:rPr>
                <w:lang w:val="en-US"/>
              </w:rPr>
              <w:t>108</w:t>
            </w:r>
          </w:p>
        </w:tc>
        <w:tc>
          <w:tcPr>
            <w:tcW w:w="7547" w:type="dxa"/>
          </w:tcPr>
          <w:p w14:paraId="31820750" w14:textId="1D5D9A7E" w:rsidR="00DD0663" w:rsidRDefault="00DD0663" w:rsidP="00510E29">
            <w:pPr>
              <w:rPr>
                <w:lang w:val="en-US"/>
              </w:rPr>
            </w:pPr>
            <w:r>
              <w:rPr>
                <w:lang w:val="en-US"/>
              </w:rPr>
              <w:t xml:space="preserve">No </w:t>
            </w:r>
            <w:r>
              <w:rPr>
                <w:rStyle w:val="Code"/>
              </w:rPr>
              <w:t>error</w:t>
            </w:r>
            <w:r w:rsidRPr="00D25E71">
              <w:rPr>
                <w:rStyle w:val="Code"/>
              </w:rPr>
              <w:t>Callback</w:t>
            </w:r>
            <w:r>
              <w:rPr>
                <w:lang w:val="en-US"/>
              </w:rPr>
              <w:t xml:space="preserve"> specified the </w:t>
            </w:r>
            <w:r w:rsidRPr="00AC11BB">
              <w:rPr>
                <w:rStyle w:val="Code"/>
              </w:rPr>
              <w:t>DiscoverySettings</w:t>
            </w:r>
            <w:r>
              <w:rPr>
                <w:lang w:val="en-US"/>
              </w:rPr>
              <w:t xml:space="preserve"> object.</w:t>
            </w:r>
          </w:p>
        </w:tc>
      </w:tr>
      <w:tr w:rsidR="00DD0663" w:rsidRPr="003E6129" w14:paraId="1B21DFA7" w14:textId="77777777" w:rsidTr="00DA784A">
        <w:trPr>
          <w:trHeight w:val="340"/>
        </w:trPr>
        <w:tc>
          <w:tcPr>
            <w:tcW w:w="1897" w:type="dxa"/>
          </w:tcPr>
          <w:p w14:paraId="2CAEFCF4" w14:textId="7D8DBF8A" w:rsidR="00DD0663" w:rsidRDefault="00DD0663" w:rsidP="006C6BDB">
            <w:pPr>
              <w:jc w:val="center"/>
              <w:rPr>
                <w:lang w:val="en-US"/>
              </w:rPr>
            </w:pPr>
            <w:r>
              <w:rPr>
                <w:lang w:val="en-US"/>
              </w:rPr>
              <w:t>109</w:t>
            </w:r>
          </w:p>
        </w:tc>
        <w:tc>
          <w:tcPr>
            <w:tcW w:w="7547" w:type="dxa"/>
          </w:tcPr>
          <w:p w14:paraId="502AF5BB" w14:textId="56313FCB" w:rsidR="00DD0663" w:rsidRDefault="00DD0663" w:rsidP="00510E29">
            <w:pPr>
              <w:rPr>
                <w:lang w:val="en-US"/>
              </w:rPr>
            </w:pPr>
            <w:r>
              <w:rPr>
                <w:lang w:val="en-US"/>
              </w:rPr>
              <w:t>No Identity Providers are available for selection. Normally this error occurs when the Service Provider requirements of its metadata leads to that no matching Identity Providers are found. Instead of displaying an empty list to “choose” from, the Discovery Service will treat this as an error, and let the invoking Service Provider handle the situation.</w:t>
            </w:r>
          </w:p>
        </w:tc>
      </w:tr>
    </w:tbl>
    <w:p w14:paraId="47801E89" w14:textId="77777777" w:rsidR="006D312A" w:rsidRDefault="006D312A" w:rsidP="004F744E">
      <w:pPr>
        <w:rPr>
          <w:lang w:val="en-US"/>
        </w:rPr>
      </w:pPr>
    </w:p>
    <w:p w14:paraId="66E871A0" w14:textId="0154E27A" w:rsidR="007027ED" w:rsidRPr="001372ED" w:rsidRDefault="007027ED" w:rsidP="001372ED">
      <w:pPr>
        <w:rPr>
          <w:lang w:val="en-US"/>
        </w:rPr>
      </w:pPr>
      <w:r>
        <w:rPr>
          <w:lang w:val="en-US"/>
        </w:rPr>
        <w:br w:type="page"/>
      </w:r>
    </w:p>
    <w:p w14:paraId="57864916" w14:textId="602027F5" w:rsidR="00A821EE" w:rsidRDefault="007B158E" w:rsidP="008B4498">
      <w:pPr>
        <w:pStyle w:val="Heading1"/>
        <w:rPr>
          <w:lang w:val="en-US"/>
        </w:rPr>
      </w:pPr>
      <w:bookmarkStart w:id="72" w:name="_Toc292534756"/>
      <w:r>
        <w:rPr>
          <w:lang w:val="en-US"/>
        </w:rPr>
        <w:t>R</w:t>
      </w:r>
      <w:r w:rsidR="00A821EE" w:rsidRPr="006C4EAB">
        <w:rPr>
          <w:lang w:val="en-US"/>
        </w:rPr>
        <w:t>eferences</w:t>
      </w:r>
      <w:bookmarkEnd w:id="72"/>
    </w:p>
    <w:p w14:paraId="32452862" w14:textId="77777777" w:rsidR="00224FC0" w:rsidRDefault="00224FC0" w:rsidP="00224FC0">
      <w:pPr>
        <w:rPr>
          <w:bCs/>
          <w:lang w:val="en-US"/>
        </w:rPr>
      </w:pPr>
      <w:r>
        <w:rPr>
          <w:bCs/>
          <w:lang w:val="en-US"/>
        </w:rPr>
        <w:t>[IdpDisco]</w:t>
      </w:r>
    </w:p>
    <w:p w14:paraId="1F18D0FD" w14:textId="6A7B7D7A" w:rsidR="00927DDE" w:rsidRPr="00BE794D" w:rsidRDefault="006E7F2E" w:rsidP="00224FC0">
      <w:pPr>
        <w:ind w:left="720"/>
        <w:rPr>
          <w:color w:val="000080"/>
          <w:u w:val="single"/>
          <w:lang w:val="en-US"/>
        </w:rPr>
      </w:pPr>
      <w:hyperlink r:id="rId19" w:history="1">
        <w:r w:rsidR="006E2693" w:rsidRPr="009009F6">
          <w:rPr>
            <w:rStyle w:val="Hyperlink"/>
            <w:lang w:val="en-US"/>
          </w:rPr>
          <w:t>OASIS Committee Specification, Identity Provider Discovery Service Protocol and Profile, March 2008</w:t>
        </w:r>
      </w:hyperlink>
      <w:r w:rsidR="009009F6">
        <w:rPr>
          <w:lang w:val="en-US"/>
        </w:rPr>
        <w:t>.</w:t>
      </w:r>
      <w:r w:rsidR="00927DDE">
        <w:rPr>
          <w:lang w:val="en-US"/>
        </w:rPr>
        <w:br/>
      </w:r>
    </w:p>
    <w:p w14:paraId="7CB52764" w14:textId="5C2D8490" w:rsidR="00BE794D" w:rsidRDefault="00BE794D" w:rsidP="00927DDE">
      <w:pPr>
        <w:rPr>
          <w:lang w:val="en-US"/>
        </w:rPr>
      </w:pPr>
      <w:r>
        <w:rPr>
          <w:lang w:val="en-US"/>
        </w:rPr>
        <w:t>[Eid2EntCat]</w:t>
      </w:r>
    </w:p>
    <w:p w14:paraId="25B9C5F8" w14:textId="6487BC1E" w:rsidR="00C774C4" w:rsidRDefault="00C774C4" w:rsidP="00C774C4">
      <w:pPr>
        <w:ind w:left="720"/>
        <w:rPr>
          <w:lang w:val="en-US"/>
        </w:rPr>
      </w:pPr>
      <w:proofErr w:type="gramStart"/>
      <w:r w:rsidRPr="00EB4239">
        <w:rPr>
          <w:lang w:val="en-US"/>
        </w:rPr>
        <w:t>Entity Categories for the Swedish eID Framework</w:t>
      </w:r>
      <w:r w:rsidRPr="006E2693">
        <w:rPr>
          <w:lang w:val="en-US"/>
        </w:rPr>
        <w:t>.</w:t>
      </w:r>
      <w:proofErr w:type="gramEnd"/>
    </w:p>
    <w:p w14:paraId="6500770E" w14:textId="77777777" w:rsidR="008B401A" w:rsidRDefault="008B401A" w:rsidP="00927DDE">
      <w:pPr>
        <w:rPr>
          <w:lang w:val="en-US"/>
        </w:rPr>
      </w:pPr>
    </w:p>
    <w:p w14:paraId="5DE43CD6" w14:textId="2173E533" w:rsidR="008B401A" w:rsidRDefault="008B401A" w:rsidP="00927DDE">
      <w:pPr>
        <w:rPr>
          <w:lang w:val="en-US"/>
        </w:rPr>
      </w:pPr>
      <w:r>
        <w:rPr>
          <w:lang w:val="en-US"/>
        </w:rPr>
        <w:t>[IANA-Lang]</w:t>
      </w:r>
    </w:p>
    <w:p w14:paraId="17FEB509" w14:textId="227FE0A7" w:rsidR="008B401A" w:rsidRDefault="006E7F2E" w:rsidP="008B401A">
      <w:pPr>
        <w:ind w:left="720"/>
        <w:rPr>
          <w:lang w:val="en-US"/>
        </w:rPr>
      </w:pPr>
      <w:hyperlink r:id="rId20" w:history="1">
        <w:r w:rsidR="008B401A" w:rsidRPr="001E753B">
          <w:rPr>
            <w:rStyle w:val="Hyperlink"/>
            <w:lang w:val="en-US"/>
          </w:rPr>
          <w:t>http://www.iana.org/assignments/language-subtag-registry/language-subtag-registry</w:t>
        </w:r>
      </w:hyperlink>
      <w:r w:rsidR="00B31910">
        <w:rPr>
          <w:lang w:val="en-US"/>
        </w:rPr>
        <w:t>.</w:t>
      </w:r>
    </w:p>
    <w:p w14:paraId="00DED33D" w14:textId="77777777" w:rsidR="00E31AD6" w:rsidRDefault="00E31AD6" w:rsidP="00E31AD6">
      <w:pPr>
        <w:rPr>
          <w:lang w:val="en-US"/>
        </w:rPr>
      </w:pPr>
    </w:p>
    <w:p w14:paraId="35DAAF84" w14:textId="62325937" w:rsidR="0002744B" w:rsidRDefault="0002744B" w:rsidP="0002744B">
      <w:pPr>
        <w:pStyle w:val="Heading1"/>
        <w:rPr>
          <w:lang w:val="en-US"/>
        </w:rPr>
      </w:pPr>
      <w:bookmarkStart w:id="73" w:name="_Toc292534757"/>
      <w:r>
        <w:rPr>
          <w:lang w:val="en-US"/>
        </w:rPr>
        <w:t>Changes between versions</w:t>
      </w:r>
      <w:bookmarkEnd w:id="73"/>
    </w:p>
    <w:p w14:paraId="6CA24AAA" w14:textId="33E09460" w:rsidR="002B0AF0" w:rsidRDefault="002B0AF0" w:rsidP="00C0006D">
      <w:pPr>
        <w:rPr>
          <w:ins w:id="74" w:author="Martin Lindström" w:date="2016-05-26T13:08:00Z"/>
          <w:b/>
          <w:lang w:val="en-GB"/>
        </w:rPr>
      </w:pPr>
      <w:ins w:id="75" w:author="Martin Lindström" w:date="2016-05-26T13:08:00Z">
        <w:r>
          <w:rPr>
            <w:b/>
            <w:lang w:val="en-GB"/>
          </w:rPr>
          <w:t>Changes between version 1.1 and version 1.2</w:t>
        </w:r>
        <w:r w:rsidRPr="00C0006D">
          <w:rPr>
            <w:b/>
            <w:lang w:val="en-GB"/>
          </w:rPr>
          <w:t>:</w:t>
        </w:r>
      </w:ins>
    </w:p>
    <w:p w14:paraId="49A8F04E" w14:textId="77777777" w:rsidR="002B0AF0" w:rsidRDefault="002B0AF0" w:rsidP="00C0006D">
      <w:pPr>
        <w:rPr>
          <w:ins w:id="76" w:author="Martin Lindström" w:date="2016-05-26T13:08:00Z"/>
          <w:b/>
          <w:lang w:val="en-GB"/>
        </w:rPr>
      </w:pPr>
    </w:p>
    <w:p w14:paraId="7117BA79" w14:textId="77777777" w:rsidR="002B0AF0" w:rsidRPr="00415908" w:rsidRDefault="002B0AF0" w:rsidP="00415908">
      <w:pPr>
        <w:pStyle w:val="ListParagraph"/>
        <w:numPr>
          <w:ilvl w:val="0"/>
          <w:numId w:val="34"/>
        </w:numPr>
        <w:rPr>
          <w:ins w:id="77" w:author="Martin Lindström" w:date="2016-05-26T13:08:00Z"/>
          <w:b/>
          <w:lang w:val="en-GB"/>
        </w:rPr>
      </w:pPr>
    </w:p>
    <w:p w14:paraId="7BEE4F0D" w14:textId="77777777" w:rsidR="002B0AF0" w:rsidRDefault="002B0AF0" w:rsidP="00C0006D">
      <w:pPr>
        <w:rPr>
          <w:ins w:id="78" w:author="Martin Lindström" w:date="2016-05-26T13:08:00Z"/>
          <w:b/>
          <w:lang w:val="en-GB"/>
        </w:rPr>
      </w:pPr>
    </w:p>
    <w:p w14:paraId="62CCB46B" w14:textId="18D92C81" w:rsidR="0002744B" w:rsidRPr="00C0006D" w:rsidRDefault="0002744B" w:rsidP="00C0006D">
      <w:pPr>
        <w:rPr>
          <w:b/>
          <w:lang w:val="en-GB"/>
        </w:rPr>
      </w:pPr>
      <w:r w:rsidRPr="00C0006D">
        <w:rPr>
          <w:b/>
          <w:lang w:val="en-GB"/>
        </w:rPr>
        <w:t>Changes between version 1.0 and version 1.1</w:t>
      </w:r>
      <w:r w:rsidR="00235588" w:rsidRPr="00C0006D">
        <w:rPr>
          <w:b/>
          <w:lang w:val="en-GB"/>
        </w:rPr>
        <w:t>:</w:t>
      </w:r>
    </w:p>
    <w:p w14:paraId="1304368C" w14:textId="77777777" w:rsidR="0002744B" w:rsidRPr="00C0006D" w:rsidRDefault="0002744B" w:rsidP="00C0006D">
      <w:pPr>
        <w:rPr>
          <w:lang w:val="en-GB"/>
        </w:rPr>
      </w:pPr>
    </w:p>
    <w:p w14:paraId="62787F90" w14:textId="6430A0CD" w:rsidR="00CF2C94" w:rsidRDefault="00235588" w:rsidP="00C0006D">
      <w:pPr>
        <w:pStyle w:val="ListParagraph"/>
        <w:numPr>
          <w:ilvl w:val="0"/>
          <w:numId w:val="33"/>
        </w:numPr>
        <w:rPr>
          <w:lang w:val="en-GB"/>
        </w:rPr>
      </w:pPr>
      <w:r w:rsidRPr="00C0006D">
        <w:rPr>
          <w:lang w:val="en-GB"/>
        </w:rPr>
        <w:t xml:space="preserve">Chapter </w:t>
      </w:r>
      <w:r w:rsidR="00784118">
        <w:rPr>
          <w:lang w:val="en-GB"/>
        </w:rPr>
        <w:t>3.3</w:t>
      </w:r>
      <w:r w:rsidRPr="00C0006D">
        <w:rPr>
          <w:lang w:val="en-GB"/>
        </w:rPr>
        <w:t xml:space="preserve">, </w:t>
      </w:r>
      <w:r w:rsidR="00784118">
        <w:rPr>
          <w:lang w:val="en-GB"/>
        </w:rPr>
        <w:t>“The Discovery Service and Mobile Devices”</w:t>
      </w:r>
      <w:r w:rsidRPr="00C0006D">
        <w:rPr>
          <w:lang w:val="en-GB"/>
        </w:rPr>
        <w:t>, was updated</w:t>
      </w:r>
      <w:r w:rsidR="00C0006D">
        <w:rPr>
          <w:lang w:val="en-GB"/>
        </w:rPr>
        <w:t xml:space="preserve"> to reflect</w:t>
      </w:r>
      <w:r w:rsidR="000D2FDA">
        <w:rPr>
          <w:lang w:val="en-GB"/>
        </w:rPr>
        <w:t xml:space="preserve"> changes in how mobile devices are handled.</w:t>
      </w:r>
    </w:p>
    <w:p w14:paraId="6836225F" w14:textId="5FF90480" w:rsidR="000D2FDA" w:rsidRDefault="0015422B" w:rsidP="00C0006D">
      <w:pPr>
        <w:pStyle w:val="ListParagraph"/>
        <w:numPr>
          <w:ilvl w:val="0"/>
          <w:numId w:val="33"/>
        </w:numPr>
        <w:rPr>
          <w:lang w:val="en-GB"/>
        </w:rPr>
      </w:pPr>
      <w:r>
        <w:rPr>
          <w:lang w:val="en-GB"/>
        </w:rPr>
        <w:t xml:space="preserve">The code examples of chapter </w:t>
      </w:r>
      <w:r w:rsidR="00384B8B">
        <w:rPr>
          <w:lang w:val="en-GB"/>
        </w:rPr>
        <w:t>4</w:t>
      </w:r>
      <w:r>
        <w:rPr>
          <w:lang w:val="en-GB"/>
        </w:rPr>
        <w:t xml:space="preserve">, </w:t>
      </w:r>
      <w:r w:rsidR="00BC579A">
        <w:rPr>
          <w:lang w:val="en-GB"/>
        </w:rPr>
        <w:t>“Integrating the Discovery Service in the Service Provider Application”</w:t>
      </w:r>
      <w:r>
        <w:rPr>
          <w:lang w:val="en-GB"/>
        </w:rPr>
        <w:t>, has been updated.</w:t>
      </w:r>
    </w:p>
    <w:p w14:paraId="0EE3A848" w14:textId="1138B0FF" w:rsidR="0015422B" w:rsidRDefault="00794056" w:rsidP="00C0006D">
      <w:pPr>
        <w:pStyle w:val="ListParagraph"/>
        <w:numPr>
          <w:ilvl w:val="0"/>
          <w:numId w:val="33"/>
        </w:numPr>
        <w:rPr>
          <w:lang w:val="en-GB"/>
        </w:rPr>
      </w:pPr>
      <w:r>
        <w:rPr>
          <w:lang w:val="en-GB"/>
        </w:rPr>
        <w:t>A number of new JavaScript</w:t>
      </w:r>
      <w:r w:rsidR="00931434">
        <w:rPr>
          <w:lang w:val="en-GB"/>
        </w:rPr>
        <w:t>-</w:t>
      </w:r>
      <w:r>
        <w:rPr>
          <w:lang w:val="en-GB"/>
        </w:rPr>
        <w:t xml:space="preserve">properties </w:t>
      </w:r>
      <w:r w:rsidR="00C738BC">
        <w:rPr>
          <w:lang w:val="en-GB"/>
        </w:rPr>
        <w:t>regarding</w:t>
      </w:r>
      <w:r>
        <w:rPr>
          <w:lang w:val="en-GB"/>
        </w:rPr>
        <w:t xml:space="preserve"> User Interface</w:t>
      </w:r>
      <w:r w:rsidR="00C738BC">
        <w:rPr>
          <w:lang w:val="en-GB"/>
        </w:rPr>
        <w:t>-</w:t>
      </w:r>
      <w:r w:rsidR="00C723E7">
        <w:rPr>
          <w:lang w:val="en-GB"/>
        </w:rPr>
        <w:t>configuration have</w:t>
      </w:r>
      <w:r w:rsidR="00C17225">
        <w:rPr>
          <w:lang w:val="en-GB"/>
        </w:rPr>
        <w:t xml:space="preserve"> been added to chapter </w:t>
      </w:r>
      <w:r w:rsidR="00EF59AE">
        <w:rPr>
          <w:lang w:val="en-GB"/>
        </w:rPr>
        <w:t>5.3.2</w:t>
      </w:r>
      <w:r w:rsidR="00C17225">
        <w:rPr>
          <w:lang w:val="en-GB"/>
        </w:rPr>
        <w:t>, “</w:t>
      </w:r>
      <w:r w:rsidR="00EF59AE">
        <w:rPr>
          <w:lang w:val="en-GB"/>
        </w:rPr>
        <w:t>uiConfig</w:t>
      </w:r>
      <w:r w:rsidR="00C17225">
        <w:rPr>
          <w:lang w:val="en-GB"/>
        </w:rPr>
        <w:t>”.</w:t>
      </w:r>
    </w:p>
    <w:p w14:paraId="55F04382" w14:textId="1E14DBBA" w:rsidR="00931434" w:rsidRPr="00C0006D" w:rsidRDefault="00931434" w:rsidP="00C0006D">
      <w:pPr>
        <w:pStyle w:val="ListParagraph"/>
        <w:numPr>
          <w:ilvl w:val="0"/>
          <w:numId w:val="33"/>
        </w:numPr>
        <w:rPr>
          <w:lang w:val="en-GB"/>
        </w:rPr>
      </w:pPr>
      <w:r>
        <w:rPr>
          <w:lang w:val="en-GB"/>
        </w:rPr>
        <w:t xml:space="preserve">The JavaScript-property </w:t>
      </w:r>
      <w:r w:rsidRPr="00931434">
        <w:rPr>
          <w:rStyle w:val="Code"/>
        </w:rPr>
        <w:t>userStateDomain</w:t>
      </w:r>
      <w:r>
        <w:rPr>
          <w:lang w:val="en-GB"/>
        </w:rPr>
        <w:t xml:space="preserve"> has been removed from chapte</w:t>
      </w:r>
      <w:r w:rsidR="007E2824">
        <w:rPr>
          <w:lang w:val="en-GB"/>
        </w:rPr>
        <w:t>r 5.3.3</w:t>
      </w:r>
      <w:r>
        <w:rPr>
          <w:lang w:val="en-GB"/>
        </w:rPr>
        <w:t>, “</w:t>
      </w:r>
      <w:r w:rsidR="007E2824">
        <w:rPr>
          <w:lang w:val="en-GB"/>
        </w:rPr>
        <w:t>userStateConfig</w:t>
      </w:r>
      <w:r>
        <w:rPr>
          <w:lang w:val="en-GB"/>
        </w:rPr>
        <w:t xml:space="preserve">”. </w:t>
      </w:r>
    </w:p>
    <w:p w14:paraId="311F4C90" w14:textId="77777777" w:rsidR="0002744B" w:rsidRPr="00EC4E03" w:rsidRDefault="0002744B" w:rsidP="00E31AD6">
      <w:pPr>
        <w:rPr>
          <w:lang w:val="en-US"/>
        </w:rPr>
      </w:pPr>
    </w:p>
    <w:sectPr w:rsidR="0002744B" w:rsidRPr="00EC4E03" w:rsidSect="003A47DD">
      <w:headerReference w:type="even" r:id="rId21"/>
      <w:headerReference w:type="default" r:id="rId22"/>
      <w:footerReference w:type="even" r:id="rId23"/>
      <w:footerReference w:type="default" r:id="rId24"/>
      <w:headerReference w:type="first" r:id="rId25"/>
      <w:footerReference w:type="first" r:id="rId26"/>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CEE4A0" w14:textId="77777777" w:rsidR="006B6286" w:rsidRDefault="006B6286">
      <w:pPr>
        <w:spacing w:line="240" w:lineRule="auto"/>
      </w:pPr>
      <w:r>
        <w:separator/>
      </w:r>
    </w:p>
  </w:endnote>
  <w:endnote w:type="continuationSeparator" w:id="0">
    <w:p w14:paraId="3827A3C5" w14:textId="77777777" w:rsidR="006B6286" w:rsidRDefault="006B62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Zapf Dingbats">
    <w:panose1 w:val="05020102010704020609"/>
    <w:charset w:val="02"/>
    <w:family w:val="auto"/>
    <w:pitch w:val="variable"/>
    <w:sig w:usb0="00000000" w:usb1="10000000" w:usb2="00000000" w:usb3="00000000" w:csb0="80000000"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F21CF2" w14:textId="77777777" w:rsidR="002B0AF0" w:rsidRDefault="002B0AF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6B6286" w:rsidRPr="00C912BA" w14:paraId="3F26EF42" w14:textId="77777777" w:rsidTr="00D74D00">
      <w:tc>
        <w:tcPr>
          <w:tcW w:w="7208" w:type="dxa"/>
          <w:gridSpan w:val="4"/>
          <w:tcBorders>
            <w:bottom w:val="single" w:sz="4" w:space="0" w:color="auto"/>
          </w:tcBorders>
        </w:tcPr>
        <w:p w14:paraId="3B08F497" w14:textId="77777777" w:rsidR="006B6286" w:rsidRPr="00C912BA" w:rsidRDefault="006B6286" w:rsidP="00F27527">
          <w:pPr>
            <w:pStyle w:val="Ledtext"/>
            <w:rPr>
              <w:spacing w:val="20"/>
              <w:sz w:val="16"/>
              <w:szCs w:val="16"/>
              <w:lang w:val="sv-SE"/>
            </w:rPr>
          </w:pPr>
          <w:bookmarkStart w:id="84" w:name="www"/>
          <w:r w:rsidRPr="00C912BA">
            <w:rPr>
              <w:b/>
              <w:bCs/>
              <w:sz w:val="16"/>
              <w:lang w:val="sv-SE"/>
            </w:rPr>
            <w:t>www.</w:t>
          </w:r>
          <w:r>
            <w:rPr>
              <w:b/>
              <w:bCs/>
              <w:sz w:val="16"/>
              <w:lang w:val="sv-SE"/>
            </w:rPr>
            <w:t>elegnamnden</w:t>
          </w:r>
          <w:r w:rsidRPr="00C912BA">
            <w:rPr>
              <w:b/>
              <w:bCs/>
              <w:sz w:val="16"/>
              <w:lang w:val="sv-SE"/>
            </w:rPr>
            <w:t>.se</w:t>
          </w:r>
          <w:bookmarkEnd w:id="84"/>
        </w:p>
      </w:tc>
      <w:tc>
        <w:tcPr>
          <w:tcW w:w="2347" w:type="dxa"/>
          <w:tcBorders>
            <w:bottom w:val="single" w:sz="4" w:space="0" w:color="auto"/>
          </w:tcBorders>
        </w:tcPr>
        <w:p w14:paraId="619C2AE8" w14:textId="77777777" w:rsidR="006B6286" w:rsidRPr="00C912BA" w:rsidRDefault="006B6286" w:rsidP="00F27527">
          <w:pPr>
            <w:pStyle w:val="Ledtext"/>
            <w:rPr>
              <w:sz w:val="16"/>
              <w:lang w:val="sv-SE"/>
            </w:rPr>
          </w:pPr>
        </w:p>
      </w:tc>
    </w:tr>
    <w:tr w:rsidR="006B6286" w:rsidRPr="00C912BA" w14:paraId="0BBF8E42" w14:textId="77777777" w:rsidTr="00D74D00">
      <w:tc>
        <w:tcPr>
          <w:tcW w:w="1988" w:type="dxa"/>
          <w:tcBorders>
            <w:top w:val="single" w:sz="4" w:space="0" w:color="auto"/>
          </w:tcBorders>
        </w:tcPr>
        <w:p w14:paraId="53B57CCF" w14:textId="77777777" w:rsidR="006B6286" w:rsidRPr="00C912BA" w:rsidRDefault="006B6286" w:rsidP="00F27527">
          <w:pPr>
            <w:pStyle w:val="Ledtext"/>
            <w:rPr>
              <w:lang w:val="sv-SE"/>
            </w:rPr>
          </w:pPr>
          <w:bookmarkStart w:id="85" w:name="PostadressLed"/>
          <w:r>
            <w:rPr>
              <w:lang w:val="sv-SE"/>
            </w:rPr>
            <w:t>Postadress</w:t>
          </w:r>
          <w:bookmarkEnd w:id="85"/>
        </w:p>
      </w:tc>
      <w:tc>
        <w:tcPr>
          <w:tcW w:w="1620" w:type="dxa"/>
          <w:tcBorders>
            <w:top w:val="single" w:sz="4" w:space="0" w:color="auto"/>
          </w:tcBorders>
        </w:tcPr>
        <w:p w14:paraId="7481F620" w14:textId="77777777" w:rsidR="006B6286" w:rsidRPr="00C912BA" w:rsidRDefault="006B6286"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6B6286" w:rsidRPr="00C912BA" w:rsidRDefault="006B6286" w:rsidP="00F27527">
          <w:pPr>
            <w:pStyle w:val="Ledtext"/>
            <w:rPr>
              <w:lang w:val="sv-SE"/>
            </w:rPr>
          </w:pPr>
          <w:bookmarkStart w:id="86" w:name="TelefonVaxelLed"/>
          <w:r>
            <w:rPr>
              <w:lang w:val="sv-SE"/>
            </w:rPr>
            <w:t>Telefon växel</w:t>
          </w:r>
          <w:bookmarkEnd w:id="86"/>
        </w:p>
      </w:tc>
      <w:tc>
        <w:tcPr>
          <w:tcW w:w="1800" w:type="dxa"/>
          <w:tcBorders>
            <w:top w:val="single" w:sz="4" w:space="0" w:color="auto"/>
          </w:tcBorders>
        </w:tcPr>
        <w:p w14:paraId="0987B1B2" w14:textId="77777777" w:rsidR="006B6286" w:rsidRPr="00C912BA" w:rsidRDefault="006B6286" w:rsidP="00F27527">
          <w:pPr>
            <w:pStyle w:val="Ledtext"/>
            <w:rPr>
              <w:lang w:val="sv-SE"/>
            </w:rPr>
          </w:pPr>
          <w:bookmarkStart w:id="87" w:name="TelefonVaxelUtlLedtext"/>
          <w:bookmarkEnd w:id="87"/>
        </w:p>
      </w:tc>
      <w:tc>
        <w:tcPr>
          <w:tcW w:w="2347" w:type="dxa"/>
          <w:tcBorders>
            <w:top w:val="single" w:sz="4" w:space="0" w:color="auto"/>
          </w:tcBorders>
        </w:tcPr>
        <w:p w14:paraId="35B8C08C" w14:textId="77777777" w:rsidR="006B6286" w:rsidRPr="00C912BA" w:rsidRDefault="006B6286" w:rsidP="00F27527">
          <w:pPr>
            <w:pStyle w:val="Ledtext"/>
            <w:rPr>
              <w:lang w:val="sv-SE"/>
            </w:rPr>
          </w:pPr>
          <w:bookmarkStart w:id="88" w:name="EpostLed"/>
          <w:r>
            <w:rPr>
              <w:lang w:val="sv-SE"/>
            </w:rPr>
            <w:t>E-postadress</w:t>
          </w:r>
          <w:bookmarkEnd w:id="88"/>
        </w:p>
      </w:tc>
    </w:tr>
    <w:tr w:rsidR="006B6286" w:rsidRPr="00C912BA" w14:paraId="06607072" w14:textId="77777777" w:rsidTr="00D74D00">
      <w:tc>
        <w:tcPr>
          <w:tcW w:w="1988" w:type="dxa"/>
        </w:tcPr>
        <w:p w14:paraId="4EC133D2" w14:textId="77777777" w:rsidR="006B6286" w:rsidRPr="00C912BA" w:rsidRDefault="006B6286" w:rsidP="00F27527">
          <w:pPr>
            <w:pStyle w:val="Ledtext"/>
            <w:rPr>
              <w:b/>
              <w:bCs/>
              <w:lang w:val="sv-SE"/>
            </w:rPr>
          </w:pPr>
          <w:bookmarkStart w:id="89" w:name="Postadress"/>
          <w:r>
            <w:rPr>
              <w:b/>
              <w:bCs/>
              <w:lang w:val="sv-SE"/>
            </w:rPr>
            <w:t xml:space="preserve">171 94  SOLNA </w:t>
          </w:r>
          <w:bookmarkEnd w:id="89"/>
        </w:p>
      </w:tc>
      <w:tc>
        <w:tcPr>
          <w:tcW w:w="1620" w:type="dxa"/>
        </w:tcPr>
        <w:p w14:paraId="64EDE1D1" w14:textId="77777777" w:rsidR="006B6286" w:rsidRPr="00C912BA" w:rsidRDefault="006B6286" w:rsidP="00F27527">
          <w:pPr>
            <w:pStyle w:val="Ledtext"/>
            <w:ind w:left="-57"/>
            <w:rPr>
              <w:b/>
              <w:bCs/>
              <w:lang w:val="sv-SE"/>
            </w:rPr>
          </w:pPr>
          <w:r>
            <w:rPr>
              <w:b/>
              <w:bCs/>
              <w:lang w:val="sv-SE"/>
            </w:rPr>
            <w:t>Korta gatan 10</w:t>
          </w:r>
        </w:p>
      </w:tc>
      <w:tc>
        <w:tcPr>
          <w:tcW w:w="1800" w:type="dxa"/>
        </w:tcPr>
        <w:p w14:paraId="14FD09A9" w14:textId="77777777" w:rsidR="006B6286" w:rsidRPr="00C912BA" w:rsidRDefault="006B6286" w:rsidP="00F27527">
          <w:pPr>
            <w:pStyle w:val="Ledtext"/>
            <w:rPr>
              <w:b/>
              <w:bCs/>
              <w:lang w:val="sv-SE"/>
            </w:rPr>
          </w:pPr>
          <w:bookmarkStart w:id="90" w:name="TelefonVaxel"/>
          <w:r>
            <w:rPr>
              <w:b/>
              <w:bCs/>
              <w:lang w:val="sv-SE"/>
            </w:rPr>
            <w:t xml:space="preserve">010-574 21 00 </w:t>
          </w:r>
          <w:bookmarkEnd w:id="90"/>
          <w:r>
            <w:rPr>
              <w:b/>
              <w:bCs/>
              <w:lang w:val="sv-SE"/>
            </w:rPr>
            <w:t xml:space="preserve"> </w:t>
          </w:r>
        </w:p>
      </w:tc>
      <w:tc>
        <w:tcPr>
          <w:tcW w:w="1800" w:type="dxa"/>
        </w:tcPr>
        <w:p w14:paraId="4A68601A" w14:textId="77777777" w:rsidR="006B6286" w:rsidRPr="00C912BA" w:rsidRDefault="006B6286" w:rsidP="00F27527">
          <w:pPr>
            <w:pStyle w:val="Ledtext"/>
            <w:rPr>
              <w:b/>
              <w:bCs/>
              <w:lang w:val="sv-SE"/>
            </w:rPr>
          </w:pPr>
          <w:bookmarkStart w:id="91" w:name="TelefonVaxelUtl"/>
          <w:bookmarkEnd w:id="91"/>
        </w:p>
      </w:tc>
      <w:tc>
        <w:tcPr>
          <w:tcW w:w="2347" w:type="dxa"/>
        </w:tcPr>
        <w:p w14:paraId="213B98C5" w14:textId="77777777" w:rsidR="006B6286" w:rsidRPr="00C912BA" w:rsidRDefault="006B6286" w:rsidP="00F27527">
          <w:pPr>
            <w:pStyle w:val="Ledtext"/>
            <w:rPr>
              <w:b/>
              <w:bCs/>
              <w:lang w:val="sv-SE"/>
            </w:rPr>
          </w:pPr>
          <w:bookmarkStart w:id="92" w:name="EmailFot"/>
          <w:r>
            <w:rPr>
              <w:b/>
              <w:bCs/>
              <w:lang w:val="sv-SE"/>
            </w:rPr>
            <w:t>kansliet@elegnamnden.se</w:t>
          </w:r>
          <w:bookmarkEnd w:id="92"/>
        </w:p>
      </w:tc>
    </w:tr>
  </w:tbl>
  <w:p w14:paraId="07C1B5E6" w14:textId="4AB8A180" w:rsidR="006B6286" w:rsidRDefault="006B6286"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6E7F2E">
      <w:rPr>
        <w:noProof/>
        <w:color w:val="808080"/>
        <w:sz w:val="16"/>
      </w:rPr>
      <w:t>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6E7F2E">
      <w:rPr>
        <w:noProof/>
        <w:color w:val="808080"/>
        <w:sz w:val="16"/>
      </w:rPr>
      <w:t>5</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A92202B" w14:textId="77777777" w:rsidR="002B0AF0" w:rsidRDefault="002B0A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FBD267" w14:textId="77777777" w:rsidR="006B6286" w:rsidRDefault="006B6286">
      <w:pPr>
        <w:spacing w:line="240" w:lineRule="auto"/>
      </w:pPr>
      <w:r>
        <w:separator/>
      </w:r>
    </w:p>
  </w:footnote>
  <w:footnote w:type="continuationSeparator" w:id="0">
    <w:p w14:paraId="5753CCDF" w14:textId="77777777" w:rsidR="006B6286" w:rsidRDefault="006B6286">
      <w:pPr>
        <w:spacing w:line="240" w:lineRule="auto"/>
      </w:pPr>
      <w:r>
        <w:continuationSeparator/>
      </w:r>
    </w:p>
  </w:footnote>
  <w:footnote w:id="1">
    <w:p w14:paraId="14BBEA0A" w14:textId="21EA1B7E" w:rsidR="006B6286" w:rsidRPr="00A8081B" w:rsidRDefault="006B6286">
      <w:pPr>
        <w:pStyle w:val="FootnoteText"/>
        <w:rPr>
          <w:lang w:val="en-US"/>
        </w:rPr>
      </w:pPr>
      <w:r w:rsidRPr="00A8081B">
        <w:rPr>
          <w:rStyle w:val="FootnoteReference"/>
          <w:lang w:val="en-US"/>
        </w:rPr>
        <w:footnoteRef/>
      </w:r>
      <w:r w:rsidRPr="00A8081B">
        <w:rPr>
          <w:lang w:val="en-US"/>
        </w:rPr>
        <w:t xml:space="preserve"> In this context we </w:t>
      </w:r>
      <w:r>
        <w:rPr>
          <w:lang w:val="en-US"/>
        </w:rPr>
        <w:t>refer to a web session and mean that the user still has his or her web browser (window) open since the last time a choice of Identity Provider was made.</w:t>
      </w:r>
    </w:p>
  </w:footnote>
  <w:footnote w:id="2">
    <w:p w14:paraId="4E998693" w14:textId="4B869FBA" w:rsidR="006B6286" w:rsidRPr="001C013A" w:rsidRDefault="006B6286">
      <w:pPr>
        <w:pStyle w:val="FootnoteText"/>
        <w:rPr>
          <w:lang w:val="en-US"/>
        </w:rPr>
      </w:pPr>
      <w:r>
        <w:rPr>
          <w:rStyle w:val="FootnoteReference"/>
        </w:rPr>
        <w:footnoteRef/>
      </w:r>
      <w:r w:rsidRPr="001C013A">
        <w:rPr>
          <w:lang w:val="en-US"/>
        </w:rPr>
        <w:t xml:space="preserve"> </w:t>
      </w:r>
      <w:r>
        <w:rPr>
          <w:lang w:val="en-US"/>
        </w:rPr>
        <w:t>By including the mobile-auth category an Identity Provider asserts that it supports both authentication using a mobile device and that it will display a user interface suitable for mobile devices.</w:t>
      </w:r>
    </w:p>
  </w:footnote>
  <w:footnote w:id="3">
    <w:p w14:paraId="784CE285" w14:textId="456B35F8" w:rsidR="006B6286" w:rsidRPr="006E25FD" w:rsidRDefault="006B6286">
      <w:pPr>
        <w:pStyle w:val="FootnoteText"/>
        <w:rPr>
          <w:lang w:val="en-US"/>
        </w:rPr>
      </w:pPr>
      <w:r w:rsidRPr="006E25FD">
        <w:rPr>
          <w:rStyle w:val="FootnoteReference"/>
          <w:lang w:val="en-US"/>
        </w:rPr>
        <w:footnoteRef/>
      </w:r>
      <w:r w:rsidRPr="006E25FD">
        <w:rPr>
          <w:lang w:val="en-US"/>
        </w:rPr>
        <w:t xml:space="preserve"> Provided that it is a valid version. The versions accepted by the Discovery Service JavaScript are listed on the federation web site.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439F9FC" w14:textId="790260AE" w:rsidR="002B0AF0" w:rsidRDefault="006E7F2E">
    <w:pPr>
      <w:pStyle w:val="Header"/>
    </w:pPr>
    <w:ins w:id="79" w:author="Martin Lindström" w:date="2016-05-26T13:08:00Z">
      <w:r>
        <w:rPr>
          <w:noProof/>
          <w:lang w:val="en-US" w:eastAsia="en-US"/>
        </w:rPr>
        <w:pict w14:anchorId="4B82EE7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CEC393" w14:textId="0788C131" w:rsidR="006B6286" w:rsidRDefault="006E7F2E">
    <w:pPr>
      <w:rPr>
        <w:sz w:val="16"/>
        <w:szCs w:val="16"/>
        <w:lang w:val="en-US"/>
      </w:rPr>
    </w:pPr>
    <w:ins w:id="80" w:author="Martin Lindström" w:date="2016-05-26T13:08:00Z">
      <w:r>
        <w:rPr>
          <w:noProof/>
          <w:lang w:val="en-US" w:eastAsia="en-US"/>
        </w:rPr>
        <w:pict w14:anchorId="2EF1A66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bookmarkStart w:id="81" w:name="_GoBack"/>
    <w:r w:rsidR="004E03F9" w:rsidRPr="006E7F2E">
      <w:rPr>
        <w:rFonts w:ascii="SKVKFMSYMB" w:hAnsi="SKVKFMSYMB"/>
        <w:noProof/>
        <w:sz w:val="64"/>
        <w:szCs w:val="64"/>
        <w:lang w:val="en-US" w:eastAsia="en-US"/>
      </w:rPr>
      <w:drawing>
        <wp:inline distT="0" distB="0" distL="0" distR="0" wp14:anchorId="29AA8AD0" wp14:editId="0E9C15B9">
          <wp:extent cx="864000" cy="8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bookmarkEnd w:id="81"/>
    <w:r w:rsidR="006B6286">
      <w:rPr>
        <w:rFonts w:eastAsia="Arial" w:cs="Arial"/>
        <w:color w:val="808080"/>
        <w:sz w:val="16"/>
        <w:szCs w:val="16"/>
      </w:rPr>
      <w:tab/>
    </w:r>
    <w:r w:rsidR="006B6286">
      <w:rPr>
        <w:rFonts w:eastAsia="Arial" w:cs="Arial"/>
        <w:color w:val="808080"/>
        <w:sz w:val="16"/>
        <w:szCs w:val="16"/>
      </w:rPr>
      <w:tab/>
    </w:r>
    <w:r w:rsidR="006B6286">
      <w:rPr>
        <w:rFonts w:eastAsia="Arial" w:cs="Arial"/>
        <w:color w:val="808080"/>
        <w:sz w:val="16"/>
        <w:szCs w:val="16"/>
      </w:rPr>
      <w:tab/>
    </w:r>
    <w:r w:rsidR="006B6286">
      <w:rPr>
        <w:rFonts w:eastAsia="Arial" w:cs="Arial"/>
        <w:color w:val="808080"/>
        <w:sz w:val="16"/>
        <w:szCs w:val="16"/>
      </w:rPr>
      <w:tab/>
    </w:r>
    <w:r w:rsidR="006B6286">
      <w:rPr>
        <w:rFonts w:eastAsia="Arial" w:cs="Arial"/>
        <w:color w:val="808080"/>
        <w:sz w:val="16"/>
        <w:szCs w:val="16"/>
      </w:rPr>
      <w:tab/>
    </w:r>
    <w:r w:rsidR="006B6286">
      <w:rPr>
        <w:rFonts w:eastAsia="Arial" w:cs="Arial"/>
        <w:color w:val="808080"/>
        <w:sz w:val="16"/>
        <w:szCs w:val="16"/>
      </w:rPr>
      <w:tab/>
    </w:r>
    <w:r w:rsidR="006B6286">
      <w:rPr>
        <w:rFonts w:eastAsia="Arial" w:cs="Arial"/>
        <w:color w:val="808080"/>
        <w:sz w:val="16"/>
        <w:szCs w:val="16"/>
      </w:rPr>
      <w:tab/>
    </w:r>
    <w:r w:rsidR="006B6286">
      <w:rPr>
        <w:rFonts w:eastAsia="Arial" w:cs="Arial"/>
        <w:color w:val="808080"/>
        <w:sz w:val="16"/>
        <w:szCs w:val="16"/>
      </w:rPr>
      <w:tab/>
    </w:r>
    <w:r w:rsidR="006B6286">
      <w:rPr>
        <w:rFonts w:eastAsia="Arial" w:cs="Arial"/>
        <w:color w:val="808080"/>
        <w:sz w:val="16"/>
        <w:szCs w:val="16"/>
      </w:rPr>
      <w:tab/>
    </w:r>
    <w:r w:rsidR="006B6286">
      <w:rPr>
        <w:rFonts w:eastAsia="Arial" w:cs="Arial"/>
        <w:color w:val="808080"/>
        <w:sz w:val="16"/>
        <w:szCs w:val="16"/>
      </w:rPr>
      <w:tab/>
    </w:r>
    <w:r w:rsidR="006B6286" w:rsidRPr="00DB4310">
      <w:rPr>
        <w:sz w:val="16"/>
        <w:szCs w:val="16"/>
        <w:lang w:val="en-US"/>
      </w:rPr>
      <w:t>ELN-0610-v1.</w:t>
    </w:r>
    <w:ins w:id="82" w:author="Martin Lindström" w:date="2016-05-26T13:07:00Z">
      <w:r w:rsidR="004E03F9">
        <w:rPr>
          <w:sz w:val="16"/>
          <w:szCs w:val="16"/>
          <w:lang w:val="en-US"/>
        </w:rPr>
        <w:t>2</w:t>
      </w:r>
    </w:ins>
    <w:del w:id="83" w:author="Martin Lindström" w:date="2016-05-26T13:07:00Z">
      <w:r w:rsidR="006B6286" w:rsidDel="004E03F9">
        <w:rPr>
          <w:sz w:val="16"/>
          <w:szCs w:val="16"/>
          <w:lang w:val="en-US"/>
        </w:rPr>
        <w:delText>1</w:delText>
      </w:r>
    </w:del>
  </w:p>
  <w:p w14:paraId="284F6589" w14:textId="77777777" w:rsidR="006B6286" w:rsidRDefault="006B6286">
    <w:pPr>
      <w:rPr>
        <w:sz w:val="16"/>
        <w:szCs w:val="16"/>
        <w:lang w:val="en-US"/>
      </w:rPr>
    </w:pPr>
  </w:p>
  <w:p w14:paraId="004070CB" w14:textId="77777777" w:rsidR="006B6286" w:rsidRDefault="006B6286">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BF3CFB7" w14:textId="15EC8BB3" w:rsidR="002B0AF0" w:rsidRDefault="006E7F2E">
    <w:pPr>
      <w:pStyle w:val="Header"/>
    </w:pPr>
    <w:ins w:id="93" w:author="Martin Lindström" w:date="2016-05-26T13:08:00Z">
      <w:r>
        <w:rPr>
          <w:noProof/>
          <w:lang w:val="en-US" w:eastAsia="en-US"/>
        </w:rPr>
        <w:pict w14:anchorId="7A2C70B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5A7F5B"/>
    <w:multiLevelType w:val="hybridMultilevel"/>
    <w:tmpl w:val="21DC6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A35DAD"/>
    <w:multiLevelType w:val="hybridMultilevel"/>
    <w:tmpl w:val="FCB43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4D6E57"/>
    <w:multiLevelType w:val="hybridMultilevel"/>
    <w:tmpl w:val="0D48D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4">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834620"/>
    <w:multiLevelType w:val="hybridMultilevel"/>
    <w:tmpl w:val="11A2C6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36592795"/>
    <w:multiLevelType w:val="hybridMultilevel"/>
    <w:tmpl w:val="62C8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BA5FCA"/>
    <w:multiLevelType w:val="hybridMultilevel"/>
    <w:tmpl w:val="3F1E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C85413"/>
    <w:multiLevelType w:val="hybridMultilevel"/>
    <w:tmpl w:val="4906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73588C"/>
    <w:multiLevelType w:val="hybridMultilevel"/>
    <w:tmpl w:val="5C0E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1"/>
  </w:num>
  <w:num w:numId="2">
    <w:abstractNumId w:val="32"/>
  </w:num>
  <w:num w:numId="3">
    <w:abstractNumId w:val="5"/>
  </w:num>
  <w:num w:numId="4">
    <w:abstractNumId w:val="6"/>
  </w:num>
  <w:num w:numId="5">
    <w:abstractNumId w:val="9"/>
  </w:num>
  <w:num w:numId="6">
    <w:abstractNumId w:val="13"/>
  </w:num>
  <w:num w:numId="7">
    <w:abstractNumId w:val="30"/>
  </w:num>
  <w:num w:numId="8">
    <w:abstractNumId w:val="31"/>
  </w:num>
  <w:num w:numId="9">
    <w:abstractNumId w:val="7"/>
  </w:num>
  <w:num w:numId="10">
    <w:abstractNumId w:val="33"/>
  </w:num>
  <w:num w:numId="11">
    <w:abstractNumId w:val="14"/>
  </w:num>
  <w:num w:numId="12">
    <w:abstractNumId w:val="29"/>
  </w:num>
  <w:num w:numId="13">
    <w:abstractNumId w:val="26"/>
  </w:num>
  <w:num w:numId="14">
    <w:abstractNumId w:val="10"/>
  </w:num>
  <w:num w:numId="15">
    <w:abstractNumId w:val="8"/>
  </w:num>
  <w:num w:numId="16">
    <w:abstractNumId w:val="20"/>
  </w:num>
  <w:num w:numId="17">
    <w:abstractNumId w:val="28"/>
  </w:num>
  <w:num w:numId="18">
    <w:abstractNumId w:val="23"/>
  </w:num>
  <w:num w:numId="19">
    <w:abstractNumId w:val="12"/>
  </w:num>
  <w:num w:numId="20">
    <w:abstractNumId w:val="22"/>
  </w:num>
  <w:num w:numId="21">
    <w:abstractNumId w:val="17"/>
  </w:num>
  <w:num w:numId="22">
    <w:abstractNumId w:val="11"/>
  </w:num>
  <w:num w:numId="23">
    <w:abstractNumId w:val="18"/>
  </w:num>
  <w:num w:numId="24">
    <w:abstractNumId w:val="3"/>
  </w:num>
  <w:num w:numId="25">
    <w:abstractNumId w:val="4"/>
  </w:num>
  <w:num w:numId="26">
    <w:abstractNumId w:val="19"/>
  </w:num>
  <w:num w:numId="27">
    <w:abstractNumId w:val="0"/>
  </w:num>
  <w:num w:numId="28">
    <w:abstractNumId w:val="2"/>
  </w:num>
  <w:num w:numId="29">
    <w:abstractNumId w:val="15"/>
  </w:num>
  <w:num w:numId="30">
    <w:abstractNumId w:val="1"/>
  </w:num>
  <w:num w:numId="31">
    <w:abstractNumId w:val="24"/>
  </w:num>
  <w:num w:numId="32">
    <w:abstractNumId w:val="25"/>
  </w:num>
  <w:num w:numId="33">
    <w:abstractNumId w:val="27"/>
  </w:num>
  <w:num w:numId="34">
    <w:abstractNumId w:val="16"/>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kael Hermansson">
    <w15:presenceInfo w15:providerId="None" w15:userId="Mikael Herman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118D"/>
    <w:rsid w:val="00001811"/>
    <w:rsid w:val="00002618"/>
    <w:rsid w:val="0000431E"/>
    <w:rsid w:val="000044EF"/>
    <w:rsid w:val="00005C0F"/>
    <w:rsid w:val="00006B4B"/>
    <w:rsid w:val="00012C80"/>
    <w:rsid w:val="000135DB"/>
    <w:rsid w:val="00014CAB"/>
    <w:rsid w:val="000154F3"/>
    <w:rsid w:val="0001596B"/>
    <w:rsid w:val="00016D33"/>
    <w:rsid w:val="00016F4F"/>
    <w:rsid w:val="000176BD"/>
    <w:rsid w:val="0001771E"/>
    <w:rsid w:val="00017E70"/>
    <w:rsid w:val="00020132"/>
    <w:rsid w:val="00022283"/>
    <w:rsid w:val="00023102"/>
    <w:rsid w:val="00023874"/>
    <w:rsid w:val="00023D2F"/>
    <w:rsid w:val="00024167"/>
    <w:rsid w:val="00024602"/>
    <w:rsid w:val="0002517C"/>
    <w:rsid w:val="00026180"/>
    <w:rsid w:val="00026A5E"/>
    <w:rsid w:val="00026FF4"/>
    <w:rsid w:val="0002744B"/>
    <w:rsid w:val="00030ED8"/>
    <w:rsid w:val="00031F53"/>
    <w:rsid w:val="00032094"/>
    <w:rsid w:val="00034115"/>
    <w:rsid w:val="0003537C"/>
    <w:rsid w:val="00037CBC"/>
    <w:rsid w:val="00037E6D"/>
    <w:rsid w:val="000422C6"/>
    <w:rsid w:val="000446C8"/>
    <w:rsid w:val="00044D43"/>
    <w:rsid w:val="000458DE"/>
    <w:rsid w:val="0004596C"/>
    <w:rsid w:val="00047817"/>
    <w:rsid w:val="00047AF4"/>
    <w:rsid w:val="00047CDA"/>
    <w:rsid w:val="00050932"/>
    <w:rsid w:val="000515B0"/>
    <w:rsid w:val="00051702"/>
    <w:rsid w:val="00052118"/>
    <w:rsid w:val="00052565"/>
    <w:rsid w:val="0005309C"/>
    <w:rsid w:val="00054912"/>
    <w:rsid w:val="0005627F"/>
    <w:rsid w:val="000563EE"/>
    <w:rsid w:val="00057444"/>
    <w:rsid w:val="0006100A"/>
    <w:rsid w:val="000621E4"/>
    <w:rsid w:val="00062B0F"/>
    <w:rsid w:val="00063815"/>
    <w:rsid w:val="00065D1A"/>
    <w:rsid w:val="00066A85"/>
    <w:rsid w:val="00066B91"/>
    <w:rsid w:val="000674D5"/>
    <w:rsid w:val="0006786A"/>
    <w:rsid w:val="000679BC"/>
    <w:rsid w:val="00067F93"/>
    <w:rsid w:val="00071420"/>
    <w:rsid w:val="000718A7"/>
    <w:rsid w:val="00071B93"/>
    <w:rsid w:val="00071C48"/>
    <w:rsid w:val="000727A9"/>
    <w:rsid w:val="00072920"/>
    <w:rsid w:val="0007485F"/>
    <w:rsid w:val="00074A3A"/>
    <w:rsid w:val="00077B25"/>
    <w:rsid w:val="00080F9B"/>
    <w:rsid w:val="000815C6"/>
    <w:rsid w:val="00082647"/>
    <w:rsid w:val="00083649"/>
    <w:rsid w:val="00083F02"/>
    <w:rsid w:val="00084302"/>
    <w:rsid w:val="00084B2C"/>
    <w:rsid w:val="00084D13"/>
    <w:rsid w:val="00085F2D"/>
    <w:rsid w:val="0008634E"/>
    <w:rsid w:val="000879AC"/>
    <w:rsid w:val="00090192"/>
    <w:rsid w:val="00091883"/>
    <w:rsid w:val="00095727"/>
    <w:rsid w:val="00096211"/>
    <w:rsid w:val="0009669D"/>
    <w:rsid w:val="00097462"/>
    <w:rsid w:val="00097D2D"/>
    <w:rsid w:val="000A1273"/>
    <w:rsid w:val="000A2B63"/>
    <w:rsid w:val="000A2D6B"/>
    <w:rsid w:val="000A4CC6"/>
    <w:rsid w:val="000A5158"/>
    <w:rsid w:val="000A543F"/>
    <w:rsid w:val="000B08F8"/>
    <w:rsid w:val="000B0A73"/>
    <w:rsid w:val="000B12FC"/>
    <w:rsid w:val="000B3303"/>
    <w:rsid w:val="000B3514"/>
    <w:rsid w:val="000B65E6"/>
    <w:rsid w:val="000B674E"/>
    <w:rsid w:val="000C0772"/>
    <w:rsid w:val="000C0EA7"/>
    <w:rsid w:val="000C16AA"/>
    <w:rsid w:val="000C189F"/>
    <w:rsid w:val="000C40FC"/>
    <w:rsid w:val="000C4C49"/>
    <w:rsid w:val="000C54EC"/>
    <w:rsid w:val="000C596E"/>
    <w:rsid w:val="000C6C5B"/>
    <w:rsid w:val="000C76F4"/>
    <w:rsid w:val="000D0405"/>
    <w:rsid w:val="000D08CE"/>
    <w:rsid w:val="000D10F0"/>
    <w:rsid w:val="000D1637"/>
    <w:rsid w:val="000D1D53"/>
    <w:rsid w:val="000D2FDA"/>
    <w:rsid w:val="000D39C4"/>
    <w:rsid w:val="000D43EA"/>
    <w:rsid w:val="000D4FD1"/>
    <w:rsid w:val="000D5579"/>
    <w:rsid w:val="000D5781"/>
    <w:rsid w:val="000D58EE"/>
    <w:rsid w:val="000E0B6E"/>
    <w:rsid w:val="000E219A"/>
    <w:rsid w:val="000E24F6"/>
    <w:rsid w:val="000E2CCB"/>
    <w:rsid w:val="000E51AE"/>
    <w:rsid w:val="000E5790"/>
    <w:rsid w:val="000E5BA9"/>
    <w:rsid w:val="000E5D0F"/>
    <w:rsid w:val="000E79C8"/>
    <w:rsid w:val="000E7B0C"/>
    <w:rsid w:val="000F010E"/>
    <w:rsid w:val="000F12A8"/>
    <w:rsid w:val="000F223B"/>
    <w:rsid w:val="000F23E6"/>
    <w:rsid w:val="000F407D"/>
    <w:rsid w:val="000F4C3E"/>
    <w:rsid w:val="000F5EF1"/>
    <w:rsid w:val="000F6EFF"/>
    <w:rsid w:val="00100676"/>
    <w:rsid w:val="00100724"/>
    <w:rsid w:val="001007B4"/>
    <w:rsid w:val="00102894"/>
    <w:rsid w:val="001041FE"/>
    <w:rsid w:val="001072A8"/>
    <w:rsid w:val="00107D21"/>
    <w:rsid w:val="00110C17"/>
    <w:rsid w:val="00111E69"/>
    <w:rsid w:val="001122C1"/>
    <w:rsid w:val="0011414C"/>
    <w:rsid w:val="001151E4"/>
    <w:rsid w:val="00115F3F"/>
    <w:rsid w:val="0011689F"/>
    <w:rsid w:val="00116C0A"/>
    <w:rsid w:val="00122E5A"/>
    <w:rsid w:val="00125024"/>
    <w:rsid w:val="00126E1B"/>
    <w:rsid w:val="00126E5C"/>
    <w:rsid w:val="00127303"/>
    <w:rsid w:val="001275CB"/>
    <w:rsid w:val="0013043F"/>
    <w:rsid w:val="00130A73"/>
    <w:rsid w:val="00131BCB"/>
    <w:rsid w:val="0013275F"/>
    <w:rsid w:val="0013346B"/>
    <w:rsid w:val="0013584D"/>
    <w:rsid w:val="0013667D"/>
    <w:rsid w:val="00137106"/>
    <w:rsid w:val="001372ED"/>
    <w:rsid w:val="00140005"/>
    <w:rsid w:val="0014367E"/>
    <w:rsid w:val="00144EAB"/>
    <w:rsid w:val="0014584C"/>
    <w:rsid w:val="00145E97"/>
    <w:rsid w:val="00146558"/>
    <w:rsid w:val="001466B7"/>
    <w:rsid w:val="00147C7E"/>
    <w:rsid w:val="001516CF"/>
    <w:rsid w:val="00151938"/>
    <w:rsid w:val="00151FD9"/>
    <w:rsid w:val="0015422B"/>
    <w:rsid w:val="00154CC4"/>
    <w:rsid w:val="00156B8E"/>
    <w:rsid w:val="00160EA6"/>
    <w:rsid w:val="00161403"/>
    <w:rsid w:val="00163C96"/>
    <w:rsid w:val="001640CE"/>
    <w:rsid w:val="00164B5F"/>
    <w:rsid w:val="00164DA0"/>
    <w:rsid w:val="00165083"/>
    <w:rsid w:val="00165C6D"/>
    <w:rsid w:val="00167841"/>
    <w:rsid w:val="001704A9"/>
    <w:rsid w:val="00170C62"/>
    <w:rsid w:val="0017176B"/>
    <w:rsid w:val="00171D96"/>
    <w:rsid w:val="001741B4"/>
    <w:rsid w:val="0017578B"/>
    <w:rsid w:val="00175985"/>
    <w:rsid w:val="001761C6"/>
    <w:rsid w:val="001771E3"/>
    <w:rsid w:val="00177F6C"/>
    <w:rsid w:val="0018029E"/>
    <w:rsid w:val="001809F1"/>
    <w:rsid w:val="00181519"/>
    <w:rsid w:val="00181FAC"/>
    <w:rsid w:val="00182677"/>
    <w:rsid w:val="00182C9D"/>
    <w:rsid w:val="0018374D"/>
    <w:rsid w:val="001844ED"/>
    <w:rsid w:val="0018490F"/>
    <w:rsid w:val="00184CDC"/>
    <w:rsid w:val="00186A9A"/>
    <w:rsid w:val="001873DB"/>
    <w:rsid w:val="001914E8"/>
    <w:rsid w:val="00191A39"/>
    <w:rsid w:val="00192573"/>
    <w:rsid w:val="00192ACF"/>
    <w:rsid w:val="001938D3"/>
    <w:rsid w:val="00194169"/>
    <w:rsid w:val="00194AE1"/>
    <w:rsid w:val="001960C8"/>
    <w:rsid w:val="001969C2"/>
    <w:rsid w:val="0019730C"/>
    <w:rsid w:val="001975FC"/>
    <w:rsid w:val="001A1D54"/>
    <w:rsid w:val="001A235C"/>
    <w:rsid w:val="001A335B"/>
    <w:rsid w:val="001A3B49"/>
    <w:rsid w:val="001A409D"/>
    <w:rsid w:val="001A51B7"/>
    <w:rsid w:val="001A549D"/>
    <w:rsid w:val="001A5B2D"/>
    <w:rsid w:val="001A5DE1"/>
    <w:rsid w:val="001A6741"/>
    <w:rsid w:val="001B0C4A"/>
    <w:rsid w:val="001B10A1"/>
    <w:rsid w:val="001B1E69"/>
    <w:rsid w:val="001B3EE6"/>
    <w:rsid w:val="001B4998"/>
    <w:rsid w:val="001B4D62"/>
    <w:rsid w:val="001B4EEA"/>
    <w:rsid w:val="001B515F"/>
    <w:rsid w:val="001B5629"/>
    <w:rsid w:val="001C013A"/>
    <w:rsid w:val="001C0E57"/>
    <w:rsid w:val="001C30FD"/>
    <w:rsid w:val="001C4B5E"/>
    <w:rsid w:val="001C605C"/>
    <w:rsid w:val="001C6904"/>
    <w:rsid w:val="001D01E1"/>
    <w:rsid w:val="001D07BB"/>
    <w:rsid w:val="001D0903"/>
    <w:rsid w:val="001D3028"/>
    <w:rsid w:val="001D3542"/>
    <w:rsid w:val="001D35C9"/>
    <w:rsid w:val="001D4483"/>
    <w:rsid w:val="001D4D6B"/>
    <w:rsid w:val="001D5D1C"/>
    <w:rsid w:val="001D6C55"/>
    <w:rsid w:val="001D74A2"/>
    <w:rsid w:val="001E05CC"/>
    <w:rsid w:val="001E089D"/>
    <w:rsid w:val="001E0B16"/>
    <w:rsid w:val="001E1106"/>
    <w:rsid w:val="001E1411"/>
    <w:rsid w:val="001E2405"/>
    <w:rsid w:val="001E2BCE"/>
    <w:rsid w:val="001E4658"/>
    <w:rsid w:val="001E4F32"/>
    <w:rsid w:val="001E5645"/>
    <w:rsid w:val="001E5F48"/>
    <w:rsid w:val="001E600A"/>
    <w:rsid w:val="001F023F"/>
    <w:rsid w:val="001F11A9"/>
    <w:rsid w:val="001F2058"/>
    <w:rsid w:val="001F235E"/>
    <w:rsid w:val="001F23B5"/>
    <w:rsid w:val="001F24FF"/>
    <w:rsid w:val="001F3290"/>
    <w:rsid w:val="001F377B"/>
    <w:rsid w:val="001F456A"/>
    <w:rsid w:val="001F53FB"/>
    <w:rsid w:val="001F68E6"/>
    <w:rsid w:val="00201FC9"/>
    <w:rsid w:val="002027F9"/>
    <w:rsid w:val="002032B8"/>
    <w:rsid w:val="002045C1"/>
    <w:rsid w:val="00206162"/>
    <w:rsid w:val="002067F8"/>
    <w:rsid w:val="002069EF"/>
    <w:rsid w:val="002073EC"/>
    <w:rsid w:val="002077EB"/>
    <w:rsid w:val="0021133C"/>
    <w:rsid w:val="00211D62"/>
    <w:rsid w:val="00213CDF"/>
    <w:rsid w:val="002150CE"/>
    <w:rsid w:val="00215361"/>
    <w:rsid w:val="0021556B"/>
    <w:rsid w:val="00216A38"/>
    <w:rsid w:val="00217C88"/>
    <w:rsid w:val="00220557"/>
    <w:rsid w:val="00220F18"/>
    <w:rsid w:val="00221687"/>
    <w:rsid w:val="00222764"/>
    <w:rsid w:val="00224FC0"/>
    <w:rsid w:val="0022514F"/>
    <w:rsid w:val="0022717B"/>
    <w:rsid w:val="00227514"/>
    <w:rsid w:val="00227E48"/>
    <w:rsid w:val="002309D0"/>
    <w:rsid w:val="00232B75"/>
    <w:rsid w:val="00232D30"/>
    <w:rsid w:val="0023301B"/>
    <w:rsid w:val="00233958"/>
    <w:rsid w:val="002339F7"/>
    <w:rsid w:val="00234292"/>
    <w:rsid w:val="00234E8D"/>
    <w:rsid w:val="00235588"/>
    <w:rsid w:val="00236191"/>
    <w:rsid w:val="002365FA"/>
    <w:rsid w:val="00236741"/>
    <w:rsid w:val="00236EDE"/>
    <w:rsid w:val="00242325"/>
    <w:rsid w:val="00244053"/>
    <w:rsid w:val="00244958"/>
    <w:rsid w:val="0024564F"/>
    <w:rsid w:val="002463E0"/>
    <w:rsid w:val="00246B9F"/>
    <w:rsid w:val="00246CAE"/>
    <w:rsid w:val="00250E48"/>
    <w:rsid w:val="002513C6"/>
    <w:rsid w:val="002515E6"/>
    <w:rsid w:val="00251BFE"/>
    <w:rsid w:val="002520CA"/>
    <w:rsid w:val="002530C0"/>
    <w:rsid w:val="002531A6"/>
    <w:rsid w:val="00253577"/>
    <w:rsid w:val="0025369F"/>
    <w:rsid w:val="0025486D"/>
    <w:rsid w:val="00254E8C"/>
    <w:rsid w:val="00256552"/>
    <w:rsid w:val="0025672E"/>
    <w:rsid w:val="0025685D"/>
    <w:rsid w:val="00256C4D"/>
    <w:rsid w:val="00257926"/>
    <w:rsid w:val="00260052"/>
    <w:rsid w:val="002603E8"/>
    <w:rsid w:val="00261FA2"/>
    <w:rsid w:val="00264A8E"/>
    <w:rsid w:val="0026503C"/>
    <w:rsid w:val="002654CE"/>
    <w:rsid w:val="002672BD"/>
    <w:rsid w:val="002711B4"/>
    <w:rsid w:val="00272454"/>
    <w:rsid w:val="00272DFF"/>
    <w:rsid w:val="0027459D"/>
    <w:rsid w:val="002747C7"/>
    <w:rsid w:val="0027549D"/>
    <w:rsid w:val="00275A02"/>
    <w:rsid w:val="00276A09"/>
    <w:rsid w:val="0027765F"/>
    <w:rsid w:val="00280B52"/>
    <w:rsid w:val="00280C76"/>
    <w:rsid w:val="00280DC3"/>
    <w:rsid w:val="00282432"/>
    <w:rsid w:val="0028263D"/>
    <w:rsid w:val="00282DD3"/>
    <w:rsid w:val="00282F79"/>
    <w:rsid w:val="00284919"/>
    <w:rsid w:val="0028503B"/>
    <w:rsid w:val="00285834"/>
    <w:rsid w:val="00286312"/>
    <w:rsid w:val="00291493"/>
    <w:rsid w:val="0029179E"/>
    <w:rsid w:val="002956E9"/>
    <w:rsid w:val="00296FBB"/>
    <w:rsid w:val="00297F88"/>
    <w:rsid w:val="002A08BC"/>
    <w:rsid w:val="002A08E4"/>
    <w:rsid w:val="002A1B85"/>
    <w:rsid w:val="002A37B7"/>
    <w:rsid w:val="002A3ABE"/>
    <w:rsid w:val="002A577D"/>
    <w:rsid w:val="002A5AC4"/>
    <w:rsid w:val="002A6027"/>
    <w:rsid w:val="002B0666"/>
    <w:rsid w:val="002B0AF0"/>
    <w:rsid w:val="002B3724"/>
    <w:rsid w:val="002B5FDD"/>
    <w:rsid w:val="002B6BB8"/>
    <w:rsid w:val="002B7279"/>
    <w:rsid w:val="002B76B3"/>
    <w:rsid w:val="002C0525"/>
    <w:rsid w:val="002C089B"/>
    <w:rsid w:val="002C1F07"/>
    <w:rsid w:val="002C344E"/>
    <w:rsid w:val="002C3D76"/>
    <w:rsid w:val="002C436B"/>
    <w:rsid w:val="002C51BC"/>
    <w:rsid w:val="002C566D"/>
    <w:rsid w:val="002C645B"/>
    <w:rsid w:val="002C6747"/>
    <w:rsid w:val="002C7712"/>
    <w:rsid w:val="002C7C2F"/>
    <w:rsid w:val="002C7D55"/>
    <w:rsid w:val="002D0050"/>
    <w:rsid w:val="002D0469"/>
    <w:rsid w:val="002D158F"/>
    <w:rsid w:val="002D1C21"/>
    <w:rsid w:val="002D3B10"/>
    <w:rsid w:val="002D3FE2"/>
    <w:rsid w:val="002D4B01"/>
    <w:rsid w:val="002D4B05"/>
    <w:rsid w:val="002D5905"/>
    <w:rsid w:val="002D73BD"/>
    <w:rsid w:val="002D7AA1"/>
    <w:rsid w:val="002E0754"/>
    <w:rsid w:val="002E12BF"/>
    <w:rsid w:val="002E207E"/>
    <w:rsid w:val="002E3159"/>
    <w:rsid w:val="002E36C8"/>
    <w:rsid w:val="002E37BD"/>
    <w:rsid w:val="002E58E7"/>
    <w:rsid w:val="002E6CB9"/>
    <w:rsid w:val="002E6CEB"/>
    <w:rsid w:val="002F040D"/>
    <w:rsid w:val="002F05AB"/>
    <w:rsid w:val="002F0B2B"/>
    <w:rsid w:val="002F0F2D"/>
    <w:rsid w:val="002F146B"/>
    <w:rsid w:val="002F237E"/>
    <w:rsid w:val="002F28DA"/>
    <w:rsid w:val="002F4C53"/>
    <w:rsid w:val="002F695F"/>
    <w:rsid w:val="002F7B7D"/>
    <w:rsid w:val="00300589"/>
    <w:rsid w:val="00300EBD"/>
    <w:rsid w:val="003026C6"/>
    <w:rsid w:val="0030330D"/>
    <w:rsid w:val="0030352C"/>
    <w:rsid w:val="003048BA"/>
    <w:rsid w:val="003063B8"/>
    <w:rsid w:val="00306973"/>
    <w:rsid w:val="003072AD"/>
    <w:rsid w:val="00310BFC"/>
    <w:rsid w:val="00311A84"/>
    <w:rsid w:val="0031357E"/>
    <w:rsid w:val="00314D0E"/>
    <w:rsid w:val="00315E84"/>
    <w:rsid w:val="003177A8"/>
    <w:rsid w:val="00321719"/>
    <w:rsid w:val="00322281"/>
    <w:rsid w:val="003227FD"/>
    <w:rsid w:val="00324E25"/>
    <w:rsid w:val="00325AFB"/>
    <w:rsid w:val="003263EF"/>
    <w:rsid w:val="0032790D"/>
    <w:rsid w:val="00327B56"/>
    <w:rsid w:val="00331616"/>
    <w:rsid w:val="0033290A"/>
    <w:rsid w:val="00332B06"/>
    <w:rsid w:val="00332F0B"/>
    <w:rsid w:val="003335B2"/>
    <w:rsid w:val="003375BA"/>
    <w:rsid w:val="003378AF"/>
    <w:rsid w:val="00340E61"/>
    <w:rsid w:val="0034127B"/>
    <w:rsid w:val="00341DE0"/>
    <w:rsid w:val="00342424"/>
    <w:rsid w:val="003447EF"/>
    <w:rsid w:val="003451AF"/>
    <w:rsid w:val="00345B8A"/>
    <w:rsid w:val="00345E29"/>
    <w:rsid w:val="0035055C"/>
    <w:rsid w:val="003508B5"/>
    <w:rsid w:val="003516BF"/>
    <w:rsid w:val="00351E41"/>
    <w:rsid w:val="0035337C"/>
    <w:rsid w:val="00355DC3"/>
    <w:rsid w:val="00356F01"/>
    <w:rsid w:val="003574A5"/>
    <w:rsid w:val="00360B51"/>
    <w:rsid w:val="00362A16"/>
    <w:rsid w:val="00362E8D"/>
    <w:rsid w:val="003639E3"/>
    <w:rsid w:val="00363B39"/>
    <w:rsid w:val="00363E6F"/>
    <w:rsid w:val="0036468B"/>
    <w:rsid w:val="00370934"/>
    <w:rsid w:val="00372750"/>
    <w:rsid w:val="003735D5"/>
    <w:rsid w:val="00374930"/>
    <w:rsid w:val="00374D88"/>
    <w:rsid w:val="00375647"/>
    <w:rsid w:val="003764BE"/>
    <w:rsid w:val="0037672A"/>
    <w:rsid w:val="003775DE"/>
    <w:rsid w:val="00380F2B"/>
    <w:rsid w:val="00382CFC"/>
    <w:rsid w:val="00384746"/>
    <w:rsid w:val="00384B8B"/>
    <w:rsid w:val="00384BAB"/>
    <w:rsid w:val="00384CF4"/>
    <w:rsid w:val="00385C73"/>
    <w:rsid w:val="003870E5"/>
    <w:rsid w:val="00390A4A"/>
    <w:rsid w:val="00391EAB"/>
    <w:rsid w:val="00394555"/>
    <w:rsid w:val="00395513"/>
    <w:rsid w:val="00395904"/>
    <w:rsid w:val="0039596B"/>
    <w:rsid w:val="00395EB7"/>
    <w:rsid w:val="00396AD5"/>
    <w:rsid w:val="003A09FD"/>
    <w:rsid w:val="003A1044"/>
    <w:rsid w:val="003A1E71"/>
    <w:rsid w:val="003A3D31"/>
    <w:rsid w:val="003A47DD"/>
    <w:rsid w:val="003A51FF"/>
    <w:rsid w:val="003A5A77"/>
    <w:rsid w:val="003A5C63"/>
    <w:rsid w:val="003A6400"/>
    <w:rsid w:val="003A69DB"/>
    <w:rsid w:val="003A7522"/>
    <w:rsid w:val="003B0233"/>
    <w:rsid w:val="003B046F"/>
    <w:rsid w:val="003B0843"/>
    <w:rsid w:val="003B1E09"/>
    <w:rsid w:val="003B2564"/>
    <w:rsid w:val="003B296C"/>
    <w:rsid w:val="003B2D65"/>
    <w:rsid w:val="003B3864"/>
    <w:rsid w:val="003B47A5"/>
    <w:rsid w:val="003B6A2E"/>
    <w:rsid w:val="003C0AFD"/>
    <w:rsid w:val="003C0DE8"/>
    <w:rsid w:val="003C1D26"/>
    <w:rsid w:val="003C1FB7"/>
    <w:rsid w:val="003C2342"/>
    <w:rsid w:val="003C4F5D"/>
    <w:rsid w:val="003C4FDC"/>
    <w:rsid w:val="003C5435"/>
    <w:rsid w:val="003C69D1"/>
    <w:rsid w:val="003C7E96"/>
    <w:rsid w:val="003D007F"/>
    <w:rsid w:val="003D04BA"/>
    <w:rsid w:val="003D4190"/>
    <w:rsid w:val="003D5580"/>
    <w:rsid w:val="003D5AFF"/>
    <w:rsid w:val="003D604B"/>
    <w:rsid w:val="003D6D66"/>
    <w:rsid w:val="003D6DEF"/>
    <w:rsid w:val="003D727F"/>
    <w:rsid w:val="003E1A79"/>
    <w:rsid w:val="003E6129"/>
    <w:rsid w:val="003E7E89"/>
    <w:rsid w:val="003F0A0C"/>
    <w:rsid w:val="003F0BA0"/>
    <w:rsid w:val="003F0DE4"/>
    <w:rsid w:val="003F15CD"/>
    <w:rsid w:val="003F2F0A"/>
    <w:rsid w:val="003F3574"/>
    <w:rsid w:val="003F3CB6"/>
    <w:rsid w:val="003F5748"/>
    <w:rsid w:val="003F5EF5"/>
    <w:rsid w:val="003F6DD9"/>
    <w:rsid w:val="003F6F5C"/>
    <w:rsid w:val="00401ABF"/>
    <w:rsid w:val="00403C7B"/>
    <w:rsid w:val="00405BC6"/>
    <w:rsid w:val="00405CB9"/>
    <w:rsid w:val="00406A83"/>
    <w:rsid w:val="00411204"/>
    <w:rsid w:val="00413389"/>
    <w:rsid w:val="004136F9"/>
    <w:rsid w:val="00413C86"/>
    <w:rsid w:val="00414D47"/>
    <w:rsid w:val="00415908"/>
    <w:rsid w:val="00416267"/>
    <w:rsid w:val="00416CA1"/>
    <w:rsid w:val="00416E42"/>
    <w:rsid w:val="00417180"/>
    <w:rsid w:val="00420F64"/>
    <w:rsid w:val="004217A2"/>
    <w:rsid w:val="00422F1A"/>
    <w:rsid w:val="00425C89"/>
    <w:rsid w:val="004261C4"/>
    <w:rsid w:val="00427A52"/>
    <w:rsid w:val="00430802"/>
    <w:rsid w:val="00430A2B"/>
    <w:rsid w:val="004321BC"/>
    <w:rsid w:val="004333BC"/>
    <w:rsid w:val="004343BC"/>
    <w:rsid w:val="00437893"/>
    <w:rsid w:val="00437AF4"/>
    <w:rsid w:val="004416EE"/>
    <w:rsid w:val="004435D1"/>
    <w:rsid w:val="004439F2"/>
    <w:rsid w:val="00443B9D"/>
    <w:rsid w:val="00443CBA"/>
    <w:rsid w:val="00443E56"/>
    <w:rsid w:val="0044481D"/>
    <w:rsid w:val="00446DC9"/>
    <w:rsid w:val="00446DCC"/>
    <w:rsid w:val="00447E44"/>
    <w:rsid w:val="00452E0F"/>
    <w:rsid w:val="004543D1"/>
    <w:rsid w:val="00454B4C"/>
    <w:rsid w:val="00454F1C"/>
    <w:rsid w:val="00454F50"/>
    <w:rsid w:val="00455108"/>
    <w:rsid w:val="00455EB8"/>
    <w:rsid w:val="0045614B"/>
    <w:rsid w:val="004567E2"/>
    <w:rsid w:val="00456D97"/>
    <w:rsid w:val="00460CD2"/>
    <w:rsid w:val="00460E5D"/>
    <w:rsid w:val="00461162"/>
    <w:rsid w:val="004618F5"/>
    <w:rsid w:val="00461D5E"/>
    <w:rsid w:val="00461E06"/>
    <w:rsid w:val="00461F08"/>
    <w:rsid w:val="004620F3"/>
    <w:rsid w:val="00462197"/>
    <w:rsid w:val="0046467A"/>
    <w:rsid w:val="00467AA2"/>
    <w:rsid w:val="00467C30"/>
    <w:rsid w:val="00470F02"/>
    <w:rsid w:val="00471134"/>
    <w:rsid w:val="0047137C"/>
    <w:rsid w:val="00471FAE"/>
    <w:rsid w:val="0047257A"/>
    <w:rsid w:val="00472A21"/>
    <w:rsid w:val="004735E8"/>
    <w:rsid w:val="004739B9"/>
    <w:rsid w:val="00473CF6"/>
    <w:rsid w:val="004744C4"/>
    <w:rsid w:val="00474592"/>
    <w:rsid w:val="00474A92"/>
    <w:rsid w:val="00474AD6"/>
    <w:rsid w:val="004756D5"/>
    <w:rsid w:val="004768D1"/>
    <w:rsid w:val="0047789D"/>
    <w:rsid w:val="004779DC"/>
    <w:rsid w:val="00480264"/>
    <w:rsid w:val="00480EDE"/>
    <w:rsid w:val="004817FF"/>
    <w:rsid w:val="0048355B"/>
    <w:rsid w:val="00484E08"/>
    <w:rsid w:val="00485153"/>
    <w:rsid w:val="00486E1B"/>
    <w:rsid w:val="00487EAE"/>
    <w:rsid w:val="00493490"/>
    <w:rsid w:val="0049386A"/>
    <w:rsid w:val="00494567"/>
    <w:rsid w:val="004954A1"/>
    <w:rsid w:val="00495D31"/>
    <w:rsid w:val="004A0BD0"/>
    <w:rsid w:val="004A207C"/>
    <w:rsid w:val="004A38A6"/>
    <w:rsid w:val="004A4054"/>
    <w:rsid w:val="004A460C"/>
    <w:rsid w:val="004A5278"/>
    <w:rsid w:val="004A59C2"/>
    <w:rsid w:val="004A5FC9"/>
    <w:rsid w:val="004A6204"/>
    <w:rsid w:val="004A62E9"/>
    <w:rsid w:val="004A664A"/>
    <w:rsid w:val="004A7125"/>
    <w:rsid w:val="004B01AA"/>
    <w:rsid w:val="004B0B9C"/>
    <w:rsid w:val="004B2A1E"/>
    <w:rsid w:val="004B3B09"/>
    <w:rsid w:val="004B4EE7"/>
    <w:rsid w:val="004B7A58"/>
    <w:rsid w:val="004C0831"/>
    <w:rsid w:val="004C085A"/>
    <w:rsid w:val="004C18DD"/>
    <w:rsid w:val="004C39A7"/>
    <w:rsid w:val="004C3A70"/>
    <w:rsid w:val="004C53CD"/>
    <w:rsid w:val="004C7714"/>
    <w:rsid w:val="004D0861"/>
    <w:rsid w:val="004D1B82"/>
    <w:rsid w:val="004D1CCA"/>
    <w:rsid w:val="004D1F6B"/>
    <w:rsid w:val="004D26B9"/>
    <w:rsid w:val="004D42B3"/>
    <w:rsid w:val="004D53A4"/>
    <w:rsid w:val="004D56B4"/>
    <w:rsid w:val="004D663D"/>
    <w:rsid w:val="004D6875"/>
    <w:rsid w:val="004D6A2D"/>
    <w:rsid w:val="004D7673"/>
    <w:rsid w:val="004D7C5A"/>
    <w:rsid w:val="004D7E6B"/>
    <w:rsid w:val="004E03F9"/>
    <w:rsid w:val="004E0598"/>
    <w:rsid w:val="004E0FEF"/>
    <w:rsid w:val="004E1654"/>
    <w:rsid w:val="004E1B20"/>
    <w:rsid w:val="004E2B16"/>
    <w:rsid w:val="004E2E56"/>
    <w:rsid w:val="004E5143"/>
    <w:rsid w:val="004E5A62"/>
    <w:rsid w:val="004E7F9B"/>
    <w:rsid w:val="004F0337"/>
    <w:rsid w:val="004F088C"/>
    <w:rsid w:val="004F4A2F"/>
    <w:rsid w:val="004F5D69"/>
    <w:rsid w:val="004F678D"/>
    <w:rsid w:val="004F744E"/>
    <w:rsid w:val="004F76F0"/>
    <w:rsid w:val="00500322"/>
    <w:rsid w:val="00501F8D"/>
    <w:rsid w:val="005020F3"/>
    <w:rsid w:val="005023F3"/>
    <w:rsid w:val="00504150"/>
    <w:rsid w:val="00505DFB"/>
    <w:rsid w:val="0050642E"/>
    <w:rsid w:val="0050654E"/>
    <w:rsid w:val="00507090"/>
    <w:rsid w:val="0050778B"/>
    <w:rsid w:val="00510E29"/>
    <w:rsid w:val="005113FA"/>
    <w:rsid w:val="005115F1"/>
    <w:rsid w:val="00511A6E"/>
    <w:rsid w:val="00512018"/>
    <w:rsid w:val="005124BF"/>
    <w:rsid w:val="005124CB"/>
    <w:rsid w:val="005136E7"/>
    <w:rsid w:val="00513834"/>
    <w:rsid w:val="00513DF3"/>
    <w:rsid w:val="00514099"/>
    <w:rsid w:val="00515CEE"/>
    <w:rsid w:val="00520F49"/>
    <w:rsid w:val="00522389"/>
    <w:rsid w:val="005235B5"/>
    <w:rsid w:val="0052409B"/>
    <w:rsid w:val="005243DA"/>
    <w:rsid w:val="005253B8"/>
    <w:rsid w:val="00525630"/>
    <w:rsid w:val="005257E0"/>
    <w:rsid w:val="00527020"/>
    <w:rsid w:val="0052717D"/>
    <w:rsid w:val="00527972"/>
    <w:rsid w:val="00530260"/>
    <w:rsid w:val="00531D00"/>
    <w:rsid w:val="00532717"/>
    <w:rsid w:val="00532CB7"/>
    <w:rsid w:val="00533D96"/>
    <w:rsid w:val="00534208"/>
    <w:rsid w:val="005348AB"/>
    <w:rsid w:val="00535FA4"/>
    <w:rsid w:val="00536C58"/>
    <w:rsid w:val="005378ED"/>
    <w:rsid w:val="00540CEF"/>
    <w:rsid w:val="00540F92"/>
    <w:rsid w:val="005432D6"/>
    <w:rsid w:val="00544D9F"/>
    <w:rsid w:val="005452B0"/>
    <w:rsid w:val="00545356"/>
    <w:rsid w:val="005470D5"/>
    <w:rsid w:val="00547A26"/>
    <w:rsid w:val="005502DC"/>
    <w:rsid w:val="005505B6"/>
    <w:rsid w:val="00551E99"/>
    <w:rsid w:val="00552660"/>
    <w:rsid w:val="00552C31"/>
    <w:rsid w:val="00553976"/>
    <w:rsid w:val="00556435"/>
    <w:rsid w:val="00557C28"/>
    <w:rsid w:val="00560C66"/>
    <w:rsid w:val="0056123A"/>
    <w:rsid w:val="00561974"/>
    <w:rsid w:val="00561E3D"/>
    <w:rsid w:val="005624D8"/>
    <w:rsid w:val="00563749"/>
    <w:rsid w:val="005646E2"/>
    <w:rsid w:val="0056579D"/>
    <w:rsid w:val="00567EE7"/>
    <w:rsid w:val="00570CC8"/>
    <w:rsid w:val="00572171"/>
    <w:rsid w:val="00572CAE"/>
    <w:rsid w:val="0057363F"/>
    <w:rsid w:val="0057404F"/>
    <w:rsid w:val="005747A1"/>
    <w:rsid w:val="0057674A"/>
    <w:rsid w:val="00576F73"/>
    <w:rsid w:val="00577DFF"/>
    <w:rsid w:val="00577E86"/>
    <w:rsid w:val="00580F65"/>
    <w:rsid w:val="005841EB"/>
    <w:rsid w:val="0058444D"/>
    <w:rsid w:val="005845C7"/>
    <w:rsid w:val="00584F06"/>
    <w:rsid w:val="005878A4"/>
    <w:rsid w:val="00590E52"/>
    <w:rsid w:val="00592887"/>
    <w:rsid w:val="00593B1D"/>
    <w:rsid w:val="00593F3B"/>
    <w:rsid w:val="00594BCA"/>
    <w:rsid w:val="00594BD7"/>
    <w:rsid w:val="005954E3"/>
    <w:rsid w:val="005969E8"/>
    <w:rsid w:val="0059750D"/>
    <w:rsid w:val="005A093F"/>
    <w:rsid w:val="005A3A1C"/>
    <w:rsid w:val="005A3E92"/>
    <w:rsid w:val="005A5651"/>
    <w:rsid w:val="005A6CF1"/>
    <w:rsid w:val="005B0164"/>
    <w:rsid w:val="005B08D0"/>
    <w:rsid w:val="005B20E1"/>
    <w:rsid w:val="005B23D8"/>
    <w:rsid w:val="005B43B2"/>
    <w:rsid w:val="005B5A67"/>
    <w:rsid w:val="005B6204"/>
    <w:rsid w:val="005B7C79"/>
    <w:rsid w:val="005B7E40"/>
    <w:rsid w:val="005B7FB9"/>
    <w:rsid w:val="005C013D"/>
    <w:rsid w:val="005C3A6D"/>
    <w:rsid w:val="005C3F61"/>
    <w:rsid w:val="005C4110"/>
    <w:rsid w:val="005C4369"/>
    <w:rsid w:val="005C48A2"/>
    <w:rsid w:val="005C4B9D"/>
    <w:rsid w:val="005C52BE"/>
    <w:rsid w:val="005C5339"/>
    <w:rsid w:val="005C6432"/>
    <w:rsid w:val="005C72AC"/>
    <w:rsid w:val="005D1417"/>
    <w:rsid w:val="005D29AC"/>
    <w:rsid w:val="005D5595"/>
    <w:rsid w:val="005D5C11"/>
    <w:rsid w:val="005D7619"/>
    <w:rsid w:val="005E03EA"/>
    <w:rsid w:val="005E0D63"/>
    <w:rsid w:val="005E19B1"/>
    <w:rsid w:val="005E19E1"/>
    <w:rsid w:val="005E1BFC"/>
    <w:rsid w:val="005E215C"/>
    <w:rsid w:val="005E3695"/>
    <w:rsid w:val="005E42B6"/>
    <w:rsid w:val="005E7B02"/>
    <w:rsid w:val="005E7EAF"/>
    <w:rsid w:val="005F02B2"/>
    <w:rsid w:val="005F054F"/>
    <w:rsid w:val="005F0ED9"/>
    <w:rsid w:val="005F15AA"/>
    <w:rsid w:val="005F28FF"/>
    <w:rsid w:val="005F58F5"/>
    <w:rsid w:val="005F5BB9"/>
    <w:rsid w:val="005F6B89"/>
    <w:rsid w:val="005F7944"/>
    <w:rsid w:val="005F7E31"/>
    <w:rsid w:val="00600A05"/>
    <w:rsid w:val="006011BC"/>
    <w:rsid w:val="00601DE3"/>
    <w:rsid w:val="00602A58"/>
    <w:rsid w:val="006047E8"/>
    <w:rsid w:val="00605350"/>
    <w:rsid w:val="00605BEE"/>
    <w:rsid w:val="00606396"/>
    <w:rsid w:val="006072C1"/>
    <w:rsid w:val="00610651"/>
    <w:rsid w:val="006116AC"/>
    <w:rsid w:val="00611D5D"/>
    <w:rsid w:val="00611DBF"/>
    <w:rsid w:val="00612993"/>
    <w:rsid w:val="00613FD0"/>
    <w:rsid w:val="00616AD5"/>
    <w:rsid w:val="00616B9C"/>
    <w:rsid w:val="00617AE2"/>
    <w:rsid w:val="00622F52"/>
    <w:rsid w:val="00623CD6"/>
    <w:rsid w:val="00624AD5"/>
    <w:rsid w:val="00624F3F"/>
    <w:rsid w:val="00625AA6"/>
    <w:rsid w:val="006266D5"/>
    <w:rsid w:val="0062676D"/>
    <w:rsid w:val="00626A13"/>
    <w:rsid w:val="00630DCF"/>
    <w:rsid w:val="0063390F"/>
    <w:rsid w:val="00633ADA"/>
    <w:rsid w:val="00633F84"/>
    <w:rsid w:val="006347BC"/>
    <w:rsid w:val="00634EA7"/>
    <w:rsid w:val="006363CB"/>
    <w:rsid w:val="00636FAE"/>
    <w:rsid w:val="0063702A"/>
    <w:rsid w:val="006375D4"/>
    <w:rsid w:val="006407A2"/>
    <w:rsid w:val="00641464"/>
    <w:rsid w:val="00645EC8"/>
    <w:rsid w:val="0064653B"/>
    <w:rsid w:val="0064659B"/>
    <w:rsid w:val="00650494"/>
    <w:rsid w:val="00650C33"/>
    <w:rsid w:val="0065157F"/>
    <w:rsid w:val="00651653"/>
    <w:rsid w:val="0065320D"/>
    <w:rsid w:val="0065699E"/>
    <w:rsid w:val="00656FA1"/>
    <w:rsid w:val="00660A85"/>
    <w:rsid w:val="0066137A"/>
    <w:rsid w:val="006616D6"/>
    <w:rsid w:val="00661713"/>
    <w:rsid w:val="0066192B"/>
    <w:rsid w:val="00661A60"/>
    <w:rsid w:val="00662858"/>
    <w:rsid w:val="00662D56"/>
    <w:rsid w:val="00665B08"/>
    <w:rsid w:val="00666416"/>
    <w:rsid w:val="0066774C"/>
    <w:rsid w:val="00667826"/>
    <w:rsid w:val="00670383"/>
    <w:rsid w:val="00670FF0"/>
    <w:rsid w:val="00671220"/>
    <w:rsid w:val="00671792"/>
    <w:rsid w:val="00671826"/>
    <w:rsid w:val="00674B69"/>
    <w:rsid w:val="00676283"/>
    <w:rsid w:val="00676BE4"/>
    <w:rsid w:val="006777A9"/>
    <w:rsid w:val="00677A06"/>
    <w:rsid w:val="00681395"/>
    <w:rsid w:val="006818B2"/>
    <w:rsid w:val="00681AF1"/>
    <w:rsid w:val="00682E88"/>
    <w:rsid w:val="00683A9D"/>
    <w:rsid w:val="00683E6C"/>
    <w:rsid w:val="0068459A"/>
    <w:rsid w:val="00684BDE"/>
    <w:rsid w:val="006863DF"/>
    <w:rsid w:val="0068665C"/>
    <w:rsid w:val="006868BF"/>
    <w:rsid w:val="00687B3F"/>
    <w:rsid w:val="00687FFA"/>
    <w:rsid w:val="0069085E"/>
    <w:rsid w:val="006911F8"/>
    <w:rsid w:val="006926E3"/>
    <w:rsid w:val="00692F14"/>
    <w:rsid w:val="00693101"/>
    <w:rsid w:val="0069325E"/>
    <w:rsid w:val="00693AAA"/>
    <w:rsid w:val="0069458A"/>
    <w:rsid w:val="006948CA"/>
    <w:rsid w:val="00694DE2"/>
    <w:rsid w:val="00695082"/>
    <w:rsid w:val="00695F62"/>
    <w:rsid w:val="0069779F"/>
    <w:rsid w:val="006A0874"/>
    <w:rsid w:val="006A0DBE"/>
    <w:rsid w:val="006A20A7"/>
    <w:rsid w:val="006A2834"/>
    <w:rsid w:val="006A2C7D"/>
    <w:rsid w:val="006A332E"/>
    <w:rsid w:val="006A47DE"/>
    <w:rsid w:val="006A4D6C"/>
    <w:rsid w:val="006A59F0"/>
    <w:rsid w:val="006B059F"/>
    <w:rsid w:val="006B095F"/>
    <w:rsid w:val="006B1A7A"/>
    <w:rsid w:val="006B30A0"/>
    <w:rsid w:val="006B3FF0"/>
    <w:rsid w:val="006B42C7"/>
    <w:rsid w:val="006B4521"/>
    <w:rsid w:val="006B5921"/>
    <w:rsid w:val="006B5CC8"/>
    <w:rsid w:val="006B6286"/>
    <w:rsid w:val="006B6D33"/>
    <w:rsid w:val="006B6E32"/>
    <w:rsid w:val="006B705E"/>
    <w:rsid w:val="006B79D4"/>
    <w:rsid w:val="006C1BD9"/>
    <w:rsid w:val="006C1F07"/>
    <w:rsid w:val="006C2C8B"/>
    <w:rsid w:val="006C3478"/>
    <w:rsid w:val="006C36BC"/>
    <w:rsid w:val="006C430A"/>
    <w:rsid w:val="006C4EAB"/>
    <w:rsid w:val="006C58F1"/>
    <w:rsid w:val="006C613C"/>
    <w:rsid w:val="006C6261"/>
    <w:rsid w:val="006C6BDB"/>
    <w:rsid w:val="006C6E57"/>
    <w:rsid w:val="006C7351"/>
    <w:rsid w:val="006D05AF"/>
    <w:rsid w:val="006D1C00"/>
    <w:rsid w:val="006D268B"/>
    <w:rsid w:val="006D2E2C"/>
    <w:rsid w:val="006D312A"/>
    <w:rsid w:val="006D3A20"/>
    <w:rsid w:val="006D4F08"/>
    <w:rsid w:val="006D52FD"/>
    <w:rsid w:val="006D63F7"/>
    <w:rsid w:val="006E0863"/>
    <w:rsid w:val="006E0AA6"/>
    <w:rsid w:val="006E116C"/>
    <w:rsid w:val="006E16D8"/>
    <w:rsid w:val="006E18DF"/>
    <w:rsid w:val="006E23A8"/>
    <w:rsid w:val="006E25FD"/>
    <w:rsid w:val="006E2693"/>
    <w:rsid w:val="006E307B"/>
    <w:rsid w:val="006E41B6"/>
    <w:rsid w:val="006E4EA4"/>
    <w:rsid w:val="006E5345"/>
    <w:rsid w:val="006E59D2"/>
    <w:rsid w:val="006E5DAD"/>
    <w:rsid w:val="006E619A"/>
    <w:rsid w:val="006E6B0C"/>
    <w:rsid w:val="006E729D"/>
    <w:rsid w:val="006E73C6"/>
    <w:rsid w:val="006E747A"/>
    <w:rsid w:val="006E7D10"/>
    <w:rsid w:val="006E7EA8"/>
    <w:rsid w:val="006E7F2E"/>
    <w:rsid w:val="006F0396"/>
    <w:rsid w:val="006F0568"/>
    <w:rsid w:val="006F0FC6"/>
    <w:rsid w:val="006F1F4E"/>
    <w:rsid w:val="006F3184"/>
    <w:rsid w:val="006F370A"/>
    <w:rsid w:val="006F522E"/>
    <w:rsid w:val="006F5C85"/>
    <w:rsid w:val="006F707D"/>
    <w:rsid w:val="00700D84"/>
    <w:rsid w:val="007027ED"/>
    <w:rsid w:val="00702830"/>
    <w:rsid w:val="00703147"/>
    <w:rsid w:val="00703442"/>
    <w:rsid w:val="00703F56"/>
    <w:rsid w:val="0070444A"/>
    <w:rsid w:val="00704732"/>
    <w:rsid w:val="00705041"/>
    <w:rsid w:val="007059C3"/>
    <w:rsid w:val="00706716"/>
    <w:rsid w:val="0070674C"/>
    <w:rsid w:val="007075CE"/>
    <w:rsid w:val="00710E3B"/>
    <w:rsid w:val="00712271"/>
    <w:rsid w:val="00712E1C"/>
    <w:rsid w:val="00713AB2"/>
    <w:rsid w:val="00713E1D"/>
    <w:rsid w:val="0071582C"/>
    <w:rsid w:val="00716376"/>
    <w:rsid w:val="00716528"/>
    <w:rsid w:val="007201BC"/>
    <w:rsid w:val="00720910"/>
    <w:rsid w:val="0072189E"/>
    <w:rsid w:val="0072193D"/>
    <w:rsid w:val="007229A0"/>
    <w:rsid w:val="00722D59"/>
    <w:rsid w:val="0072312A"/>
    <w:rsid w:val="007249A5"/>
    <w:rsid w:val="00724BB6"/>
    <w:rsid w:val="00724FD1"/>
    <w:rsid w:val="007250D7"/>
    <w:rsid w:val="00725478"/>
    <w:rsid w:val="00725D7C"/>
    <w:rsid w:val="00726379"/>
    <w:rsid w:val="00727476"/>
    <w:rsid w:val="00730049"/>
    <w:rsid w:val="00730412"/>
    <w:rsid w:val="00730444"/>
    <w:rsid w:val="007310B1"/>
    <w:rsid w:val="0073114B"/>
    <w:rsid w:val="00731E60"/>
    <w:rsid w:val="007324AD"/>
    <w:rsid w:val="007337FA"/>
    <w:rsid w:val="007343B7"/>
    <w:rsid w:val="00734878"/>
    <w:rsid w:val="007349F0"/>
    <w:rsid w:val="00736966"/>
    <w:rsid w:val="0074046A"/>
    <w:rsid w:val="00740F2A"/>
    <w:rsid w:val="007411A8"/>
    <w:rsid w:val="0074142F"/>
    <w:rsid w:val="00741493"/>
    <w:rsid w:val="007429F5"/>
    <w:rsid w:val="00742A8D"/>
    <w:rsid w:val="007438C4"/>
    <w:rsid w:val="00745E01"/>
    <w:rsid w:val="00746382"/>
    <w:rsid w:val="007503D5"/>
    <w:rsid w:val="0075058B"/>
    <w:rsid w:val="00752892"/>
    <w:rsid w:val="00753F5A"/>
    <w:rsid w:val="00755286"/>
    <w:rsid w:val="007554BF"/>
    <w:rsid w:val="00755DC9"/>
    <w:rsid w:val="007561FB"/>
    <w:rsid w:val="00757116"/>
    <w:rsid w:val="0075718E"/>
    <w:rsid w:val="007576DC"/>
    <w:rsid w:val="0075786A"/>
    <w:rsid w:val="00760927"/>
    <w:rsid w:val="00761798"/>
    <w:rsid w:val="00761C17"/>
    <w:rsid w:val="00761E23"/>
    <w:rsid w:val="007622CB"/>
    <w:rsid w:val="007635CF"/>
    <w:rsid w:val="00763CEA"/>
    <w:rsid w:val="00764175"/>
    <w:rsid w:val="00765A5B"/>
    <w:rsid w:val="007708B9"/>
    <w:rsid w:val="00771B3D"/>
    <w:rsid w:val="00772DE2"/>
    <w:rsid w:val="00776025"/>
    <w:rsid w:val="0077665E"/>
    <w:rsid w:val="00776767"/>
    <w:rsid w:val="00782707"/>
    <w:rsid w:val="00782D7E"/>
    <w:rsid w:val="00783EE3"/>
    <w:rsid w:val="00784118"/>
    <w:rsid w:val="00784C7C"/>
    <w:rsid w:val="00785777"/>
    <w:rsid w:val="007877C0"/>
    <w:rsid w:val="00787A6F"/>
    <w:rsid w:val="00790699"/>
    <w:rsid w:val="00790D64"/>
    <w:rsid w:val="00791680"/>
    <w:rsid w:val="007921FA"/>
    <w:rsid w:val="00793C8E"/>
    <w:rsid w:val="00794056"/>
    <w:rsid w:val="00794ADE"/>
    <w:rsid w:val="00796F49"/>
    <w:rsid w:val="007A0CA6"/>
    <w:rsid w:val="007A1207"/>
    <w:rsid w:val="007A2449"/>
    <w:rsid w:val="007A2625"/>
    <w:rsid w:val="007A3677"/>
    <w:rsid w:val="007A3E03"/>
    <w:rsid w:val="007A4874"/>
    <w:rsid w:val="007A5811"/>
    <w:rsid w:val="007A5D21"/>
    <w:rsid w:val="007A68B1"/>
    <w:rsid w:val="007A6F5C"/>
    <w:rsid w:val="007B112D"/>
    <w:rsid w:val="007B158E"/>
    <w:rsid w:val="007B2A87"/>
    <w:rsid w:val="007B4298"/>
    <w:rsid w:val="007B5453"/>
    <w:rsid w:val="007B6C6E"/>
    <w:rsid w:val="007C037B"/>
    <w:rsid w:val="007C095A"/>
    <w:rsid w:val="007C0F6C"/>
    <w:rsid w:val="007C2292"/>
    <w:rsid w:val="007C2C87"/>
    <w:rsid w:val="007C4C89"/>
    <w:rsid w:val="007C4D16"/>
    <w:rsid w:val="007C5732"/>
    <w:rsid w:val="007C7551"/>
    <w:rsid w:val="007C7977"/>
    <w:rsid w:val="007D0061"/>
    <w:rsid w:val="007D0E36"/>
    <w:rsid w:val="007D15E4"/>
    <w:rsid w:val="007D1E48"/>
    <w:rsid w:val="007D2123"/>
    <w:rsid w:val="007D37AC"/>
    <w:rsid w:val="007D3FF2"/>
    <w:rsid w:val="007D6346"/>
    <w:rsid w:val="007D69C9"/>
    <w:rsid w:val="007D7307"/>
    <w:rsid w:val="007D788B"/>
    <w:rsid w:val="007E12EB"/>
    <w:rsid w:val="007E2824"/>
    <w:rsid w:val="007E3964"/>
    <w:rsid w:val="007E58C7"/>
    <w:rsid w:val="007E62BE"/>
    <w:rsid w:val="007E6636"/>
    <w:rsid w:val="007E6786"/>
    <w:rsid w:val="007E7249"/>
    <w:rsid w:val="007F1888"/>
    <w:rsid w:val="007F2046"/>
    <w:rsid w:val="007F244A"/>
    <w:rsid w:val="007F48DF"/>
    <w:rsid w:val="007F64EA"/>
    <w:rsid w:val="007F70FC"/>
    <w:rsid w:val="007F78E0"/>
    <w:rsid w:val="008017BD"/>
    <w:rsid w:val="00805200"/>
    <w:rsid w:val="0080632B"/>
    <w:rsid w:val="00806D88"/>
    <w:rsid w:val="00810332"/>
    <w:rsid w:val="008103A2"/>
    <w:rsid w:val="00811464"/>
    <w:rsid w:val="00811D52"/>
    <w:rsid w:val="008155DF"/>
    <w:rsid w:val="00815B9F"/>
    <w:rsid w:val="00816C7D"/>
    <w:rsid w:val="00817996"/>
    <w:rsid w:val="008208FF"/>
    <w:rsid w:val="00821BF8"/>
    <w:rsid w:val="00821E94"/>
    <w:rsid w:val="00822D3A"/>
    <w:rsid w:val="00822D9A"/>
    <w:rsid w:val="00825B5F"/>
    <w:rsid w:val="008267B0"/>
    <w:rsid w:val="00826CCE"/>
    <w:rsid w:val="0082765D"/>
    <w:rsid w:val="00827B24"/>
    <w:rsid w:val="00830FC2"/>
    <w:rsid w:val="008320D1"/>
    <w:rsid w:val="00833762"/>
    <w:rsid w:val="00833DE0"/>
    <w:rsid w:val="00834A90"/>
    <w:rsid w:val="00835576"/>
    <w:rsid w:val="00836108"/>
    <w:rsid w:val="00836864"/>
    <w:rsid w:val="00836B17"/>
    <w:rsid w:val="00840ED4"/>
    <w:rsid w:val="00841BA6"/>
    <w:rsid w:val="008441BC"/>
    <w:rsid w:val="0084518C"/>
    <w:rsid w:val="008460B4"/>
    <w:rsid w:val="008466D3"/>
    <w:rsid w:val="00846A6B"/>
    <w:rsid w:val="008472EF"/>
    <w:rsid w:val="00850B66"/>
    <w:rsid w:val="0085164E"/>
    <w:rsid w:val="008533CD"/>
    <w:rsid w:val="00853F14"/>
    <w:rsid w:val="00854E24"/>
    <w:rsid w:val="008556BB"/>
    <w:rsid w:val="00855D93"/>
    <w:rsid w:val="00855E6D"/>
    <w:rsid w:val="008573FD"/>
    <w:rsid w:val="0085795A"/>
    <w:rsid w:val="00861241"/>
    <w:rsid w:val="008614CB"/>
    <w:rsid w:val="0086253F"/>
    <w:rsid w:val="0086293F"/>
    <w:rsid w:val="00862A84"/>
    <w:rsid w:val="0086450B"/>
    <w:rsid w:val="0086607B"/>
    <w:rsid w:val="008661CE"/>
    <w:rsid w:val="0086675F"/>
    <w:rsid w:val="008677D8"/>
    <w:rsid w:val="00873E2E"/>
    <w:rsid w:val="0087408B"/>
    <w:rsid w:val="00875187"/>
    <w:rsid w:val="008751EF"/>
    <w:rsid w:val="00875661"/>
    <w:rsid w:val="008757AE"/>
    <w:rsid w:val="00875B1F"/>
    <w:rsid w:val="00876696"/>
    <w:rsid w:val="00876D02"/>
    <w:rsid w:val="0087717F"/>
    <w:rsid w:val="0087737B"/>
    <w:rsid w:val="0087778B"/>
    <w:rsid w:val="00880581"/>
    <w:rsid w:val="00882B06"/>
    <w:rsid w:val="008838A5"/>
    <w:rsid w:val="00883C8B"/>
    <w:rsid w:val="00884820"/>
    <w:rsid w:val="0088492A"/>
    <w:rsid w:val="00884AA0"/>
    <w:rsid w:val="00885062"/>
    <w:rsid w:val="0088556B"/>
    <w:rsid w:val="00886D59"/>
    <w:rsid w:val="00887489"/>
    <w:rsid w:val="0089055F"/>
    <w:rsid w:val="008919AD"/>
    <w:rsid w:val="008924E5"/>
    <w:rsid w:val="008935D7"/>
    <w:rsid w:val="0089428A"/>
    <w:rsid w:val="00895CC4"/>
    <w:rsid w:val="00895DCE"/>
    <w:rsid w:val="00895F43"/>
    <w:rsid w:val="00896F3C"/>
    <w:rsid w:val="00897129"/>
    <w:rsid w:val="008A1817"/>
    <w:rsid w:val="008A2B9F"/>
    <w:rsid w:val="008A2D8A"/>
    <w:rsid w:val="008A2F6B"/>
    <w:rsid w:val="008A3272"/>
    <w:rsid w:val="008A3BEA"/>
    <w:rsid w:val="008A4366"/>
    <w:rsid w:val="008A65F8"/>
    <w:rsid w:val="008A69C5"/>
    <w:rsid w:val="008A6D85"/>
    <w:rsid w:val="008A7681"/>
    <w:rsid w:val="008B1BE1"/>
    <w:rsid w:val="008B1F94"/>
    <w:rsid w:val="008B237F"/>
    <w:rsid w:val="008B2A42"/>
    <w:rsid w:val="008B3413"/>
    <w:rsid w:val="008B3AA4"/>
    <w:rsid w:val="008B401A"/>
    <w:rsid w:val="008B4498"/>
    <w:rsid w:val="008B7D83"/>
    <w:rsid w:val="008C1540"/>
    <w:rsid w:val="008C2435"/>
    <w:rsid w:val="008C32DD"/>
    <w:rsid w:val="008C3D1D"/>
    <w:rsid w:val="008C4A13"/>
    <w:rsid w:val="008C4D74"/>
    <w:rsid w:val="008D29D6"/>
    <w:rsid w:val="008D2FBD"/>
    <w:rsid w:val="008D55C3"/>
    <w:rsid w:val="008D5D74"/>
    <w:rsid w:val="008D5FE5"/>
    <w:rsid w:val="008D764F"/>
    <w:rsid w:val="008D7BB1"/>
    <w:rsid w:val="008E293F"/>
    <w:rsid w:val="008E2CB7"/>
    <w:rsid w:val="008E2E38"/>
    <w:rsid w:val="008E5B2A"/>
    <w:rsid w:val="008E6671"/>
    <w:rsid w:val="008E6755"/>
    <w:rsid w:val="008E6AC2"/>
    <w:rsid w:val="008E6B24"/>
    <w:rsid w:val="008E7CB3"/>
    <w:rsid w:val="008F06AE"/>
    <w:rsid w:val="008F2010"/>
    <w:rsid w:val="008F2B44"/>
    <w:rsid w:val="008F2B4F"/>
    <w:rsid w:val="008F38B5"/>
    <w:rsid w:val="008F3924"/>
    <w:rsid w:val="008F4FFE"/>
    <w:rsid w:val="008F538B"/>
    <w:rsid w:val="008F5CB0"/>
    <w:rsid w:val="008F5DDF"/>
    <w:rsid w:val="008F6067"/>
    <w:rsid w:val="008F719B"/>
    <w:rsid w:val="008F7BD1"/>
    <w:rsid w:val="009009F6"/>
    <w:rsid w:val="009043E7"/>
    <w:rsid w:val="00904743"/>
    <w:rsid w:val="00905ADF"/>
    <w:rsid w:val="00905F07"/>
    <w:rsid w:val="00907003"/>
    <w:rsid w:val="00907853"/>
    <w:rsid w:val="00910C9C"/>
    <w:rsid w:val="0091148B"/>
    <w:rsid w:val="00912325"/>
    <w:rsid w:val="009130CD"/>
    <w:rsid w:val="0091324B"/>
    <w:rsid w:val="009136EB"/>
    <w:rsid w:val="0091423C"/>
    <w:rsid w:val="009147DA"/>
    <w:rsid w:val="00915D5B"/>
    <w:rsid w:val="00916A94"/>
    <w:rsid w:val="0091780F"/>
    <w:rsid w:val="009222D8"/>
    <w:rsid w:val="00922352"/>
    <w:rsid w:val="009230B9"/>
    <w:rsid w:val="00923B01"/>
    <w:rsid w:val="00925238"/>
    <w:rsid w:val="00926429"/>
    <w:rsid w:val="00926D92"/>
    <w:rsid w:val="00927164"/>
    <w:rsid w:val="00927DDE"/>
    <w:rsid w:val="00930193"/>
    <w:rsid w:val="00930D2A"/>
    <w:rsid w:val="009310CF"/>
    <w:rsid w:val="00931434"/>
    <w:rsid w:val="0093153E"/>
    <w:rsid w:val="00931DEB"/>
    <w:rsid w:val="0094774D"/>
    <w:rsid w:val="00947866"/>
    <w:rsid w:val="00950AC3"/>
    <w:rsid w:val="0095401B"/>
    <w:rsid w:val="00954A06"/>
    <w:rsid w:val="00955131"/>
    <w:rsid w:val="009553C8"/>
    <w:rsid w:val="00960E69"/>
    <w:rsid w:val="00961534"/>
    <w:rsid w:val="00963047"/>
    <w:rsid w:val="00966865"/>
    <w:rsid w:val="00967D0D"/>
    <w:rsid w:val="00970AEA"/>
    <w:rsid w:val="009728FF"/>
    <w:rsid w:val="0097367D"/>
    <w:rsid w:val="00974B5B"/>
    <w:rsid w:val="0097510B"/>
    <w:rsid w:val="00976E32"/>
    <w:rsid w:val="0097737F"/>
    <w:rsid w:val="00977522"/>
    <w:rsid w:val="00977965"/>
    <w:rsid w:val="0098013B"/>
    <w:rsid w:val="009808D7"/>
    <w:rsid w:val="009809DD"/>
    <w:rsid w:val="0098272E"/>
    <w:rsid w:val="00983424"/>
    <w:rsid w:val="00983435"/>
    <w:rsid w:val="00985BBC"/>
    <w:rsid w:val="00991B06"/>
    <w:rsid w:val="009924F3"/>
    <w:rsid w:val="009925EA"/>
    <w:rsid w:val="00993E5D"/>
    <w:rsid w:val="00994397"/>
    <w:rsid w:val="00995B6B"/>
    <w:rsid w:val="00995ED4"/>
    <w:rsid w:val="00996E7A"/>
    <w:rsid w:val="00997AE1"/>
    <w:rsid w:val="009A1A05"/>
    <w:rsid w:val="009A23C7"/>
    <w:rsid w:val="009A2CE0"/>
    <w:rsid w:val="009A3A5F"/>
    <w:rsid w:val="009A5E0A"/>
    <w:rsid w:val="009A6185"/>
    <w:rsid w:val="009A6F09"/>
    <w:rsid w:val="009A7FF1"/>
    <w:rsid w:val="009B0C11"/>
    <w:rsid w:val="009B0EBF"/>
    <w:rsid w:val="009B132C"/>
    <w:rsid w:val="009B1439"/>
    <w:rsid w:val="009B1C27"/>
    <w:rsid w:val="009B238F"/>
    <w:rsid w:val="009B27AA"/>
    <w:rsid w:val="009B2AB4"/>
    <w:rsid w:val="009B2D45"/>
    <w:rsid w:val="009B54E6"/>
    <w:rsid w:val="009B5D0E"/>
    <w:rsid w:val="009B63D0"/>
    <w:rsid w:val="009B79C1"/>
    <w:rsid w:val="009B7A8A"/>
    <w:rsid w:val="009C0D6B"/>
    <w:rsid w:val="009C1273"/>
    <w:rsid w:val="009C1FA7"/>
    <w:rsid w:val="009C505B"/>
    <w:rsid w:val="009C661F"/>
    <w:rsid w:val="009C6872"/>
    <w:rsid w:val="009C6B1A"/>
    <w:rsid w:val="009C6FCF"/>
    <w:rsid w:val="009D1530"/>
    <w:rsid w:val="009D17AF"/>
    <w:rsid w:val="009D1EA5"/>
    <w:rsid w:val="009D2BB2"/>
    <w:rsid w:val="009D3461"/>
    <w:rsid w:val="009D3E58"/>
    <w:rsid w:val="009D43B7"/>
    <w:rsid w:val="009D4702"/>
    <w:rsid w:val="009D4E7B"/>
    <w:rsid w:val="009D4F45"/>
    <w:rsid w:val="009D60FF"/>
    <w:rsid w:val="009D7306"/>
    <w:rsid w:val="009E1B88"/>
    <w:rsid w:val="009E1F2F"/>
    <w:rsid w:val="009E4493"/>
    <w:rsid w:val="009E5B89"/>
    <w:rsid w:val="009E61B1"/>
    <w:rsid w:val="009E6B08"/>
    <w:rsid w:val="009E71A4"/>
    <w:rsid w:val="009E74BC"/>
    <w:rsid w:val="009E762C"/>
    <w:rsid w:val="009E7F9A"/>
    <w:rsid w:val="009F021E"/>
    <w:rsid w:val="009F0A33"/>
    <w:rsid w:val="009F10E8"/>
    <w:rsid w:val="009F18EA"/>
    <w:rsid w:val="009F39C8"/>
    <w:rsid w:val="009F4081"/>
    <w:rsid w:val="009F4258"/>
    <w:rsid w:val="009F5AC7"/>
    <w:rsid w:val="009F7303"/>
    <w:rsid w:val="00A00C5B"/>
    <w:rsid w:val="00A00F37"/>
    <w:rsid w:val="00A014BA"/>
    <w:rsid w:val="00A0233E"/>
    <w:rsid w:val="00A02ACB"/>
    <w:rsid w:val="00A035BB"/>
    <w:rsid w:val="00A03CA9"/>
    <w:rsid w:val="00A04165"/>
    <w:rsid w:val="00A045ED"/>
    <w:rsid w:val="00A05264"/>
    <w:rsid w:val="00A05A81"/>
    <w:rsid w:val="00A06C18"/>
    <w:rsid w:val="00A06D3C"/>
    <w:rsid w:val="00A07542"/>
    <w:rsid w:val="00A103E7"/>
    <w:rsid w:val="00A10E73"/>
    <w:rsid w:val="00A12E2E"/>
    <w:rsid w:val="00A1300C"/>
    <w:rsid w:val="00A14C64"/>
    <w:rsid w:val="00A1545F"/>
    <w:rsid w:val="00A15570"/>
    <w:rsid w:val="00A162D7"/>
    <w:rsid w:val="00A1644E"/>
    <w:rsid w:val="00A1792A"/>
    <w:rsid w:val="00A205F7"/>
    <w:rsid w:val="00A2077F"/>
    <w:rsid w:val="00A20D2E"/>
    <w:rsid w:val="00A23960"/>
    <w:rsid w:val="00A24EB8"/>
    <w:rsid w:val="00A271E3"/>
    <w:rsid w:val="00A27A33"/>
    <w:rsid w:val="00A30253"/>
    <w:rsid w:val="00A30FC9"/>
    <w:rsid w:val="00A311C6"/>
    <w:rsid w:val="00A32F10"/>
    <w:rsid w:val="00A33C4A"/>
    <w:rsid w:val="00A344A4"/>
    <w:rsid w:val="00A36E01"/>
    <w:rsid w:val="00A37674"/>
    <w:rsid w:val="00A402BF"/>
    <w:rsid w:val="00A40D87"/>
    <w:rsid w:val="00A41351"/>
    <w:rsid w:val="00A41C41"/>
    <w:rsid w:val="00A42D10"/>
    <w:rsid w:val="00A45857"/>
    <w:rsid w:val="00A45EC2"/>
    <w:rsid w:val="00A466A5"/>
    <w:rsid w:val="00A47E7B"/>
    <w:rsid w:val="00A51D99"/>
    <w:rsid w:val="00A532BE"/>
    <w:rsid w:val="00A55272"/>
    <w:rsid w:val="00A55900"/>
    <w:rsid w:val="00A57375"/>
    <w:rsid w:val="00A577C2"/>
    <w:rsid w:val="00A60D3D"/>
    <w:rsid w:val="00A63558"/>
    <w:rsid w:val="00A64E9A"/>
    <w:rsid w:val="00A675AD"/>
    <w:rsid w:val="00A70D8B"/>
    <w:rsid w:val="00A727C3"/>
    <w:rsid w:val="00A72B9F"/>
    <w:rsid w:val="00A7363F"/>
    <w:rsid w:val="00A7440E"/>
    <w:rsid w:val="00A750DB"/>
    <w:rsid w:val="00A8056E"/>
    <w:rsid w:val="00A8081B"/>
    <w:rsid w:val="00A821EE"/>
    <w:rsid w:val="00A824DC"/>
    <w:rsid w:val="00A829D4"/>
    <w:rsid w:val="00A82A8F"/>
    <w:rsid w:val="00A82E67"/>
    <w:rsid w:val="00A837A8"/>
    <w:rsid w:val="00A84CDF"/>
    <w:rsid w:val="00A8575F"/>
    <w:rsid w:val="00A86839"/>
    <w:rsid w:val="00A86B04"/>
    <w:rsid w:val="00A86D9E"/>
    <w:rsid w:val="00A870F5"/>
    <w:rsid w:val="00A913A3"/>
    <w:rsid w:val="00A929EF"/>
    <w:rsid w:val="00A92BD7"/>
    <w:rsid w:val="00A94433"/>
    <w:rsid w:val="00A95835"/>
    <w:rsid w:val="00A97004"/>
    <w:rsid w:val="00AA0B5A"/>
    <w:rsid w:val="00AA343E"/>
    <w:rsid w:val="00AA3FF4"/>
    <w:rsid w:val="00AA4C0E"/>
    <w:rsid w:val="00AA6E07"/>
    <w:rsid w:val="00AA78E9"/>
    <w:rsid w:val="00AA79B9"/>
    <w:rsid w:val="00AB3D89"/>
    <w:rsid w:val="00AB4498"/>
    <w:rsid w:val="00AB5D7F"/>
    <w:rsid w:val="00AB640A"/>
    <w:rsid w:val="00AC1198"/>
    <w:rsid w:val="00AC11BB"/>
    <w:rsid w:val="00AC13A6"/>
    <w:rsid w:val="00AC2DCD"/>
    <w:rsid w:val="00AC49F3"/>
    <w:rsid w:val="00AC4BFA"/>
    <w:rsid w:val="00AC4DCC"/>
    <w:rsid w:val="00AC4E78"/>
    <w:rsid w:val="00AC721F"/>
    <w:rsid w:val="00AC7384"/>
    <w:rsid w:val="00AC7660"/>
    <w:rsid w:val="00AD1551"/>
    <w:rsid w:val="00AD18C4"/>
    <w:rsid w:val="00AD1CB0"/>
    <w:rsid w:val="00AD284C"/>
    <w:rsid w:val="00AD297E"/>
    <w:rsid w:val="00AD3CB3"/>
    <w:rsid w:val="00AD3F07"/>
    <w:rsid w:val="00AD53ED"/>
    <w:rsid w:val="00AD5BE5"/>
    <w:rsid w:val="00AD6451"/>
    <w:rsid w:val="00AD677F"/>
    <w:rsid w:val="00AD78DA"/>
    <w:rsid w:val="00AE00EA"/>
    <w:rsid w:val="00AE094F"/>
    <w:rsid w:val="00AE0995"/>
    <w:rsid w:val="00AE1D1D"/>
    <w:rsid w:val="00AE28AE"/>
    <w:rsid w:val="00AE4151"/>
    <w:rsid w:val="00AE4DA4"/>
    <w:rsid w:val="00AE5228"/>
    <w:rsid w:val="00AE7E81"/>
    <w:rsid w:val="00AF10E5"/>
    <w:rsid w:val="00AF4303"/>
    <w:rsid w:val="00AF6F92"/>
    <w:rsid w:val="00AF79A3"/>
    <w:rsid w:val="00B00508"/>
    <w:rsid w:val="00B00E94"/>
    <w:rsid w:val="00B01F46"/>
    <w:rsid w:val="00B0277D"/>
    <w:rsid w:val="00B02DAE"/>
    <w:rsid w:val="00B0338D"/>
    <w:rsid w:val="00B038C5"/>
    <w:rsid w:val="00B04E2A"/>
    <w:rsid w:val="00B05A68"/>
    <w:rsid w:val="00B06782"/>
    <w:rsid w:val="00B0679D"/>
    <w:rsid w:val="00B0727E"/>
    <w:rsid w:val="00B100AF"/>
    <w:rsid w:val="00B105C3"/>
    <w:rsid w:val="00B11C54"/>
    <w:rsid w:val="00B12AB2"/>
    <w:rsid w:val="00B12D4B"/>
    <w:rsid w:val="00B13326"/>
    <w:rsid w:val="00B1530E"/>
    <w:rsid w:val="00B15871"/>
    <w:rsid w:val="00B158BE"/>
    <w:rsid w:val="00B15CEA"/>
    <w:rsid w:val="00B1622D"/>
    <w:rsid w:val="00B162B4"/>
    <w:rsid w:val="00B1667E"/>
    <w:rsid w:val="00B17345"/>
    <w:rsid w:val="00B174A5"/>
    <w:rsid w:val="00B21C74"/>
    <w:rsid w:val="00B21E75"/>
    <w:rsid w:val="00B260DB"/>
    <w:rsid w:val="00B27585"/>
    <w:rsid w:val="00B30403"/>
    <w:rsid w:val="00B31910"/>
    <w:rsid w:val="00B325AA"/>
    <w:rsid w:val="00B32EE8"/>
    <w:rsid w:val="00B34A76"/>
    <w:rsid w:val="00B35DA5"/>
    <w:rsid w:val="00B368ED"/>
    <w:rsid w:val="00B36F63"/>
    <w:rsid w:val="00B36F86"/>
    <w:rsid w:val="00B4043D"/>
    <w:rsid w:val="00B40DC3"/>
    <w:rsid w:val="00B42CFB"/>
    <w:rsid w:val="00B47928"/>
    <w:rsid w:val="00B47EC1"/>
    <w:rsid w:val="00B52195"/>
    <w:rsid w:val="00B53A47"/>
    <w:rsid w:val="00B546F1"/>
    <w:rsid w:val="00B555CE"/>
    <w:rsid w:val="00B55812"/>
    <w:rsid w:val="00B57378"/>
    <w:rsid w:val="00B573F0"/>
    <w:rsid w:val="00B574B4"/>
    <w:rsid w:val="00B57816"/>
    <w:rsid w:val="00B61F8B"/>
    <w:rsid w:val="00B61FE0"/>
    <w:rsid w:val="00B630FC"/>
    <w:rsid w:val="00B63B90"/>
    <w:rsid w:val="00B6573D"/>
    <w:rsid w:val="00B659CA"/>
    <w:rsid w:val="00B659CB"/>
    <w:rsid w:val="00B65AC0"/>
    <w:rsid w:val="00B66182"/>
    <w:rsid w:val="00B66392"/>
    <w:rsid w:val="00B66F1A"/>
    <w:rsid w:val="00B67B2C"/>
    <w:rsid w:val="00B70663"/>
    <w:rsid w:val="00B70D1F"/>
    <w:rsid w:val="00B7179B"/>
    <w:rsid w:val="00B724D9"/>
    <w:rsid w:val="00B725BA"/>
    <w:rsid w:val="00B7275F"/>
    <w:rsid w:val="00B73FBE"/>
    <w:rsid w:val="00B7472E"/>
    <w:rsid w:val="00B7510D"/>
    <w:rsid w:val="00B75297"/>
    <w:rsid w:val="00B7566A"/>
    <w:rsid w:val="00B758DC"/>
    <w:rsid w:val="00B75CE3"/>
    <w:rsid w:val="00B75E39"/>
    <w:rsid w:val="00B76FFE"/>
    <w:rsid w:val="00B775FF"/>
    <w:rsid w:val="00B77A7F"/>
    <w:rsid w:val="00B8027F"/>
    <w:rsid w:val="00B80A01"/>
    <w:rsid w:val="00B80BC3"/>
    <w:rsid w:val="00B81048"/>
    <w:rsid w:val="00B84368"/>
    <w:rsid w:val="00B86067"/>
    <w:rsid w:val="00B8637F"/>
    <w:rsid w:val="00B863E7"/>
    <w:rsid w:val="00B871B5"/>
    <w:rsid w:val="00B87B05"/>
    <w:rsid w:val="00B90634"/>
    <w:rsid w:val="00B90CEA"/>
    <w:rsid w:val="00B91740"/>
    <w:rsid w:val="00B9215B"/>
    <w:rsid w:val="00B92BE2"/>
    <w:rsid w:val="00B9382B"/>
    <w:rsid w:val="00B952E1"/>
    <w:rsid w:val="00B95E06"/>
    <w:rsid w:val="00BA0275"/>
    <w:rsid w:val="00BA0354"/>
    <w:rsid w:val="00BA17BB"/>
    <w:rsid w:val="00BA22B9"/>
    <w:rsid w:val="00BA5351"/>
    <w:rsid w:val="00BA5C70"/>
    <w:rsid w:val="00BA5CEA"/>
    <w:rsid w:val="00BA63FA"/>
    <w:rsid w:val="00BB0381"/>
    <w:rsid w:val="00BB047F"/>
    <w:rsid w:val="00BB0CCB"/>
    <w:rsid w:val="00BB0F46"/>
    <w:rsid w:val="00BB1836"/>
    <w:rsid w:val="00BB3EAF"/>
    <w:rsid w:val="00BB4477"/>
    <w:rsid w:val="00BB4797"/>
    <w:rsid w:val="00BB58E2"/>
    <w:rsid w:val="00BB68B3"/>
    <w:rsid w:val="00BB6B23"/>
    <w:rsid w:val="00BC03AD"/>
    <w:rsid w:val="00BC0F65"/>
    <w:rsid w:val="00BC1E1C"/>
    <w:rsid w:val="00BC20BB"/>
    <w:rsid w:val="00BC53D6"/>
    <w:rsid w:val="00BC579A"/>
    <w:rsid w:val="00BC755D"/>
    <w:rsid w:val="00BD0416"/>
    <w:rsid w:val="00BD6D79"/>
    <w:rsid w:val="00BE027D"/>
    <w:rsid w:val="00BE1317"/>
    <w:rsid w:val="00BE1C23"/>
    <w:rsid w:val="00BE2EC9"/>
    <w:rsid w:val="00BE3419"/>
    <w:rsid w:val="00BE3634"/>
    <w:rsid w:val="00BE794D"/>
    <w:rsid w:val="00BE7C97"/>
    <w:rsid w:val="00BF0825"/>
    <w:rsid w:val="00BF0FBC"/>
    <w:rsid w:val="00BF14D3"/>
    <w:rsid w:val="00BF1B8C"/>
    <w:rsid w:val="00BF1CC2"/>
    <w:rsid w:val="00BF2CDE"/>
    <w:rsid w:val="00BF3105"/>
    <w:rsid w:val="00BF3955"/>
    <w:rsid w:val="00BF4DAD"/>
    <w:rsid w:val="00BF4ED1"/>
    <w:rsid w:val="00BF6B46"/>
    <w:rsid w:val="00BF707C"/>
    <w:rsid w:val="00BF7089"/>
    <w:rsid w:val="00BF7534"/>
    <w:rsid w:val="00BF7E11"/>
    <w:rsid w:val="00BF7EA7"/>
    <w:rsid w:val="00BF7EDB"/>
    <w:rsid w:val="00C0006D"/>
    <w:rsid w:val="00C00D57"/>
    <w:rsid w:val="00C010E2"/>
    <w:rsid w:val="00C01B70"/>
    <w:rsid w:val="00C03BCA"/>
    <w:rsid w:val="00C04AF0"/>
    <w:rsid w:val="00C054EE"/>
    <w:rsid w:val="00C0557E"/>
    <w:rsid w:val="00C06C56"/>
    <w:rsid w:val="00C07366"/>
    <w:rsid w:val="00C0737D"/>
    <w:rsid w:val="00C122B1"/>
    <w:rsid w:val="00C1314D"/>
    <w:rsid w:val="00C13690"/>
    <w:rsid w:val="00C148F1"/>
    <w:rsid w:val="00C14ABE"/>
    <w:rsid w:val="00C1517E"/>
    <w:rsid w:val="00C153AA"/>
    <w:rsid w:val="00C15EA9"/>
    <w:rsid w:val="00C17225"/>
    <w:rsid w:val="00C200C5"/>
    <w:rsid w:val="00C2163C"/>
    <w:rsid w:val="00C21F89"/>
    <w:rsid w:val="00C2374C"/>
    <w:rsid w:val="00C23AE3"/>
    <w:rsid w:val="00C24386"/>
    <w:rsid w:val="00C260E9"/>
    <w:rsid w:val="00C2652D"/>
    <w:rsid w:val="00C31753"/>
    <w:rsid w:val="00C3422B"/>
    <w:rsid w:val="00C36B3E"/>
    <w:rsid w:val="00C37F25"/>
    <w:rsid w:val="00C451C0"/>
    <w:rsid w:val="00C45305"/>
    <w:rsid w:val="00C45AFE"/>
    <w:rsid w:val="00C46175"/>
    <w:rsid w:val="00C46CFF"/>
    <w:rsid w:val="00C475B6"/>
    <w:rsid w:val="00C501D5"/>
    <w:rsid w:val="00C52999"/>
    <w:rsid w:val="00C53241"/>
    <w:rsid w:val="00C55658"/>
    <w:rsid w:val="00C56FE4"/>
    <w:rsid w:val="00C62093"/>
    <w:rsid w:val="00C63743"/>
    <w:rsid w:val="00C65F4A"/>
    <w:rsid w:val="00C673E2"/>
    <w:rsid w:val="00C71087"/>
    <w:rsid w:val="00C723E7"/>
    <w:rsid w:val="00C737B2"/>
    <w:rsid w:val="00C737DE"/>
    <w:rsid w:val="00C738BC"/>
    <w:rsid w:val="00C74303"/>
    <w:rsid w:val="00C74664"/>
    <w:rsid w:val="00C74AF4"/>
    <w:rsid w:val="00C763B5"/>
    <w:rsid w:val="00C76F11"/>
    <w:rsid w:val="00C774C4"/>
    <w:rsid w:val="00C812A2"/>
    <w:rsid w:val="00C82226"/>
    <w:rsid w:val="00C823F0"/>
    <w:rsid w:val="00C83B3E"/>
    <w:rsid w:val="00C84789"/>
    <w:rsid w:val="00C8501C"/>
    <w:rsid w:val="00C86E0C"/>
    <w:rsid w:val="00C87AE4"/>
    <w:rsid w:val="00C910AA"/>
    <w:rsid w:val="00C92738"/>
    <w:rsid w:val="00C92BCB"/>
    <w:rsid w:val="00C936B6"/>
    <w:rsid w:val="00C93DC2"/>
    <w:rsid w:val="00C96A31"/>
    <w:rsid w:val="00C976B7"/>
    <w:rsid w:val="00CA0E6D"/>
    <w:rsid w:val="00CA10EA"/>
    <w:rsid w:val="00CA215C"/>
    <w:rsid w:val="00CA21CB"/>
    <w:rsid w:val="00CA44EE"/>
    <w:rsid w:val="00CA5D17"/>
    <w:rsid w:val="00CA5D22"/>
    <w:rsid w:val="00CA7329"/>
    <w:rsid w:val="00CA7CC3"/>
    <w:rsid w:val="00CB07C3"/>
    <w:rsid w:val="00CB0E1A"/>
    <w:rsid w:val="00CB1781"/>
    <w:rsid w:val="00CB1E60"/>
    <w:rsid w:val="00CB2AB7"/>
    <w:rsid w:val="00CB3492"/>
    <w:rsid w:val="00CB3772"/>
    <w:rsid w:val="00CB530F"/>
    <w:rsid w:val="00CB6874"/>
    <w:rsid w:val="00CC0F47"/>
    <w:rsid w:val="00CC25D3"/>
    <w:rsid w:val="00CC2D66"/>
    <w:rsid w:val="00CC3233"/>
    <w:rsid w:val="00CC3B7D"/>
    <w:rsid w:val="00CC3D1C"/>
    <w:rsid w:val="00CC4087"/>
    <w:rsid w:val="00CC46D3"/>
    <w:rsid w:val="00CC67AB"/>
    <w:rsid w:val="00CC70C0"/>
    <w:rsid w:val="00CC715E"/>
    <w:rsid w:val="00CC749D"/>
    <w:rsid w:val="00CD0182"/>
    <w:rsid w:val="00CD0CD5"/>
    <w:rsid w:val="00CD14D0"/>
    <w:rsid w:val="00CD2903"/>
    <w:rsid w:val="00CD29F7"/>
    <w:rsid w:val="00CD33EF"/>
    <w:rsid w:val="00CD39BC"/>
    <w:rsid w:val="00CD3D34"/>
    <w:rsid w:val="00CD40CF"/>
    <w:rsid w:val="00CD4B47"/>
    <w:rsid w:val="00CD5738"/>
    <w:rsid w:val="00CD5FB8"/>
    <w:rsid w:val="00CE0194"/>
    <w:rsid w:val="00CE0CB0"/>
    <w:rsid w:val="00CE154E"/>
    <w:rsid w:val="00CE1550"/>
    <w:rsid w:val="00CE34E4"/>
    <w:rsid w:val="00CE4BDB"/>
    <w:rsid w:val="00CE4CF0"/>
    <w:rsid w:val="00CE528A"/>
    <w:rsid w:val="00CE70BC"/>
    <w:rsid w:val="00CE7E55"/>
    <w:rsid w:val="00CF09FD"/>
    <w:rsid w:val="00CF178C"/>
    <w:rsid w:val="00CF2BE9"/>
    <w:rsid w:val="00CF2C94"/>
    <w:rsid w:val="00CF2E09"/>
    <w:rsid w:val="00CF337F"/>
    <w:rsid w:val="00CF38F1"/>
    <w:rsid w:val="00CF4030"/>
    <w:rsid w:val="00CF5B3A"/>
    <w:rsid w:val="00CF65EE"/>
    <w:rsid w:val="00CF7E6A"/>
    <w:rsid w:val="00D002DF"/>
    <w:rsid w:val="00D00DFD"/>
    <w:rsid w:val="00D0154E"/>
    <w:rsid w:val="00D01760"/>
    <w:rsid w:val="00D0178F"/>
    <w:rsid w:val="00D01DE0"/>
    <w:rsid w:val="00D02DB5"/>
    <w:rsid w:val="00D03427"/>
    <w:rsid w:val="00D05875"/>
    <w:rsid w:val="00D0744B"/>
    <w:rsid w:val="00D1081C"/>
    <w:rsid w:val="00D11263"/>
    <w:rsid w:val="00D11ED4"/>
    <w:rsid w:val="00D12BA6"/>
    <w:rsid w:val="00D13792"/>
    <w:rsid w:val="00D144C5"/>
    <w:rsid w:val="00D14B51"/>
    <w:rsid w:val="00D17B08"/>
    <w:rsid w:val="00D17DDC"/>
    <w:rsid w:val="00D20845"/>
    <w:rsid w:val="00D20C12"/>
    <w:rsid w:val="00D216D2"/>
    <w:rsid w:val="00D22041"/>
    <w:rsid w:val="00D22D5A"/>
    <w:rsid w:val="00D22EA7"/>
    <w:rsid w:val="00D24065"/>
    <w:rsid w:val="00D24517"/>
    <w:rsid w:val="00D247AD"/>
    <w:rsid w:val="00D24BE0"/>
    <w:rsid w:val="00D24C8E"/>
    <w:rsid w:val="00D255C7"/>
    <w:rsid w:val="00D258C8"/>
    <w:rsid w:val="00D25A1E"/>
    <w:rsid w:val="00D25E71"/>
    <w:rsid w:val="00D278EE"/>
    <w:rsid w:val="00D309C0"/>
    <w:rsid w:val="00D3143A"/>
    <w:rsid w:val="00D328EA"/>
    <w:rsid w:val="00D32A2F"/>
    <w:rsid w:val="00D34CD3"/>
    <w:rsid w:val="00D357EC"/>
    <w:rsid w:val="00D3725F"/>
    <w:rsid w:val="00D41646"/>
    <w:rsid w:val="00D43978"/>
    <w:rsid w:val="00D44170"/>
    <w:rsid w:val="00D44AF0"/>
    <w:rsid w:val="00D46789"/>
    <w:rsid w:val="00D467CD"/>
    <w:rsid w:val="00D469F0"/>
    <w:rsid w:val="00D47EA5"/>
    <w:rsid w:val="00D50435"/>
    <w:rsid w:val="00D513BB"/>
    <w:rsid w:val="00D51D97"/>
    <w:rsid w:val="00D51EAB"/>
    <w:rsid w:val="00D53A42"/>
    <w:rsid w:val="00D53EF7"/>
    <w:rsid w:val="00D54556"/>
    <w:rsid w:val="00D554A8"/>
    <w:rsid w:val="00D55735"/>
    <w:rsid w:val="00D55F84"/>
    <w:rsid w:val="00D56D0D"/>
    <w:rsid w:val="00D57FE0"/>
    <w:rsid w:val="00D65017"/>
    <w:rsid w:val="00D6555E"/>
    <w:rsid w:val="00D66F99"/>
    <w:rsid w:val="00D703C4"/>
    <w:rsid w:val="00D7165B"/>
    <w:rsid w:val="00D72F40"/>
    <w:rsid w:val="00D740D5"/>
    <w:rsid w:val="00D74252"/>
    <w:rsid w:val="00D74D00"/>
    <w:rsid w:val="00D756AF"/>
    <w:rsid w:val="00D75855"/>
    <w:rsid w:val="00D761A1"/>
    <w:rsid w:val="00D80711"/>
    <w:rsid w:val="00D80739"/>
    <w:rsid w:val="00D80F2D"/>
    <w:rsid w:val="00D81E7B"/>
    <w:rsid w:val="00D82935"/>
    <w:rsid w:val="00D830EF"/>
    <w:rsid w:val="00D834E8"/>
    <w:rsid w:val="00D8362E"/>
    <w:rsid w:val="00D83BD0"/>
    <w:rsid w:val="00D8743E"/>
    <w:rsid w:val="00D920B7"/>
    <w:rsid w:val="00D92C27"/>
    <w:rsid w:val="00D92C44"/>
    <w:rsid w:val="00D92CAD"/>
    <w:rsid w:val="00D94EDA"/>
    <w:rsid w:val="00D959AB"/>
    <w:rsid w:val="00D96F5D"/>
    <w:rsid w:val="00DA17DC"/>
    <w:rsid w:val="00DA3CE9"/>
    <w:rsid w:val="00DA3EDF"/>
    <w:rsid w:val="00DA4F73"/>
    <w:rsid w:val="00DA77F5"/>
    <w:rsid w:val="00DA784A"/>
    <w:rsid w:val="00DA7890"/>
    <w:rsid w:val="00DB0EB3"/>
    <w:rsid w:val="00DB11DC"/>
    <w:rsid w:val="00DB137A"/>
    <w:rsid w:val="00DB23F8"/>
    <w:rsid w:val="00DB4310"/>
    <w:rsid w:val="00DB4892"/>
    <w:rsid w:val="00DB4BFE"/>
    <w:rsid w:val="00DB50F2"/>
    <w:rsid w:val="00DB6FA3"/>
    <w:rsid w:val="00DC0112"/>
    <w:rsid w:val="00DC030D"/>
    <w:rsid w:val="00DC047E"/>
    <w:rsid w:val="00DC0766"/>
    <w:rsid w:val="00DC09DA"/>
    <w:rsid w:val="00DC2FEF"/>
    <w:rsid w:val="00DC3102"/>
    <w:rsid w:val="00DC355B"/>
    <w:rsid w:val="00DC4287"/>
    <w:rsid w:val="00DC46F2"/>
    <w:rsid w:val="00DC4E27"/>
    <w:rsid w:val="00DC512E"/>
    <w:rsid w:val="00DC51BB"/>
    <w:rsid w:val="00DC5889"/>
    <w:rsid w:val="00DC7440"/>
    <w:rsid w:val="00DD0663"/>
    <w:rsid w:val="00DD531B"/>
    <w:rsid w:val="00DD5400"/>
    <w:rsid w:val="00DD6352"/>
    <w:rsid w:val="00DD7544"/>
    <w:rsid w:val="00DE0306"/>
    <w:rsid w:val="00DE13CD"/>
    <w:rsid w:val="00DE2A93"/>
    <w:rsid w:val="00DE2D64"/>
    <w:rsid w:val="00DE36CB"/>
    <w:rsid w:val="00DE53B8"/>
    <w:rsid w:val="00DE7028"/>
    <w:rsid w:val="00DF0933"/>
    <w:rsid w:val="00DF1693"/>
    <w:rsid w:val="00DF2457"/>
    <w:rsid w:val="00DF4507"/>
    <w:rsid w:val="00DF6717"/>
    <w:rsid w:val="00DF73EF"/>
    <w:rsid w:val="00DF76C5"/>
    <w:rsid w:val="00E01B51"/>
    <w:rsid w:val="00E01DF3"/>
    <w:rsid w:val="00E0203A"/>
    <w:rsid w:val="00E04009"/>
    <w:rsid w:val="00E04424"/>
    <w:rsid w:val="00E0491D"/>
    <w:rsid w:val="00E04F4A"/>
    <w:rsid w:val="00E0702D"/>
    <w:rsid w:val="00E1173B"/>
    <w:rsid w:val="00E11802"/>
    <w:rsid w:val="00E11866"/>
    <w:rsid w:val="00E1268F"/>
    <w:rsid w:val="00E13426"/>
    <w:rsid w:val="00E14684"/>
    <w:rsid w:val="00E1557A"/>
    <w:rsid w:val="00E15C3E"/>
    <w:rsid w:val="00E16CA9"/>
    <w:rsid w:val="00E17A9B"/>
    <w:rsid w:val="00E17C0C"/>
    <w:rsid w:val="00E17FE9"/>
    <w:rsid w:val="00E20312"/>
    <w:rsid w:val="00E21A7F"/>
    <w:rsid w:val="00E2221A"/>
    <w:rsid w:val="00E22674"/>
    <w:rsid w:val="00E2470A"/>
    <w:rsid w:val="00E250FE"/>
    <w:rsid w:val="00E2573E"/>
    <w:rsid w:val="00E27047"/>
    <w:rsid w:val="00E3109C"/>
    <w:rsid w:val="00E31537"/>
    <w:rsid w:val="00E31869"/>
    <w:rsid w:val="00E31AD6"/>
    <w:rsid w:val="00E31CAB"/>
    <w:rsid w:val="00E31E38"/>
    <w:rsid w:val="00E3246D"/>
    <w:rsid w:val="00E33E29"/>
    <w:rsid w:val="00E340E1"/>
    <w:rsid w:val="00E3412F"/>
    <w:rsid w:val="00E368A0"/>
    <w:rsid w:val="00E373FD"/>
    <w:rsid w:val="00E419D3"/>
    <w:rsid w:val="00E42BCD"/>
    <w:rsid w:val="00E446BC"/>
    <w:rsid w:val="00E4702F"/>
    <w:rsid w:val="00E50168"/>
    <w:rsid w:val="00E50880"/>
    <w:rsid w:val="00E50CC2"/>
    <w:rsid w:val="00E51EE0"/>
    <w:rsid w:val="00E52703"/>
    <w:rsid w:val="00E52D20"/>
    <w:rsid w:val="00E53B67"/>
    <w:rsid w:val="00E54A93"/>
    <w:rsid w:val="00E56F2C"/>
    <w:rsid w:val="00E605A2"/>
    <w:rsid w:val="00E62874"/>
    <w:rsid w:val="00E62C8A"/>
    <w:rsid w:val="00E62DBA"/>
    <w:rsid w:val="00E63074"/>
    <w:rsid w:val="00E64578"/>
    <w:rsid w:val="00E64C29"/>
    <w:rsid w:val="00E65EED"/>
    <w:rsid w:val="00E67A24"/>
    <w:rsid w:val="00E67FA4"/>
    <w:rsid w:val="00E70AB2"/>
    <w:rsid w:val="00E716E0"/>
    <w:rsid w:val="00E71A86"/>
    <w:rsid w:val="00E72BE4"/>
    <w:rsid w:val="00E72D9D"/>
    <w:rsid w:val="00E7376D"/>
    <w:rsid w:val="00E7471C"/>
    <w:rsid w:val="00E748BE"/>
    <w:rsid w:val="00E76569"/>
    <w:rsid w:val="00E77D9E"/>
    <w:rsid w:val="00E82818"/>
    <w:rsid w:val="00E82884"/>
    <w:rsid w:val="00E838D3"/>
    <w:rsid w:val="00E84CD3"/>
    <w:rsid w:val="00E860E2"/>
    <w:rsid w:val="00E86902"/>
    <w:rsid w:val="00E87EF9"/>
    <w:rsid w:val="00E92B95"/>
    <w:rsid w:val="00E95C7A"/>
    <w:rsid w:val="00E95F86"/>
    <w:rsid w:val="00E972B0"/>
    <w:rsid w:val="00EA0560"/>
    <w:rsid w:val="00EA27FF"/>
    <w:rsid w:val="00EA35C0"/>
    <w:rsid w:val="00EA6C43"/>
    <w:rsid w:val="00EA6FA9"/>
    <w:rsid w:val="00EB0D2F"/>
    <w:rsid w:val="00EB3B89"/>
    <w:rsid w:val="00EB3C95"/>
    <w:rsid w:val="00EB3D03"/>
    <w:rsid w:val="00EB4239"/>
    <w:rsid w:val="00EB4474"/>
    <w:rsid w:val="00EB5435"/>
    <w:rsid w:val="00EB5E0F"/>
    <w:rsid w:val="00EB5ED4"/>
    <w:rsid w:val="00EB7FB5"/>
    <w:rsid w:val="00EC2A7D"/>
    <w:rsid w:val="00EC2CDD"/>
    <w:rsid w:val="00EC2D09"/>
    <w:rsid w:val="00EC3C55"/>
    <w:rsid w:val="00EC447A"/>
    <w:rsid w:val="00EC4E03"/>
    <w:rsid w:val="00EC6FE7"/>
    <w:rsid w:val="00ED0566"/>
    <w:rsid w:val="00ED06A1"/>
    <w:rsid w:val="00ED13FC"/>
    <w:rsid w:val="00ED19EC"/>
    <w:rsid w:val="00ED1C9D"/>
    <w:rsid w:val="00ED1EAE"/>
    <w:rsid w:val="00ED29E5"/>
    <w:rsid w:val="00ED3016"/>
    <w:rsid w:val="00ED5182"/>
    <w:rsid w:val="00ED58C1"/>
    <w:rsid w:val="00ED5D4A"/>
    <w:rsid w:val="00ED6363"/>
    <w:rsid w:val="00ED7508"/>
    <w:rsid w:val="00ED7C6B"/>
    <w:rsid w:val="00EE2538"/>
    <w:rsid w:val="00EE3B31"/>
    <w:rsid w:val="00EE441B"/>
    <w:rsid w:val="00EE4537"/>
    <w:rsid w:val="00EE4C17"/>
    <w:rsid w:val="00EE634B"/>
    <w:rsid w:val="00EF07FC"/>
    <w:rsid w:val="00EF085E"/>
    <w:rsid w:val="00EF0EA7"/>
    <w:rsid w:val="00EF0EE0"/>
    <w:rsid w:val="00EF1340"/>
    <w:rsid w:val="00EF16E6"/>
    <w:rsid w:val="00EF185E"/>
    <w:rsid w:val="00EF4888"/>
    <w:rsid w:val="00EF59AE"/>
    <w:rsid w:val="00EF5B63"/>
    <w:rsid w:val="00EF5F9D"/>
    <w:rsid w:val="00EF67AA"/>
    <w:rsid w:val="00EF7F3A"/>
    <w:rsid w:val="00F01864"/>
    <w:rsid w:val="00F02C56"/>
    <w:rsid w:val="00F03D6F"/>
    <w:rsid w:val="00F0433D"/>
    <w:rsid w:val="00F04797"/>
    <w:rsid w:val="00F05BEE"/>
    <w:rsid w:val="00F060B6"/>
    <w:rsid w:val="00F0613A"/>
    <w:rsid w:val="00F10164"/>
    <w:rsid w:val="00F108C6"/>
    <w:rsid w:val="00F12C44"/>
    <w:rsid w:val="00F17DB2"/>
    <w:rsid w:val="00F200A2"/>
    <w:rsid w:val="00F202A4"/>
    <w:rsid w:val="00F2183F"/>
    <w:rsid w:val="00F23C05"/>
    <w:rsid w:val="00F2425F"/>
    <w:rsid w:val="00F252F1"/>
    <w:rsid w:val="00F25BA1"/>
    <w:rsid w:val="00F25BE1"/>
    <w:rsid w:val="00F26652"/>
    <w:rsid w:val="00F26A5F"/>
    <w:rsid w:val="00F27527"/>
    <w:rsid w:val="00F30EB8"/>
    <w:rsid w:val="00F30FA2"/>
    <w:rsid w:val="00F3147C"/>
    <w:rsid w:val="00F31ADA"/>
    <w:rsid w:val="00F321A3"/>
    <w:rsid w:val="00F321BD"/>
    <w:rsid w:val="00F32B66"/>
    <w:rsid w:val="00F33089"/>
    <w:rsid w:val="00F332A4"/>
    <w:rsid w:val="00F338E2"/>
    <w:rsid w:val="00F34FF6"/>
    <w:rsid w:val="00F361E1"/>
    <w:rsid w:val="00F37A5D"/>
    <w:rsid w:val="00F37C56"/>
    <w:rsid w:val="00F4137B"/>
    <w:rsid w:val="00F41A9D"/>
    <w:rsid w:val="00F43361"/>
    <w:rsid w:val="00F43BD0"/>
    <w:rsid w:val="00F5146A"/>
    <w:rsid w:val="00F5162D"/>
    <w:rsid w:val="00F533CD"/>
    <w:rsid w:val="00F549F2"/>
    <w:rsid w:val="00F5589B"/>
    <w:rsid w:val="00F5592B"/>
    <w:rsid w:val="00F55DFD"/>
    <w:rsid w:val="00F55FD8"/>
    <w:rsid w:val="00F56846"/>
    <w:rsid w:val="00F6170C"/>
    <w:rsid w:val="00F62AF6"/>
    <w:rsid w:val="00F63C5A"/>
    <w:rsid w:val="00F63CA6"/>
    <w:rsid w:val="00F63CA7"/>
    <w:rsid w:val="00F6553A"/>
    <w:rsid w:val="00F65583"/>
    <w:rsid w:val="00F65D8E"/>
    <w:rsid w:val="00F668AC"/>
    <w:rsid w:val="00F6747D"/>
    <w:rsid w:val="00F678CC"/>
    <w:rsid w:val="00F67A1F"/>
    <w:rsid w:val="00F7031E"/>
    <w:rsid w:val="00F71875"/>
    <w:rsid w:val="00F71A83"/>
    <w:rsid w:val="00F71C92"/>
    <w:rsid w:val="00F72092"/>
    <w:rsid w:val="00F7341F"/>
    <w:rsid w:val="00F737B4"/>
    <w:rsid w:val="00F73C3F"/>
    <w:rsid w:val="00F73F96"/>
    <w:rsid w:val="00F74AC3"/>
    <w:rsid w:val="00F760A1"/>
    <w:rsid w:val="00F806B9"/>
    <w:rsid w:val="00F80921"/>
    <w:rsid w:val="00F81735"/>
    <w:rsid w:val="00F8438A"/>
    <w:rsid w:val="00F84637"/>
    <w:rsid w:val="00F84975"/>
    <w:rsid w:val="00F8566E"/>
    <w:rsid w:val="00F85C05"/>
    <w:rsid w:val="00F8722E"/>
    <w:rsid w:val="00F8750C"/>
    <w:rsid w:val="00F906D1"/>
    <w:rsid w:val="00F91DC5"/>
    <w:rsid w:val="00F92032"/>
    <w:rsid w:val="00F922E3"/>
    <w:rsid w:val="00F92331"/>
    <w:rsid w:val="00F93FD9"/>
    <w:rsid w:val="00F956E8"/>
    <w:rsid w:val="00F9716C"/>
    <w:rsid w:val="00F9783D"/>
    <w:rsid w:val="00F97D3F"/>
    <w:rsid w:val="00FA0E16"/>
    <w:rsid w:val="00FA0EF8"/>
    <w:rsid w:val="00FA132C"/>
    <w:rsid w:val="00FA4D9C"/>
    <w:rsid w:val="00FA5F65"/>
    <w:rsid w:val="00FA64E7"/>
    <w:rsid w:val="00FA690B"/>
    <w:rsid w:val="00FA7D1C"/>
    <w:rsid w:val="00FA7E6F"/>
    <w:rsid w:val="00FB0A0D"/>
    <w:rsid w:val="00FB2521"/>
    <w:rsid w:val="00FB26D7"/>
    <w:rsid w:val="00FB3781"/>
    <w:rsid w:val="00FB4611"/>
    <w:rsid w:val="00FB5EE5"/>
    <w:rsid w:val="00FC07B2"/>
    <w:rsid w:val="00FC357A"/>
    <w:rsid w:val="00FC3B67"/>
    <w:rsid w:val="00FC3EC4"/>
    <w:rsid w:val="00FC413C"/>
    <w:rsid w:val="00FC4667"/>
    <w:rsid w:val="00FC4C0B"/>
    <w:rsid w:val="00FC5315"/>
    <w:rsid w:val="00FC54EF"/>
    <w:rsid w:val="00FC564F"/>
    <w:rsid w:val="00FC735D"/>
    <w:rsid w:val="00FC7B96"/>
    <w:rsid w:val="00FC7F61"/>
    <w:rsid w:val="00FD045D"/>
    <w:rsid w:val="00FD0FE0"/>
    <w:rsid w:val="00FD1630"/>
    <w:rsid w:val="00FD16FE"/>
    <w:rsid w:val="00FD23DF"/>
    <w:rsid w:val="00FD32B5"/>
    <w:rsid w:val="00FD3431"/>
    <w:rsid w:val="00FD4CBD"/>
    <w:rsid w:val="00FD71CF"/>
    <w:rsid w:val="00FD7A44"/>
    <w:rsid w:val="00FE12C7"/>
    <w:rsid w:val="00FE3322"/>
    <w:rsid w:val="00FE3B0F"/>
    <w:rsid w:val="00FE3D38"/>
    <w:rsid w:val="00FE3E09"/>
    <w:rsid w:val="00FE552D"/>
    <w:rsid w:val="00FE5C76"/>
    <w:rsid w:val="00FE5D18"/>
    <w:rsid w:val="00FE6FEF"/>
    <w:rsid w:val="00FE7801"/>
    <w:rsid w:val="00FE7939"/>
    <w:rsid w:val="00FF1547"/>
    <w:rsid w:val="00FF1AF3"/>
    <w:rsid w:val="00FF1E5E"/>
    <w:rsid w:val="00FF2931"/>
    <w:rsid w:val="00FF54D5"/>
    <w:rsid w:val="00FF574A"/>
    <w:rsid w:val="00FF68B8"/>
    <w:rsid w:val="00FF7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CC3233"/>
    <w:pPr>
      <w:keepNext/>
      <w:keepLines/>
      <w:numPr>
        <w:ilvl w:val="3"/>
        <w:numId w:val="2"/>
      </w:numPr>
      <w:spacing w:before="200" w:after="120"/>
      <w:ind w:left="862" w:hanging="862"/>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CC3233"/>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character" w:styleId="CommentReference">
    <w:name w:val="annotation reference"/>
    <w:basedOn w:val="DefaultParagraphFont"/>
    <w:uiPriority w:val="99"/>
    <w:semiHidden/>
    <w:unhideWhenUsed/>
    <w:rsid w:val="005348AB"/>
    <w:rPr>
      <w:sz w:val="16"/>
      <w:szCs w:val="16"/>
    </w:rPr>
  </w:style>
  <w:style w:type="paragraph" w:styleId="CommentText">
    <w:name w:val="annotation text"/>
    <w:basedOn w:val="Normal"/>
    <w:link w:val="CommentTextChar"/>
    <w:uiPriority w:val="99"/>
    <w:semiHidden/>
    <w:unhideWhenUsed/>
    <w:rsid w:val="005348AB"/>
    <w:pPr>
      <w:spacing w:line="240" w:lineRule="auto"/>
    </w:pPr>
    <w:rPr>
      <w:szCs w:val="20"/>
    </w:rPr>
  </w:style>
  <w:style w:type="character" w:customStyle="1" w:styleId="CommentTextChar">
    <w:name w:val="Comment Text Char"/>
    <w:basedOn w:val="DefaultParagraphFont"/>
    <w:link w:val="CommentText"/>
    <w:uiPriority w:val="99"/>
    <w:semiHidden/>
    <w:rsid w:val="005348AB"/>
    <w:rPr>
      <w:rFonts w:ascii="Arial" w:eastAsia="ヒラギノ角ゴ Pro W3" w:hAnsi="Arial"/>
      <w:color w:val="000000"/>
      <w:kern w:val="1"/>
      <w:lang w:val="sv-SE" w:eastAsia="ar-SA"/>
    </w:rPr>
  </w:style>
  <w:style w:type="paragraph" w:styleId="CommentSubject">
    <w:name w:val="annotation subject"/>
    <w:basedOn w:val="CommentText"/>
    <w:next w:val="CommentText"/>
    <w:link w:val="CommentSubjectChar"/>
    <w:uiPriority w:val="99"/>
    <w:semiHidden/>
    <w:unhideWhenUsed/>
    <w:rsid w:val="005348AB"/>
    <w:rPr>
      <w:b/>
      <w:bCs/>
    </w:rPr>
  </w:style>
  <w:style w:type="character" w:customStyle="1" w:styleId="CommentSubjectChar">
    <w:name w:val="Comment Subject Char"/>
    <w:basedOn w:val="CommentTextChar"/>
    <w:link w:val="CommentSubject"/>
    <w:uiPriority w:val="99"/>
    <w:semiHidden/>
    <w:rsid w:val="005348AB"/>
    <w:rPr>
      <w:rFonts w:ascii="Arial" w:eastAsia="ヒラギノ角ゴ Pro W3" w:hAnsi="Arial"/>
      <w:b/>
      <w:bCs/>
      <w:color w:val="000000"/>
      <w:kern w:val="1"/>
      <w:lang w:val="sv-SE" w:eastAsia="ar-SA"/>
    </w:rPr>
  </w:style>
  <w:style w:type="paragraph" w:styleId="Revision">
    <w:name w:val="Revision"/>
    <w:hidden/>
    <w:uiPriority w:val="99"/>
    <w:semiHidden/>
    <w:rsid w:val="006B30A0"/>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CC3233"/>
    <w:pPr>
      <w:keepNext/>
      <w:keepLines/>
      <w:numPr>
        <w:ilvl w:val="3"/>
        <w:numId w:val="2"/>
      </w:numPr>
      <w:spacing w:before="200" w:after="120"/>
      <w:ind w:left="862" w:hanging="862"/>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CC3233"/>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character" w:styleId="CommentReference">
    <w:name w:val="annotation reference"/>
    <w:basedOn w:val="DefaultParagraphFont"/>
    <w:uiPriority w:val="99"/>
    <w:semiHidden/>
    <w:unhideWhenUsed/>
    <w:rsid w:val="005348AB"/>
    <w:rPr>
      <w:sz w:val="16"/>
      <w:szCs w:val="16"/>
    </w:rPr>
  </w:style>
  <w:style w:type="paragraph" w:styleId="CommentText">
    <w:name w:val="annotation text"/>
    <w:basedOn w:val="Normal"/>
    <w:link w:val="CommentTextChar"/>
    <w:uiPriority w:val="99"/>
    <w:semiHidden/>
    <w:unhideWhenUsed/>
    <w:rsid w:val="005348AB"/>
    <w:pPr>
      <w:spacing w:line="240" w:lineRule="auto"/>
    </w:pPr>
    <w:rPr>
      <w:szCs w:val="20"/>
    </w:rPr>
  </w:style>
  <w:style w:type="character" w:customStyle="1" w:styleId="CommentTextChar">
    <w:name w:val="Comment Text Char"/>
    <w:basedOn w:val="DefaultParagraphFont"/>
    <w:link w:val="CommentText"/>
    <w:uiPriority w:val="99"/>
    <w:semiHidden/>
    <w:rsid w:val="005348AB"/>
    <w:rPr>
      <w:rFonts w:ascii="Arial" w:eastAsia="ヒラギノ角ゴ Pro W3" w:hAnsi="Arial"/>
      <w:color w:val="000000"/>
      <w:kern w:val="1"/>
      <w:lang w:val="sv-SE" w:eastAsia="ar-SA"/>
    </w:rPr>
  </w:style>
  <w:style w:type="paragraph" w:styleId="CommentSubject">
    <w:name w:val="annotation subject"/>
    <w:basedOn w:val="CommentText"/>
    <w:next w:val="CommentText"/>
    <w:link w:val="CommentSubjectChar"/>
    <w:uiPriority w:val="99"/>
    <w:semiHidden/>
    <w:unhideWhenUsed/>
    <w:rsid w:val="005348AB"/>
    <w:rPr>
      <w:b/>
      <w:bCs/>
    </w:rPr>
  </w:style>
  <w:style w:type="character" w:customStyle="1" w:styleId="CommentSubjectChar">
    <w:name w:val="Comment Subject Char"/>
    <w:basedOn w:val="CommentTextChar"/>
    <w:link w:val="CommentSubject"/>
    <w:uiPriority w:val="99"/>
    <w:semiHidden/>
    <w:rsid w:val="005348AB"/>
    <w:rPr>
      <w:rFonts w:ascii="Arial" w:eastAsia="ヒラギノ角ゴ Pro W3" w:hAnsi="Arial"/>
      <w:b/>
      <w:bCs/>
      <w:color w:val="000000"/>
      <w:kern w:val="1"/>
      <w:lang w:val="sv-SE" w:eastAsia="ar-SA"/>
    </w:rPr>
  </w:style>
  <w:style w:type="paragraph" w:styleId="Revision">
    <w:name w:val="Revision"/>
    <w:hidden/>
    <w:uiPriority w:val="99"/>
    <w:semiHidden/>
    <w:rsid w:val="006B30A0"/>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oasis-open.org/security/saml/Post2.0/sstc-saml-idp-discovery.pdf" TargetMode="External"/><Relationship Id="rId20" Type="http://schemas.openxmlformats.org/officeDocument/2006/relationships/hyperlink" Target="http://www.iana.org/assignments/language-subtag-registry/language-subtag-registry"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33" Type="http://schemas.microsoft.com/office/2011/relationships/people" Target="people.xml"/><Relationship Id="rId10" Type="http://schemas.openxmlformats.org/officeDocument/2006/relationships/hyperlink" Target="http://docs.oasis-open.org/security/saml/Post2.0/sstc-saml-idp-discovery.pdf" TargetMode="External"/><Relationship Id="rId11" Type="http://schemas.openxmlformats.org/officeDocument/2006/relationships/image" Target="media/image1.emf"/><Relationship Id="rId12" Type="http://schemas.openxmlformats.org/officeDocument/2006/relationships/hyperlink" Target="http://docs.oasis-open.org/security/saml/Post2.0/sstc-saml-idp-discovery.pdf" TargetMode="External"/><Relationship Id="rId13" Type="http://schemas.openxmlformats.org/officeDocument/2006/relationships/hyperlink" Target="http://docs.oasis-open.org/security/saml/Post2.0/sstc-saml-idp-discovery.pdf" TargetMode="External"/><Relationship Id="rId14" Type="http://schemas.openxmlformats.org/officeDocument/2006/relationships/hyperlink" Target="http://docs.oasis-open.org/security/saml/Post2.0/sstc-saml-idp-discovery.pdf" TargetMode="External"/><Relationship Id="rId15" Type="http://schemas.openxmlformats.org/officeDocument/2006/relationships/hyperlink" Target="http://docs.oasis-open.org/security/saml/Post2.0/sstc-saml-idp-discovery.pdf" TargetMode="External"/><Relationship Id="rId16" Type="http://schemas.openxmlformats.org/officeDocument/2006/relationships/image" Target="media/image2.emf"/><Relationship Id="rId17" Type="http://schemas.openxmlformats.org/officeDocument/2006/relationships/hyperlink" Target="http://docs.oasis-open.org/security/saml/Post2.0/sstc-saml-idp-discovery.pdf" TargetMode="External"/><Relationship Id="rId18" Type="http://schemas.openxmlformats.org/officeDocument/2006/relationships/hyperlink" Target="http://www.iana.org/assignments/language-subtag-registry/language-subtag-registry" TargetMode="External"/><Relationship Id="rId19" Type="http://schemas.openxmlformats.org/officeDocument/2006/relationships/hyperlink" Target="http://docs.oasis-open.org/security/saml/Post2.0/sstc-saml-idp-discovery.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A87C6-ACD1-2248-8B1C-2E7267487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2749</TotalTime>
  <Pages>5</Pages>
  <Words>5337</Words>
  <Characters>30424</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Manager/>
  <Company>Litsec AB</Company>
  <LinksUpToDate>false</LinksUpToDate>
  <CharactersWithSpaces>35690</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within the Swedish eID Framework</dc:title>
  <dc:subject/>
  <dc:creator>Martin Lindström</dc:creator>
  <cp:keywords/>
  <dc:description/>
  <cp:lastModifiedBy>Martin Lindström</cp:lastModifiedBy>
  <cp:revision>160</cp:revision>
  <cp:lastPrinted>2015-10-05T20:15:00Z</cp:lastPrinted>
  <dcterms:created xsi:type="dcterms:W3CDTF">2014-06-13T12:59:00Z</dcterms:created>
  <dcterms:modified xsi:type="dcterms:W3CDTF">2016-05-26T11:09:00Z</dcterms:modified>
  <cp:category/>
</cp:coreProperties>
</file>